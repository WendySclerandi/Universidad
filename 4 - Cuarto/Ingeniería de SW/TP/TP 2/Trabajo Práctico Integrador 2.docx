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1F" w:rsidRPr="00E976E9" w:rsidRDefault="00105A1F" w:rsidP="00E976E9">
      <w:pPr>
        <w:spacing w:before="60" w:after="120" w:line="276" w:lineRule="auto"/>
        <w:jc w:val="both"/>
        <w:rPr>
          <w:rFonts w:ascii="Arial" w:hAnsi="Arial" w:cs="Arial"/>
          <w:b/>
        </w:rPr>
      </w:pPr>
    </w:p>
    <w:p w:rsidR="00105A1F" w:rsidRPr="00E976E9" w:rsidRDefault="00105A1F" w:rsidP="00E976E9">
      <w:pPr>
        <w:spacing w:before="60" w:after="120" w:line="276" w:lineRule="auto"/>
        <w:jc w:val="both"/>
        <w:rPr>
          <w:rFonts w:ascii="Arial" w:hAnsi="Arial" w:cs="Arial"/>
          <w:b/>
        </w:rPr>
      </w:pPr>
    </w:p>
    <w:p w:rsidR="00105A1F" w:rsidRPr="00E976E9" w:rsidRDefault="00105A1F" w:rsidP="00E976E9">
      <w:pPr>
        <w:spacing w:before="60" w:after="120" w:line="276" w:lineRule="auto"/>
        <w:jc w:val="both"/>
        <w:rPr>
          <w:rFonts w:ascii="Arial" w:hAnsi="Arial" w:cs="Arial"/>
          <w:b/>
        </w:rPr>
      </w:pPr>
    </w:p>
    <w:p w:rsidR="00105A1F" w:rsidRPr="00E976E9" w:rsidRDefault="00105A1F" w:rsidP="00E976E9">
      <w:pPr>
        <w:spacing w:before="60" w:after="120" w:line="276" w:lineRule="auto"/>
        <w:jc w:val="both"/>
        <w:rPr>
          <w:rFonts w:ascii="Arial" w:hAnsi="Arial" w:cs="Arial"/>
          <w:b/>
        </w:rPr>
      </w:pPr>
    </w:p>
    <w:p w:rsidR="00105A1F" w:rsidRPr="002D1394" w:rsidRDefault="00105A1F" w:rsidP="002D1394">
      <w:pPr>
        <w:spacing w:before="60" w:after="120" w:line="276" w:lineRule="auto"/>
        <w:jc w:val="center"/>
        <w:rPr>
          <w:rFonts w:ascii="Arial" w:hAnsi="Arial" w:cs="Arial"/>
          <w:b/>
          <w:sz w:val="36"/>
        </w:rPr>
      </w:pPr>
      <w:r w:rsidRPr="002D1394">
        <w:rPr>
          <w:rFonts w:ascii="Arial" w:hAnsi="Arial" w:cs="Arial"/>
          <w:b/>
          <w:sz w:val="36"/>
        </w:rPr>
        <w:t>Trabajo Práctico Integrador 2</w:t>
      </w:r>
    </w:p>
    <w:p w:rsidR="00105A1F" w:rsidRPr="002D1394" w:rsidRDefault="00105A1F" w:rsidP="002D1394">
      <w:pPr>
        <w:spacing w:before="60" w:after="120" w:line="276" w:lineRule="auto"/>
        <w:jc w:val="center"/>
        <w:rPr>
          <w:rFonts w:ascii="Arial" w:hAnsi="Arial" w:cs="Arial"/>
          <w:b/>
          <w:sz w:val="32"/>
        </w:rPr>
      </w:pPr>
      <w:r w:rsidRPr="002D1394">
        <w:rPr>
          <w:rFonts w:ascii="Arial" w:hAnsi="Arial" w:cs="Arial"/>
          <w:b/>
          <w:sz w:val="32"/>
        </w:rPr>
        <w:t>Sistema Maxi Kiosco Ilolay</w:t>
      </w:r>
    </w:p>
    <w:p w:rsidR="00105A1F" w:rsidRPr="00E976E9" w:rsidRDefault="00105A1F" w:rsidP="00E976E9">
      <w:pPr>
        <w:spacing w:before="60" w:after="120" w:line="276" w:lineRule="auto"/>
        <w:jc w:val="both"/>
        <w:rPr>
          <w:rFonts w:ascii="Arial" w:hAnsi="Arial" w:cs="Arial"/>
        </w:rPr>
      </w:pPr>
    </w:p>
    <w:p w:rsidR="00105A1F" w:rsidRPr="00E976E9" w:rsidRDefault="00105A1F" w:rsidP="00E976E9">
      <w:pPr>
        <w:spacing w:before="60" w:after="120" w:line="276" w:lineRule="auto"/>
        <w:jc w:val="both"/>
        <w:rPr>
          <w:rFonts w:ascii="Arial" w:hAnsi="Arial" w:cs="Arial"/>
        </w:rPr>
      </w:pPr>
    </w:p>
    <w:p w:rsidR="00105A1F" w:rsidRPr="00E976E9" w:rsidRDefault="00105A1F" w:rsidP="00E976E9">
      <w:pPr>
        <w:spacing w:before="60" w:after="120" w:line="276" w:lineRule="auto"/>
        <w:jc w:val="both"/>
        <w:rPr>
          <w:rFonts w:ascii="Arial" w:hAnsi="Arial" w:cs="Arial"/>
        </w:rPr>
      </w:pPr>
    </w:p>
    <w:p w:rsidR="00105A1F" w:rsidRPr="00E976E9" w:rsidRDefault="00105A1F" w:rsidP="00E976E9">
      <w:pPr>
        <w:spacing w:before="60" w:after="120" w:line="276" w:lineRule="auto"/>
        <w:jc w:val="both"/>
        <w:rPr>
          <w:rFonts w:ascii="Arial" w:hAnsi="Arial" w:cs="Arial"/>
        </w:rPr>
      </w:pPr>
    </w:p>
    <w:p w:rsidR="00105A1F" w:rsidRPr="00E976E9" w:rsidRDefault="00105A1F" w:rsidP="00E976E9">
      <w:pPr>
        <w:spacing w:before="60" w:after="120" w:line="276" w:lineRule="auto"/>
        <w:jc w:val="both"/>
        <w:rPr>
          <w:rFonts w:ascii="Arial" w:hAnsi="Arial" w:cs="Arial"/>
        </w:rPr>
      </w:pPr>
    </w:p>
    <w:p w:rsidR="00105A1F" w:rsidRPr="00E976E9" w:rsidRDefault="00105A1F" w:rsidP="00E976E9">
      <w:pPr>
        <w:spacing w:before="60" w:after="120" w:line="276" w:lineRule="auto"/>
        <w:jc w:val="both"/>
        <w:rPr>
          <w:rFonts w:ascii="Arial" w:hAnsi="Arial" w:cs="Arial"/>
        </w:rPr>
      </w:pPr>
    </w:p>
    <w:p w:rsidR="00105A1F" w:rsidRPr="008C4A0E" w:rsidRDefault="00105A1F" w:rsidP="00E976E9">
      <w:pPr>
        <w:spacing w:before="60" w:after="120" w:line="276" w:lineRule="auto"/>
        <w:jc w:val="both"/>
        <w:rPr>
          <w:rFonts w:ascii="Arial" w:hAnsi="Arial" w:cs="Arial"/>
          <w:sz w:val="24"/>
          <w:u w:val="single"/>
        </w:rPr>
      </w:pPr>
      <w:r w:rsidRPr="008C4A0E">
        <w:rPr>
          <w:rFonts w:ascii="Arial" w:hAnsi="Arial" w:cs="Arial"/>
          <w:sz w:val="24"/>
          <w:u w:val="single"/>
        </w:rPr>
        <w:t>Universidad</w:t>
      </w:r>
      <w:r w:rsidRPr="008C4A0E">
        <w:rPr>
          <w:rFonts w:ascii="Arial" w:hAnsi="Arial" w:cs="Arial"/>
          <w:sz w:val="24"/>
        </w:rPr>
        <w:t xml:space="preserve">: Universidad Católica de Santiago del Estero – DAR </w:t>
      </w:r>
    </w:p>
    <w:p w:rsidR="00105A1F" w:rsidRPr="008C4A0E" w:rsidRDefault="00105A1F" w:rsidP="00E976E9">
      <w:pPr>
        <w:spacing w:before="60" w:after="120" w:line="276" w:lineRule="auto"/>
        <w:jc w:val="both"/>
        <w:rPr>
          <w:rFonts w:ascii="Arial" w:hAnsi="Arial" w:cs="Arial"/>
          <w:sz w:val="24"/>
        </w:rPr>
      </w:pPr>
      <w:r w:rsidRPr="008C4A0E">
        <w:rPr>
          <w:rFonts w:ascii="Arial" w:hAnsi="Arial" w:cs="Arial"/>
          <w:sz w:val="24"/>
          <w:u w:val="single"/>
        </w:rPr>
        <w:t>Carrera</w:t>
      </w:r>
      <w:r w:rsidRPr="008C4A0E">
        <w:rPr>
          <w:rFonts w:ascii="Arial" w:hAnsi="Arial" w:cs="Arial"/>
          <w:sz w:val="24"/>
        </w:rPr>
        <w:t>: Ingeniería en Informática</w:t>
      </w:r>
    </w:p>
    <w:p w:rsidR="00105A1F" w:rsidRPr="008C4A0E" w:rsidRDefault="00105A1F" w:rsidP="00E976E9">
      <w:pPr>
        <w:spacing w:before="60" w:after="120" w:line="276" w:lineRule="auto"/>
        <w:jc w:val="both"/>
        <w:rPr>
          <w:rFonts w:ascii="Arial" w:hAnsi="Arial" w:cs="Arial"/>
          <w:sz w:val="24"/>
        </w:rPr>
      </w:pPr>
      <w:r w:rsidRPr="008C4A0E">
        <w:rPr>
          <w:rFonts w:ascii="Arial" w:hAnsi="Arial" w:cs="Arial"/>
          <w:sz w:val="24"/>
          <w:u w:val="single"/>
        </w:rPr>
        <w:t>Materia</w:t>
      </w:r>
      <w:r w:rsidRPr="008C4A0E">
        <w:rPr>
          <w:rFonts w:ascii="Arial" w:hAnsi="Arial" w:cs="Arial"/>
          <w:sz w:val="24"/>
        </w:rPr>
        <w:t>: Ingeniería de Software</w:t>
      </w:r>
    </w:p>
    <w:p w:rsidR="00105A1F" w:rsidRPr="008C4A0E" w:rsidRDefault="00105A1F" w:rsidP="00E976E9">
      <w:pPr>
        <w:spacing w:before="60" w:after="120" w:line="276" w:lineRule="auto"/>
        <w:jc w:val="both"/>
        <w:rPr>
          <w:rFonts w:ascii="Arial" w:hAnsi="Arial" w:cs="Arial"/>
          <w:sz w:val="24"/>
        </w:rPr>
      </w:pPr>
      <w:r w:rsidRPr="008C4A0E">
        <w:rPr>
          <w:rFonts w:ascii="Arial" w:hAnsi="Arial" w:cs="Arial"/>
          <w:sz w:val="24"/>
          <w:u w:val="single"/>
        </w:rPr>
        <w:t>Profesores</w:t>
      </w:r>
      <w:r w:rsidRPr="008C4A0E">
        <w:rPr>
          <w:rFonts w:ascii="Arial" w:hAnsi="Arial" w:cs="Arial"/>
          <w:sz w:val="24"/>
        </w:rPr>
        <w:t>: Marcela Vera, Juan Carlos Ramos</w:t>
      </w:r>
    </w:p>
    <w:p w:rsidR="00105A1F" w:rsidRPr="008C4A0E" w:rsidRDefault="00105A1F" w:rsidP="00E976E9">
      <w:pPr>
        <w:spacing w:before="60" w:after="120" w:line="276" w:lineRule="auto"/>
        <w:jc w:val="both"/>
        <w:rPr>
          <w:rFonts w:ascii="Arial" w:hAnsi="Arial" w:cs="Arial"/>
          <w:sz w:val="24"/>
        </w:rPr>
      </w:pPr>
      <w:r w:rsidRPr="008C4A0E">
        <w:rPr>
          <w:rFonts w:ascii="Arial" w:hAnsi="Arial" w:cs="Arial"/>
          <w:sz w:val="24"/>
          <w:u w:val="single"/>
        </w:rPr>
        <w:t>Fecha de entrega</w:t>
      </w:r>
      <w:r w:rsidR="006A15C0">
        <w:rPr>
          <w:rFonts w:ascii="Arial" w:hAnsi="Arial" w:cs="Arial"/>
          <w:sz w:val="24"/>
        </w:rPr>
        <w:t>: 10/11</w:t>
      </w:r>
      <w:r w:rsidRPr="008C4A0E">
        <w:rPr>
          <w:rFonts w:ascii="Arial" w:hAnsi="Arial" w:cs="Arial"/>
          <w:sz w:val="24"/>
        </w:rPr>
        <w:t>/2016</w:t>
      </w:r>
    </w:p>
    <w:p w:rsidR="00105A1F" w:rsidRPr="008C4A0E" w:rsidRDefault="00105A1F" w:rsidP="00E976E9">
      <w:pPr>
        <w:spacing w:before="60" w:after="120" w:line="276" w:lineRule="auto"/>
        <w:jc w:val="both"/>
        <w:rPr>
          <w:rFonts w:ascii="Arial" w:hAnsi="Arial" w:cs="Arial"/>
          <w:sz w:val="24"/>
        </w:rPr>
      </w:pPr>
      <w:r w:rsidRPr="008C4A0E">
        <w:rPr>
          <w:rFonts w:ascii="Arial" w:hAnsi="Arial" w:cs="Arial"/>
          <w:sz w:val="24"/>
          <w:u w:val="single"/>
        </w:rPr>
        <w:t>Alumnos</w:t>
      </w:r>
      <w:r w:rsidRPr="008C4A0E">
        <w:rPr>
          <w:rFonts w:ascii="Arial" w:hAnsi="Arial" w:cs="Arial"/>
          <w:sz w:val="24"/>
        </w:rPr>
        <w:t xml:space="preserve">: </w:t>
      </w:r>
      <w:ins w:id="0" w:author="Wendy Sclerandi" w:date="2016-11-10T03:05:00Z">
        <w:r w:rsidR="004C5DD2">
          <w:rPr>
            <w:rFonts w:ascii="Arial" w:hAnsi="Arial" w:cs="Arial"/>
            <w:sz w:val="24"/>
          </w:rPr>
          <w:t xml:space="preserve">  </w:t>
        </w:r>
      </w:ins>
      <w:r w:rsidRPr="008C4A0E">
        <w:rPr>
          <w:rFonts w:ascii="Arial" w:hAnsi="Arial" w:cs="Arial"/>
          <w:sz w:val="24"/>
        </w:rPr>
        <w:t>Giorgina</w:t>
      </w:r>
      <w:ins w:id="1" w:author="Wendy Sclerandi" w:date="2016-11-10T03:05:00Z">
        <w:r w:rsidR="004C5DD2">
          <w:rPr>
            <w:rFonts w:ascii="Arial" w:hAnsi="Arial" w:cs="Arial"/>
            <w:sz w:val="24"/>
          </w:rPr>
          <w:t xml:space="preserve"> </w:t>
        </w:r>
      </w:ins>
      <w:r w:rsidRPr="008C4A0E">
        <w:rPr>
          <w:rFonts w:ascii="Arial" w:hAnsi="Arial" w:cs="Arial"/>
          <w:sz w:val="24"/>
        </w:rPr>
        <w:t>Castagno</w:t>
      </w:r>
    </w:p>
    <w:p w:rsidR="00105A1F" w:rsidRPr="008C4A0E" w:rsidRDefault="00105A1F" w:rsidP="00E976E9">
      <w:pPr>
        <w:spacing w:before="60" w:after="120" w:line="276" w:lineRule="auto"/>
        <w:ind w:left="1247"/>
        <w:jc w:val="both"/>
        <w:rPr>
          <w:rFonts w:ascii="Arial" w:hAnsi="Arial" w:cs="Arial"/>
          <w:sz w:val="24"/>
          <w:lang w:val="en-US"/>
        </w:rPr>
      </w:pPr>
      <w:r w:rsidRPr="008C4A0E">
        <w:rPr>
          <w:rFonts w:ascii="Arial" w:hAnsi="Arial" w:cs="Arial"/>
          <w:sz w:val="24"/>
          <w:lang w:val="en-US"/>
        </w:rPr>
        <w:t>Miguel Delpuppo</w:t>
      </w:r>
    </w:p>
    <w:p w:rsidR="00105A1F" w:rsidRPr="008C4A0E" w:rsidRDefault="00105A1F" w:rsidP="00E976E9">
      <w:pPr>
        <w:spacing w:before="60" w:after="120" w:line="276" w:lineRule="auto"/>
        <w:ind w:left="1247"/>
        <w:jc w:val="both"/>
        <w:rPr>
          <w:rFonts w:ascii="Arial" w:hAnsi="Arial" w:cs="Arial"/>
          <w:sz w:val="24"/>
          <w:lang w:val="en-US"/>
        </w:rPr>
      </w:pPr>
      <w:r w:rsidRPr="008C4A0E">
        <w:rPr>
          <w:rFonts w:ascii="Arial" w:hAnsi="Arial" w:cs="Arial"/>
          <w:sz w:val="24"/>
          <w:lang w:val="en-US"/>
        </w:rPr>
        <w:t>Camila Kopech</w:t>
      </w:r>
    </w:p>
    <w:p w:rsidR="00105A1F" w:rsidRPr="008C4A0E" w:rsidRDefault="00105A1F" w:rsidP="00E976E9">
      <w:pPr>
        <w:spacing w:before="60" w:after="120" w:line="276" w:lineRule="auto"/>
        <w:ind w:left="1247"/>
        <w:jc w:val="both"/>
        <w:rPr>
          <w:rFonts w:ascii="Arial" w:hAnsi="Arial" w:cs="Arial"/>
          <w:sz w:val="24"/>
          <w:lang w:val="en-US"/>
        </w:rPr>
      </w:pPr>
      <w:r w:rsidRPr="008C4A0E">
        <w:rPr>
          <w:rFonts w:ascii="Arial" w:hAnsi="Arial" w:cs="Arial"/>
          <w:sz w:val="24"/>
          <w:lang w:val="en-US"/>
        </w:rPr>
        <w:t>Wendy Sclerandi</w:t>
      </w:r>
    </w:p>
    <w:p w:rsidR="00CC0CCC" w:rsidRPr="00E976E9" w:rsidRDefault="00CC0CCC" w:rsidP="00E976E9">
      <w:pPr>
        <w:spacing w:before="60" w:after="120" w:line="276" w:lineRule="auto"/>
        <w:jc w:val="both"/>
        <w:rPr>
          <w:rFonts w:ascii="Arial" w:hAnsi="Arial" w:cs="Arial"/>
        </w:rPr>
      </w:pPr>
      <w:r w:rsidRPr="00E976E9">
        <w:rPr>
          <w:rFonts w:ascii="Arial" w:hAnsi="Arial" w:cs="Arial"/>
        </w:rPr>
        <w:br w:type="page"/>
      </w:r>
    </w:p>
    <w:sdt>
      <w:sdtPr>
        <w:rPr>
          <w:rFonts w:ascii="Arial" w:eastAsiaTheme="minorHAnsi" w:hAnsi="Arial" w:cs="Arial"/>
          <w:color w:val="auto"/>
          <w:sz w:val="28"/>
          <w:szCs w:val="22"/>
          <w:lang w:val="es-ES" w:eastAsia="en-US"/>
        </w:rPr>
        <w:id w:val="1274681925"/>
        <w:docPartObj>
          <w:docPartGallery w:val="Table of Contents"/>
          <w:docPartUnique/>
        </w:docPartObj>
      </w:sdtPr>
      <w:sdtEndPr>
        <w:rPr>
          <w:b/>
          <w:bCs/>
          <w:sz w:val="22"/>
        </w:rPr>
      </w:sdtEndPr>
      <w:sdtContent>
        <w:p w:rsidR="008445D6" w:rsidRPr="00F0079C" w:rsidRDefault="008445D6" w:rsidP="00F0079C">
          <w:pPr>
            <w:pStyle w:val="TtuloTDC"/>
            <w:spacing w:before="60" w:after="120" w:line="276" w:lineRule="auto"/>
            <w:jc w:val="both"/>
            <w:rPr>
              <w:rFonts w:ascii="Arial" w:hAnsi="Arial" w:cs="Arial"/>
              <w:sz w:val="28"/>
              <w:szCs w:val="22"/>
            </w:rPr>
          </w:pPr>
          <w:r w:rsidRPr="00F0079C">
            <w:rPr>
              <w:rFonts w:ascii="Arial" w:hAnsi="Arial" w:cs="Arial"/>
              <w:sz w:val="28"/>
              <w:szCs w:val="22"/>
              <w:lang w:val="es-ES"/>
            </w:rPr>
            <w:t>Índice</w:t>
          </w:r>
        </w:p>
        <w:p w:rsidR="004C5DD2" w:rsidRDefault="0050288E">
          <w:pPr>
            <w:pStyle w:val="TDC1"/>
            <w:tabs>
              <w:tab w:val="right" w:leader="dot" w:pos="8494"/>
            </w:tabs>
            <w:rPr>
              <w:ins w:id="2" w:author="Wendy Sclerandi" w:date="2016-11-10T03:05:00Z"/>
              <w:rFonts w:eastAsiaTheme="minorEastAsia"/>
              <w:noProof/>
              <w:lang w:eastAsia="es-AR"/>
            </w:rPr>
          </w:pPr>
          <w:r w:rsidRPr="00F0079C">
            <w:rPr>
              <w:rFonts w:ascii="Arial" w:hAnsi="Arial" w:cs="Arial"/>
            </w:rPr>
            <w:fldChar w:fldCharType="begin"/>
          </w:r>
          <w:r w:rsidR="008445D6" w:rsidRPr="00F0079C">
            <w:rPr>
              <w:rFonts w:ascii="Arial" w:hAnsi="Arial" w:cs="Arial"/>
            </w:rPr>
            <w:instrText xml:space="preserve"> TOC \o "1-3" \h \z \u </w:instrText>
          </w:r>
          <w:r w:rsidRPr="00F0079C">
            <w:rPr>
              <w:rFonts w:ascii="Arial" w:hAnsi="Arial" w:cs="Arial"/>
            </w:rPr>
            <w:fldChar w:fldCharType="separate"/>
          </w:r>
          <w:ins w:id="3" w:author="Wendy Sclerandi" w:date="2016-11-10T03:05:00Z">
            <w:r w:rsidR="004C5DD2" w:rsidRPr="006B153F">
              <w:rPr>
                <w:rStyle w:val="Hipervnculo"/>
                <w:noProof/>
              </w:rPr>
              <w:fldChar w:fldCharType="begin"/>
            </w:r>
            <w:r w:rsidR="004C5DD2" w:rsidRPr="006B153F">
              <w:rPr>
                <w:rStyle w:val="Hipervnculo"/>
                <w:noProof/>
              </w:rPr>
              <w:instrText xml:space="preserve"> </w:instrText>
            </w:r>
            <w:r w:rsidR="004C5DD2">
              <w:rPr>
                <w:noProof/>
              </w:rPr>
              <w:instrText>HYPERLINK \l "_Toc466510472"</w:instrText>
            </w:r>
            <w:r w:rsidR="004C5DD2" w:rsidRPr="006B153F">
              <w:rPr>
                <w:rStyle w:val="Hipervnculo"/>
                <w:noProof/>
              </w:rPr>
              <w:instrText xml:space="preserve"> </w:instrText>
            </w:r>
            <w:r w:rsidR="004C5DD2" w:rsidRPr="006B153F">
              <w:rPr>
                <w:rStyle w:val="Hipervnculo"/>
                <w:noProof/>
              </w:rPr>
            </w:r>
            <w:r w:rsidR="004C5DD2" w:rsidRPr="006B153F">
              <w:rPr>
                <w:rStyle w:val="Hipervnculo"/>
                <w:noProof/>
              </w:rPr>
              <w:fldChar w:fldCharType="separate"/>
            </w:r>
            <w:r w:rsidR="004C5DD2" w:rsidRPr="006B153F">
              <w:rPr>
                <w:rStyle w:val="Hipervnculo"/>
                <w:rFonts w:ascii="Arial" w:hAnsi="Arial" w:cs="Arial"/>
                <w:noProof/>
              </w:rPr>
              <w:t>1. Estimación COCOMO II</w:t>
            </w:r>
            <w:r w:rsidR="004C5DD2">
              <w:rPr>
                <w:noProof/>
                <w:webHidden/>
              </w:rPr>
              <w:tab/>
            </w:r>
            <w:r w:rsidR="004C5DD2">
              <w:rPr>
                <w:noProof/>
                <w:webHidden/>
              </w:rPr>
              <w:fldChar w:fldCharType="begin"/>
            </w:r>
            <w:r w:rsidR="004C5DD2">
              <w:rPr>
                <w:noProof/>
                <w:webHidden/>
              </w:rPr>
              <w:instrText xml:space="preserve"> PAGEREF _Toc466510472 \h </w:instrText>
            </w:r>
            <w:r w:rsidR="004C5DD2">
              <w:rPr>
                <w:noProof/>
                <w:webHidden/>
              </w:rPr>
            </w:r>
          </w:ins>
          <w:r w:rsidR="004C5DD2">
            <w:rPr>
              <w:noProof/>
              <w:webHidden/>
            </w:rPr>
            <w:fldChar w:fldCharType="separate"/>
          </w:r>
          <w:ins w:id="4" w:author="Wendy Sclerandi" w:date="2016-11-10T03:05:00Z">
            <w:r w:rsidR="004C5DD2">
              <w:rPr>
                <w:noProof/>
                <w:webHidden/>
              </w:rPr>
              <w:t>3</w:t>
            </w:r>
            <w:r w:rsidR="004C5DD2">
              <w:rPr>
                <w:noProof/>
                <w:webHidden/>
              </w:rPr>
              <w:fldChar w:fldCharType="end"/>
            </w:r>
            <w:r w:rsidR="004C5DD2" w:rsidRPr="006B153F">
              <w:rPr>
                <w:rStyle w:val="Hipervnculo"/>
                <w:noProof/>
              </w:rPr>
              <w:fldChar w:fldCharType="end"/>
            </w:r>
          </w:ins>
        </w:p>
        <w:p w:rsidR="004C5DD2" w:rsidRDefault="004C5DD2">
          <w:pPr>
            <w:pStyle w:val="TDC1"/>
            <w:tabs>
              <w:tab w:val="right" w:leader="dot" w:pos="8494"/>
            </w:tabs>
            <w:rPr>
              <w:ins w:id="5" w:author="Wendy Sclerandi" w:date="2016-11-10T03:05:00Z"/>
              <w:rFonts w:eastAsiaTheme="minorEastAsia"/>
              <w:noProof/>
              <w:lang w:eastAsia="es-AR"/>
            </w:rPr>
          </w:pPr>
          <w:ins w:id="6"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"_Toc466510473"</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2. Métricas de Calidad</w:t>
            </w:r>
            <w:r>
              <w:rPr>
                <w:noProof/>
                <w:webHidden/>
              </w:rPr>
              <w:tab/>
            </w:r>
            <w:r>
              <w:rPr>
                <w:noProof/>
                <w:webHidden/>
              </w:rPr>
              <w:fldChar w:fldCharType="begin"/>
            </w:r>
            <w:r>
              <w:rPr>
                <w:noProof/>
                <w:webHidden/>
              </w:rPr>
              <w:instrText xml:space="preserve"> PAGEREF _Toc466510473 \h </w:instrText>
            </w:r>
            <w:r>
              <w:rPr>
                <w:noProof/>
                <w:webHidden/>
              </w:rPr>
            </w:r>
          </w:ins>
          <w:r>
            <w:rPr>
              <w:noProof/>
              <w:webHidden/>
            </w:rPr>
            <w:fldChar w:fldCharType="separate"/>
          </w:r>
          <w:ins w:id="7" w:author="Wendy Sclerandi" w:date="2016-11-10T03:05:00Z">
            <w:r>
              <w:rPr>
                <w:noProof/>
                <w:webHidden/>
              </w:rPr>
              <w:t>5</w:t>
            </w:r>
            <w:r>
              <w:rPr>
                <w:noProof/>
                <w:webHidden/>
              </w:rPr>
              <w:fldChar w:fldCharType="end"/>
            </w:r>
            <w:r w:rsidRPr="006B153F">
              <w:rPr>
                <w:rStyle w:val="Hipervnculo"/>
                <w:noProof/>
              </w:rPr>
              <w:fldChar w:fldCharType="end"/>
            </w:r>
          </w:ins>
        </w:p>
        <w:p w:rsidR="004C5DD2" w:rsidRDefault="004C5DD2">
          <w:pPr>
            <w:pStyle w:val="TDC1"/>
            <w:tabs>
              <w:tab w:val="right" w:leader="dot" w:pos="8494"/>
            </w:tabs>
            <w:rPr>
              <w:ins w:id="8" w:author="Wendy Sclerandi" w:date="2016-11-10T03:05:00Z"/>
              <w:rFonts w:eastAsiaTheme="minorEastAsia"/>
              <w:noProof/>
              <w:lang w:eastAsia="es-AR"/>
            </w:rPr>
          </w:pPr>
          <w:ins w:id="9"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"_Toc466510474"</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3. Gestión de la Configuración</w:t>
            </w:r>
            <w:r>
              <w:rPr>
                <w:noProof/>
                <w:webHidden/>
              </w:rPr>
              <w:tab/>
            </w:r>
            <w:r>
              <w:rPr>
                <w:noProof/>
                <w:webHidden/>
              </w:rPr>
              <w:fldChar w:fldCharType="begin"/>
            </w:r>
            <w:r>
              <w:rPr>
                <w:noProof/>
                <w:webHidden/>
              </w:rPr>
              <w:instrText xml:space="preserve"> PAGEREF _Toc466510474 \h </w:instrText>
            </w:r>
            <w:r>
              <w:rPr>
                <w:noProof/>
                <w:webHidden/>
              </w:rPr>
            </w:r>
          </w:ins>
          <w:r>
            <w:rPr>
              <w:noProof/>
              <w:webHidden/>
            </w:rPr>
            <w:fldChar w:fldCharType="separate"/>
          </w:r>
          <w:ins w:id="10" w:author="Wendy Sclerandi" w:date="2016-11-10T03:05:00Z">
            <w:r>
              <w:rPr>
                <w:noProof/>
                <w:webHidden/>
              </w:rPr>
              <w:t>7</w:t>
            </w:r>
            <w:r>
              <w:rPr>
                <w:noProof/>
                <w:webHidden/>
              </w:rPr>
              <w:fldChar w:fldCharType="end"/>
            </w:r>
            <w:r w:rsidRPr="006B153F">
              <w:rPr>
                <w:rStyle w:val="Hipervnculo"/>
                <w:noProof/>
              </w:rPr>
              <w:fldChar w:fldCharType="end"/>
            </w:r>
          </w:ins>
        </w:p>
        <w:p w:rsidR="004C5DD2" w:rsidRDefault="004C5DD2">
          <w:pPr>
            <w:pStyle w:val="TDC2"/>
            <w:tabs>
              <w:tab w:val="right" w:leader="dot" w:pos="8494"/>
            </w:tabs>
            <w:rPr>
              <w:ins w:id="11" w:author="Wendy Sclerandi" w:date="2016-11-10T03:05:00Z"/>
              <w:rFonts w:eastAsiaTheme="minorEastAsia"/>
              <w:noProof/>
              <w:lang w:eastAsia="es-AR"/>
            </w:rPr>
          </w:pPr>
          <w:ins w:id="12"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"_Toc466510475"</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3.1. Elementos que se incluirán en la gestión de la configuración</w:t>
            </w:r>
            <w:r>
              <w:rPr>
                <w:noProof/>
                <w:webHidden/>
              </w:rPr>
              <w:tab/>
            </w:r>
            <w:r>
              <w:rPr>
                <w:noProof/>
                <w:webHidden/>
              </w:rPr>
              <w:fldChar w:fldCharType="begin"/>
            </w:r>
            <w:r>
              <w:rPr>
                <w:noProof/>
                <w:webHidden/>
              </w:rPr>
              <w:instrText xml:space="preserve"> PAGEREF _Toc466510475 \h </w:instrText>
            </w:r>
            <w:r>
              <w:rPr>
                <w:noProof/>
                <w:webHidden/>
              </w:rPr>
            </w:r>
          </w:ins>
          <w:r>
            <w:rPr>
              <w:noProof/>
              <w:webHidden/>
            </w:rPr>
            <w:fldChar w:fldCharType="separate"/>
          </w:r>
          <w:ins w:id="13" w:author="Wendy Sclerandi" w:date="2016-11-10T03:05:00Z">
            <w:r>
              <w:rPr>
                <w:noProof/>
                <w:webHidden/>
              </w:rPr>
              <w:t>7</w:t>
            </w:r>
            <w:r>
              <w:rPr>
                <w:noProof/>
                <w:webHidden/>
              </w:rPr>
              <w:fldChar w:fldCharType="end"/>
            </w:r>
            <w:r w:rsidRPr="006B153F">
              <w:rPr>
                <w:rStyle w:val="Hipervnculo"/>
                <w:noProof/>
              </w:rPr>
              <w:fldChar w:fldCharType="end"/>
            </w:r>
          </w:ins>
        </w:p>
        <w:p w:rsidR="004C5DD2" w:rsidRDefault="004C5DD2">
          <w:pPr>
            <w:pStyle w:val="TDC2"/>
            <w:tabs>
              <w:tab w:val="right" w:leader="dot" w:pos="8494"/>
            </w:tabs>
            <w:rPr>
              <w:ins w:id="14" w:author="Wendy Sclerandi" w:date="2016-11-10T03:05:00Z"/>
              <w:rFonts w:eastAsiaTheme="minorEastAsia"/>
              <w:noProof/>
              <w:lang w:eastAsia="es-AR"/>
            </w:rPr>
          </w:pPr>
          <w:ins w:id="15"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"_Toc466510476"</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3.2. Herramientas automatizadas</w:t>
            </w:r>
            <w:r>
              <w:rPr>
                <w:noProof/>
                <w:webHidden/>
              </w:rPr>
              <w:tab/>
            </w:r>
            <w:r>
              <w:rPr>
                <w:noProof/>
                <w:webHidden/>
              </w:rPr>
              <w:fldChar w:fldCharType="begin"/>
            </w:r>
            <w:r>
              <w:rPr>
                <w:noProof/>
                <w:webHidden/>
              </w:rPr>
              <w:instrText xml:space="preserve"> PAGEREF _Toc466510476 \h </w:instrText>
            </w:r>
            <w:r>
              <w:rPr>
                <w:noProof/>
                <w:webHidden/>
              </w:rPr>
            </w:r>
          </w:ins>
          <w:r>
            <w:rPr>
              <w:noProof/>
              <w:webHidden/>
            </w:rPr>
            <w:fldChar w:fldCharType="separate"/>
          </w:r>
          <w:ins w:id="16" w:author="Wendy Sclerandi" w:date="2016-11-10T03:05:00Z">
            <w:r>
              <w:rPr>
                <w:noProof/>
                <w:webHidden/>
              </w:rPr>
              <w:t>7</w:t>
            </w:r>
            <w:r>
              <w:rPr>
                <w:noProof/>
                <w:webHidden/>
              </w:rPr>
              <w:fldChar w:fldCharType="end"/>
            </w:r>
            <w:r w:rsidRPr="006B153F">
              <w:rPr>
                <w:rStyle w:val="Hipervnculo"/>
                <w:noProof/>
              </w:rPr>
              <w:fldChar w:fldCharType="end"/>
            </w:r>
          </w:ins>
        </w:p>
        <w:p w:rsidR="004C5DD2" w:rsidRDefault="004C5DD2">
          <w:pPr>
            <w:pStyle w:val="TDC2"/>
            <w:tabs>
              <w:tab w:val="right" w:leader="dot" w:pos="8494"/>
            </w:tabs>
            <w:rPr>
              <w:ins w:id="17" w:author="Wendy Sclerandi" w:date="2016-11-10T03:05:00Z"/>
              <w:rFonts w:eastAsiaTheme="minorEastAsia"/>
              <w:noProof/>
              <w:lang w:eastAsia="es-AR"/>
            </w:rPr>
          </w:pPr>
          <w:ins w:id="18"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"_Toc466510477"</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3.3. Plan de gestión de cambios</w:t>
            </w:r>
            <w:r>
              <w:rPr>
                <w:noProof/>
                <w:webHidden/>
              </w:rPr>
              <w:tab/>
            </w:r>
            <w:r>
              <w:rPr>
                <w:noProof/>
                <w:webHidden/>
              </w:rPr>
              <w:fldChar w:fldCharType="begin"/>
            </w:r>
            <w:r>
              <w:rPr>
                <w:noProof/>
                <w:webHidden/>
              </w:rPr>
              <w:instrText xml:space="preserve"> PAGEREF _Toc466510477 \h </w:instrText>
            </w:r>
            <w:r>
              <w:rPr>
                <w:noProof/>
                <w:webHidden/>
              </w:rPr>
            </w:r>
          </w:ins>
          <w:r>
            <w:rPr>
              <w:noProof/>
              <w:webHidden/>
            </w:rPr>
            <w:fldChar w:fldCharType="separate"/>
          </w:r>
          <w:ins w:id="19" w:author="Wendy Sclerandi" w:date="2016-11-10T03:05:00Z">
            <w:r>
              <w:rPr>
                <w:noProof/>
                <w:webHidden/>
              </w:rPr>
              <w:t>7</w:t>
            </w:r>
            <w:r>
              <w:rPr>
                <w:noProof/>
                <w:webHidden/>
              </w:rPr>
              <w:fldChar w:fldCharType="end"/>
            </w:r>
            <w:r w:rsidRPr="006B153F">
              <w:rPr>
                <w:rStyle w:val="Hipervnculo"/>
                <w:noProof/>
              </w:rPr>
              <w:fldChar w:fldCharType="end"/>
            </w:r>
          </w:ins>
        </w:p>
        <w:p w:rsidR="004C5DD2" w:rsidRDefault="004C5DD2">
          <w:pPr>
            <w:pStyle w:val="TDC2"/>
            <w:tabs>
              <w:tab w:val="right" w:leader="dot" w:pos="8494"/>
            </w:tabs>
            <w:rPr>
              <w:ins w:id="20" w:author="Wendy Sclerandi" w:date="2016-11-10T03:05:00Z"/>
              <w:rFonts w:eastAsiaTheme="minorEastAsia"/>
              <w:noProof/>
              <w:lang w:eastAsia="es-AR"/>
            </w:rPr>
          </w:pPr>
          <w:ins w:id="21"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"_Toc466510478"</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rPr>
              <w:t>3.4. Estrategia de Gestión de Versiones</w:t>
            </w:r>
            <w:r>
              <w:rPr>
                <w:noProof/>
                <w:webHidden/>
              </w:rPr>
              <w:tab/>
            </w:r>
            <w:r>
              <w:rPr>
                <w:noProof/>
                <w:webHidden/>
              </w:rPr>
              <w:fldChar w:fldCharType="begin"/>
            </w:r>
            <w:r>
              <w:rPr>
                <w:noProof/>
                <w:webHidden/>
              </w:rPr>
              <w:instrText xml:space="preserve"> PAGEREF _Toc466510478 \h </w:instrText>
            </w:r>
            <w:r>
              <w:rPr>
                <w:noProof/>
                <w:webHidden/>
              </w:rPr>
            </w:r>
          </w:ins>
          <w:r>
            <w:rPr>
              <w:noProof/>
              <w:webHidden/>
            </w:rPr>
            <w:fldChar w:fldCharType="separate"/>
          </w:r>
          <w:ins w:id="22" w:author="Wendy Sclerandi" w:date="2016-11-10T03:05:00Z">
            <w:r>
              <w:rPr>
                <w:noProof/>
                <w:webHidden/>
              </w:rPr>
              <w:t>8</w:t>
            </w:r>
            <w:r>
              <w:rPr>
                <w:noProof/>
                <w:webHidden/>
              </w:rPr>
              <w:fldChar w:fldCharType="end"/>
            </w:r>
            <w:r w:rsidRPr="006B153F">
              <w:rPr>
                <w:rStyle w:val="Hipervnculo"/>
                <w:noProof/>
              </w:rPr>
              <w:fldChar w:fldCharType="end"/>
            </w:r>
          </w:ins>
        </w:p>
        <w:p w:rsidR="004C5DD2" w:rsidRDefault="004C5DD2">
          <w:pPr>
            <w:pStyle w:val="TDC1"/>
            <w:tabs>
              <w:tab w:val="right" w:leader="dot" w:pos="8494"/>
            </w:tabs>
            <w:rPr>
              <w:ins w:id="23" w:author="Wendy Sclerandi" w:date="2016-11-10T03:05:00Z"/>
              <w:rFonts w:eastAsiaTheme="minorEastAsia"/>
              <w:noProof/>
              <w:lang w:eastAsia="es-AR"/>
            </w:rPr>
          </w:pPr>
          <w:ins w:id="24" w:author="Wendy Sclerandi" w:date="2016-11-10T03:05:00Z">
            <w:r w:rsidRPr="006B153F">
              <w:rPr>
                <w:rStyle w:val="Hipervnculo"/>
                <w:noProof/>
              </w:rPr>
              <w:fldChar w:fldCharType="begin"/>
            </w:r>
            <w:r w:rsidRPr="006B153F">
              <w:rPr>
                <w:rStyle w:val="Hipervnculo"/>
                <w:noProof/>
              </w:rPr>
              <w:instrText xml:space="preserve"> </w:instrText>
            </w:r>
            <w:r>
              <w:rPr>
                <w:noProof/>
              </w:rPr>
              <w:instrText>HYPERLINK \l "_Toc466510479"</w:instrText>
            </w:r>
            <w:r w:rsidRPr="006B153F">
              <w:rPr>
                <w:rStyle w:val="Hipervnculo"/>
                <w:noProof/>
              </w:rPr>
              <w:instrText xml:space="preserve"> </w:instrText>
            </w:r>
            <w:r w:rsidRPr="006B153F">
              <w:rPr>
                <w:rStyle w:val="Hipervnculo"/>
                <w:noProof/>
              </w:rPr>
            </w:r>
            <w:r w:rsidRPr="006B153F">
              <w:rPr>
                <w:rStyle w:val="Hipervnculo"/>
                <w:noProof/>
              </w:rPr>
              <w:fldChar w:fldCharType="separate"/>
            </w:r>
            <w:r w:rsidRPr="006B153F">
              <w:rPr>
                <w:rStyle w:val="Hipervnculo"/>
                <w:rFonts w:ascii="Arial" w:hAnsi="Arial" w:cs="Arial"/>
                <w:noProof/>
                <w:lang w:val="es-ES"/>
              </w:rPr>
              <w:t>Bibliografía</w:t>
            </w:r>
            <w:r>
              <w:rPr>
                <w:noProof/>
                <w:webHidden/>
              </w:rPr>
              <w:tab/>
            </w:r>
            <w:r>
              <w:rPr>
                <w:noProof/>
                <w:webHidden/>
              </w:rPr>
              <w:fldChar w:fldCharType="begin"/>
            </w:r>
            <w:r>
              <w:rPr>
                <w:noProof/>
                <w:webHidden/>
              </w:rPr>
              <w:instrText xml:space="preserve"> PAGEREF _Toc466510479 \h </w:instrText>
            </w:r>
            <w:r>
              <w:rPr>
                <w:noProof/>
                <w:webHidden/>
              </w:rPr>
            </w:r>
          </w:ins>
          <w:r>
            <w:rPr>
              <w:noProof/>
              <w:webHidden/>
            </w:rPr>
            <w:fldChar w:fldCharType="separate"/>
          </w:r>
          <w:ins w:id="25" w:author="Wendy Sclerandi" w:date="2016-11-10T03:05:00Z">
            <w:r>
              <w:rPr>
                <w:noProof/>
                <w:webHidden/>
              </w:rPr>
              <w:t>9</w:t>
            </w:r>
            <w:r>
              <w:rPr>
                <w:noProof/>
                <w:webHidden/>
              </w:rPr>
              <w:fldChar w:fldCharType="end"/>
            </w:r>
            <w:r w:rsidRPr="006B153F">
              <w:rPr>
                <w:rStyle w:val="Hipervnculo"/>
                <w:noProof/>
              </w:rPr>
              <w:fldChar w:fldCharType="end"/>
            </w:r>
          </w:ins>
        </w:p>
        <w:p w:rsidR="00862B48" w:rsidRPr="00F0079C" w:rsidDel="00724354" w:rsidRDefault="00862B48" w:rsidP="00F0079C">
          <w:pPr>
            <w:pStyle w:val="TDC1"/>
            <w:tabs>
              <w:tab w:val="right" w:leader="dot" w:pos="8494"/>
            </w:tabs>
            <w:spacing w:before="60" w:after="120"/>
            <w:rPr>
              <w:del w:id="26" w:author="Wendy Sclerandi" w:date="2016-11-10T03:05:00Z"/>
              <w:rFonts w:ascii="Arial" w:eastAsiaTheme="minorEastAsia" w:hAnsi="Arial" w:cs="Arial"/>
              <w:noProof/>
              <w:lang w:eastAsia="es-AR"/>
            </w:rPr>
          </w:pPr>
          <w:del w:id="27" w:author="Wendy Sclerandi" w:date="2016-11-10T03:05:00Z">
            <w:r w:rsidRPr="00724354" w:rsidDel="00724354">
              <w:rPr>
                <w:rStyle w:val="Hipervnculo"/>
                <w:rFonts w:ascii="Arial" w:hAnsi="Arial" w:cs="Arial"/>
                <w:noProof/>
                <w:rPrChange w:id="28" w:author="Wendy Sclerandi" w:date="2016-11-10T03:05:00Z">
                  <w:rPr>
                    <w:rStyle w:val="Hipervnculo"/>
                    <w:rFonts w:ascii="Arial" w:hAnsi="Arial" w:cs="Arial"/>
                    <w:noProof/>
                  </w:rPr>
                </w:rPrChange>
              </w:rPr>
              <w:delText>1. Estimación COCOMO II</w:delText>
            </w:r>
            <w:r w:rsidRPr="00F0079C" w:rsidDel="00724354">
              <w:rPr>
                <w:rFonts w:ascii="Arial" w:hAnsi="Arial" w:cs="Arial"/>
                <w:noProof/>
                <w:webHidden/>
              </w:rPr>
              <w:tab/>
              <w:delText>3</w:delText>
            </w:r>
          </w:del>
        </w:p>
        <w:p w:rsidR="00862B48" w:rsidRPr="00F0079C" w:rsidDel="00724354" w:rsidRDefault="00862B48" w:rsidP="00F0079C">
          <w:pPr>
            <w:pStyle w:val="TDC1"/>
            <w:tabs>
              <w:tab w:val="right" w:leader="dot" w:pos="8494"/>
            </w:tabs>
            <w:spacing w:before="60" w:after="120"/>
            <w:rPr>
              <w:del w:id="29" w:author="Wendy Sclerandi" w:date="2016-11-10T03:05:00Z"/>
              <w:rFonts w:ascii="Arial" w:eastAsiaTheme="minorEastAsia" w:hAnsi="Arial" w:cs="Arial"/>
              <w:noProof/>
              <w:lang w:eastAsia="es-AR"/>
            </w:rPr>
          </w:pPr>
          <w:del w:id="30" w:author="Wendy Sclerandi" w:date="2016-11-10T03:05:00Z">
            <w:r w:rsidRPr="00724354" w:rsidDel="00724354">
              <w:rPr>
                <w:rStyle w:val="Hipervnculo"/>
                <w:rFonts w:ascii="Arial" w:hAnsi="Arial" w:cs="Arial"/>
                <w:noProof/>
                <w:rPrChange w:id="31" w:author="Wendy Sclerandi" w:date="2016-11-10T03:05:00Z">
                  <w:rPr>
                    <w:rStyle w:val="Hipervnculo"/>
                    <w:rFonts w:ascii="Arial" w:hAnsi="Arial" w:cs="Arial"/>
                    <w:noProof/>
                  </w:rPr>
                </w:rPrChange>
              </w:rPr>
              <w:delText>2. Métricas de Calidad</w:delText>
            </w:r>
            <w:r w:rsidRPr="00F0079C" w:rsidDel="00724354">
              <w:rPr>
                <w:rFonts w:ascii="Arial" w:hAnsi="Arial" w:cs="Arial"/>
                <w:noProof/>
                <w:webHidden/>
              </w:rPr>
              <w:tab/>
              <w:delText>4</w:delText>
            </w:r>
          </w:del>
        </w:p>
        <w:p w:rsidR="00862B48" w:rsidRPr="00F0079C" w:rsidDel="00724354" w:rsidRDefault="00862B48" w:rsidP="00F0079C">
          <w:pPr>
            <w:pStyle w:val="TDC1"/>
            <w:tabs>
              <w:tab w:val="right" w:leader="dot" w:pos="8494"/>
            </w:tabs>
            <w:spacing w:before="60" w:after="120"/>
            <w:rPr>
              <w:del w:id="32" w:author="Wendy Sclerandi" w:date="2016-11-10T03:05:00Z"/>
              <w:rFonts w:ascii="Arial" w:eastAsiaTheme="minorEastAsia" w:hAnsi="Arial" w:cs="Arial"/>
              <w:noProof/>
              <w:lang w:eastAsia="es-AR"/>
            </w:rPr>
          </w:pPr>
          <w:del w:id="33" w:author="Wendy Sclerandi" w:date="2016-11-10T03:05:00Z">
            <w:r w:rsidRPr="00724354" w:rsidDel="00724354">
              <w:rPr>
                <w:rStyle w:val="Hipervnculo"/>
                <w:rFonts w:ascii="Arial" w:hAnsi="Arial" w:cs="Arial"/>
                <w:noProof/>
                <w:rPrChange w:id="34" w:author="Wendy Sclerandi" w:date="2016-11-10T03:05:00Z">
                  <w:rPr>
                    <w:rStyle w:val="Hipervnculo"/>
                    <w:rFonts w:ascii="Arial" w:hAnsi="Arial" w:cs="Arial"/>
                    <w:noProof/>
                  </w:rPr>
                </w:rPrChange>
              </w:rPr>
              <w:delText>3. Gestión de la Configuración</w:delText>
            </w:r>
            <w:r w:rsidRPr="00F0079C" w:rsidDel="00724354">
              <w:rPr>
                <w:rFonts w:ascii="Arial" w:hAnsi="Arial" w:cs="Arial"/>
                <w:noProof/>
                <w:webHidden/>
              </w:rPr>
              <w:tab/>
              <w:delText>7</w:delText>
            </w:r>
          </w:del>
        </w:p>
        <w:p w:rsidR="00862B48" w:rsidRPr="00F0079C" w:rsidDel="00724354" w:rsidRDefault="00862B48" w:rsidP="00F0079C">
          <w:pPr>
            <w:pStyle w:val="TDC2"/>
            <w:tabs>
              <w:tab w:val="right" w:leader="dot" w:pos="8494"/>
            </w:tabs>
            <w:spacing w:before="60" w:after="120"/>
            <w:rPr>
              <w:del w:id="35" w:author="Wendy Sclerandi" w:date="2016-11-10T03:05:00Z"/>
              <w:rFonts w:ascii="Arial" w:eastAsiaTheme="minorEastAsia" w:hAnsi="Arial" w:cs="Arial"/>
              <w:noProof/>
              <w:lang w:eastAsia="es-AR"/>
            </w:rPr>
          </w:pPr>
          <w:del w:id="36" w:author="Wendy Sclerandi" w:date="2016-11-10T03:05:00Z">
            <w:r w:rsidRPr="00724354" w:rsidDel="00724354">
              <w:rPr>
                <w:rStyle w:val="Hipervnculo"/>
                <w:rFonts w:ascii="Arial" w:hAnsi="Arial" w:cs="Arial"/>
                <w:noProof/>
                <w:rPrChange w:id="37" w:author="Wendy Sclerandi" w:date="2016-11-10T03:05:00Z">
                  <w:rPr>
                    <w:rStyle w:val="Hipervnculo"/>
                    <w:rFonts w:ascii="Arial" w:hAnsi="Arial" w:cs="Arial"/>
                    <w:noProof/>
                  </w:rPr>
                </w:rPrChange>
              </w:rPr>
              <w:delText>3.1. Elementos que se incluirán en la gestión de la configuración.</w:delText>
            </w:r>
            <w:r w:rsidRPr="00F0079C" w:rsidDel="00724354">
              <w:rPr>
                <w:rFonts w:ascii="Arial" w:hAnsi="Arial" w:cs="Arial"/>
                <w:noProof/>
                <w:webHidden/>
              </w:rPr>
              <w:tab/>
              <w:delText>7</w:delText>
            </w:r>
          </w:del>
        </w:p>
        <w:p w:rsidR="00862B48" w:rsidRPr="00F0079C" w:rsidDel="00724354" w:rsidRDefault="00862B48" w:rsidP="00F0079C">
          <w:pPr>
            <w:pStyle w:val="TDC2"/>
            <w:tabs>
              <w:tab w:val="right" w:leader="dot" w:pos="8494"/>
            </w:tabs>
            <w:spacing w:before="60" w:after="120"/>
            <w:rPr>
              <w:del w:id="38" w:author="Wendy Sclerandi" w:date="2016-11-10T03:05:00Z"/>
              <w:rFonts w:ascii="Arial" w:eastAsiaTheme="minorEastAsia" w:hAnsi="Arial" w:cs="Arial"/>
              <w:noProof/>
              <w:lang w:eastAsia="es-AR"/>
            </w:rPr>
          </w:pPr>
          <w:del w:id="39" w:author="Wendy Sclerandi" w:date="2016-11-10T03:05:00Z">
            <w:r w:rsidRPr="00724354" w:rsidDel="00724354">
              <w:rPr>
                <w:rStyle w:val="Hipervnculo"/>
                <w:rFonts w:ascii="Arial" w:hAnsi="Arial" w:cs="Arial"/>
                <w:noProof/>
                <w:rPrChange w:id="40" w:author="Wendy Sclerandi" w:date="2016-11-10T03:05:00Z">
                  <w:rPr>
                    <w:rStyle w:val="Hipervnculo"/>
                    <w:rFonts w:ascii="Arial" w:hAnsi="Arial" w:cs="Arial"/>
                    <w:noProof/>
                  </w:rPr>
                </w:rPrChange>
              </w:rPr>
              <w:delText>3.2. Las herramientas automatizadas a utilizar como apoyo a esta tarea.</w:delText>
            </w:r>
            <w:r w:rsidRPr="00F0079C" w:rsidDel="00724354">
              <w:rPr>
                <w:rFonts w:ascii="Arial" w:hAnsi="Arial" w:cs="Arial"/>
                <w:noProof/>
                <w:webHidden/>
              </w:rPr>
              <w:tab/>
              <w:delText>7</w:delText>
            </w:r>
          </w:del>
        </w:p>
        <w:p w:rsidR="00862B48" w:rsidRPr="00F0079C" w:rsidDel="00724354" w:rsidRDefault="00862B48" w:rsidP="00F0079C">
          <w:pPr>
            <w:pStyle w:val="TDC2"/>
            <w:tabs>
              <w:tab w:val="right" w:leader="dot" w:pos="8494"/>
            </w:tabs>
            <w:spacing w:before="60" w:after="120"/>
            <w:rPr>
              <w:del w:id="41" w:author="Wendy Sclerandi" w:date="2016-11-10T03:05:00Z"/>
              <w:rFonts w:ascii="Arial" w:eastAsiaTheme="minorEastAsia" w:hAnsi="Arial" w:cs="Arial"/>
              <w:noProof/>
              <w:lang w:eastAsia="es-AR"/>
            </w:rPr>
          </w:pPr>
          <w:del w:id="42" w:author="Wendy Sclerandi" w:date="2016-11-10T03:05:00Z">
            <w:r w:rsidRPr="00724354" w:rsidDel="00724354">
              <w:rPr>
                <w:rStyle w:val="Hipervnculo"/>
                <w:rFonts w:ascii="Arial" w:hAnsi="Arial" w:cs="Arial"/>
                <w:noProof/>
                <w:rPrChange w:id="43" w:author="Wendy Sclerandi" w:date="2016-11-10T03:05:00Z">
                  <w:rPr>
                    <w:rStyle w:val="Hipervnculo"/>
                    <w:rFonts w:ascii="Arial" w:hAnsi="Arial" w:cs="Arial"/>
                    <w:noProof/>
                  </w:rPr>
                </w:rPrChange>
              </w:rPr>
              <w:delText>3.3. Plan de gestión de cambios.</w:delText>
            </w:r>
            <w:r w:rsidRPr="00F0079C" w:rsidDel="00724354">
              <w:rPr>
                <w:rFonts w:ascii="Arial" w:hAnsi="Arial" w:cs="Arial"/>
                <w:noProof/>
                <w:webHidden/>
              </w:rPr>
              <w:tab/>
              <w:delText>8</w:delText>
            </w:r>
          </w:del>
        </w:p>
        <w:p w:rsidR="00862B48" w:rsidRPr="00F0079C" w:rsidDel="00724354" w:rsidRDefault="00862B48" w:rsidP="00F0079C">
          <w:pPr>
            <w:pStyle w:val="TDC2"/>
            <w:tabs>
              <w:tab w:val="right" w:leader="dot" w:pos="8494"/>
            </w:tabs>
            <w:spacing w:before="60" w:after="120"/>
            <w:rPr>
              <w:del w:id="44" w:author="Wendy Sclerandi" w:date="2016-11-10T03:05:00Z"/>
              <w:rFonts w:ascii="Arial" w:eastAsiaTheme="minorEastAsia" w:hAnsi="Arial" w:cs="Arial"/>
              <w:noProof/>
              <w:lang w:eastAsia="es-AR"/>
            </w:rPr>
          </w:pPr>
          <w:del w:id="45" w:author="Wendy Sclerandi" w:date="2016-11-10T03:05:00Z">
            <w:r w:rsidRPr="00724354" w:rsidDel="00724354">
              <w:rPr>
                <w:rStyle w:val="Hipervnculo"/>
                <w:rFonts w:ascii="Arial" w:hAnsi="Arial" w:cs="Arial"/>
                <w:noProof/>
                <w:rPrChange w:id="46" w:author="Wendy Sclerandi" w:date="2016-11-10T03:05:00Z">
                  <w:rPr>
                    <w:rStyle w:val="Hipervnculo"/>
                    <w:rFonts w:ascii="Arial" w:hAnsi="Arial" w:cs="Arial"/>
                    <w:noProof/>
                  </w:rPr>
                </w:rPrChange>
              </w:rPr>
              <w:delText>3.4. Estrategia de Gestión de Versiones del producto</w:delText>
            </w:r>
            <w:r w:rsidRPr="00F0079C" w:rsidDel="00724354">
              <w:rPr>
                <w:rFonts w:ascii="Arial" w:hAnsi="Arial" w:cs="Arial"/>
                <w:noProof/>
                <w:webHidden/>
              </w:rPr>
              <w:tab/>
              <w:delText>8</w:delText>
            </w:r>
          </w:del>
        </w:p>
        <w:p w:rsidR="00862B48" w:rsidRPr="00F0079C" w:rsidDel="00724354" w:rsidRDefault="00862B48" w:rsidP="00F0079C">
          <w:pPr>
            <w:pStyle w:val="TDC1"/>
            <w:tabs>
              <w:tab w:val="right" w:leader="dot" w:pos="8494"/>
            </w:tabs>
            <w:spacing w:before="60" w:after="120"/>
            <w:rPr>
              <w:del w:id="47" w:author="Wendy Sclerandi" w:date="2016-11-10T03:05:00Z"/>
              <w:rFonts w:ascii="Arial" w:eastAsiaTheme="minorEastAsia" w:hAnsi="Arial" w:cs="Arial"/>
              <w:noProof/>
              <w:lang w:eastAsia="es-AR"/>
            </w:rPr>
          </w:pPr>
          <w:del w:id="48" w:author="Wendy Sclerandi" w:date="2016-11-10T03:05:00Z">
            <w:r w:rsidRPr="00724354" w:rsidDel="00724354">
              <w:rPr>
                <w:rStyle w:val="Hipervnculo"/>
                <w:rFonts w:ascii="Arial" w:hAnsi="Arial" w:cs="Arial"/>
                <w:noProof/>
                <w:rPrChange w:id="49" w:author="Wendy Sclerandi" w:date="2016-11-10T03:05:00Z">
                  <w:rPr>
                    <w:rStyle w:val="Hipervnculo"/>
                    <w:rFonts w:ascii="Arial" w:hAnsi="Arial" w:cs="Arial"/>
                    <w:noProof/>
                  </w:rPr>
                </w:rPrChange>
              </w:rPr>
              <w:delText>4. Apéndices</w:delText>
            </w:r>
            <w:r w:rsidRPr="00F0079C" w:rsidDel="00724354">
              <w:rPr>
                <w:rFonts w:ascii="Arial" w:hAnsi="Arial" w:cs="Arial"/>
                <w:noProof/>
                <w:webHidden/>
              </w:rPr>
              <w:tab/>
              <w:delText>8</w:delText>
            </w:r>
          </w:del>
        </w:p>
        <w:p w:rsidR="00862B48" w:rsidRPr="00F0079C" w:rsidDel="00724354" w:rsidRDefault="00862B48" w:rsidP="00F0079C">
          <w:pPr>
            <w:pStyle w:val="TDC1"/>
            <w:tabs>
              <w:tab w:val="right" w:leader="dot" w:pos="8494"/>
            </w:tabs>
            <w:spacing w:before="60" w:after="120"/>
            <w:rPr>
              <w:del w:id="50" w:author="Wendy Sclerandi" w:date="2016-11-10T03:05:00Z"/>
              <w:rFonts w:ascii="Arial" w:eastAsiaTheme="minorEastAsia" w:hAnsi="Arial" w:cs="Arial"/>
              <w:noProof/>
              <w:lang w:eastAsia="es-AR"/>
            </w:rPr>
          </w:pPr>
          <w:del w:id="51" w:author="Wendy Sclerandi" w:date="2016-11-10T03:05:00Z">
            <w:r w:rsidRPr="00724354" w:rsidDel="00724354">
              <w:rPr>
                <w:rStyle w:val="Hipervnculo"/>
                <w:rFonts w:ascii="Arial" w:hAnsi="Arial" w:cs="Arial"/>
                <w:noProof/>
                <w:lang w:val="es-ES"/>
                <w:rPrChange w:id="52" w:author="Wendy Sclerandi" w:date="2016-11-10T03:05:00Z">
                  <w:rPr>
                    <w:rStyle w:val="Hipervnculo"/>
                    <w:rFonts w:ascii="Arial" w:hAnsi="Arial" w:cs="Arial"/>
                    <w:noProof/>
                    <w:lang w:val="es-ES"/>
                  </w:rPr>
                </w:rPrChange>
              </w:rPr>
              <w:delText>Bibliografía</w:delText>
            </w:r>
            <w:r w:rsidRPr="00F0079C" w:rsidDel="00724354">
              <w:rPr>
                <w:rFonts w:ascii="Arial" w:hAnsi="Arial" w:cs="Arial"/>
                <w:noProof/>
                <w:webHidden/>
              </w:rPr>
              <w:tab/>
              <w:delText>9</w:delText>
            </w:r>
          </w:del>
        </w:p>
        <w:p w:rsidR="008445D6" w:rsidRPr="00E976E9" w:rsidRDefault="0050288E" w:rsidP="00F0079C">
          <w:pPr>
            <w:spacing w:before="60" w:after="120" w:line="276" w:lineRule="auto"/>
            <w:jc w:val="both"/>
            <w:rPr>
              <w:rFonts w:ascii="Arial" w:hAnsi="Arial" w:cs="Arial"/>
            </w:rPr>
          </w:pPr>
          <w:r w:rsidRPr="00F0079C">
            <w:rPr>
              <w:rFonts w:ascii="Arial" w:hAnsi="Arial" w:cs="Arial"/>
              <w:b/>
              <w:bCs/>
              <w:lang w:val="es-ES"/>
            </w:rPr>
            <w:fldChar w:fldCharType="end"/>
          </w:r>
        </w:p>
      </w:sdtContent>
    </w:sdt>
    <w:p w:rsidR="00CC0CCC" w:rsidRPr="00E976E9" w:rsidRDefault="00CC0CCC" w:rsidP="00E976E9">
      <w:pPr>
        <w:spacing w:before="60" w:after="120" w:line="276" w:lineRule="auto"/>
        <w:jc w:val="both"/>
        <w:rPr>
          <w:rFonts w:ascii="Arial" w:hAnsi="Arial" w:cs="Arial"/>
        </w:rPr>
      </w:pPr>
      <w:r w:rsidRPr="00E976E9">
        <w:rPr>
          <w:rFonts w:ascii="Arial" w:hAnsi="Arial" w:cs="Arial"/>
        </w:rPr>
        <w:br w:type="page"/>
      </w:r>
    </w:p>
    <w:p w:rsidR="004840B0" w:rsidRPr="00BB68E9" w:rsidRDefault="00CC0CCC" w:rsidP="004D7051">
      <w:pPr>
        <w:pStyle w:val="Ttulo1"/>
        <w:spacing w:before="0" w:after="60" w:line="276" w:lineRule="auto"/>
        <w:jc w:val="both"/>
        <w:rPr>
          <w:rFonts w:ascii="Arial" w:hAnsi="Arial" w:cs="Arial"/>
          <w:sz w:val="24"/>
          <w:szCs w:val="26"/>
        </w:rPr>
        <w:pPrChange w:id="53" w:author="Wendy Sclerandi" w:date="2016-11-10T00:59:00Z">
          <w:pPr>
            <w:pStyle w:val="Ttulo1"/>
            <w:spacing w:before="60" w:after="60" w:line="276" w:lineRule="auto"/>
            <w:jc w:val="both"/>
          </w:pPr>
        </w:pPrChange>
      </w:pPr>
      <w:bookmarkStart w:id="54" w:name="_Toc466510472"/>
      <w:r w:rsidRPr="00F96437">
        <w:rPr>
          <w:rFonts w:ascii="Arial" w:hAnsi="Arial" w:cs="Arial"/>
          <w:sz w:val="24"/>
          <w:szCs w:val="26"/>
        </w:rPr>
        <w:lastRenderedPageBreak/>
        <w:t>1. Estimación COCOMO II</w:t>
      </w:r>
      <w:bookmarkEnd w:id="54"/>
    </w:p>
    <w:p w:rsidR="00112915" w:rsidRDefault="00112915" w:rsidP="00112915">
      <w:pPr>
        <w:spacing w:before="60" w:after="60" w:line="276" w:lineRule="auto"/>
        <w:jc w:val="both"/>
        <w:rPr>
          <w:ins w:id="55" w:author="Wendy Sclerandi" w:date="2016-11-10T00:50:00Z"/>
          <w:rFonts w:ascii="Arial" w:hAnsi="Arial" w:cs="Arial"/>
        </w:rPr>
      </w:pPr>
      <w:ins w:id="56" w:author="Wendy Sclerandi" w:date="2016-11-10T00:38:00Z">
        <w:r w:rsidRPr="00112915">
          <w:rPr>
            <w:rFonts w:ascii="Arial" w:hAnsi="Arial" w:cs="Arial"/>
          </w:rPr>
          <w:t xml:space="preserve">Teniendo en cuenta los requisitos funcionales documentados en la Especificación de Requerimientos, </w:t>
        </w:r>
      </w:ins>
      <w:ins w:id="57" w:author="Wendy Sclerandi" w:date="2016-11-10T00:39:00Z">
        <w:r>
          <w:rPr>
            <w:rFonts w:ascii="Arial" w:hAnsi="Arial" w:cs="Arial"/>
          </w:rPr>
          <w:t xml:space="preserve">podemos clasificar </w:t>
        </w:r>
      </w:ins>
      <w:ins w:id="58" w:author="Wendy Sclerandi" w:date="2016-11-10T00:38:00Z">
        <w:r w:rsidRPr="00112915">
          <w:rPr>
            <w:rFonts w:ascii="Arial" w:hAnsi="Arial" w:cs="Arial"/>
          </w:rPr>
          <w:t xml:space="preserve">al proyecto como </w:t>
        </w:r>
      </w:ins>
      <w:ins w:id="59" w:author="Wendy Sclerandi" w:date="2016-11-10T00:39:00Z">
        <w:r w:rsidRPr="00112915">
          <w:rPr>
            <w:rFonts w:ascii="Arial" w:hAnsi="Arial" w:cs="Arial"/>
            <w:rPrChange w:id="60" w:author="Wendy Sclerandi" w:date="2016-11-10T00:39:00Z">
              <w:rPr>
                <w:rFonts w:ascii="Arial" w:hAnsi="Arial" w:cs="Arial"/>
                <w:b/>
              </w:rPr>
            </w:rPrChange>
          </w:rPr>
          <w:t>orgánico</w:t>
        </w:r>
      </w:ins>
      <w:ins w:id="61" w:author="Wendy Sclerandi" w:date="2016-11-10T00:41:00Z">
        <w:r>
          <w:rPr>
            <w:rFonts w:ascii="Arial" w:hAnsi="Arial" w:cs="Arial"/>
          </w:rPr>
          <w:t xml:space="preserve">. Esto se debe a </w:t>
        </w:r>
      </w:ins>
      <w:ins w:id="62" w:author="Wendy Sclerandi" w:date="2016-11-10T00:38:00Z">
        <w:r>
          <w:rPr>
            <w:rFonts w:ascii="Arial" w:hAnsi="Arial" w:cs="Arial"/>
          </w:rPr>
          <w:t xml:space="preserve">que </w:t>
        </w:r>
        <w:r w:rsidRPr="00112915">
          <w:rPr>
            <w:rFonts w:ascii="Arial" w:hAnsi="Arial" w:cs="Arial"/>
          </w:rPr>
          <w:t xml:space="preserve">consideramos </w:t>
        </w:r>
      </w:ins>
      <w:ins w:id="63" w:author="Wendy Sclerandi" w:date="2016-11-10T00:40:00Z">
        <w:r>
          <w:rPr>
            <w:rFonts w:ascii="Arial" w:hAnsi="Arial" w:cs="Arial"/>
          </w:rPr>
          <w:t xml:space="preserve">que </w:t>
        </w:r>
      </w:ins>
      <w:ins w:id="64" w:author="Wendy Sclerandi" w:date="2016-11-10T00:41:00Z">
        <w:r>
          <w:rPr>
            <w:rFonts w:ascii="Arial" w:hAnsi="Arial" w:cs="Arial"/>
          </w:rPr>
          <w:t xml:space="preserve">el proyecto </w:t>
        </w:r>
      </w:ins>
      <w:ins w:id="65" w:author="Wendy Sclerandi" w:date="2016-11-10T00:40:00Z">
        <w:r>
          <w:rPr>
            <w:rFonts w:ascii="Arial" w:hAnsi="Arial" w:cs="Arial"/>
          </w:rPr>
          <w:t>es relativamente sencillo</w:t>
        </w:r>
      </w:ins>
      <w:ins w:id="66" w:author="Wendy Sclerandi" w:date="2016-11-10T00:41:00Z">
        <w:r>
          <w:rPr>
            <w:rFonts w:ascii="Arial" w:hAnsi="Arial" w:cs="Arial"/>
          </w:rPr>
          <w:t xml:space="preserve"> de realizar y sus requerimientos no son muy cambiantes. </w:t>
        </w:r>
      </w:ins>
      <w:ins w:id="67" w:author="Wendy Sclerandi" w:date="2016-11-10T00:42:00Z">
        <w:r>
          <w:rPr>
            <w:rFonts w:ascii="Arial" w:hAnsi="Arial" w:cs="Arial"/>
          </w:rPr>
          <w:t>Además, se cuenta con profesionales que tiene experiencia en entornos similares.</w:t>
        </w:r>
      </w:ins>
    </w:p>
    <w:p w:rsidR="00ED5467" w:rsidRPr="004D7051" w:rsidRDefault="004D7051" w:rsidP="004D7051">
      <w:pPr>
        <w:rPr>
          <w:ins w:id="68" w:author="Wendy Sclerandi" w:date="2016-11-10T00:38:00Z"/>
          <w:rFonts w:ascii="Arial" w:hAnsi="Arial" w:cs="Arial"/>
          <w:u w:val="single"/>
          <w:rPrChange w:id="69" w:author="Wendy Sclerandi" w:date="2016-11-10T01:00:00Z">
            <w:rPr>
              <w:ins w:id="70" w:author="Wendy Sclerandi" w:date="2016-11-10T00:38:00Z"/>
            </w:rPr>
          </w:rPrChange>
        </w:rPr>
        <w:pPrChange w:id="71" w:author="Wendy Sclerandi" w:date="2016-11-10T01:00:00Z">
          <w:pPr>
            <w:spacing w:before="60" w:after="60" w:line="276" w:lineRule="auto"/>
            <w:jc w:val="both"/>
          </w:pPr>
        </w:pPrChange>
      </w:pPr>
      <w:ins w:id="72" w:author="Wendy Sclerandi" w:date="2016-11-10T01:00:00Z">
        <w:r w:rsidRPr="004D7051">
          <w:rPr>
            <w:rFonts w:ascii="Arial" w:hAnsi="Arial" w:cs="Arial"/>
            <w:u w:val="single"/>
            <w:rPrChange w:id="73" w:author="Wendy Sclerandi" w:date="2016-11-10T01:00:00Z">
              <w:rPr>
                <w:rFonts w:ascii="Arial" w:hAnsi="Arial" w:cs="Arial"/>
                <w:sz w:val="24"/>
              </w:rPr>
            </w:rPrChange>
          </w:rPr>
          <w:t>P</w:t>
        </w:r>
      </w:ins>
      <w:ins w:id="74" w:author="Wendy Sclerandi" w:date="2016-11-10T00:50:00Z">
        <w:r w:rsidR="00ED5467" w:rsidRPr="004D7051">
          <w:rPr>
            <w:rFonts w:ascii="Arial" w:hAnsi="Arial" w:cs="Arial"/>
            <w:u w:val="single"/>
            <w:rPrChange w:id="75" w:author="Wendy Sclerandi" w:date="2016-11-10T01:00:00Z">
              <w:rPr/>
            </w:rPrChange>
          </w:rPr>
          <w:t>unto de objeto</w:t>
        </w:r>
      </w:ins>
    </w:p>
    <w:p w:rsidR="00CC0CCC" w:rsidRPr="00E976E9" w:rsidRDefault="004B1958" w:rsidP="00EB16E3">
      <w:pPr>
        <w:spacing w:before="60" w:after="60" w:line="276" w:lineRule="auto"/>
        <w:jc w:val="both"/>
        <w:rPr>
          <w:rFonts w:ascii="Arial" w:hAnsi="Arial" w:cs="Arial"/>
        </w:rPr>
      </w:pPr>
      <w:r w:rsidRPr="00E976E9">
        <w:rPr>
          <w:rFonts w:ascii="Arial" w:hAnsi="Arial" w:cs="Arial"/>
        </w:rPr>
        <w:t xml:space="preserve">El punto de objeto es una medida de software indirecta que se calcula </w:t>
      </w:r>
      <w:del w:id="76" w:author="Wendy Sclerandi" w:date="2016-11-10T00:52:00Z">
        <w:r w:rsidRPr="00E976E9" w:rsidDel="00ED5467">
          <w:rPr>
            <w:rFonts w:ascii="Arial" w:hAnsi="Arial" w:cs="Arial"/>
          </w:rPr>
          <w:delText xml:space="preserve">usando </w:delText>
        </w:r>
      </w:del>
      <w:ins w:id="77" w:author="Wendy Sclerandi" w:date="2016-11-10T00:52:00Z">
        <w:r w:rsidR="00ED5467">
          <w:rPr>
            <w:rFonts w:ascii="Arial" w:hAnsi="Arial" w:cs="Arial"/>
          </w:rPr>
          <w:t xml:space="preserve">utilizando cantidades </w:t>
        </w:r>
      </w:ins>
      <w:del w:id="78" w:author="Wendy Sclerandi" w:date="2016-11-10T00:52:00Z">
        <w:r w:rsidRPr="00E976E9" w:rsidDel="00ED5467">
          <w:rPr>
            <w:rFonts w:ascii="Arial" w:hAnsi="Arial" w:cs="Arial"/>
          </w:rPr>
          <w:delText xml:space="preserve">conteos </w:delText>
        </w:r>
      </w:del>
      <w:r w:rsidRPr="00E976E9">
        <w:rPr>
          <w:rFonts w:ascii="Arial" w:hAnsi="Arial" w:cs="Arial"/>
        </w:rPr>
        <w:t>del número de pantallas, reportes y componentes. Cada instancia de objeto se clasifica en uno de tres niveles de complejidad, como se muestra en la siguiente tabla:</w:t>
      </w:r>
    </w:p>
    <w:tbl>
      <w:tblPr>
        <w:tblStyle w:val="Tabladecuadrcula5oscura-nfasis2"/>
        <w:tblW w:w="8720" w:type="dxa"/>
        <w:tblInd w:w="108" w:type="dxa"/>
        <w:tblLook w:val="04A0" w:firstRow="1" w:lastRow="0" w:firstColumn="1" w:lastColumn="0" w:noHBand="0" w:noVBand="1"/>
        <w:tblPrChange w:id="79" w:author="Wendy Sclerandi" w:date="2016-11-10T00:56:00Z">
          <w:tblPr>
            <w:tblStyle w:val="Tabladecuadrcula5oscura-nfasis2"/>
            <w:tblW w:w="0" w:type="auto"/>
            <w:tblLook w:val="04A0" w:firstRow="1" w:lastRow="0" w:firstColumn="1" w:lastColumn="0" w:noHBand="0" w:noVBand="1"/>
          </w:tblPr>
        </w:tblPrChange>
      </w:tblPr>
      <w:tblGrid>
        <w:gridCol w:w="2567"/>
        <w:gridCol w:w="2096"/>
        <w:gridCol w:w="2051"/>
        <w:gridCol w:w="2006"/>
        <w:tblGridChange w:id="80">
          <w:tblGrid>
            <w:gridCol w:w="2567"/>
            <w:gridCol w:w="2096"/>
            <w:gridCol w:w="2051"/>
            <w:gridCol w:w="2006"/>
          </w:tblGrid>
        </w:tblGridChange>
      </w:tblGrid>
      <w:tr w:rsidR="001D0F5D" w:rsidRPr="00E976E9" w:rsidTr="00ED5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vAlign w:val="center"/>
            <w:tcPrChange w:id="81" w:author="Wendy Sclerandi" w:date="2016-11-10T00:56:00Z">
              <w:tcPr>
                <w:tcW w:w="0" w:type="auto"/>
                <w:tcBorders>
                  <w:top w:val="none" w:sz="0" w:space="0" w:color="auto"/>
                  <w:left w:val="none" w:sz="0" w:space="0" w:color="auto"/>
                  <w:right w:val="none" w:sz="0" w:space="0" w:color="auto"/>
                </w:tcBorders>
                <w:vAlign w:val="center"/>
              </w:tcPr>
            </w:tcPrChange>
          </w:tcPr>
          <w:p w:rsidR="004B1958" w:rsidRPr="00E976E9" w:rsidRDefault="004B1958" w:rsidP="001D0F5D">
            <w:pPr>
              <w:pStyle w:val="Default"/>
              <w:spacing w:line="276" w:lineRule="auto"/>
              <w:jc w:val="center"/>
              <w:cnfStyle w:val="101000000000" w:firstRow="1" w:lastRow="0" w:firstColumn="1" w:lastColumn="0" w:oddVBand="0" w:evenVBand="0" w:oddHBand="0"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Tipo de objeto</w:t>
            </w:r>
          </w:p>
        </w:tc>
        <w:tc>
          <w:tcPr>
            <w:tcW w:w="0" w:type="auto"/>
            <w:tcBorders>
              <w:top w:val="none" w:sz="0" w:space="0" w:color="auto"/>
              <w:left w:val="none" w:sz="0" w:space="0" w:color="auto"/>
              <w:right w:val="none" w:sz="0" w:space="0" w:color="auto"/>
            </w:tcBorders>
            <w:vAlign w:val="center"/>
            <w:tcPrChange w:id="82" w:author="Wendy Sclerandi" w:date="2016-11-10T00:56:00Z">
              <w:tcPr>
                <w:tcW w:w="0" w:type="auto"/>
                <w:tcBorders>
                  <w:top w:val="none" w:sz="0" w:space="0" w:color="auto"/>
                  <w:left w:val="none" w:sz="0" w:space="0" w:color="auto"/>
                  <w:right w:val="none" w:sz="0" w:space="0" w:color="auto"/>
                </w:tcBorders>
                <w:vAlign w:val="center"/>
              </w:tcPr>
            </w:tcPrChange>
          </w:tcPr>
          <w:p w:rsidR="004B1958" w:rsidRPr="00E976E9" w:rsidRDefault="004B1958" w:rsidP="001D0F5D">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Complejidad simple</w:t>
            </w:r>
          </w:p>
        </w:tc>
        <w:tc>
          <w:tcPr>
            <w:tcW w:w="0" w:type="auto"/>
            <w:tcBorders>
              <w:top w:val="none" w:sz="0" w:space="0" w:color="auto"/>
              <w:left w:val="none" w:sz="0" w:space="0" w:color="auto"/>
              <w:right w:val="none" w:sz="0" w:space="0" w:color="auto"/>
            </w:tcBorders>
            <w:vAlign w:val="center"/>
            <w:tcPrChange w:id="83" w:author="Wendy Sclerandi" w:date="2016-11-10T00:56:00Z">
              <w:tcPr>
                <w:tcW w:w="0" w:type="auto"/>
                <w:tcBorders>
                  <w:top w:val="none" w:sz="0" w:space="0" w:color="auto"/>
                  <w:left w:val="none" w:sz="0" w:space="0" w:color="auto"/>
                  <w:right w:val="none" w:sz="0" w:space="0" w:color="auto"/>
                </w:tcBorders>
                <w:vAlign w:val="center"/>
              </w:tcPr>
            </w:tcPrChange>
          </w:tcPr>
          <w:p w:rsidR="004B1958" w:rsidRPr="00E976E9" w:rsidRDefault="004B1958" w:rsidP="001D0F5D">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Complejidad media</w:t>
            </w:r>
          </w:p>
        </w:tc>
        <w:tc>
          <w:tcPr>
            <w:tcW w:w="0" w:type="auto"/>
            <w:tcBorders>
              <w:top w:val="none" w:sz="0" w:space="0" w:color="auto"/>
              <w:left w:val="none" w:sz="0" w:space="0" w:color="auto"/>
              <w:right w:val="none" w:sz="0" w:space="0" w:color="auto"/>
            </w:tcBorders>
            <w:vAlign w:val="center"/>
            <w:tcPrChange w:id="84" w:author="Wendy Sclerandi" w:date="2016-11-10T00:56:00Z">
              <w:tcPr>
                <w:tcW w:w="0" w:type="auto"/>
                <w:tcBorders>
                  <w:top w:val="none" w:sz="0" w:space="0" w:color="auto"/>
                  <w:left w:val="none" w:sz="0" w:space="0" w:color="auto"/>
                  <w:right w:val="none" w:sz="0" w:space="0" w:color="auto"/>
                </w:tcBorders>
                <w:vAlign w:val="center"/>
              </w:tcPr>
            </w:tcPrChange>
          </w:tcPr>
          <w:p w:rsidR="004B1958" w:rsidRPr="00E976E9" w:rsidRDefault="004B1958" w:rsidP="001D0F5D">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Complejidad difícil</w:t>
            </w:r>
          </w:p>
        </w:tc>
      </w:tr>
      <w:tr w:rsidR="001D0F5D" w:rsidRPr="00E976E9" w:rsidTr="00ED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Change w:id="85" w:author="Wendy Sclerandi" w:date="2016-11-10T00:56:00Z">
              <w:tcPr>
                <w:tcW w:w="0" w:type="auto"/>
                <w:tcBorders>
                  <w:left w:val="none" w:sz="0" w:space="0" w:color="auto"/>
                </w:tcBorders>
                <w:vAlign w:val="center"/>
              </w:tcPr>
            </w:tcPrChange>
          </w:tcPr>
          <w:p w:rsidR="004B1958" w:rsidRPr="00E976E9" w:rsidRDefault="004B1958" w:rsidP="001D0F5D">
            <w:pPr>
              <w:pStyle w:val="Default"/>
              <w:spacing w:line="276" w:lineRule="auto"/>
              <w:jc w:val="center"/>
              <w:cnfStyle w:val="001000100000" w:firstRow="0" w:lastRow="0" w:firstColumn="1" w:lastColumn="0" w:oddVBand="0" w:evenVBand="0" w:oddHBand="1"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Pantalla</w:t>
            </w:r>
          </w:p>
        </w:tc>
        <w:tc>
          <w:tcPr>
            <w:tcW w:w="0" w:type="auto"/>
            <w:vAlign w:val="center"/>
            <w:tcPrChange w:id="86" w:author="Wendy Sclerandi" w:date="2016-11-10T00:56:00Z">
              <w:tcPr>
                <w:tcW w:w="0" w:type="auto"/>
                <w:vAlign w:val="center"/>
              </w:tcPr>
            </w:tcPrChange>
          </w:tcPr>
          <w:p w:rsidR="004B1958" w:rsidRPr="00E976E9" w:rsidRDefault="004B1958" w:rsidP="001D0F5D">
            <w:pPr>
              <w:pStyle w:val="Default"/>
              <w:tabs>
                <w:tab w:val="center" w:pos="995"/>
                <w:tab w:val="right" w:pos="1991"/>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976E9">
              <w:rPr>
                <w:rFonts w:ascii="Arial" w:hAnsi="Arial" w:cs="Arial"/>
                <w:sz w:val="22"/>
                <w:szCs w:val="22"/>
              </w:rPr>
              <w:t>1</w:t>
            </w:r>
          </w:p>
        </w:tc>
        <w:tc>
          <w:tcPr>
            <w:tcW w:w="0" w:type="auto"/>
            <w:vAlign w:val="center"/>
            <w:tcPrChange w:id="87" w:author="Wendy Sclerandi" w:date="2016-11-10T00:56:00Z">
              <w:tcPr>
                <w:tcW w:w="0" w:type="auto"/>
                <w:vAlign w:val="center"/>
              </w:tcPr>
            </w:tcPrChange>
          </w:tcPr>
          <w:p w:rsidR="004B1958" w:rsidRPr="00E976E9" w:rsidRDefault="004B1958" w:rsidP="001D0F5D">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976E9">
              <w:rPr>
                <w:rFonts w:ascii="Arial" w:hAnsi="Arial" w:cs="Arial"/>
                <w:sz w:val="22"/>
                <w:szCs w:val="22"/>
              </w:rPr>
              <w:t>2</w:t>
            </w:r>
          </w:p>
        </w:tc>
        <w:tc>
          <w:tcPr>
            <w:tcW w:w="0" w:type="auto"/>
            <w:vAlign w:val="center"/>
            <w:tcPrChange w:id="88" w:author="Wendy Sclerandi" w:date="2016-11-10T00:56:00Z">
              <w:tcPr>
                <w:tcW w:w="0" w:type="auto"/>
                <w:vAlign w:val="center"/>
              </w:tcPr>
            </w:tcPrChange>
          </w:tcPr>
          <w:p w:rsidR="004B1958" w:rsidRPr="00E976E9" w:rsidRDefault="004B1958" w:rsidP="001D0F5D">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976E9">
              <w:rPr>
                <w:rFonts w:ascii="Arial" w:hAnsi="Arial" w:cs="Arial"/>
                <w:sz w:val="22"/>
                <w:szCs w:val="22"/>
              </w:rPr>
              <w:t>3</w:t>
            </w:r>
          </w:p>
        </w:tc>
      </w:tr>
      <w:tr w:rsidR="004B1958" w:rsidRPr="00E976E9" w:rsidTr="00ED5467">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Change w:id="89" w:author="Wendy Sclerandi" w:date="2016-11-10T00:56:00Z">
              <w:tcPr>
                <w:tcW w:w="0" w:type="auto"/>
                <w:tcBorders>
                  <w:left w:val="none" w:sz="0" w:space="0" w:color="auto"/>
                </w:tcBorders>
                <w:vAlign w:val="center"/>
              </w:tcPr>
            </w:tcPrChange>
          </w:tcPr>
          <w:p w:rsidR="004B1958" w:rsidRPr="00E976E9" w:rsidRDefault="004B1958" w:rsidP="001D0F5D">
            <w:pPr>
              <w:pStyle w:val="Default"/>
              <w:spacing w:line="276" w:lineRule="auto"/>
              <w:jc w:val="center"/>
              <w:rPr>
                <w:rFonts w:ascii="Arial" w:hAnsi="Arial" w:cs="Arial"/>
                <w:b w:val="0"/>
                <w:sz w:val="22"/>
                <w:szCs w:val="22"/>
              </w:rPr>
            </w:pPr>
            <w:r w:rsidRPr="00E976E9">
              <w:rPr>
                <w:rFonts w:ascii="Arial" w:hAnsi="Arial" w:cs="Arial"/>
                <w:sz w:val="22"/>
                <w:szCs w:val="22"/>
              </w:rPr>
              <w:t>Reporte</w:t>
            </w:r>
          </w:p>
        </w:tc>
        <w:tc>
          <w:tcPr>
            <w:tcW w:w="0" w:type="auto"/>
            <w:vAlign w:val="center"/>
            <w:tcPrChange w:id="90" w:author="Wendy Sclerandi" w:date="2016-11-10T00:56:00Z">
              <w:tcPr>
                <w:tcW w:w="0" w:type="auto"/>
                <w:vAlign w:val="center"/>
              </w:tcPr>
            </w:tcPrChange>
          </w:tcPr>
          <w:p w:rsidR="004B1958" w:rsidRPr="00E976E9" w:rsidRDefault="004B1958" w:rsidP="001D0F5D">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976E9">
              <w:rPr>
                <w:rFonts w:ascii="Arial" w:hAnsi="Arial" w:cs="Arial"/>
                <w:sz w:val="22"/>
                <w:szCs w:val="22"/>
              </w:rPr>
              <w:t>2</w:t>
            </w:r>
          </w:p>
        </w:tc>
        <w:tc>
          <w:tcPr>
            <w:tcW w:w="0" w:type="auto"/>
            <w:vAlign w:val="center"/>
            <w:tcPrChange w:id="91" w:author="Wendy Sclerandi" w:date="2016-11-10T00:56:00Z">
              <w:tcPr>
                <w:tcW w:w="0" w:type="auto"/>
                <w:vAlign w:val="center"/>
              </w:tcPr>
            </w:tcPrChange>
          </w:tcPr>
          <w:p w:rsidR="004B1958" w:rsidRPr="00E976E9" w:rsidRDefault="004B1958" w:rsidP="001D0F5D">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976E9">
              <w:rPr>
                <w:rFonts w:ascii="Arial" w:hAnsi="Arial" w:cs="Arial"/>
                <w:sz w:val="22"/>
                <w:szCs w:val="22"/>
              </w:rPr>
              <w:t>5</w:t>
            </w:r>
          </w:p>
        </w:tc>
        <w:tc>
          <w:tcPr>
            <w:tcW w:w="0" w:type="auto"/>
            <w:vAlign w:val="center"/>
            <w:tcPrChange w:id="92" w:author="Wendy Sclerandi" w:date="2016-11-10T00:56:00Z">
              <w:tcPr>
                <w:tcW w:w="0" w:type="auto"/>
                <w:vAlign w:val="center"/>
              </w:tcPr>
            </w:tcPrChange>
          </w:tcPr>
          <w:p w:rsidR="004B1958" w:rsidRPr="00E976E9" w:rsidRDefault="004B1958" w:rsidP="001D0F5D">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976E9">
              <w:rPr>
                <w:rFonts w:ascii="Arial" w:hAnsi="Arial" w:cs="Arial"/>
                <w:sz w:val="22"/>
                <w:szCs w:val="22"/>
              </w:rPr>
              <w:t>8</w:t>
            </w:r>
          </w:p>
        </w:tc>
      </w:tr>
      <w:tr w:rsidR="001D0F5D" w:rsidRPr="00E976E9" w:rsidTr="00ED5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vAlign w:val="center"/>
            <w:tcPrChange w:id="93" w:author="Wendy Sclerandi" w:date="2016-11-10T00:56:00Z">
              <w:tcPr>
                <w:tcW w:w="0" w:type="auto"/>
                <w:tcBorders>
                  <w:left w:val="none" w:sz="0" w:space="0" w:color="auto"/>
                  <w:bottom w:val="none" w:sz="0" w:space="0" w:color="auto"/>
                </w:tcBorders>
                <w:vAlign w:val="center"/>
              </w:tcPr>
            </w:tcPrChange>
          </w:tcPr>
          <w:p w:rsidR="004B1958" w:rsidRPr="00E976E9" w:rsidRDefault="004B1958" w:rsidP="001D0F5D">
            <w:pPr>
              <w:pStyle w:val="Default"/>
              <w:spacing w:line="276" w:lineRule="auto"/>
              <w:jc w:val="center"/>
              <w:cnfStyle w:val="001000100000" w:firstRow="0" w:lastRow="0" w:firstColumn="1" w:lastColumn="0" w:oddVBand="0" w:evenVBand="0" w:oddHBand="1" w:evenHBand="0" w:firstRowFirstColumn="0" w:firstRowLastColumn="0" w:lastRowFirstColumn="0" w:lastRowLastColumn="0"/>
              <w:rPr>
                <w:rFonts w:ascii="Arial" w:hAnsi="Arial" w:cs="Arial"/>
                <w:b w:val="0"/>
                <w:sz w:val="22"/>
                <w:szCs w:val="22"/>
              </w:rPr>
            </w:pPr>
            <w:r w:rsidRPr="00E976E9">
              <w:rPr>
                <w:rFonts w:ascii="Arial" w:hAnsi="Arial" w:cs="Arial"/>
                <w:sz w:val="22"/>
                <w:szCs w:val="22"/>
              </w:rPr>
              <w:t>Componentes requeridos</w:t>
            </w:r>
          </w:p>
        </w:tc>
        <w:tc>
          <w:tcPr>
            <w:tcW w:w="0" w:type="auto"/>
            <w:vAlign w:val="center"/>
            <w:tcPrChange w:id="94" w:author="Wendy Sclerandi" w:date="2016-11-10T00:56:00Z">
              <w:tcPr>
                <w:tcW w:w="0" w:type="auto"/>
                <w:vAlign w:val="center"/>
              </w:tcPr>
            </w:tcPrChange>
          </w:tcPr>
          <w:p w:rsidR="004B1958" w:rsidRPr="00E976E9" w:rsidRDefault="004B1958" w:rsidP="001D0F5D">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0" w:type="auto"/>
            <w:vAlign w:val="center"/>
            <w:tcPrChange w:id="95" w:author="Wendy Sclerandi" w:date="2016-11-10T00:56:00Z">
              <w:tcPr>
                <w:tcW w:w="0" w:type="auto"/>
                <w:vAlign w:val="center"/>
              </w:tcPr>
            </w:tcPrChange>
          </w:tcPr>
          <w:p w:rsidR="004B1958" w:rsidRPr="00E976E9" w:rsidRDefault="004B1958" w:rsidP="001D0F5D">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0" w:type="auto"/>
            <w:vAlign w:val="center"/>
            <w:tcPrChange w:id="96" w:author="Wendy Sclerandi" w:date="2016-11-10T00:56:00Z">
              <w:tcPr>
                <w:tcW w:w="0" w:type="auto"/>
                <w:vAlign w:val="center"/>
              </w:tcPr>
            </w:tcPrChange>
          </w:tcPr>
          <w:p w:rsidR="004B1958" w:rsidRPr="00E976E9" w:rsidRDefault="004B1958" w:rsidP="001D0F5D">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976E9">
              <w:rPr>
                <w:rFonts w:ascii="Arial" w:hAnsi="Arial" w:cs="Arial"/>
                <w:sz w:val="22"/>
                <w:szCs w:val="22"/>
              </w:rPr>
              <w:t>10</w:t>
            </w:r>
          </w:p>
        </w:tc>
      </w:tr>
    </w:tbl>
    <w:p w:rsidR="00F44DD7" w:rsidRDefault="00ED5467" w:rsidP="004D7051">
      <w:pPr>
        <w:spacing w:before="240" w:after="60" w:line="276" w:lineRule="auto"/>
        <w:jc w:val="both"/>
        <w:rPr>
          <w:ins w:id="97" w:author="Wendy Sclerandi" w:date="2016-11-10T00:53:00Z"/>
          <w:rFonts w:ascii="Arial" w:hAnsi="Arial" w:cs="Arial"/>
        </w:rPr>
        <w:pPrChange w:id="98" w:author="Wendy Sclerandi" w:date="2016-11-10T00:59:00Z">
          <w:pPr>
            <w:spacing w:before="60" w:after="60" w:line="276" w:lineRule="auto"/>
            <w:jc w:val="both"/>
          </w:pPr>
        </w:pPrChange>
      </w:pPr>
      <w:ins w:id="99" w:author="Wendy Sclerandi" w:date="2016-11-10T00:53:00Z">
        <w:r>
          <w:rPr>
            <w:rFonts w:ascii="Arial" w:hAnsi="Arial" w:cs="Arial"/>
          </w:rPr>
          <w:t xml:space="preserve">Las cantidades </w:t>
        </w:r>
      </w:ins>
      <w:ins w:id="100" w:author="Wendy Sclerandi" w:date="2016-11-10T00:55:00Z">
        <w:r>
          <w:rPr>
            <w:rFonts w:ascii="Arial" w:hAnsi="Arial" w:cs="Arial"/>
          </w:rPr>
          <w:t xml:space="preserve">de </w:t>
        </w:r>
      </w:ins>
      <w:ins w:id="101" w:author="Wendy Sclerandi" w:date="2016-11-10T00:53:00Z">
        <w:r>
          <w:rPr>
            <w:rFonts w:ascii="Arial" w:hAnsi="Arial" w:cs="Arial"/>
          </w:rPr>
          <w:t xml:space="preserve">cada objeto </w:t>
        </w:r>
      </w:ins>
      <w:ins w:id="102" w:author="Wendy Sclerandi" w:date="2016-11-10T00:54:00Z">
        <w:r>
          <w:rPr>
            <w:rFonts w:ascii="Arial" w:hAnsi="Arial" w:cs="Arial"/>
          </w:rPr>
          <w:t xml:space="preserve">que se utilizarán para realizar las estimaciones </w:t>
        </w:r>
      </w:ins>
      <w:ins w:id="103" w:author="Wendy Sclerandi" w:date="2016-11-10T00:53:00Z">
        <w:r>
          <w:rPr>
            <w:rFonts w:ascii="Arial" w:hAnsi="Arial" w:cs="Arial"/>
          </w:rPr>
          <w:t>serán las siguientes:</w:t>
        </w:r>
      </w:ins>
    </w:p>
    <w:tbl>
      <w:tblPr>
        <w:tblStyle w:val="Tabladecuadrcula5oscura-nfasis2"/>
        <w:tblW w:w="0" w:type="auto"/>
        <w:tblInd w:w="108" w:type="dxa"/>
        <w:tblLook w:val="04A0" w:firstRow="1" w:lastRow="0" w:firstColumn="1" w:lastColumn="0" w:noHBand="0" w:noVBand="1"/>
        <w:tblPrChange w:id="104" w:author="Wendy Sclerandi" w:date="2016-11-10T00:57:00Z">
          <w:tblPr>
            <w:tblStyle w:val="Tabladecuadrcula5oscura-nfasis2"/>
            <w:tblW w:w="0" w:type="auto"/>
            <w:tblInd w:w="108" w:type="dxa"/>
            <w:tblLook w:val="04A0" w:firstRow="1" w:lastRow="0" w:firstColumn="1" w:lastColumn="0" w:noHBand="0" w:noVBand="1"/>
          </w:tblPr>
        </w:tblPrChange>
      </w:tblPr>
      <w:tblGrid>
        <w:gridCol w:w="2955"/>
        <w:gridCol w:w="461"/>
        <w:tblGridChange w:id="105">
          <w:tblGrid>
            <w:gridCol w:w="2955"/>
            <w:gridCol w:w="461"/>
          </w:tblGrid>
        </w:tblGridChange>
      </w:tblGrid>
      <w:tr w:rsidR="004D7051" w:rsidRPr="004D7051" w:rsidTr="004D7051">
        <w:trPr>
          <w:cnfStyle w:val="100000000000" w:firstRow="1" w:lastRow="0" w:firstColumn="0" w:lastColumn="0" w:oddVBand="0" w:evenVBand="0" w:oddHBand="0" w:evenHBand="0" w:firstRowFirstColumn="0" w:firstRowLastColumn="0" w:lastRowFirstColumn="0" w:lastRowLastColumn="0"/>
          <w:ins w:id="106" w:author="Wendy Sclerandi" w:date="2016-11-10T00:55:00Z"/>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vAlign w:val="center"/>
            <w:tcPrChange w:id="107" w:author="Wendy Sclerandi" w:date="2016-11-10T00:57:00Z">
              <w:tcPr>
                <w:tcW w:w="0" w:type="auto"/>
                <w:vAlign w:val="center"/>
              </w:tcPr>
            </w:tcPrChange>
          </w:tcPr>
          <w:p w:rsidR="00ED5467" w:rsidRPr="004D7051" w:rsidRDefault="00ED5467" w:rsidP="004D7051">
            <w:pPr>
              <w:spacing w:line="276" w:lineRule="auto"/>
              <w:jc w:val="center"/>
              <w:cnfStyle w:val="101000000000" w:firstRow="1" w:lastRow="0" w:firstColumn="1" w:lastColumn="0" w:oddVBand="0" w:evenVBand="0" w:oddHBand="0" w:evenHBand="0" w:firstRowFirstColumn="0" w:firstRowLastColumn="0" w:lastRowFirstColumn="0" w:lastRowLastColumn="0"/>
              <w:rPr>
                <w:ins w:id="108" w:author="Wendy Sclerandi" w:date="2016-11-10T00:55:00Z"/>
                <w:rFonts w:ascii="Arial" w:hAnsi="Arial" w:cs="Arial"/>
                <w:color w:val="auto"/>
                <w:rPrChange w:id="109" w:author="Wendy Sclerandi" w:date="2016-11-10T00:57:00Z">
                  <w:rPr>
                    <w:ins w:id="110" w:author="Wendy Sclerandi" w:date="2016-11-10T00:55:00Z"/>
                    <w:rFonts w:ascii="Arial" w:hAnsi="Arial" w:cs="Arial"/>
                  </w:rPr>
                </w:rPrChange>
              </w:rPr>
              <w:pPrChange w:id="111" w:author="Wendy Sclerandi" w:date="2016-11-10T00:57:00Z">
                <w:pPr>
                  <w:spacing w:before="60" w:after="60" w:line="276" w:lineRule="auto"/>
                  <w:jc w:val="both"/>
                  <w:cnfStyle w:val="101000000000" w:firstRow="1" w:lastRow="0" w:firstColumn="1" w:lastColumn="0" w:oddVBand="0" w:evenVBand="0" w:oddHBand="0" w:evenHBand="0" w:firstRowFirstColumn="0" w:firstRowLastColumn="0" w:lastRowFirstColumn="0" w:lastRowLastColumn="0"/>
                </w:pPr>
              </w:pPrChange>
            </w:pPr>
            <w:ins w:id="112" w:author="Wendy Sclerandi" w:date="2016-11-10T00:56:00Z">
              <w:r w:rsidRPr="004D7051">
                <w:rPr>
                  <w:rFonts w:ascii="Arial" w:hAnsi="Arial" w:cs="Arial"/>
                  <w:color w:val="auto"/>
                  <w:rPrChange w:id="113" w:author="Wendy Sclerandi" w:date="2016-11-10T00:57:00Z">
                    <w:rPr>
                      <w:rFonts w:ascii="Arial" w:hAnsi="Arial" w:cs="Arial"/>
                    </w:rPr>
                  </w:rPrChange>
                </w:rPr>
                <w:t>Pantallas</w:t>
              </w:r>
            </w:ins>
          </w:p>
        </w:tc>
        <w:tc>
          <w:tcPr>
            <w:tcW w:w="0" w:type="auto"/>
            <w:tcBorders>
              <w:top w:val="none" w:sz="0" w:space="0" w:color="auto"/>
              <w:left w:val="none" w:sz="0" w:space="0" w:color="auto"/>
              <w:right w:val="none" w:sz="0" w:space="0" w:color="auto"/>
            </w:tcBorders>
            <w:shd w:val="clear" w:color="auto" w:fill="FBE4D5" w:themeFill="accent2" w:themeFillTint="33"/>
            <w:vAlign w:val="center"/>
            <w:tcPrChange w:id="114" w:author="Wendy Sclerandi" w:date="2016-11-10T00:57:00Z">
              <w:tcPr>
                <w:tcW w:w="0" w:type="auto"/>
                <w:vAlign w:val="center"/>
              </w:tcPr>
            </w:tcPrChange>
          </w:tcPr>
          <w:p w:rsidR="00ED5467" w:rsidRPr="004D7051" w:rsidRDefault="004D7051" w:rsidP="004D7051">
            <w:pPr>
              <w:spacing w:line="276" w:lineRule="auto"/>
              <w:jc w:val="center"/>
              <w:cnfStyle w:val="100000000000" w:firstRow="1" w:lastRow="0" w:firstColumn="0" w:lastColumn="0" w:oddVBand="0" w:evenVBand="0" w:oddHBand="0" w:evenHBand="0" w:firstRowFirstColumn="0" w:firstRowLastColumn="0" w:lastRowFirstColumn="0" w:lastRowLastColumn="0"/>
              <w:rPr>
                <w:ins w:id="115" w:author="Wendy Sclerandi" w:date="2016-11-10T00:55:00Z"/>
                <w:rFonts w:ascii="Arial" w:hAnsi="Arial" w:cs="Arial"/>
                <w:b w:val="0"/>
                <w:color w:val="auto"/>
                <w:rPrChange w:id="116" w:author="Wendy Sclerandi" w:date="2016-11-10T00:57:00Z">
                  <w:rPr>
                    <w:ins w:id="117" w:author="Wendy Sclerandi" w:date="2016-11-10T00:55:00Z"/>
                    <w:rFonts w:ascii="Arial" w:hAnsi="Arial" w:cs="Arial"/>
                  </w:rPr>
                </w:rPrChange>
              </w:rPr>
              <w:pPrChange w:id="118" w:author="Wendy Sclerandi" w:date="2016-11-10T00:57:00Z">
                <w:pPr>
                  <w:spacing w:before="60" w:after="60" w:line="276" w:lineRule="auto"/>
                  <w:jc w:val="both"/>
                  <w:cnfStyle w:val="100000000000" w:firstRow="1" w:lastRow="0" w:firstColumn="0" w:lastColumn="0" w:oddVBand="0" w:evenVBand="0" w:oddHBand="0" w:evenHBand="0" w:firstRowFirstColumn="0" w:firstRowLastColumn="0" w:lastRowFirstColumn="0" w:lastRowLastColumn="0"/>
                </w:pPr>
              </w:pPrChange>
            </w:pPr>
            <w:ins w:id="119" w:author="Wendy Sclerandi" w:date="2016-11-10T00:57:00Z">
              <w:r w:rsidRPr="004D7051">
                <w:rPr>
                  <w:rFonts w:ascii="Arial" w:hAnsi="Arial" w:cs="Arial"/>
                  <w:b w:val="0"/>
                  <w:color w:val="auto"/>
                  <w:rPrChange w:id="120" w:author="Wendy Sclerandi" w:date="2016-11-10T00:57:00Z">
                    <w:rPr>
                      <w:rFonts w:ascii="Arial" w:hAnsi="Arial" w:cs="Arial"/>
                    </w:rPr>
                  </w:rPrChange>
                </w:rPr>
                <w:t>11</w:t>
              </w:r>
            </w:ins>
          </w:p>
        </w:tc>
      </w:tr>
      <w:tr w:rsidR="004D7051" w:rsidRPr="004D7051" w:rsidTr="004D7051">
        <w:trPr>
          <w:cnfStyle w:val="000000100000" w:firstRow="0" w:lastRow="0" w:firstColumn="0" w:lastColumn="0" w:oddVBand="0" w:evenVBand="0" w:oddHBand="1" w:evenHBand="0" w:firstRowFirstColumn="0" w:firstRowLastColumn="0" w:lastRowFirstColumn="0" w:lastRowLastColumn="0"/>
          <w:ins w:id="121" w:author="Wendy Sclerandi" w:date="2016-11-10T00:55:00Z"/>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Change w:id="122" w:author="Wendy Sclerandi" w:date="2016-11-10T00:57:00Z">
              <w:tcPr>
                <w:tcW w:w="0" w:type="auto"/>
                <w:vAlign w:val="center"/>
              </w:tcPr>
            </w:tcPrChange>
          </w:tcPr>
          <w:p w:rsidR="00ED5467" w:rsidRPr="004D7051" w:rsidRDefault="00ED5467" w:rsidP="004D7051">
            <w:pPr>
              <w:spacing w:line="276" w:lineRule="auto"/>
              <w:jc w:val="center"/>
              <w:cnfStyle w:val="001000100000" w:firstRow="0" w:lastRow="0" w:firstColumn="1" w:lastColumn="0" w:oddVBand="0" w:evenVBand="0" w:oddHBand="1" w:evenHBand="0" w:firstRowFirstColumn="0" w:firstRowLastColumn="0" w:lastRowFirstColumn="0" w:lastRowLastColumn="0"/>
              <w:rPr>
                <w:ins w:id="123" w:author="Wendy Sclerandi" w:date="2016-11-10T00:55:00Z"/>
                <w:rFonts w:ascii="Arial" w:hAnsi="Arial" w:cs="Arial"/>
                <w:color w:val="auto"/>
                <w:rPrChange w:id="124" w:author="Wendy Sclerandi" w:date="2016-11-10T00:57:00Z">
                  <w:rPr>
                    <w:ins w:id="125" w:author="Wendy Sclerandi" w:date="2016-11-10T00:55:00Z"/>
                    <w:rFonts w:ascii="Arial" w:hAnsi="Arial" w:cs="Arial"/>
                  </w:rPr>
                </w:rPrChange>
              </w:rPr>
              <w:pPrChange w:id="126" w:author="Wendy Sclerandi" w:date="2016-11-10T00:57:00Z">
                <w:pPr>
                  <w:spacing w:before="60" w:after="60" w:line="276" w:lineRule="auto"/>
                  <w:jc w:val="both"/>
                  <w:cnfStyle w:val="001000100000" w:firstRow="0" w:lastRow="0" w:firstColumn="1" w:lastColumn="0" w:oddVBand="0" w:evenVBand="0" w:oddHBand="1" w:evenHBand="0" w:firstRowFirstColumn="0" w:firstRowLastColumn="0" w:lastRowFirstColumn="0" w:lastRowLastColumn="0"/>
                </w:pPr>
              </w:pPrChange>
            </w:pPr>
            <w:ins w:id="127" w:author="Wendy Sclerandi" w:date="2016-11-10T00:56:00Z">
              <w:r w:rsidRPr="004D7051">
                <w:rPr>
                  <w:rFonts w:ascii="Arial" w:hAnsi="Arial" w:cs="Arial"/>
                  <w:color w:val="auto"/>
                  <w:rPrChange w:id="128" w:author="Wendy Sclerandi" w:date="2016-11-10T00:57:00Z">
                    <w:rPr>
                      <w:rFonts w:ascii="Arial" w:hAnsi="Arial" w:cs="Arial"/>
                    </w:rPr>
                  </w:rPrChange>
                </w:rPr>
                <w:t>Reportes</w:t>
              </w:r>
            </w:ins>
          </w:p>
        </w:tc>
        <w:tc>
          <w:tcPr>
            <w:tcW w:w="0" w:type="auto"/>
            <w:vAlign w:val="center"/>
            <w:tcPrChange w:id="129" w:author="Wendy Sclerandi" w:date="2016-11-10T00:57:00Z">
              <w:tcPr>
                <w:tcW w:w="0" w:type="auto"/>
                <w:vAlign w:val="center"/>
              </w:tcPr>
            </w:tcPrChange>
          </w:tcPr>
          <w:p w:rsidR="00ED5467" w:rsidRPr="00BB68E9" w:rsidRDefault="004D7051" w:rsidP="004D7051">
            <w:pPr>
              <w:spacing w:line="276" w:lineRule="auto"/>
              <w:jc w:val="center"/>
              <w:cnfStyle w:val="000000100000" w:firstRow="0" w:lastRow="0" w:firstColumn="0" w:lastColumn="0" w:oddVBand="0" w:evenVBand="0" w:oddHBand="1" w:evenHBand="0" w:firstRowFirstColumn="0" w:firstRowLastColumn="0" w:lastRowFirstColumn="0" w:lastRowLastColumn="0"/>
              <w:rPr>
                <w:ins w:id="130" w:author="Wendy Sclerandi" w:date="2016-11-10T00:55:00Z"/>
                <w:rFonts w:ascii="Arial" w:hAnsi="Arial" w:cs="Arial"/>
              </w:rPr>
              <w:pPrChange w:id="131" w:author="Wendy Sclerandi" w:date="2016-11-10T00:57:00Z">
                <w:pPr>
                  <w:spacing w:before="60" w:after="60" w:line="276" w:lineRule="auto"/>
                  <w:jc w:val="both"/>
                  <w:cnfStyle w:val="000000100000" w:firstRow="0" w:lastRow="0" w:firstColumn="0" w:lastColumn="0" w:oddVBand="0" w:evenVBand="0" w:oddHBand="1" w:evenHBand="0" w:firstRowFirstColumn="0" w:firstRowLastColumn="0" w:lastRowFirstColumn="0" w:lastRowLastColumn="0"/>
                </w:pPr>
              </w:pPrChange>
            </w:pPr>
            <w:ins w:id="132" w:author="Wendy Sclerandi" w:date="2016-11-10T00:57:00Z">
              <w:r>
                <w:rPr>
                  <w:rFonts w:ascii="Arial" w:hAnsi="Arial" w:cs="Arial"/>
                </w:rPr>
                <w:t>3</w:t>
              </w:r>
            </w:ins>
          </w:p>
        </w:tc>
      </w:tr>
      <w:tr w:rsidR="004D7051" w:rsidRPr="004D7051" w:rsidTr="004D7051">
        <w:trPr>
          <w:ins w:id="133" w:author="Wendy Sclerandi" w:date="2016-11-10T00:55:00Z"/>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vAlign w:val="center"/>
            <w:tcPrChange w:id="134" w:author="Wendy Sclerandi" w:date="2016-11-10T00:57:00Z">
              <w:tcPr>
                <w:tcW w:w="0" w:type="auto"/>
                <w:vAlign w:val="center"/>
              </w:tcPr>
            </w:tcPrChange>
          </w:tcPr>
          <w:p w:rsidR="00ED5467" w:rsidRPr="004D7051" w:rsidRDefault="00ED5467" w:rsidP="004D7051">
            <w:pPr>
              <w:spacing w:line="276" w:lineRule="auto"/>
              <w:jc w:val="center"/>
              <w:rPr>
                <w:ins w:id="135" w:author="Wendy Sclerandi" w:date="2016-11-10T00:55:00Z"/>
                <w:rFonts w:ascii="Arial" w:hAnsi="Arial" w:cs="Arial"/>
                <w:color w:val="auto"/>
                <w:rPrChange w:id="136" w:author="Wendy Sclerandi" w:date="2016-11-10T00:57:00Z">
                  <w:rPr>
                    <w:ins w:id="137" w:author="Wendy Sclerandi" w:date="2016-11-10T00:55:00Z"/>
                    <w:rFonts w:ascii="Arial" w:hAnsi="Arial" w:cs="Arial"/>
                  </w:rPr>
                </w:rPrChange>
              </w:rPr>
              <w:pPrChange w:id="138" w:author="Wendy Sclerandi" w:date="2016-11-10T00:57:00Z">
                <w:pPr>
                  <w:spacing w:before="60" w:after="60" w:line="276" w:lineRule="auto"/>
                  <w:jc w:val="both"/>
                </w:pPr>
              </w:pPrChange>
            </w:pPr>
            <w:ins w:id="139" w:author="Wendy Sclerandi" w:date="2016-11-10T00:56:00Z">
              <w:r w:rsidRPr="004D7051">
                <w:rPr>
                  <w:rFonts w:ascii="Arial" w:hAnsi="Arial" w:cs="Arial"/>
                  <w:color w:val="auto"/>
                  <w:rPrChange w:id="140" w:author="Wendy Sclerandi" w:date="2016-11-10T00:57:00Z">
                    <w:rPr>
                      <w:rFonts w:ascii="Arial" w:hAnsi="Arial" w:cs="Arial"/>
                    </w:rPr>
                  </w:rPrChange>
                </w:rPr>
                <w:t>Componentes Requeridos</w:t>
              </w:r>
            </w:ins>
          </w:p>
        </w:tc>
        <w:tc>
          <w:tcPr>
            <w:tcW w:w="0" w:type="auto"/>
            <w:vAlign w:val="center"/>
            <w:tcPrChange w:id="141" w:author="Wendy Sclerandi" w:date="2016-11-10T00:57:00Z">
              <w:tcPr>
                <w:tcW w:w="0" w:type="auto"/>
                <w:vAlign w:val="center"/>
              </w:tcPr>
            </w:tcPrChange>
          </w:tcPr>
          <w:p w:rsidR="00ED5467" w:rsidRPr="00BB68E9" w:rsidRDefault="004D7051" w:rsidP="004D7051">
            <w:pPr>
              <w:spacing w:line="276" w:lineRule="auto"/>
              <w:jc w:val="center"/>
              <w:cnfStyle w:val="000000000000" w:firstRow="0" w:lastRow="0" w:firstColumn="0" w:lastColumn="0" w:oddVBand="0" w:evenVBand="0" w:oddHBand="0" w:evenHBand="0" w:firstRowFirstColumn="0" w:firstRowLastColumn="0" w:lastRowFirstColumn="0" w:lastRowLastColumn="0"/>
              <w:rPr>
                <w:ins w:id="142" w:author="Wendy Sclerandi" w:date="2016-11-10T00:55:00Z"/>
                <w:rFonts w:ascii="Arial" w:hAnsi="Arial" w:cs="Arial"/>
              </w:rPr>
              <w:pPrChange w:id="143" w:author="Wendy Sclerandi" w:date="2016-11-10T00:57:00Z">
                <w:pPr>
                  <w:spacing w:before="60" w:after="60" w:line="276" w:lineRule="auto"/>
                  <w:jc w:val="both"/>
                  <w:cnfStyle w:val="000000000000" w:firstRow="0" w:lastRow="0" w:firstColumn="0" w:lastColumn="0" w:oddVBand="0" w:evenVBand="0" w:oddHBand="0" w:evenHBand="0" w:firstRowFirstColumn="0" w:firstRowLastColumn="0" w:lastRowFirstColumn="0" w:lastRowLastColumn="0"/>
                </w:pPr>
              </w:pPrChange>
            </w:pPr>
            <w:ins w:id="144" w:author="Wendy Sclerandi" w:date="2016-11-10T00:57:00Z">
              <w:r>
                <w:rPr>
                  <w:rFonts w:ascii="Arial" w:hAnsi="Arial" w:cs="Arial"/>
                </w:rPr>
                <w:t>1</w:t>
              </w:r>
            </w:ins>
          </w:p>
        </w:tc>
      </w:tr>
    </w:tbl>
    <w:p w:rsidR="00ED5467" w:rsidRPr="00E976E9" w:rsidDel="008B3A33" w:rsidRDefault="00ED5467" w:rsidP="00EB16E3">
      <w:pPr>
        <w:spacing w:before="60" w:after="60" w:line="276" w:lineRule="auto"/>
        <w:jc w:val="both"/>
        <w:rPr>
          <w:del w:id="145" w:author="Wendy Sclerandi" w:date="2016-11-10T01:01:00Z"/>
          <w:rFonts w:ascii="Arial" w:hAnsi="Arial" w:cs="Arial"/>
        </w:rPr>
      </w:pPr>
    </w:p>
    <w:p w:rsidR="00824E9D" w:rsidRPr="00E976E9" w:rsidRDefault="004B1958" w:rsidP="008B3A33">
      <w:pPr>
        <w:spacing w:before="240" w:after="60" w:line="276" w:lineRule="auto"/>
        <w:jc w:val="both"/>
        <w:rPr>
          <w:rFonts w:ascii="Arial" w:hAnsi="Arial" w:cs="Arial"/>
        </w:rPr>
        <w:pPrChange w:id="146" w:author="Wendy Sclerandi" w:date="2016-11-10T01:01:00Z">
          <w:pPr>
            <w:spacing w:before="60" w:after="60" w:line="276" w:lineRule="auto"/>
            <w:jc w:val="both"/>
          </w:pPr>
        </w:pPrChange>
      </w:pPr>
      <w:r w:rsidRPr="00E976E9">
        <w:rPr>
          <w:rFonts w:ascii="Arial" w:hAnsi="Arial" w:cs="Arial"/>
        </w:rPr>
        <w:t xml:space="preserve">A cada </w:t>
      </w:r>
      <w:del w:id="147" w:author="Wendy Sclerandi" w:date="2016-11-10T01:09:00Z">
        <w:r w:rsidRPr="00E976E9" w:rsidDel="00C60FD5">
          <w:rPr>
            <w:rFonts w:ascii="Arial" w:hAnsi="Arial" w:cs="Arial"/>
          </w:rPr>
          <w:delText xml:space="preserve">requerimiento </w:delText>
        </w:r>
      </w:del>
      <w:ins w:id="148" w:author="Wendy Sclerandi" w:date="2016-11-10T01:09:00Z">
        <w:r w:rsidR="00C60FD5">
          <w:rPr>
            <w:rFonts w:ascii="Arial" w:hAnsi="Arial" w:cs="Arial"/>
          </w:rPr>
          <w:t>objeto</w:t>
        </w:r>
        <w:r w:rsidR="00C60FD5" w:rsidRPr="00E976E9">
          <w:rPr>
            <w:rFonts w:ascii="Arial" w:hAnsi="Arial" w:cs="Arial"/>
          </w:rPr>
          <w:t xml:space="preserve"> </w:t>
        </w:r>
      </w:ins>
      <w:r w:rsidRPr="00E976E9">
        <w:rPr>
          <w:rFonts w:ascii="Arial" w:hAnsi="Arial" w:cs="Arial"/>
        </w:rPr>
        <w:t>se le asigna un nivel de complejidad</w:t>
      </w:r>
      <w:ins w:id="149" w:author="Wendy Sclerandi" w:date="2016-11-10T01:00:00Z">
        <w:r w:rsidR="008B3A33">
          <w:rPr>
            <w:rFonts w:ascii="Arial" w:hAnsi="Arial" w:cs="Arial"/>
          </w:rPr>
          <w:t xml:space="preserve">, según </w:t>
        </w:r>
      </w:ins>
      <w:ins w:id="150" w:author="Wendy Sclerandi" w:date="2016-11-10T01:09:00Z">
        <w:r w:rsidR="00C60FD5">
          <w:rPr>
            <w:rFonts w:ascii="Arial" w:hAnsi="Arial" w:cs="Arial"/>
          </w:rPr>
          <w:t xml:space="preserve">sus </w:t>
        </w:r>
      </w:ins>
      <w:ins w:id="151" w:author="Wendy Sclerandi" w:date="2016-11-10T01:00:00Z">
        <w:r w:rsidR="008B3A33">
          <w:rPr>
            <w:rFonts w:ascii="Arial" w:hAnsi="Arial" w:cs="Arial"/>
          </w:rPr>
          <w:t>funcio</w:t>
        </w:r>
        <w:r w:rsidR="00C60FD5">
          <w:rPr>
            <w:rFonts w:ascii="Arial" w:hAnsi="Arial" w:cs="Arial"/>
          </w:rPr>
          <w:t>nalidades correspondientes</w:t>
        </w:r>
      </w:ins>
      <w:r w:rsidRPr="00E976E9">
        <w:rPr>
          <w:rFonts w:ascii="Arial" w:hAnsi="Arial" w:cs="Arial"/>
        </w:rPr>
        <w:t>:</w:t>
      </w:r>
    </w:p>
    <w:p w:rsidR="004B1958" w:rsidRPr="00E976E9" w:rsidRDefault="004B1958" w:rsidP="00C60FD5">
      <w:pPr>
        <w:spacing w:before="60" w:after="0" w:line="276" w:lineRule="auto"/>
        <w:jc w:val="both"/>
        <w:rPr>
          <w:rFonts w:ascii="Arial" w:hAnsi="Arial" w:cs="Arial"/>
        </w:rPr>
        <w:pPrChange w:id="152" w:author="Wendy Sclerandi" w:date="2016-11-10T01:10:00Z">
          <w:pPr>
            <w:spacing w:before="60" w:after="60" w:line="276" w:lineRule="auto"/>
            <w:jc w:val="both"/>
          </w:pPr>
        </w:pPrChange>
      </w:pPr>
      <w:r w:rsidRPr="009177DB">
        <w:rPr>
          <w:rFonts w:ascii="Arial" w:hAnsi="Arial" w:cs="Arial"/>
          <w:u w:val="single"/>
        </w:rPr>
        <w:t>Pantalla</w:t>
      </w:r>
      <w:r w:rsidRPr="00E976E9">
        <w:rPr>
          <w:rFonts w:ascii="Arial" w:hAnsi="Arial" w:cs="Arial"/>
        </w:rPr>
        <w:t>:</w:t>
      </w:r>
    </w:p>
    <w:p w:rsidR="00EB16E3" w:rsidRDefault="00EB16E3" w:rsidP="00C60FD5">
      <w:pPr>
        <w:pStyle w:val="Prrafodelista"/>
        <w:numPr>
          <w:ilvl w:val="0"/>
          <w:numId w:val="2"/>
        </w:numPr>
        <w:spacing w:after="60" w:line="276" w:lineRule="auto"/>
        <w:jc w:val="both"/>
        <w:rPr>
          <w:rFonts w:ascii="Arial" w:hAnsi="Arial" w:cs="Arial"/>
        </w:rPr>
        <w:pPrChange w:id="153" w:author="Wendy Sclerandi" w:date="2016-11-10T01:10:00Z">
          <w:pPr>
            <w:pStyle w:val="Prrafodelista"/>
            <w:numPr>
              <w:numId w:val="2"/>
            </w:numPr>
            <w:spacing w:before="60" w:after="60" w:line="276" w:lineRule="auto"/>
            <w:ind w:hanging="360"/>
            <w:jc w:val="both"/>
          </w:pPr>
        </w:pPrChange>
      </w:pPr>
      <w:r>
        <w:rPr>
          <w:rFonts w:ascii="Arial" w:hAnsi="Arial" w:cs="Arial"/>
        </w:rPr>
        <w:t>Complejidad Simple:</w:t>
      </w:r>
    </w:p>
    <w:p w:rsidR="00F57BC2" w:rsidRPr="00EB16E3" w:rsidRDefault="00EB16E3" w:rsidP="00EB16E3">
      <w:pPr>
        <w:pStyle w:val="Prrafodelista"/>
        <w:numPr>
          <w:ilvl w:val="1"/>
          <w:numId w:val="2"/>
        </w:numPr>
        <w:spacing w:before="60" w:after="60" w:line="276" w:lineRule="auto"/>
        <w:jc w:val="both"/>
        <w:rPr>
          <w:rFonts w:ascii="Arial" w:hAnsi="Arial" w:cs="Arial"/>
        </w:rPr>
      </w:pPr>
      <w:r>
        <w:rPr>
          <w:rFonts w:ascii="Arial" w:hAnsi="Arial" w:cs="Arial"/>
        </w:rPr>
        <w:t>Login</w:t>
      </w:r>
    </w:p>
    <w:p w:rsidR="00F57BC2"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Alta</w:t>
      </w:r>
      <w:r w:rsidR="00F57BC2" w:rsidRPr="00EB16E3">
        <w:rPr>
          <w:rFonts w:ascii="Arial" w:hAnsi="Arial" w:cs="Arial"/>
        </w:rPr>
        <w:t xml:space="preserve"> de productos </w:t>
      </w:r>
    </w:p>
    <w:p w:rsid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 xml:space="preserve">Baja de productos </w:t>
      </w:r>
    </w:p>
    <w:p w:rsidR="00996E74"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Modificaciones de productos</w:t>
      </w:r>
    </w:p>
    <w:p w:rsidR="00F57BC2"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Alta</w:t>
      </w:r>
      <w:r w:rsidR="00F57BC2" w:rsidRPr="00EB16E3">
        <w:rPr>
          <w:rFonts w:ascii="Arial" w:hAnsi="Arial" w:cs="Arial"/>
        </w:rPr>
        <w:t xml:space="preserve"> de proveedores </w:t>
      </w:r>
    </w:p>
    <w:p w:rsidR="00996E74"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Baja de proveedores</w:t>
      </w:r>
    </w:p>
    <w:p w:rsid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Modificaciones de proveedores</w:t>
      </w:r>
    </w:p>
    <w:p w:rsidR="00F57BC2" w:rsidRDefault="00996E74" w:rsidP="008F5D98">
      <w:pPr>
        <w:pStyle w:val="Prrafodelista"/>
        <w:numPr>
          <w:ilvl w:val="0"/>
          <w:numId w:val="2"/>
        </w:numPr>
        <w:spacing w:before="60" w:after="60" w:line="276" w:lineRule="auto"/>
        <w:jc w:val="both"/>
        <w:rPr>
          <w:rFonts w:ascii="Arial" w:hAnsi="Arial" w:cs="Arial"/>
        </w:rPr>
      </w:pPr>
      <w:r w:rsidRPr="00EB16E3">
        <w:rPr>
          <w:rFonts w:ascii="Arial" w:hAnsi="Arial" w:cs="Arial"/>
        </w:rPr>
        <w:t>Complejidad Media</w:t>
      </w:r>
      <w:r w:rsidR="00EB16E3">
        <w:rPr>
          <w:rFonts w:ascii="Arial" w:hAnsi="Arial" w:cs="Arial"/>
        </w:rPr>
        <w:t>:</w:t>
      </w:r>
    </w:p>
    <w:p w:rsidR="00EB16E3" w:rsidRPr="00EB16E3" w:rsidRDefault="00EB16E3" w:rsidP="00EB16E3">
      <w:pPr>
        <w:pStyle w:val="Prrafodelista"/>
        <w:numPr>
          <w:ilvl w:val="1"/>
          <w:numId w:val="2"/>
        </w:numPr>
        <w:spacing w:before="60" w:after="60" w:line="276" w:lineRule="auto"/>
        <w:jc w:val="both"/>
        <w:rPr>
          <w:rFonts w:ascii="Arial" w:hAnsi="Arial" w:cs="Arial"/>
        </w:rPr>
      </w:pPr>
      <w:r w:rsidRPr="00EB16E3">
        <w:rPr>
          <w:rFonts w:ascii="Arial" w:hAnsi="Arial" w:cs="Arial"/>
        </w:rPr>
        <w:t>Alta de pedidos</w:t>
      </w:r>
    </w:p>
    <w:p w:rsidR="00996E74"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Modificaciones de pedidos</w:t>
      </w:r>
    </w:p>
    <w:p w:rsidR="00F57BC2" w:rsidRPr="00EB16E3" w:rsidRDefault="00996E74" w:rsidP="00EB16E3">
      <w:pPr>
        <w:pStyle w:val="Prrafodelista"/>
        <w:numPr>
          <w:ilvl w:val="1"/>
          <w:numId w:val="2"/>
        </w:numPr>
        <w:spacing w:before="60" w:after="60" w:line="276" w:lineRule="auto"/>
        <w:jc w:val="both"/>
        <w:rPr>
          <w:rFonts w:ascii="Arial" w:hAnsi="Arial" w:cs="Arial"/>
        </w:rPr>
      </w:pPr>
      <w:r w:rsidRPr="00EB16E3">
        <w:rPr>
          <w:rFonts w:ascii="Arial" w:hAnsi="Arial" w:cs="Arial"/>
        </w:rPr>
        <w:t>Consulta</w:t>
      </w:r>
      <w:r w:rsidR="00F57BC2" w:rsidRPr="00EB16E3">
        <w:rPr>
          <w:rFonts w:ascii="Arial" w:hAnsi="Arial" w:cs="Arial"/>
        </w:rPr>
        <w:t xml:space="preserve"> </w:t>
      </w:r>
      <w:r w:rsidR="00EB16E3">
        <w:rPr>
          <w:rFonts w:ascii="Arial" w:hAnsi="Arial" w:cs="Arial"/>
        </w:rPr>
        <w:t>de reportes</w:t>
      </w:r>
    </w:p>
    <w:p w:rsidR="00F57BC2" w:rsidRPr="00EB16E3" w:rsidRDefault="00996E74" w:rsidP="00C60FD5">
      <w:pPr>
        <w:pStyle w:val="Prrafodelista"/>
        <w:numPr>
          <w:ilvl w:val="1"/>
          <w:numId w:val="2"/>
        </w:numPr>
        <w:spacing w:before="60" w:after="0" w:line="276" w:lineRule="auto"/>
        <w:jc w:val="both"/>
        <w:rPr>
          <w:rFonts w:ascii="Arial" w:hAnsi="Arial" w:cs="Arial"/>
        </w:rPr>
        <w:pPrChange w:id="154" w:author="Wendy Sclerandi" w:date="2016-11-10T01:10:00Z">
          <w:pPr>
            <w:pStyle w:val="Prrafodelista"/>
            <w:numPr>
              <w:ilvl w:val="1"/>
              <w:numId w:val="2"/>
            </w:numPr>
            <w:spacing w:before="60" w:after="60" w:line="276" w:lineRule="auto"/>
            <w:ind w:left="1440" w:hanging="360"/>
            <w:jc w:val="both"/>
          </w:pPr>
        </w:pPrChange>
      </w:pPr>
      <w:r w:rsidRPr="00EB16E3">
        <w:rPr>
          <w:rFonts w:ascii="Arial" w:hAnsi="Arial" w:cs="Arial"/>
        </w:rPr>
        <w:t xml:space="preserve">Formulario de ventas </w:t>
      </w:r>
    </w:p>
    <w:p w:rsidR="004B1958" w:rsidRPr="00E976E9" w:rsidRDefault="004B1958" w:rsidP="00C60FD5">
      <w:pPr>
        <w:spacing w:after="0" w:line="276" w:lineRule="auto"/>
        <w:jc w:val="both"/>
        <w:rPr>
          <w:rFonts w:ascii="Arial" w:hAnsi="Arial" w:cs="Arial"/>
        </w:rPr>
        <w:pPrChange w:id="155" w:author="Wendy Sclerandi" w:date="2016-11-10T01:10:00Z">
          <w:pPr>
            <w:spacing w:before="60" w:after="60" w:line="276" w:lineRule="auto"/>
            <w:jc w:val="both"/>
          </w:pPr>
        </w:pPrChange>
      </w:pPr>
      <w:r w:rsidRPr="009177DB">
        <w:rPr>
          <w:rFonts w:ascii="Arial" w:hAnsi="Arial" w:cs="Arial"/>
          <w:u w:val="single"/>
        </w:rPr>
        <w:t>Reporte</w:t>
      </w:r>
      <w:r w:rsidRPr="00E976E9">
        <w:rPr>
          <w:rFonts w:ascii="Arial" w:hAnsi="Arial" w:cs="Arial"/>
        </w:rPr>
        <w:t>:</w:t>
      </w:r>
    </w:p>
    <w:p w:rsidR="00EB16E3" w:rsidRDefault="00EB16E3" w:rsidP="00C60FD5">
      <w:pPr>
        <w:pStyle w:val="Prrafodelista"/>
        <w:numPr>
          <w:ilvl w:val="0"/>
          <w:numId w:val="3"/>
        </w:numPr>
        <w:spacing w:before="60" w:after="0" w:line="276" w:lineRule="auto"/>
        <w:jc w:val="both"/>
        <w:rPr>
          <w:rFonts w:ascii="Arial" w:hAnsi="Arial" w:cs="Arial"/>
        </w:rPr>
        <w:pPrChange w:id="156" w:author="Wendy Sclerandi" w:date="2016-11-10T01:10:00Z">
          <w:pPr>
            <w:pStyle w:val="Prrafodelista"/>
            <w:numPr>
              <w:numId w:val="3"/>
            </w:numPr>
            <w:spacing w:before="60" w:after="60" w:line="276" w:lineRule="auto"/>
            <w:ind w:hanging="360"/>
            <w:jc w:val="both"/>
          </w:pPr>
        </w:pPrChange>
      </w:pPr>
      <w:r>
        <w:rPr>
          <w:rFonts w:ascii="Arial" w:hAnsi="Arial" w:cs="Arial"/>
        </w:rPr>
        <w:t>Complejidad Simple:</w:t>
      </w:r>
    </w:p>
    <w:p w:rsidR="00EB16E3" w:rsidRDefault="00EB16E3" w:rsidP="00EB16E3">
      <w:pPr>
        <w:pStyle w:val="Prrafodelista"/>
        <w:numPr>
          <w:ilvl w:val="1"/>
          <w:numId w:val="3"/>
        </w:numPr>
        <w:spacing w:before="60" w:after="60" w:line="276" w:lineRule="auto"/>
        <w:jc w:val="both"/>
        <w:rPr>
          <w:rFonts w:ascii="Arial" w:hAnsi="Arial" w:cs="Arial"/>
        </w:rPr>
      </w:pPr>
      <w:r>
        <w:rPr>
          <w:rFonts w:ascii="Arial" w:hAnsi="Arial" w:cs="Arial"/>
        </w:rPr>
        <w:t>Impresión de facturas</w:t>
      </w:r>
    </w:p>
    <w:p w:rsidR="00EB16E3" w:rsidRDefault="00F57BC2" w:rsidP="008F5D98">
      <w:pPr>
        <w:pStyle w:val="Prrafodelista"/>
        <w:numPr>
          <w:ilvl w:val="1"/>
          <w:numId w:val="3"/>
        </w:numPr>
        <w:spacing w:before="60" w:after="60" w:line="276" w:lineRule="auto"/>
        <w:jc w:val="both"/>
        <w:rPr>
          <w:rFonts w:ascii="Arial" w:hAnsi="Arial" w:cs="Arial"/>
        </w:rPr>
      </w:pPr>
      <w:r w:rsidRPr="00EB16E3">
        <w:rPr>
          <w:rFonts w:ascii="Arial" w:hAnsi="Arial" w:cs="Arial"/>
        </w:rPr>
        <w:t>Impresión de tic</w:t>
      </w:r>
      <w:r w:rsidR="00C954AB" w:rsidRPr="00EB16E3">
        <w:rPr>
          <w:rFonts w:ascii="Arial" w:hAnsi="Arial" w:cs="Arial"/>
        </w:rPr>
        <w:t>k</w:t>
      </w:r>
      <w:r w:rsidRPr="00EB16E3">
        <w:rPr>
          <w:rFonts w:ascii="Arial" w:hAnsi="Arial" w:cs="Arial"/>
        </w:rPr>
        <w:t xml:space="preserve">ets </w:t>
      </w:r>
    </w:p>
    <w:p w:rsidR="00EB16E3" w:rsidRDefault="00EB16E3" w:rsidP="00EB16E3">
      <w:pPr>
        <w:pStyle w:val="Prrafodelista"/>
        <w:numPr>
          <w:ilvl w:val="0"/>
          <w:numId w:val="3"/>
        </w:numPr>
        <w:spacing w:before="60" w:after="60" w:line="276" w:lineRule="auto"/>
        <w:jc w:val="both"/>
        <w:rPr>
          <w:rFonts w:ascii="Arial" w:hAnsi="Arial" w:cs="Arial"/>
        </w:rPr>
      </w:pPr>
      <w:r>
        <w:rPr>
          <w:rFonts w:ascii="Arial" w:hAnsi="Arial" w:cs="Arial"/>
        </w:rPr>
        <w:t>Complejidad Media:</w:t>
      </w:r>
    </w:p>
    <w:p w:rsidR="00EB16E3" w:rsidRPr="00EB16E3" w:rsidRDefault="00EB16E3" w:rsidP="008F5D98">
      <w:pPr>
        <w:pStyle w:val="Prrafodelista"/>
        <w:numPr>
          <w:ilvl w:val="1"/>
          <w:numId w:val="3"/>
        </w:numPr>
        <w:spacing w:before="60" w:after="60" w:line="276" w:lineRule="auto"/>
        <w:jc w:val="both"/>
        <w:rPr>
          <w:rFonts w:ascii="Arial" w:hAnsi="Arial" w:cs="Arial"/>
        </w:rPr>
      </w:pPr>
      <w:r>
        <w:rPr>
          <w:rFonts w:ascii="Arial" w:hAnsi="Arial" w:cs="Arial"/>
        </w:rPr>
        <w:t>Impresión de reportes</w:t>
      </w:r>
    </w:p>
    <w:p w:rsidR="004B1958" w:rsidRPr="00E976E9" w:rsidRDefault="004B1958" w:rsidP="00EB16E3">
      <w:pPr>
        <w:spacing w:before="60" w:after="60" w:line="276" w:lineRule="auto"/>
        <w:jc w:val="both"/>
        <w:rPr>
          <w:rFonts w:ascii="Arial" w:hAnsi="Arial" w:cs="Arial"/>
        </w:rPr>
      </w:pPr>
      <w:r w:rsidRPr="009177DB">
        <w:rPr>
          <w:rFonts w:ascii="Arial" w:hAnsi="Arial" w:cs="Arial"/>
          <w:u w:val="single"/>
        </w:rPr>
        <w:lastRenderedPageBreak/>
        <w:t>Componentes requeridos</w:t>
      </w:r>
      <w:r w:rsidRPr="00E976E9">
        <w:rPr>
          <w:rFonts w:ascii="Arial" w:hAnsi="Arial" w:cs="Arial"/>
        </w:rPr>
        <w:t>:</w:t>
      </w:r>
    </w:p>
    <w:p w:rsidR="00EB16E3" w:rsidRDefault="00EB16E3" w:rsidP="00EB16E3">
      <w:pPr>
        <w:pStyle w:val="Prrafodelista"/>
        <w:numPr>
          <w:ilvl w:val="0"/>
          <w:numId w:val="4"/>
        </w:numPr>
        <w:spacing w:before="60" w:after="60" w:line="276" w:lineRule="auto"/>
        <w:jc w:val="both"/>
        <w:rPr>
          <w:rFonts w:ascii="Arial" w:hAnsi="Arial" w:cs="Arial"/>
        </w:rPr>
      </w:pPr>
      <w:r w:rsidRPr="00E976E9">
        <w:rPr>
          <w:rFonts w:ascii="Arial" w:hAnsi="Arial" w:cs="Arial"/>
        </w:rPr>
        <w:t>Complejidad Difíci</w:t>
      </w:r>
      <w:r>
        <w:rPr>
          <w:rFonts w:ascii="Arial" w:hAnsi="Arial" w:cs="Arial"/>
        </w:rPr>
        <w:t>l:</w:t>
      </w:r>
    </w:p>
    <w:p w:rsidR="004B1958" w:rsidRPr="00EB16E3" w:rsidRDefault="00F57BC2" w:rsidP="00EB16E3">
      <w:pPr>
        <w:pStyle w:val="Prrafodelista"/>
        <w:numPr>
          <w:ilvl w:val="1"/>
          <w:numId w:val="4"/>
        </w:numPr>
        <w:spacing w:before="60" w:after="60" w:line="276" w:lineRule="auto"/>
        <w:jc w:val="both"/>
        <w:rPr>
          <w:rFonts w:ascii="Arial" w:hAnsi="Arial" w:cs="Arial"/>
        </w:rPr>
      </w:pPr>
      <w:r w:rsidRPr="00EB16E3">
        <w:rPr>
          <w:rFonts w:ascii="Arial" w:hAnsi="Arial" w:cs="Arial"/>
        </w:rPr>
        <w:t>Bases de datos para la persistencia de los datos</w:t>
      </w:r>
    </w:p>
    <w:p w:rsidR="00E62BDA" w:rsidRPr="00E976E9" w:rsidDel="008B3A33" w:rsidRDefault="00C60FD5" w:rsidP="008B3A33">
      <w:pPr>
        <w:spacing w:before="120" w:after="60" w:line="276" w:lineRule="auto"/>
        <w:jc w:val="both"/>
        <w:rPr>
          <w:del w:id="157" w:author="Wendy Sclerandi" w:date="2016-11-10T01:01:00Z"/>
          <w:rFonts w:ascii="Arial" w:hAnsi="Arial" w:cs="Arial"/>
        </w:rPr>
        <w:pPrChange w:id="158" w:author="Wendy Sclerandi" w:date="2016-11-10T01:01:00Z">
          <w:pPr>
            <w:spacing w:before="240" w:after="60" w:line="276" w:lineRule="auto"/>
            <w:jc w:val="both"/>
          </w:pPr>
        </w:pPrChange>
      </w:pPr>
      <w:ins w:id="159" w:author="Wendy Sclerandi" w:date="2016-11-10T01:11:00Z">
        <w:r>
          <w:rPr>
            <w:rFonts w:ascii="Arial" w:hAnsi="Arial" w:cs="Arial"/>
          </w:rPr>
          <w:t>A continuaci</w:t>
        </w:r>
      </w:ins>
      <w:ins w:id="160" w:author="Wendy Sclerandi" w:date="2016-11-10T01:12:00Z">
        <w:r>
          <w:rPr>
            <w:rFonts w:ascii="Arial" w:hAnsi="Arial" w:cs="Arial"/>
          </w:rPr>
          <w:t xml:space="preserve">ón, </w:t>
        </w:r>
      </w:ins>
      <w:del w:id="161" w:author="Wendy Sclerandi" w:date="2016-11-10T01:01:00Z">
        <w:r w:rsidR="00E62BDA" w:rsidRPr="00E976E9" w:rsidDel="008B3A33">
          <w:rPr>
            <w:rFonts w:ascii="Arial" w:hAnsi="Arial" w:cs="Arial"/>
          </w:rPr>
          <w:delText>Las complejidades elegidas están basadas en las funcionalidades de los objetos.</w:delText>
        </w:r>
      </w:del>
    </w:p>
    <w:p w:rsidR="0053486E" w:rsidRPr="00E976E9" w:rsidRDefault="0053486E" w:rsidP="008B3A33">
      <w:pPr>
        <w:spacing w:before="120" w:after="60" w:line="276" w:lineRule="auto"/>
        <w:jc w:val="both"/>
        <w:rPr>
          <w:rFonts w:ascii="Arial" w:eastAsia="Calibri" w:hAnsi="Arial" w:cs="Arial"/>
          <w:color w:val="000000"/>
          <w:u w:val="single"/>
          <w:lang w:val="es-ES"/>
        </w:rPr>
        <w:pPrChange w:id="162" w:author="Wendy Sclerandi" w:date="2016-11-10T01:01:00Z">
          <w:pPr>
            <w:spacing w:before="60" w:after="60" w:line="276" w:lineRule="auto"/>
            <w:jc w:val="both"/>
          </w:pPr>
        </w:pPrChange>
      </w:pPr>
      <w:del w:id="163" w:author="Wendy Sclerandi" w:date="2016-11-10T01:12:00Z">
        <w:r w:rsidRPr="00E976E9" w:rsidDel="00C60FD5">
          <w:rPr>
            <w:rFonts w:ascii="Arial" w:hAnsi="Arial" w:cs="Arial"/>
          </w:rPr>
          <w:delText>T</w:delText>
        </w:r>
      </w:del>
      <w:ins w:id="164" w:author="Wendy Sclerandi" w:date="2016-11-10T01:12:00Z">
        <w:r w:rsidR="00C60FD5">
          <w:rPr>
            <w:rFonts w:ascii="Arial" w:hAnsi="Arial" w:cs="Arial"/>
          </w:rPr>
          <w:t>t</w:t>
        </w:r>
      </w:ins>
      <w:r w:rsidRPr="00E976E9">
        <w:rPr>
          <w:rFonts w:ascii="Arial" w:hAnsi="Arial" w:cs="Arial"/>
        </w:rPr>
        <w:t>eniendo la complejidad de los objetos</w:t>
      </w:r>
      <w:del w:id="165" w:author="Wendy Sclerandi" w:date="2016-11-10T01:12:00Z">
        <w:r w:rsidRPr="00E976E9" w:rsidDel="00C60FD5">
          <w:rPr>
            <w:rFonts w:ascii="Arial" w:hAnsi="Arial" w:cs="Arial"/>
          </w:rPr>
          <w:delText>,</w:delText>
        </w:r>
      </w:del>
      <w:r w:rsidRPr="00E976E9">
        <w:rPr>
          <w:rFonts w:ascii="Arial" w:hAnsi="Arial" w:cs="Arial"/>
        </w:rPr>
        <w:t xml:space="preserve"> y la cantidad de cada uno, </w:t>
      </w:r>
      <w:del w:id="166" w:author="Wendy Sclerandi" w:date="2016-11-10T01:12:00Z">
        <w:r w:rsidRPr="00E976E9" w:rsidDel="00C60FD5">
          <w:rPr>
            <w:rFonts w:ascii="Arial" w:hAnsi="Arial" w:cs="Arial"/>
          </w:rPr>
          <w:delText xml:space="preserve">los </w:delText>
        </w:r>
      </w:del>
      <w:ins w:id="167" w:author="Wendy Sclerandi" w:date="2016-11-10T01:12:00Z">
        <w:r w:rsidR="00C60FD5">
          <w:rPr>
            <w:rFonts w:ascii="Arial" w:hAnsi="Arial" w:cs="Arial"/>
          </w:rPr>
          <w:t xml:space="preserve">se pueden </w:t>
        </w:r>
      </w:ins>
      <w:del w:id="168" w:author="Wendy Sclerandi" w:date="2016-11-10T01:12:00Z">
        <w:r w:rsidRPr="00E976E9" w:rsidDel="00C60FD5">
          <w:rPr>
            <w:rFonts w:ascii="Arial" w:hAnsi="Arial" w:cs="Arial"/>
          </w:rPr>
          <w:delText xml:space="preserve">podemos </w:delText>
        </w:r>
      </w:del>
      <w:r w:rsidRPr="00E976E9">
        <w:rPr>
          <w:rFonts w:ascii="Arial" w:hAnsi="Arial" w:cs="Arial"/>
        </w:rPr>
        <w:t>listar en la siguiente tabla de ponderación de la complejidad</w:t>
      </w:r>
      <w:ins w:id="169" w:author="Wendy Sclerandi" w:date="2016-11-10T01:12:00Z">
        <w:r w:rsidR="00C60FD5">
          <w:rPr>
            <w:rFonts w:ascii="Arial" w:hAnsi="Arial" w:cs="Arial"/>
          </w:rPr>
          <w:t>:</w:t>
        </w:r>
      </w:ins>
      <w:r w:rsidRPr="00E976E9">
        <w:rPr>
          <w:rFonts w:ascii="Arial" w:eastAsia="Calibri" w:hAnsi="Arial" w:cs="Arial"/>
          <w:color w:val="000000"/>
          <w:u w:val="single"/>
          <w:lang w:val="es-ES"/>
        </w:rPr>
        <w:t xml:space="preserve"> </w:t>
      </w:r>
    </w:p>
    <w:tbl>
      <w:tblPr>
        <w:tblStyle w:val="Tabladecuadrcula5oscura-nfasis2"/>
        <w:tblW w:w="8720" w:type="dxa"/>
        <w:tblInd w:w="108" w:type="dxa"/>
        <w:tblLook w:val="04A0" w:firstRow="1" w:lastRow="0" w:firstColumn="1" w:lastColumn="0" w:noHBand="0" w:noVBand="1"/>
      </w:tblPr>
      <w:tblGrid>
        <w:gridCol w:w="1911"/>
        <w:gridCol w:w="938"/>
        <w:gridCol w:w="1158"/>
        <w:gridCol w:w="840"/>
        <w:gridCol w:w="1158"/>
        <w:gridCol w:w="815"/>
        <w:gridCol w:w="1158"/>
        <w:gridCol w:w="742"/>
      </w:tblGrid>
      <w:tr w:rsidR="0053486E" w:rsidRPr="00E976E9" w:rsidTr="00F00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rPr>
                <w:rFonts w:ascii="Arial" w:eastAsia="Calibri" w:hAnsi="Arial" w:cs="Arial"/>
                <w:b w:val="0"/>
                <w:color w:val="000000"/>
              </w:rPr>
            </w:pPr>
            <w:r w:rsidRPr="00E976E9">
              <w:rPr>
                <w:rFonts w:ascii="Arial" w:eastAsia="Calibri" w:hAnsi="Arial" w:cs="Arial"/>
                <w:color w:val="000000"/>
              </w:rPr>
              <w:t>Tipo de objeto</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Simple</w:t>
            </w:r>
          </w:p>
        </w:tc>
        <w:tc>
          <w:tcPr>
            <w:tcW w:w="0" w:type="auto"/>
            <w:tcBorders>
              <w:top w:val="none" w:sz="0" w:space="0" w:color="auto"/>
              <w:left w:val="none" w:sz="0" w:space="0" w:color="auto"/>
              <w:right w:val="none" w:sz="0" w:space="0" w:color="auto"/>
            </w:tcBorders>
            <w:vAlign w:val="center"/>
          </w:tcPr>
          <w:p w:rsidR="0053486E" w:rsidRPr="00E976E9" w:rsidRDefault="001D0F5D"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Pr>
                <w:rFonts w:ascii="Arial" w:eastAsia="Calibri" w:hAnsi="Arial" w:cs="Arial"/>
                <w:b w:val="0"/>
                <w:color w:val="000000"/>
              </w:rPr>
              <w:t>C</w:t>
            </w:r>
            <w:r w:rsidR="0053486E" w:rsidRPr="00E976E9">
              <w:rPr>
                <w:rFonts w:ascii="Arial" w:eastAsia="Calibri" w:hAnsi="Arial" w:cs="Arial"/>
                <w:color w:val="000000"/>
              </w:rPr>
              <w:t>antidad</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Media</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Cantidad</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Difícil</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Cantidad</w:t>
            </w:r>
          </w:p>
        </w:tc>
        <w:tc>
          <w:tcPr>
            <w:tcW w:w="0" w:type="auto"/>
            <w:tcBorders>
              <w:top w:val="none" w:sz="0" w:space="0" w:color="auto"/>
              <w:left w:val="none" w:sz="0" w:space="0" w:color="auto"/>
              <w:right w:val="none" w:sz="0" w:space="0" w:color="auto"/>
            </w:tcBorders>
            <w:vAlign w:val="center"/>
          </w:tcPr>
          <w:p w:rsidR="0053486E" w:rsidRPr="00E976E9" w:rsidRDefault="0053486E" w:rsidP="001D0F5D">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000000"/>
              </w:rPr>
            </w:pPr>
            <w:r w:rsidRPr="00E976E9">
              <w:rPr>
                <w:rFonts w:ascii="Arial" w:eastAsia="Calibri" w:hAnsi="Arial" w:cs="Arial"/>
                <w:color w:val="000000"/>
              </w:rPr>
              <w:t>Total</w:t>
            </w:r>
          </w:p>
        </w:tc>
      </w:tr>
      <w:tr w:rsidR="0053486E" w:rsidRPr="00E976E9" w:rsidTr="00F0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
          <w:p w:rsidR="0053486E" w:rsidRPr="00E976E9" w:rsidRDefault="0053486E" w:rsidP="001D0F5D">
            <w:pPr>
              <w:autoSpaceDE w:val="0"/>
              <w:autoSpaceDN w:val="0"/>
              <w:adjustRightInd w:val="0"/>
              <w:spacing w:line="276" w:lineRule="auto"/>
              <w:jc w:val="center"/>
              <w:rPr>
                <w:rFonts w:ascii="Arial" w:eastAsia="Calibri" w:hAnsi="Arial" w:cs="Arial"/>
                <w:b w:val="0"/>
                <w:color w:val="000000"/>
              </w:rPr>
            </w:pPr>
            <w:r w:rsidRPr="00E976E9">
              <w:rPr>
                <w:rFonts w:ascii="Arial" w:eastAsia="Calibri" w:hAnsi="Arial" w:cs="Arial"/>
                <w:color w:val="000000"/>
              </w:rPr>
              <w:t>Pantalla</w:t>
            </w: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7</w:t>
            </w: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2</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4</w:t>
            </w: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3</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0</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15</w:t>
            </w:r>
          </w:p>
        </w:tc>
      </w:tr>
      <w:tr w:rsidR="0053486E" w:rsidRPr="00E976E9" w:rsidTr="00F0079C">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
          <w:p w:rsidR="0053486E" w:rsidRPr="00E976E9" w:rsidRDefault="0053486E" w:rsidP="001D0F5D">
            <w:pPr>
              <w:autoSpaceDE w:val="0"/>
              <w:autoSpaceDN w:val="0"/>
              <w:adjustRightInd w:val="0"/>
              <w:spacing w:line="276" w:lineRule="auto"/>
              <w:jc w:val="center"/>
              <w:rPr>
                <w:rFonts w:ascii="Arial" w:eastAsia="Calibri" w:hAnsi="Arial" w:cs="Arial"/>
                <w:b w:val="0"/>
                <w:color w:val="000000"/>
              </w:rPr>
            </w:pPr>
            <w:r w:rsidRPr="00E976E9">
              <w:rPr>
                <w:rFonts w:ascii="Arial" w:eastAsia="Calibri" w:hAnsi="Arial" w:cs="Arial"/>
                <w:color w:val="000000"/>
              </w:rPr>
              <w:t>Reporte</w:t>
            </w:r>
          </w:p>
        </w:tc>
        <w:tc>
          <w:tcPr>
            <w:tcW w:w="0" w:type="auto"/>
            <w:vAlign w:val="center"/>
          </w:tcPr>
          <w:p w:rsidR="0053486E" w:rsidRPr="00E976E9" w:rsidRDefault="003134A0"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2</w:t>
            </w:r>
          </w:p>
        </w:tc>
        <w:tc>
          <w:tcPr>
            <w:tcW w:w="0" w:type="auto"/>
            <w:vAlign w:val="center"/>
          </w:tcPr>
          <w:p w:rsidR="0053486E" w:rsidRPr="00E976E9" w:rsidRDefault="003134A0"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2</w:t>
            </w:r>
          </w:p>
        </w:tc>
        <w:tc>
          <w:tcPr>
            <w:tcW w:w="0" w:type="auto"/>
            <w:vAlign w:val="center"/>
          </w:tcPr>
          <w:p w:rsidR="0053486E" w:rsidRPr="00E976E9" w:rsidRDefault="0053486E"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5</w:t>
            </w:r>
          </w:p>
        </w:tc>
        <w:tc>
          <w:tcPr>
            <w:tcW w:w="0" w:type="auto"/>
            <w:vAlign w:val="center"/>
          </w:tcPr>
          <w:p w:rsidR="0053486E" w:rsidRPr="00E976E9" w:rsidRDefault="003134A0"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w:t>
            </w:r>
          </w:p>
        </w:tc>
        <w:tc>
          <w:tcPr>
            <w:tcW w:w="0" w:type="auto"/>
            <w:vAlign w:val="center"/>
          </w:tcPr>
          <w:p w:rsidR="0053486E" w:rsidRPr="00E976E9" w:rsidRDefault="0053486E"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8</w:t>
            </w:r>
          </w:p>
        </w:tc>
        <w:tc>
          <w:tcPr>
            <w:tcW w:w="0" w:type="auto"/>
            <w:vAlign w:val="center"/>
          </w:tcPr>
          <w:p w:rsidR="0053486E" w:rsidRPr="00E976E9" w:rsidRDefault="003134A0"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0</w:t>
            </w:r>
          </w:p>
        </w:tc>
        <w:tc>
          <w:tcPr>
            <w:tcW w:w="0" w:type="auto"/>
            <w:vAlign w:val="center"/>
          </w:tcPr>
          <w:p w:rsidR="0053486E" w:rsidRPr="00E976E9" w:rsidRDefault="003134A0"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9</w:t>
            </w:r>
          </w:p>
        </w:tc>
      </w:tr>
      <w:tr w:rsidR="0053486E" w:rsidRPr="00E976E9" w:rsidTr="00F0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vAlign w:val="center"/>
          </w:tcPr>
          <w:p w:rsidR="0053486E" w:rsidRPr="00E976E9" w:rsidRDefault="0053486E" w:rsidP="001D0F5D">
            <w:pPr>
              <w:autoSpaceDE w:val="0"/>
              <w:autoSpaceDN w:val="0"/>
              <w:adjustRightInd w:val="0"/>
              <w:spacing w:line="276" w:lineRule="auto"/>
              <w:jc w:val="center"/>
              <w:rPr>
                <w:rFonts w:ascii="Arial" w:eastAsia="Calibri" w:hAnsi="Arial" w:cs="Arial"/>
                <w:b w:val="0"/>
                <w:color w:val="000000"/>
              </w:rPr>
            </w:pPr>
            <w:r w:rsidRPr="00E976E9">
              <w:rPr>
                <w:rFonts w:ascii="Arial" w:eastAsia="Calibri" w:hAnsi="Arial" w:cs="Arial"/>
                <w:color w:val="000000"/>
              </w:rPr>
              <w:t>Componentes Requeridos</w:t>
            </w: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p>
        </w:tc>
        <w:tc>
          <w:tcPr>
            <w:tcW w:w="0" w:type="auto"/>
            <w:vAlign w:val="center"/>
          </w:tcPr>
          <w:p w:rsidR="0053486E" w:rsidRPr="00E976E9" w:rsidRDefault="0053486E"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10</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w:t>
            </w:r>
          </w:p>
        </w:tc>
        <w:tc>
          <w:tcPr>
            <w:tcW w:w="0" w:type="auto"/>
            <w:vAlign w:val="center"/>
          </w:tcPr>
          <w:p w:rsidR="0053486E" w:rsidRPr="00E976E9" w:rsidRDefault="003134A0" w:rsidP="001D0F5D">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10</w:t>
            </w:r>
          </w:p>
        </w:tc>
      </w:tr>
      <w:tr w:rsidR="00F44DD7" w:rsidRPr="00E976E9" w:rsidTr="00F0079C">
        <w:trPr>
          <w:trHeight w:val="240"/>
        </w:trPr>
        <w:tc>
          <w:tcPr>
            <w:cnfStyle w:val="001000000000" w:firstRow="0" w:lastRow="0" w:firstColumn="1" w:lastColumn="0" w:oddVBand="0" w:evenVBand="0" w:oddHBand="0" w:evenHBand="0" w:firstRowFirstColumn="0" w:firstRowLastColumn="0" w:lastRowFirstColumn="0" w:lastRowLastColumn="0"/>
            <w:tcW w:w="0" w:type="auto"/>
            <w:gridSpan w:val="7"/>
            <w:tcBorders>
              <w:left w:val="none" w:sz="0" w:space="0" w:color="auto"/>
              <w:bottom w:val="none" w:sz="0" w:space="0" w:color="auto"/>
            </w:tcBorders>
            <w:vAlign w:val="center"/>
          </w:tcPr>
          <w:p w:rsidR="00F44DD7" w:rsidRPr="00E976E9" w:rsidRDefault="00F44DD7" w:rsidP="001D0F5D">
            <w:pPr>
              <w:autoSpaceDE w:val="0"/>
              <w:autoSpaceDN w:val="0"/>
              <w:adjustRightInd w:val="0"/>
              <w:spacing w:line="276" w:lineRule="auto"/>
              <w:jc w:val="center"/>
              <w:rPr>
                <w:rFonts w:ascii="Arial" w:eastAsia="Calibri" w:hAnsi="Arial" w:cs="Arial"/>
                <w:color w:val="000000"/>
              </w:rPr>
            </w:pPr>
            <w:r w:rsidRPr="00E976E9">
              <w:rPr>
                <w:rFonts w:ascii="Arial" w:eastAsia="Calibri" w:hAnsi="Arial" w:cs="Arial"/>
                <w:color w:val="000000"/>
              </w:rPr>
              <w:t>Total de números de Puntos de Objeto</w:t>
            </w:r>
          </w:p>
        </w:tc>
        <w:tc>
          <w:tcPr>
            <w:tcW w:w="0" w:type="auto"/>
            <w:vAlign w:val="center"/>
          </w:tcPr>
          <w:p w:rsidR="00F44DD7" w:rsidRPr="00E976E9" w:rsidRDefault="00F44DD7" w:rsidP="001D0F5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34</w:t>
            </w:r>
          </w:p>
        </w:tc>
      </w:tr>
    </w:tbl>
    <w:p w:rsidR="0053486E" w:rsidRPr="00E976E9" w:rsidRDefault="0053486E" w:rsidP="00EB16E3">
      <w:pPr>
        <w:autoSpaceDE w:val="0"/>
        <w:autoSpaceDN w:val="0"/>
        <w:adjustRightInd w:val="0"/>
        <w:spacing w:before="60" w:after="60" w:line="276" w:lineRule="auto"/>
        <w:jc w:val="both"/>
        <w:rPr>
          <w:rFonts w:ascii="Arial" w:eastAsia="Calibri" w:hAnsi="Arial" w:cs="Arial"/>
          <w:color w:val="000000"/>
          <w:lang w:val="es-ES"/>
        </w:rPr>
      </w:pPr>
    </w:p>
    <w:p w:rsidR="00F44DD7" w:rsidRPr="00E976E9" w:rsidDel="00C60FD5" w:rsidRDefault="00F0079C" w:rsidP="00EB16E3">
      <w:pPr>
        <w:autoSpaceDE w:val="0"/>
        <w:autoSpaceDN w:val="0"/>
        <w:adjustRightInd w:val="0"/>
        <w:spacing w:before="60" w:after="60" w:line="276" w:lineRule="auto"/>
        <w:jc w:val="both"/>
        <w:rPr>
          <w:del w:id="170" w:author="Wendy Sclerandi" w:date="2016-11-10T01:13:00Z"/>
          <w:rFonts w:ascii="Arial" w:eastAsia="Calibri" w:hAnsi="Arial" w:cs="Arial"/>
          <w:color w:val="000000"/>
          <w:lang w:val="es-ES"/>
        </w:rPr>
      </w:pPr>
      <m:oMathPara>
        <m:oMath>
          <m:r>
            <w:del w:id="171" w:author="Wendy Sclerandi" w:date="2016-11-10T01:13:00Z">
              <w:rPr>
                <w:rFonts w:ascii="Cambria Math" w:eastAsia="Calibri" w:hAnsi="Cambria Math" w:cs="Arial"/>
                <w:color w:val="000000"/>
                <w:lang w:val="es-ES"/>
              </w:rPr>
              <m:t>NPO=34</m:t>
            </w:del>
          </m:r>
        </m:oMath>
      </m:oMathPara>
    </w:p>
    <w:p w:rsidR="0053486E" w:rsidRPr="00E976E9" w:rsidRDefault="0053486E" w:rsidP="00EB16E3">
      <w:pPr>
        <w:autoSpaceDE w:val="0"/>
        <w:autoSpaceDN w:val="0"/>
        <w:adjustRightInd w:val="0"/>
        <w:spacing w:before="60" w:after="60" w:line="276" w:lineRule="auto"/>
        <w:jc w:val="both"/>
        <w:rPr>
          <w:rFonts w:ascii="Arial" w:eastAsia="Calibri" w:hAnsi="Arial" w:cs="Arial"/>
          <w:color w:val="000000"/>
          <w:u w:val="single"/>
          <w:lang w:val="es-ES"/>
        </w:rPr>
      </w:pPr>
      <w:r w:rsidRPr="00E976E9">
        <w:rPr>
          <w:rFonts w:ascii="Arial" w:eastAsia="Calibri" w:hAnsi="Arial" w:cs="Arial"/>
          <w:color w:val="000000"/>
          <w:lang w:val="es-ES"/>
        </w:rPr>
        <w:t>La siguiente tabla muestra la</w:t>
      </w:r>
      <w:r w:rsidR="0081285B" w:rsidRPr="00E976E9">
        <w:rPr>
          <w:rFonts w:ascii="Arial" w:eastAsia="Calibri" w:hAnsi="Arial" w:cs="Arial"/>
          <w:color w:val="000000"/>
          <w:lang w:val="es-ES"/>
        </w:rPr>
        <w:t xml:space="preserve"> tasa de productividad para</w:t>
      </w:r>
      <w:r w:rsidRPr="00E976E9">
        <w:rPr>
          <w:rFonts w:ascii="Arial" w:eastAsia="Calibri" w:hAnsi="Arial" w:cs="Arial"/>
          <w:color w:val="000000"/>
          <w:lang w:val="es-ES"/>
        </w:rPr>
        <w:t xml:space="preserve"> puntos de objetos, necesaria para realizar los cálculos de estimación.</w:t>
      </w:r>
      <w:r w:rsidRPr="00E976E9">
        <w:rPr>
          <w:rFonts w:ascii="Arial" w:eastAsia="Calibri" w:hAnsi="Arial" w:cs="Arial"/>
          <w:color w:val="000000"/>
          <w:u w:val="single"/>
          <w:lang w:val="es-ES"/>
        </w:rPr>
        <w:t xml:space="preserve"> </w:t>
      </w:r>
    </w:p>
    <w:tbl>
      <w:tblPr>
        <w:tblStyle w:val="Tabladecuadrcula5oscura-nfasis2"/>
        <w:tblW w:w="8720" w:type="dxa"/>
        <w:tblInd w:w="108" w:type="dxa"/>
        <w:tblLook w:val="04A0" w:firstRow="1" w:lastRow="0" w:firstColumn="1" w:lastColumn="0" w:noHBand="0" w:noVBand="1"/>
        <w:tblPrChange w:id="172" w:author="Wendy Sclerandi" w:date="2016-11-10T03:06:00Z">
          <w:tblPr>
            <w:tblStyle w:val="Tabladecuadrcula5oscura-nfasis2"/>
            <w:tblW w:w="0" w:type="auto"/>
            <w:tblLook w:val="04A0" w:firstRow="1" w:lastRow="0" w:firstColumn="1" w:lastColumn="0" w:noHBand="0" w:noVBand="1"/>
          </w:tblPr>
        </w:tblPrChange>
      </w:tblPr>
      <w:tblGrid>
        <w:gridCol w:w="4168"/>
        <w:gridCol w:w="1100"/>
        <w:gridCol w:w="681"/>
        <w:gridCol w:w="1084"/>
        <w:gridCol w:w="632"/>
        <w:gridCol w:w="1055"/>
        <w:tblGridChange w:id="173">
          <w:tblGrid>
            <w:gridCol w:w="4168"/>
            <w:gridCol w:w="1100"/>
            <w:gridCol w:w="681"/>
            <w:gridCol w:w="1084"/>
            <w:gridCol w:w="632"/>
            <w:gridCol w:w="1055"/>
          </w:tblGrid>
        </w:tblGridChange>
      </w:tblGrid>
      <w:tr w:rsidR="0053486E" w:rsidRPr="00E976E9"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vAlign w:val="center"/>
            <w:tcPrChange w:id="174"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1000000000" w:firstRow="1" w:lastRow="0" w:firstColumn="1" w:lastColumn="0" w:oddVBand="0" w:evenVBand="0" w:oddHBand="0" w:evenHBand="0" w:firstRowFirstColumn="0" w:firstRowLastColumn="0" w:lastRowFirstColumn="0" w:lastRowLastColumn="0"/>
              <w:rPr>
                <w:rFonts w:ascii="Arial" w:eastAsia="Calibri" w:hAnsi="Arial" w:cs="Arial"/>
                <w:color w:val="000000"/>
                <w:u w:val="single"/>
              </w:rPr>
            </w:pPr>
            <w:r w:rsidRPr="00E976E9">
              <w:rPr>
                <w:rFonts w:ascii="Arial" w:eastAsia="Times New Roman" w:hAnsi="Arial" w:cs="Arial"/>
                <w:color w:val="000000"/>
                <w:lang w:eastAsia="es-ES"/>
              </w:rPr>
              <w:t>Experiencia/Capacidad del desarrollador</w:t>
            </w:r>
          </w:p>
        </w:tc>
        <w:tc>
          <w:tcPr>
            <w:tcW w:w="0" w:type="auto"/>
            <w:tcBorders>
              <w:top w:val="none" w:sz="0" w:space="0" w:color="auto"/>
              <w:left w:val="none" w:sz="0" w:space="0" w:color="auto"/>
              <w:right w:val="none" w:sz="0" w:space="0" w:color="auto"/>
            </w:tcBorders>
            <w:vAlign w:val="center"/>
            <w:tcPrChange w:id="175"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Muy Baja</w:t>
            </w:r>
          </w:p>
        </w:tc>
        <w:tc>
          <w:tcPr>
            <w:tcW w:w="0" w:type="auto"/>
            <w:tcBorders>
              <w:top w:val="none" w:sz="0" w:space="0" w:color="auto"/>
              <w:left w:val="none" w:sz="0" w:space="0" w:color="auto"/>
              <w:right w:val="none" w:sz="0" w:space="0" w:color="auto"/>
            </w:tcBorders>
            <w:vAlign w:val="center"/>
            <w:tcPrChange w:id="176"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Baja</w:t>
            </w:r>
          </w:p>
        </w:tc>
        <w:tc>
          <w:tcPr>
            <w:tcW w:w="0" w:type="auto"/>
            <w:tcBorders>
              <w:top w:val="none" w:sz="0" w:space="0" w:color="auto"/>
              <w:left w:val="none" w:sz="0" w:space="0" w:color="auto"/>
              <w:right w:val="none" w:sz="0" w:space="0" w:color="auto"/>
            </w:tcBorders>
            <w:vAlign w:val="center"/>
            <w:tcPrChange w:id="177"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Nominal</w:t>
            </w:r>
          </w:p>
        </w:tc>
        <w:tc>
          <w:tcPr>
            <w:tcW w:w="0" w:type="auto"/>
            <w:tcBorders>
              <w:top w:val="none" w:sz="0" w:space="0" w:color="auto"/>
              <w:left w:val="none" w:sz="0" w:space="0" w:color="auto"/>
              <w:right w:val="none" w:sz="0" w:space="0" w:color="auto"/>
            </w:tcBorders>
            <w:vAlign w:val="center"/>
            <w:tcPrChange w:id="178"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Alta</w:t>
            </w:r>
          </w:p>
        </w:tc>
        <w:tc>
          <w:tcPr>
            <w:tcW w:w="0" w:type="auto"/>
            <w:tcBorders>
              <w:top w:val="none" w:sz="0" w:space="0" w:color="auto"/>
              <w:left w:val="none" w:sz="0" w:space="0" w:color="auto"/>
              <w:right w:val="none" w:sz="0" w:space="0" w:color="auto"/>
            </w:tcBorders>
            <w:vAlign w:val="center"/>
            <w:tcPrChange w:id="179" w:author="Wendy Sclerandi" w:date="2016-11-10T03:06:00Z">
              <w:tcPr>
                <w:tcW w:w="0" w:type="auto"/>
                <w:tcBorders>
                  <w:top w:val="none" w:sz="0" w:space="0" w:color="auto"/>
                  <w:left w:val="none" w:sz="0" w:space="0" w:color="auto"/>
                  <w:right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Muy Alta</w:t>
            </w:r>
          </w:p>
        </w:tc>
      </w:tr>
      <w:tr w:rsidR="0053486E" w:rsidRPr="00E976E9" w:rsidTr="0065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vAlign w:val="center"/>
            <w:tcPrChange w:id="180" w:author="Wendy Sclerandi" w:date="2016-11-10T03:06:00Z">
              <w:tcPr>
                <w:tcW w:w="0" w:type="auto"/>
                <w:tcBorders>
                  <w:left w:val="none" w:sz="0" w:space="0" w:color="auto"/>
                  <w:bottom w:val="none" w:sz="0" w:space="0" w:color="auto"/>
                </w:tcBorders>
                <w:vAlign w:val="center"/>
              </w:tcPr>
            </w:tcPrChange>
          </w:tcPr>
          <w:p w:rsidR="0053486E" w:rsidRPr="00E976E9" w:rsidRDefault="0053486E" w:rsidP="00F0079C">
            <w:pPr>
              <w:autoSpaceDE w:val="0"/>
              <w:autoSpaceDN w:val="0"/>
              <w:adjustRightInd w:val="0"/>
              <w:spacing w:line="276" w:lineRule="auto"/>
              <w:jc w:val="center"/>
              <w:cnfStyle w:val="001000100000" w:firstRow="0" w:lastRow="0" w:firstColumn="1" w:lastColumn="0" w:oddVBand="0" w:evenVBand="0" w:oddHBand="1" w:evenHBand="0" w:firstRowFirstColumn="0" w:firstRowLastColumn="0" w:lastRowFirstColumn="0" w:lastRowLastColumn="0"/>
              <w:rPr>
                <w:rFonts w:ascii="Arial" w:eastAsia="Calibri" w:hAnsi="Arial" w:cs="Arial"/>
                <w:color w:val="000000"/>
                <w:u w:val="single"/>
              </w:rPr>
            </w:pPr>
            <w:r w:rsidRPr="00E976E9">
              <w:rPr>
                <w:rFonts w:ascii="Arial" w:eastAsia="Times New Roman" w:hAnsi="Arial" w:cs="Arial"/>
                <w:color w:val="000000"/>
                <w:lang w:eastAsia="es-ES"/>
              </w:rPr>
              <w:t>Productividad (NOP/mes)</w:t>
            </w:r>
          </w:p>
        </w:tc>
        <w:tc>
          <w:tcPr>
            <w:tcW w:w="0" w:type="auto"/>
            <w:vAlign w:val="center"/>
            <w:tcPrChange w:id="181" w:author="Wendy Sclerandi" w:date="2016-11-10T03:06:00Z">
              <w:tcPr>
                <w:tcW w:w="0" w:type="auto"/>
                <w:vAlign w:val="center"/>
              </w:tcPr>
            </w:tcPrChange>
          </w:tcPr>
          <w:p w:rsidR="0053486E" w:rsidRPr="00E976E9" w:rsidRDefault="0053486E" w:rsidP="00F0079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4</w:t>
            </w:r>
          </w:p>
        </w:tc>
        <w:tc>
          <w:tcPr>
            <w:tcW w:w="0" w:type="auto"/>
            <w:vAlign w:val="center"/>
            <w:tcPrChange w:id="182" w:author="Wendy Sclerandi" w:date="2016-11-10T03:06:00Z">
              <w:tcPr>
                <w:tcW w:w="0" w:type="auto"/>
                <w:vAlign w:val="center"/>
              </w:tcPr>
            </w:tcPrChange>
          </w:tcPr>
          <w:p w:rsidR="0053486E" w:rsidRPr="00E976E9" w:rsidRDefault="0053486E" w:rsidP="00F0079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7</w:t>
            </w:r>
          </w:p>
        </w:tc>
        <w:tc>
          <w:tcPr>
            <w:tcW w:w="0" w:type="auto"/>
            <w:vAlign w:val="center"/>
            <w:tcPrChange w:id="183" w:author="Wendy Sclerandi" w:date="2016-11-10T03:06:00Z">
              <w:tcPr>
                <w:tcW w:w="0" w:type="auto"/>
                <w:vAlign w:val="center"/>
              </w:tcPr>
            </w:tcPrChange>
          </w:tcPr>
          <w:p w:rsidR="0053486E" w:rsidRPr="00E976E9" w:rsidRDefault="0053486E" w:rsidP="00F0079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13</w:t>
            </w:r>
          </w:p>
        </w:tc>
        <w:tc>
          <w:tcPr>
            <w:tcW w:w="0" w:type="auto"/>
            <w:vAlign w:val="center"/>
            <w:tcPrChange w:id="184" w:author="Wendy Sclerandi" w:date="2016-11-10T03:06:00Z">
              <w:tcPr>
                <w:tcW w:w="0" w:type="auto"/>
                <w:vAlign w:val="center"/>
              </w:tcPr>
            </w:tcPrChange>
          </w:tcPr>
          <w:p w:rsidR="0053486E" w:rsidRPr="00E976E9" w:rsidRDefault="0053486E" w:rsidP="00F0079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25</w:t>
            </w:r>
          </w:p>
        </w:tc>
        <w:tc>
          <w:tcPr>
            <w:tcW w:w="0" w:type="auto"/>
            <w:vAlign w:val="center"/>
            <w:tcPrChange w:id="185" w:author="Wendy Sclerandi" w:date="2016-11-10T03:06:00Z">
              <w:tcPr>
                <w:tcW w:w="0" w:type="auto"/>
                <w:vAlign w:val="center"/>
              </w:tcPr>
            </w:tcPrChange>
          </w:tcPr>
          <w:p w:rsidR="0053486E" w:rsidRPr="00E976E9" w:rsidRDefault="0053486E" w:rsidP="00F0079C">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E976E9">
              <w:rPr>
                <w:rFonts w:ascii="Arial" w:eastAsia="Calibri" w:hAnsi="Arial" w:cs="Arial"/>
                <w:color w:val="000000"/>
              </w:rPr>
              <w:t>50</w:t>
            </w:r>
          </w:p>
        </w:tc>
      </w:tr>
    </w:tbl>
    <w:p w:rsidR="00F44DD7" w:rsidRDefault="00F44DD7" w:rsidP="00EB16E3">
      <w:pPr>
        <w:spacing w:before="60" w:after="60" w:line="276" w:lineRule="auto"/>
        <w:jc w:val="both"/>
        <w:rPr>
          <w:ins w:id="186" w:author="Wendy Sclerandi" w:date="2016-11-10T00:36:00Z"/>
          <w:rFonts w:ascii="Arial" w:hAnsi="Arial" w:cs="Arial"/>
          <w:lang w:eastAsia="es-AR"/>
        </w:rPr>
      </w:pPr>
    </w:p>
    <w:p w:rsidR="00C05D20" w:rsidRPr="00E976E9" w:rsidRDefault="00C60FD5" w:rsidP="00EB16E3">
      <w:pPr>
        <w:spacing w:before="60" w:after="60" w:line="276" w:lineRule="auto"/>
        <w:jc w:val="both"/>
        <w:rPr>
          <w:rFonts w:ascii="Arial" w:hAnsi="Arial" w:cs="Arial"/>
          <w:lang w:eastAsia="es-AR"/>
        </w:rPr>
      </w:pPr>
      <w:ins w:id="187" w:author="Wendy Sclerandi" w:date="2016-11-10T01:13:00Z">
        <w:r>
          <w:rPr>
            <w:rFonts w:ascii="Arial" w:hAnsi="Arial" w:cs="Arial"/>
            <w:lang w:eastAsia="es-AR"/>
          </w:rPr>
          <w:t>Por último</w:t>
        </w:r>
      </w:ins>
      <w:ins w:id="188" w:author="Wendy Sclerandi" w:date="2016-11-10T00:37:00Z">
        <w:r w:rsidR="00C05D20">
          <w:rPr>
            <w:rFonts w:ascii="Arial" w:hAnsi="Arial" w:cs="Arial"/>
            <w:lang w:eastAsia="es-AR"/>
          </w:rPr>
          <w:t>, se detallan los c</w:t>
        </w:r>
      </w:ins>
      <w:ins w:id="189" w:author="Wendy Sclerandi" w:date="2016-11-10T00:36:00Z">
        <w:r w:rsidR="00C05D20">
          <w:rPr>
            <w:rFonts w:ascii="Arial" w:hAnsi="Arial" w:cs="Arial"/>
            <w:lang w:eastAsia="es-AR"/>
          </w:rPr>
          <w:t xml:space="preserve">álculos </w:t>
        </w:r>
      </w:ins>
      <w:ins w:id="190" w:author="Wendy Sclerandi" w:date="2016-11-10T00:37:00Z">
        <w:r w:rsidR="00C05D20">
          <w:rPr>
            <w:rFonts w:ascii="Arial" w:hAnsi="Arial" w:cs="Arial"/>
            <w:lang w:eastAsia="es-AR"/>
          </w:rPr>
          <w:t>realizados para la</w:t>
        </w:r>
      </w:ins>
      <w:ins w:id="191" w:author="Wendy Sclerandi" w:date="2016-11-10T00:36:00Z">
        <w:r w:rsidR="00C05D20">
          <w:rPr>
            <w:rFonts w:ascii="Arial" w:hAnsi="Arial" w:cs="Arial"/>
            <w:lang w:eastAsia="es-AR"/>
          </w:rPr>
          <w:t xml:space="preserve"> estimación de </w:t>
        </w:r>
      </w:ins>
      <w:ins w:id="192" w:author="Wendy Sclerandi" w:date="2016-11-10T00:37:00Z">
        <w:r w:rsidR="00C05D20">
          <w:rPr>
            <w:rFonts w:ascii="Arial" w:hAnsi="Arial" w:cs="Arial"/>
            <w:lang w:eastAsia="es-AR"/>
          </w:rPr>
          <w:t>e</w:t>
        </w:r>
      </w:ins>
      <w:ins w:id="193" w:author="Wendy Sclerandi" w:date="2016-11-10T00:36:00Z">
        <w:r w:rsidR="00C05D20">
          <w:rPr>
            <w:rFonts w:ascii="Arial" w:hAnsi="Arial" w:cs="Arial"/>
            <w:lang w:eastAsia="es-AR"/>
          </w:rPr>
          <w:t xml:space="preserve">sfuerzo, </w:t>
        </w:r>
      </w:ins>
      <w:ins w:id="194" w:author="Wendy Sclerandi" w:date="2016-11-10T00:37:00Z">
        <w:r w:rsidR="00C05D20">
          <w:rPr>
            <w:rFonts w:ascii="Arial" w:hAnsi="Arial" w:cs="Arial"/>
            <w:lang w:eastAsia="es-AR"/>
          </w:rPr>
          <w:t>t</w:t>
        </w:r>
      </w:ins>
      <w:ins w:id="195" w:author="Wendy Sclerandi" w:date="2016-11-10T00:36:00Z">
        <w:r w:rsidR="00C05D20">
          <w:rPr>
            <w:rFonts w:ascii="Arial" w:hAnsi="Arial" w:cs="Arial"/>
            <w:lang w:eastAsia="es-AR"/>
          </w:rPr>
          <w:t>iempo,</w:t>
        </w:r>
      </w:ins>
      <w:ins w:id="196" w:author="Wendy Sclerandi" w:date="2016-11-10T00:37:00Z">
        <w:r w:rsidR="00C05D20">
          <w:rPr>
            <w:rFonts w:ascii="Arial" w:hAnsi="Arial" w:cs="Arial"/>
            <w:lang w:eastAsia="es-AR"/>
          </w:rPr>
          <w:t xml:space="preserve"> personal</w:t>
        </w:r>
      </w:ins>
      <w:ins w:id="197" w:author="Wendy Sclerandi" w:date="2016-11-10T00:36:00Z">
        <w:r w:rsidR="00C05D20">
          <w:rPr>
            <w:rFonts w:ascii="Arial" w:hAnsi="Arial" w:cs="Arial"/>
            <w:lang w:eastAsia="es-AR"/>
          </w:rPr>
          <w:t xml:space="preserve"> y costo:</w:t>
        </w:r>
      </w:ins>
    </w:p>
    <w:p w:rsidR="0081285B" w:rsidRPr="00FA6B66" w:rsidRDefault="00FA6B66" w:rsidP="00EB16E3">
      <w:pPr>
        <w:spacing w:before="60" w:after="60" w:line="276" w:lineRule="auto"/>
        <w:jc w:val="both"/>
        <w:rPr>
          <w:rFonts w:ascii="Arial" w:hAnsi="Arial" w:cs="Arial"/>
          <w:lang w:eastAsia="es-AR"/>
        </w:rPr>
      </w:pPr>
      <m:oMathPara>
        <m:oMathParaPr>
          <m:jc m:val="left"/>
        </m:oMathParaPr>
        <m:oMath>
          <m:r>
            <m:rPr>
              <m:sty m:val="bi"/>
            </m:rPr>
            <w:rPr>
              <w:rFonts w:ascii="Cambria Math" w:hAnsi="Cambria Math" w:cs="Arial"/>
              <w:lang w:eastAsia="es-AR"/>
            </w:rPr>
            <m:t>Esfuerzo Estimado [Personas-Mes]=</m:t>
          </m:r>
          <m:f>
            <m:fPr>
              <m:ctrlPr>
                <w:ins w:id="198" w:author="Wendy Sclerandi" w:date="2016-11-10T00:28:00Z">
                  <w:rPr>
                    <w:rFonts w:ascii="Cambria Math" w:hAnsi="Cambria Math" w:cs="Arial"/>
                    <w:b/>
                    <w:i/>
                    <w:lang w:eastAsia="es-AR"/>
                  </w:rPr>
                </w:ins>
              </m:ctrlPr>
            </m:fPr>
            <m:num>
              <m:r>
                <w:ins w:id="199" w:author="Wendy Sclerandi" w:date="2016-11-10T00:28:00Z">
                  <m:rPr>
                    <m:sty m:val="bi"/>
                  </m:rPr>
                  <w:rPr>
                    <w:rFonts w:ascii="Cambria Math" w:hAnsi="Cambria Math" w:cs="Arial"/>
                    <w:lang w:eastAsia="es-AR"/>
                  </w:rPr>
                  <m:t>NPO</m:t>
                </w:ins>
              </m:r>
            </m:num>
            <m:den>
              <m:r>
                <w:ins w:id="200" w:author="Wendy Sclerandi" w:date="2016-11-10T00:28:00Z">
                  <m:rPr>
                    <m:sty m:val="bi"/>
                  </m:rPr>
                  <w:rPr>
                    <w:rFonts w:ascii="Cambria Math" w:hAnsi="Cambria Math" w:cs="Arial"/>
                    <w:lang w:eastAsia="es-AR"/>
                  </w:rPr>
                  <m:t>PROD</m:t>
                </w:ins>
              </m:r>
            </m:den>
          </m:f>
          <m:r>
            <w:del w:id="201" w:author="Wendy Sclerandi" w:date="2016-11-10T00:28:00Z">
              <m:rPr>
                <m:sty m:val="bi"/>
              </m:rPr>
              <w:rPr>
                <w:rFonts w:ascii="Cambria Math" w:hAnsi="Cambria Math" w:cs="Arial"/>
                <w:lang w:eastAsia="es-AR"/>
              </w:rPr>
              <m:t>NPO/PROD</m:t>
            </w:del>
          </m:r>
        </m:oMath>
      </m:oMathPara>
    </w:p>
    <w:p w:rsidR="0081285B" w:rsidRPr="00FA6B66" w:rsidRDefault="00FA6B66" w:rsidP="00EB16E3">
      <w:pPr>
        <w:spacing w:before="60" w:after="60" w:line="276" w:lineRule="auto"/>
        <w:jc w:val="both"/>
        <w:rPr>
          <w:rFonts w:ascii="Arial" w:hAnsi="Arial" w:cs="Arial"/>
          <w:lang w:eastAsia="es-AR"/>
        </w:rPr>
      </w:pPr>
      <m:oMathPara>
        <m:oMathParaPr>
          <m:jc m:val="left"/>
        </m:oMathParaPr>
        <m:oMath>
          <m:r>
            <w:rPr>
              <w:rFonts w:ascii="Cambria Math" w:hAnsi="Cambria Math" w:cs="Arial"/>
              <w:lang w:eastAsia="es-AR"/>
            </w:rPr>
            <m:t>Esfuerzo Estimado [Personas-Mes]=</m:t>
          </m:r>
          <m:f>
            <m:fPr>
              <m:ctrlPr>
                <w:rPr>
                  <w:rFonts w:ascii="Cambria Math" w:hAnsi="Cambria Math" w:cs="Arial"/>
                  <w:i/>
                  <w:lang w:eastAsia="es-AR"/>
                </w:rPr>
              </m:ctrlPr>
            </m:fPr>
            <m:num>
              <m:r>
                <w:rPr>
                  <w:rFonts w:ascii="Cambria Math" w:hAnsi="Cambria Math" w:cs="Arial"/>
                  <w:lang w:eastAsia="es-AR"/>
                </w:rPr>
                <m:t>34</m:t>
              </m:r>
            </m:num>
            <m:den>
              <m:r>
                <w:rPr>
                  <w:rFonts w:ascii="Cambria Math" w:hAnsi="Cambria Math" w:cs="Arial"/>
                  <w:lang w:eastAsia="es-AR"/>
                </w:rPr>
                <m:t>13</m:t>
              </m:r>
            </m:den>
          </m:f>
          <m:r>
            <w:rPr>
              <w:rFonts w:ascii="Cambria Math" w:hAnsi="Cambria Math" w:cs="Arial"/>
              <w:lang w:eastAsia="es-AR"/>
            </w:rPr>
            <m:t>=2,6</m:t>
          </m:r>
          <m:r>
            <w:rPr>
              <w:rFonts w:ascii="Cambria Math" w:hAnsi="Cambria Math" w:cs="Arial"/>
              <w:lang w:eastAsia="es-AR"/>
            </w:rPr>
            <m:t>2</m:t>
          </m:r>
        </m:oMath>
      </m:oMathPara>
    </w:p>
    <w:p w:rsidR="00FA6B66" w:rsidRDefault="00FA6B66" w:rsidP="00EB16E3">
      <w:pPr>
        <w:spacing w:before="60" w:after="60" w:line="276" w:lineRule="auto"/>
        <w:jc w:val="both"/>
        <w:rPr>
          <w:rFonts w:ascii="Arial" w:hAnsi="Arial" w:cs="Arial"/>
          <w:lang w:eastAsia="es-AR"/>
        </w:rPr>
      </w:pPr>
    </w:p>
    <w:p w:rsidR="00C4266B" w:rsidRPr="00E976E9" w:rsidRDefault="00C4266B" w:rsidP="00EB16E3">
      <w:pPr>
        <w:spacing w:before="60" w:after="60" w:line="276" w:lineRule="auto"/>
        <w:jc w:val="both"/>
        <w:rPr>
          <w:rFonts w:ascii="Arial" w:hAnsi="Arial" w:cs="Arial"/>
          <w:lang w:eastAsia="es-AR"/>
        </w:rPr>
      </w:pPr>
      <w:del w:id="202" w:author="Wendy Sclerandi" w:date="2016-11-10T00:37:00Z">
        <w:r w:rsidRPr="00E976E9" w:rsidDel="00112915">
          <w:rPr>
            <w:rFonts w:ascii="Arial" w:hAnsi="Arial" w:cs="Arial"/>
            <w:lang w:eastAsia="es-AR"/>
          </w:rPr>
          <w:delText xml:space="preserve">Para el </w:delText>
        </w:r>
        <w:r w:rsidR="00FA6B66" w:rsidDel="00112915">
          <w:rPr>
            <w:rFonts w:ascii="Arial" w:hAnsi="Arial" w:cs="Arial"/>
            <w:lang w:eastAsia="es-AR"/>
          </w:rPr>
          <w:delText xml:space="preserve">siguiente </w:delText>
        </w:r>
        <w:r w:rsidRPr="00E976E9" w:rsidDel="00112915">
          <w:rPr>
            <w:rFonts w:ascii="Arial" w:hAnsi="Arial" w:cs="Arial"/>
            <w:lang w:eastAsia="es-AR"/>
          </w:rPr>
          <w:delText>cálculo s</w:delText>
        </w:r>
      </w:del>
      <w:ins w:id="203" w:author="Wendy Sclerandi" w:date="2016-11-10T00:37:00Z">
        <w:r w:rsidR="00112915">
          <w:rPr>
            <w:rFonts w:ascii="Arial" w:hAnsi="Arial" w:cs="Arial"/>
            <w:lang w:eastAsia="es-AR"/>
          </w:rPr>
          <w:t>S</w:t>
        </w:r>
      </w:ins>
      <w:r w:rsidRPr="00E976E9">
        <w:rPr>
          <w:rFonts w:ascii="Arial" w:hAnsi="Arial" w:cs="Arial"/>
          <w:lang w:eastAsia="es-AR"/>
        </w:rPr>
        <w:t>e consideran a 2 programadores de experiencia media</w:t>
      </w:r>
    </w:p>
    <w:p w:rsidR="00C4266B" w:rsidRPr="00D94AFE" w:rsidRDefault="00D94AFE" w:rsidP="00EB16E3">
      <w:pPr>
        <w:spacing w:before="60" w:after="60" w:line="276" w:lineRule="auto"/>
        <w:jc w:val="both"/>
        <w:rPr>
          <w:rFonts w:ascii="Arial" w:hAnsi="Arial" w:cs="Arial"/>
          <w:i/>
          <w:lang w:eastAsia="es-AR"/>
          <w:rPrChange w:id="204" w:author="Wendy Sclerandi" w:date="2016-11-10T00:35:00Z">
            <w:rPr>
              <w:rFonts w:ascii="Arial" w:hAnsi="Arial" w:cs="Arial"/>
              <w:lang w:eastAsia="es-AR"/>
            </w:rPr>
          </w:rPrChange>
        </w:rPr>
      </w:pPr>
      <m:oMathPara>
        <m:oMathParaPr>
          <m:jc m:val="left"/>
        </m:oMathParaPr>
        <m:oMath>
          <m:r>
            <m:rPr>
              <m:sty m:val="bi"/>
            </m:rPr>
            <w:rPr>
              <w:rFonts w:ascii="Cambria Math" w:hAnsi="Cambria Math" w:cs="Arial"/>
              <w:lang w:eastAsia="es-AR"/>
            </w:rPr>
            <m:t>Cantidad de</m:t>
          </m:r>
          <m:r>
            <m:rPr>
              <m:sty m:val="bi"/>
            </m:rPr>
            <w:rPr>
              <w:rFonts w:ascii="Cambria Math" w:hAnsi="Cambria Math" w:cs="Arial"/>
              <w:lang w:eastAsia="es-AR"/>
            </w:rPr>
            <m:t xml:space="preserve"> Personas</m:t>
          </m:r>
          <m:r>
            <m:rPr>
              <m:sty m:val="bi"/>
            </m:rPr>
            <w:rPr>
              <w:rFonts w:ascii="Cambria Math" w:hAnsi="Cambria Math" w:cs="Arial"/>
              <w:lang w:eastAsia="es-AR"/>
            </w:rPr>
            <m:t xml:space="preserve"> (CP</m:t>
          </m:r>
          <m:r>
            <m:rPr>
              <m:sty m:val="bi"/>
            </m:rPr>
            <w:rPr>
              <w:rFonts w:ascii="Cambria Math" w:hAnsi="Cambria Math" w:cs="Arial"/>
              <w:lang w:eastAsia="es-AR"/>
              <w:rPrChange w:id="205" w:author="Wendy Sclerandi" w:date="2016-11-10T00:35:00Z">
                <w:rPr>
                  <w:rFonts w:ascii="Cambria Math" w:hAnsi="Cambria Math" w:cs="Arial"/>
                  <w:lang w:eastAsia="es-AR"/>
                </w:rPr>
              </w:rPrChange>
            </w:rPr>
            <m:t>)</m:t>
          </m:r>
          <m:r>
            <w:rPr>
              <w:rFonts w:ascii="Cambria Math" w:hAnsi="Cambria Math" w:cs="Arial"/>
              <w:lang w:eastAsia="es-AR"/>
              <w:rPrChange w:id="206" w:author="Wendy Sclerandi" w:date="2016-11-10T00:35:00Z">
                <w:rPr>
                  <w:rFonts w:ascii="Cambria Math" w:hAnsi="Cambria Math" w:cs="Arial"/>
                  <w:lang w:eastAsia="es-AR"/>
                </w:rPr>
              </w:rPrChange>
            </w:rPr>
            <m:t>=</m:t>
          </m:r>
          <m:r>
            <w:rPr>
              <w:rFonts w:ascii="Cambria Math" w:hAnsi="Cambria Math" w:cs="Arial"/>
              <w:lang w:eastAsia="es-AR"/>
              <w:rPrChange w:id="207" w:author="Wendy Sclerandi" w:date="2016-11-10T00:35:00Z">
                <w:rPr>
                  <w:rFonts w:ascii="Cambria Math" w:hAnsi="Cambria Math" w:cs="Arial"/>
                  <w:lang w:eastAsia="es-AR"/>
                </w:rPr>
              </w:rPrChange>
            </w:rPr>
            <m:t>2</m:t>
          </m:r>
        </m:oMath>
      </m:oMathPara>
    </w:p>
    <w:p w:rsidR="0081285B" w:rsidRPr="00D94AFE" w:rsidRDefault="00D94AFE" w:rsidP="00EB16E3">
      <w:pPr>
        <w:spacing w:before="60" w:after="60" w:line="276" w:lineRule="auto"/>
        <w:jc w:val="both"/>
        <w:rPr>
          <w:rFonts w:ascii="Arial" w:eastAsiaTheme="minorEastAsia" w:hAnsi="Arial" w:cs="Arial"/>
          <w:b/>
          <w:i/>
          <w:lang w:eastAsia="es-AR"/>
          <w:rPrChange w:id="208" w:author="Wendy Sclerandi" w:date="2016-11-10T00:35:00Z">
            <w:rPr>
              <w:rFonts w:ascii="Arial" w:hAnsi="Arial" w:cs="Arial"/>
              <w:lang w:eastAsia="es-AR"/>
            </w:rPr>
          </w:rPrChange>
        </w:rPr>
      </w:pPr>
      <m:oMathPara>
        <m:oMathParaPr>
          <m:jc m:val="left"/>
        </m:oMathParaPr>
        <m:oMath>
          <m:r>
            <m:rPr>
              <m:sty m:val="bi"/>
            </m:rPr>
            <w:rPr>
              <w:rFonts w:ascii="Cambria Math" w:hAnsi="Cambria Math" w:cs="Arial"/>
              <w:lang w:eastAsia="es-AR"/>
            </w:rPr>
            <m:t xml:space="preserve">Tiempo </m:t>
          </m:r>
          <m:r>
            <w:ins w:id="209" w:author="Wendy Sclerandi" w:date="2016-11-10T00:28:00Z">
              <m:rPr>
                <m:sty m:val="bi"/>
              </m:rPr>
              <w:rPr>
                <w:rFonts w:ascii="Cambria Math" w:hAnsi="Cambria Math" w:cs="Arial"/>
                <w:lang w:eastAsia="es-AR"/>
              </w:rPr>
              <m:t>E</m:t>
            </w:ins>
          </m:r>
          <m:r>
            <w:del w:id="210" w:author="Wendy Sclerandi" w:date="2016-11-10T00:28:00Z">
              <m:rPr>
                <m:sty m:val="bi"/>
              </m:rPr>
              <w:rPr>
                <w:rFonts w:ascii="Cambria Math" w:hAnsi="Cambria Math" w:cs="Arial"/>
                <w:lang w:eastAsia="es-AR"/>
              </w:rPr>
              <m:t>e</m:t>
            </w:del>
          </m:r>
          <m:r>
            <m:rPr>
              <m:sty m:val="bi"/>
            </m:rPr>
            <w:rPr>
              <w:rFonts w:ascii="Cambria Math" w:hAnsi="Cambria Math" w:cs="Arial"/>
              <w:lang w:eastAsia="es-AR"/>
            </w:rPr>
            <m:t>stimado</m:t>
          </m:r>
          <m:r>
            <m:rPr>
              <m:sty m:val="bi"/>
            </m:rPr>
            <w:rPr>
              <w:rFonts w:ascii="Cambria Math" w:hAnsi="Cambria Math" w:cs="Arial"/>
              <w:lang w:eastAsia="es-AR"/>
            </w:rPr>
            <m:t xml:space="preserve"> (TE</m:t>
          </m:r>
          <m:r>
            <m:rPr>
              <m:sty m:val="bi"/>
            </m:rPr>
            <w:rPr>
              <w:rFonts w:ascii="Cambria Math" w:hAnsi="Cambria Math" w:cs="Arial"/>
              <w:lang w:eastAsia="es-AR"/>
              <w:rPrChange w:id="211" w:author="Wendy Sclerandi" w:date="2016-11-10T00:35:00Z">
                <w:rPr>
                  <w:rFonts w:ascii="Cambria Math" w:hAnsi="Cambria Math" w:cs="Arial"/>
                  <w:lang w:eastAsia="es-AR"/>
                </w:rPr>
              </w:rPrChange>
            </w:rPr>
            <m:t>) [Meses</m:t>
          </m:r>
          <m:r>
            <w:del w:id="212" w:author="Wendy Sclerandi" w:date="2016-11-10T00:26:00Z">
              <m:rPr>
                <m:sty m:val="bi"/>
              </m:rPr>
              <w:rPr>
                <w:rFonts w:ascii="Cambria Math" w:hAnsi="Cambria Math" w:cs="Arial"/>
                <w:lang w:eastAsia="es-AR"/>
                <w:rPrChange w:id="213" w:author="Wendy Sclerandi" w:date="2016-11-10T00:35:00Z">
                  <w:rPr>
                    <w:rFonts w:ascii="Cambria Math" w:hAnsi="Cambria Math" w:cs="Arial"/>
                    <w:lang w:eastAsia="es-AR"/>
                  </w:rPr>
                </w:rPrChange>
              </w:rPr>
              <m:t xml:space="preserve">]: </m:t>
            </w:del>
          </m:r>
          <m:r>
            <w:ins w:id="214" w:author="Wendy Sclerandi" w:date="2016-11-10T00:26:00Z">
              <m:rPr>
                <m:sty m:val="bi"/>
              </m:rPr>
              <w:rPr>
                <w:rFonts w:ascii="Cambria Math" w:hAnsi="Cambria Math" w:cs="Arial"/>
                <w:lang w:eastAsia="es-AR"/>
                <w:rPrChange w:id="215" w:author="Wendy Sclerandi" w:date="2016-11-10T00:35:00Z">
                  <w:rPr>
                    <w:rFonts w:ascii="Cambria Math" w:hAnsi="Cambria Math" w:cs="Arial"/>
                    <w:lang w:eastAsia="es-AR"/>
                  </w:rPr>
                </w:rPrChange>
              </w:rPr>
              <m:t>]=</m:t>
            </w:ins>
          </m:r>
          <m:f>
            <m:fPr>
              <m:ctrlPr>
                <w:ins w:id="216" w:author="Wendy Sclerandi" w:date="2016-11-10T00:27:00Z">
                  <w:rPr>
                    <w:rFonts w:ascii="Cambria Math" w:hAnsi="Cambria Math" w:cs="Arial"/>
                    <w:b/>
                    <w:i/>
                    <w:lang w:eastAsia="es-AR"/>
                  </w:rPr>
                </w:ins>
              </m:ctrlPr>
            </m:fPr>
            <m:num>
              <m:r>
                <w:ins w:id="217" w:author="Wendy Sclerandi" w:date="2016-11-10T00:27:00Z">
                  <m:rPr>
                    <m:sty m:val="bi"/>
                  </m:rPr>
                  <w:rPr>
                    <w:rFonts w:ascii="Cambria Math" w:hAnsi="Cambria Math" w:cs="Arial"/>
                    <w:lang w:eastAsia="es-AR"/>
                  </w:rPr>
                  <m:t xml:space="preserve">Esfuerzo </m:t>
                </w:ins>
              </m:r>
              <m:r>
                <w:ins w:id="218" w:author="Wendy Sclerandi" w:date="2016-11-10T00:27:00Z">
                  <m:rPr>
                    <m:sty m:val="bi"/>
                  </m:rPr>
                  <w:rPr>
                    <w:rFonts w:ascii="Cambria Math" w:hAnsi="Cambria Math" w:cs="Arial"/>
                    <w:lang w:eastAsia="es-AR"/>
                  </w:rPr>
                  <m:t>Estimado</m:t>
                </w:ins>
              </m:r>
            </m:num>
            <m:den>
              <m:r>
                <w:ins w:id="219" w:author="Wendy Sclerandi" w:date="2016-11-10T00:27:00Z">
                  <m:rPr>
                    <m:sty m:val="bi"/>
                  </m:rPr>
                  <w:rPr>
                    <w:rFonts w:ascii="Cambria Math" w:hAnsi="Cambria Math" w:cs="Arial"/>
                    <w:lang w:eastAsia="es-AR"/>
                  </w:rPr>
                  <m:t>CP</m:t>
                </w:ins>
              </m:r>
            </m:den>
          </m:f>
          <m:r>
            <w:del w:id="220" w:author="Wendy Sclerandi" w:date="2016-11-10T00:27:00Z">
              <m:rPr>
                <m:sty m:val="bi"/>
              </m:rPr>
              <w:rPr>
                <w:rFonts w:ascii="Cambria Math" w:hAnsi="Cambria Math" w:cs="Arial"/>
                <w:lang w:eastAsia="es-AR"/>
              </w:rPr>
              <m:t>Esfuerzo Estimado</m:t>
            </w:del>
          </m:r>
          <m:r>
            <w:del w:id="221" w:author="Wendy Sclerandi" w:date="2016-11-10T00:26:00Z">
              <m:rPr>
                <m:sty m:val="bi"/>
              </m:rPr>
              <w:rPr>
                <w:rFonts w:ascii="Cambria Math" w:hAnsi="Cambria Math" w:cs="Arial"/>
                <w:lang w:eastAsia="es-AR"/>
              </w:rPr>
              <m:t xml:space="preserve"> </m:t>
            </w:del>
          </m:r>
          <m:r>
            <w:del w:id="222" w:author="Wendy Sclerandi" w:date="2016-11-10T00:27:00Z">
              <m:rPr>
                <m:sty m:val="bi"/>
              </m:rPr>
              <w:rPr>
                <w:rFonts w:ascii="Cambria Math" w:hAnsi="Cambria Math" w:cs="Arial"/>
                <w:lang w:eastAsia="es-AR"/>
              </w:rPr>
              <m:t>/</m:t>
            </w:del>
          </m:r>
          <m:r>
            <w:del w:id="223" w:author="Wendy Sclerandi" w:date="2016-11-10T00:26:00Z">
              <m:rPr>
                <m:sty m:val="bi"/>
              </m:rPr>
              <w:rPr>
                <w:rFonts w:ascii="Cambria Math" w:hAnsi="Cambria Math" w:cs="Arial"/>
                <w:lang w:eastAsia="es-AR"/>
              </w:rPr>
              <m:t xml:space="preserve"> </m:t>
            </w:del>
          </m:r>
          <m:r>
            <w:del w:id="224" w:author="Wendy Sclerandi" w:date="2016-11-10T00:27:00Z">
              <m:rPr>
                <m:sty m:val="bi"/>
              </m:rPr>
              <w:rPr>
                <w:rFonts w:ascii="Cambria Math" w:hAnsi="Cambria Math" w:cs="Arial"/>
                <w:lang w:eastAsia="es-AR"/>
              </w:rPr>
              <m:t>CP</m:t>
            </w:del>
          </m:r>
        </m:oMath>
      </m:oMathPara>
    </w:p>
    <w:p w:rsidR="0081285B" w:rsidRPr="00D94AFE" w:rsidRDefault="00D94AFE" w:rsidP="00EB16E3">
      <w:pPr>
        <w:spacing w:before="60" w:after="60" w:line="276" w:lineRule="auto"/>
        <w:jc w:val="both"/>
        <w:rPr>
          <w:rFonts w:ascii="Cambria Math" w:hAnsi="Cambria Math" w:cs="Arial"/>
          <w:lang w:eastAsia="es-AR"/>
          <w:oMath/>
          <w:rPrChange w:id="225" w:author="Wendy Sclerandi" w:date="2016-11-10T00:35:00Z">
            <w:rPr>
              <w:rFonts w:ascii="Arial" w:hAnsi="Arial" w:cs="Arial"/>
              <w:lang w:eastAsia="es-AR"/>
              <w:oMath/>
            </w:rPr>
          </w:rPrChange>
        </w:rPr>
      </w:pPr>
      <m:oMathPara>
        <m:oMathParaPr>
          <m:jc m:val="left"/>
        </m:oMathParaPr>
        <m:oMath>
          <m:r>
            <w:rPr>
              <w:rFonts w:ascii="Cambria Math" w:hAnsi="Cambria Math" w:cs="Arial"/>
              <w:lang w:eastAsia="es-AR"/>
            </w:rPr>
            <m:t xml:space="preserve">TE </m:t>
          </m:r>
          <m:d>
            <m:dPr>
              <m:begChr m:val="["/>
              <m:endChr m:val="]"/>
              <m:ctrlPr>
                <w:rPr>
                  <w:rFonts w:ascii="Cambria Math" w:hAnsi="Cambria Math" w:cs="Arial"/>
                  <w:i/>
                  <w:lang w:eastAsia="es-AR"/>
                </w:rPr>
              </m:ctrlPr>
            </m:dPr>
            <m:e>
              <m:r>
                <w:rPr>
                  <w:rFonts w:ascii="Cambria Math" w:hAnsi="Cambria Math" w:cs="Arial"/>
                  <w:lang w:eastAsia="es-AR"/>
                </w:rPr>
                <m:t>Meses</m:t>
              </m:r>
            </m:e>
          </m:d>
          <m:r>
            <w:rPr>
              <w:rFonts w:ascii="Cambria Math" w:hAnsi="Cambria Math" w:cs="Arial"/>
              <w:lang w:eastAsia="es-AR"/>
            </w:rPr>
            <m:t>=</m:t>
          </m:r>
          <m:f>
            <m:fPr>
              <m:ctrlPr>
                <w:del w:id="226" w:author="Wendy Sclerandi" w:date="2016-11-10T00:28:00Z">
                  <w:rPr>
                    <w:rFonts w:ascii="Cambria Math" w:hAnsi="Cambria Math" w:cs="Arial"/>
                    <w:i/>
                    <w:lang w:eastAsia="es-AR"/>
                  </w:rPr>
                </w:del>
              </m:ctrlPr>
            </m:fPr>
            <m:num>
              <m:f>
                <m:fPr>
                  <m:ctrlPr>
                    <w:ins w:id="227" w:author="Wendy Sclerandi" w:date="2016-11-10T00:28:00Z">
                      <w:rPr>
                        <w:rFonts w:ascii="Cambria Math" w:hAnsi="Cambria Math" w:cs="Arial"/>
                        <w:i/>
                        <w:lang w:eastAsia="es-AR"/>
                      </w:rPr>
                    </w:ins>
                  </m:ctrlPr>
                </m:fPr>
                <m:num>
                  <m:r>
                    <w:ins w:id="228" w:author="Wendy Sclerandi" w:date="2016-11-10T00:29:00Z">
                      <w:rPr>
                        <w:rFonts w:ascii="Cambria Math" w:hAnsi="Cambria Math" w:cs="Arial"/>
                        <w:lang w:eastAsia="es-AR"/>
                      </w:rPr>
                      <m:t>2,62</m:t>
                    </w:ins>
                  </m:r>
                </m:num>
                <m:den>
                  <m:r>
                    <w:ins w:id="229" w:author="Wendy Sclerandi" w:date="2016-11-10T00:29:00Z">
                      <w:rPr>
                        <w:rFonts w:ascii="Cambria Math" w:hAnsi="Cambria Math" w:cs="Arial"/>
                        <w:lang w:eastAsia="es-AR"/>
                      </w:rPr>
                      <m:t>2</m:t>
                    </w:ins>
                  </m:r>
                </m:den>
              </m:f>
            </m:num>
            <m:den/>
          </m:f>
          <m:r>
            <w:del w:id="230" w:author="Wendy Sclerandi" w:date="2016-11-10T00:29:00Z">
              <w:rPr>
                <w:rFonts w:ascii="Cambria Math" w:hAnsi="Cambria Math" w:cs="Arial"/>
                <w:lang w:eastAsia="es-AR"/>
              </w:rPr>
              <m:t>2</m:t>
            </w:del>
          </m:r>
          <m:r>
            <w:ins w:id="231" w:author="Wendy Sclerandi" w:date="2016-11-10T00:28:00Z">
              <w:rPr>
                <w:rFonts w:ascii="Cambria Math" w:hAnsi="Cambria Math" w:cs="Arial"/>
                <w:lang w:eastAsia="es-AR"/>
              </w:rPr>
              <m:t xml:space="preserve"> </m:t>
            </w:ins>
          </m:r>
          <m:r>
            <w:del w:id="232" w:author="Wendy Sclerandi" w:date="2016-11-10T00:26:00Z">
              <w:rPr>
                <w:rFonts w:ascii="Cambria Math" w:hAnsi="Cambria Math" w:cs="Arial"/>
                <w:lang w:eastAsia="es-AR"/>
              </w:rPr>
              <m:t xml:space="preserve"> </m:t>
            </w:del>
          </m:r>
          <m:r>
            <w:rPr>
              <w:rFonts w:ascii="Cambria Math" w:hAnsi="Cambria Math" w:cs="Arial"/>
              <w:lang w:eastAsia="es-AR"/>
            </w:rPr>
            <m:t>=</m:t>
          </m:r>
          <m:r>
            <w:del w:id="233" w:author="Wendy Sclerandi" w:date="2016-11-10T00:26:00Z">
              <w:rPr>
                <w:rFonts w:ascii="Cambria Math" w:hAnsi="Cambria Math" w:cs="Arial"/>
                <w:lang w:eastAsia="es-AR"/>
              </w:rPr>
              <m:t xml:space="preserve"> </m:t>
            </w:del>
          </m:r>
          <m:r>
            <w:rPr>
              <w:rFonts w:ascii="Cambria Math" w:hAnsi="Cambria Math" w:cs="Arial"/>
              <w:lang w:eastAsia="es-AR"/>
            </w:rPr>
            <m:t>1,31</m:t>
          </m:r>
          <m:r>
            <w:ins w:id="234" w:author="Wendy Sclerandi" w:date="2016-11-10T01:42:00Z">
              <w:rPr>
                <w:rFonts w:ascii="Cambria Math" w:hAnsi="Cambria Math" w:cs="Arial"/>
                <w:lang w:eastAsia="es-AR"/>
              </w:rPr>
              <m:t xml:space="preserve">≅2 </m:t>
            </w:ins>
          </m:r>
          <m:r>
            <w:del w:id="235" w:author="Wendy Sclerandi" w:date="2016-11-10T00:26:00Z">
              <w:rPr>
                <w:rFonts w:ascii="Cambria Math" w:hAnsi="Cambria Math" w:cs="Arial"/>
                <w:lang w:eastAsia="es-AR"/>
              </w:rPr>
              <m:t xml:space="preserve"> (</m:t>
            </w:del>
          </m:r>
          <m:r>
            <w:rPr>
              <w:rFonts w:ascii="Cambria Math" w:hAnsi="Cambria Math" w:cs="Arial"/>
              <w:lang w:eastAsia="es-AR"/>
            </w:rPr>
            <m:t>mese</m:t>
          </m:r>
          <m:r>
            <w:del w:id="236" w:author="Wendy Sclerandi" w:date="2016-11-10T00:26:00Z">
              <w:rPr>
                <w:rFonts w:ascii="Cambria Math" w:hAnsi="Cambria Math" w:cs="Arial"/>
                <w:lang w:eastAsia="es-AR"/>
              </w:rPr>
              <m:t>s)</m:t>
            </w:del>
          </m:r>
          <m:r>
            <w:ins w:id="237" w:author="Wendy Sclerandi" w:date="2016-11-10T00:26:00Z">
              <w:rPr>
                <w:rFonts w:ascii="Cambria Math" w:hAnsi="Cambria Math" w:cs="Arial"/>
                <w:lang w:eastAsia="es-AR"/>
                <w:rPrChange w:id="238" w:author="Wendy Sclerandi" w:date="2016-11-10T00:35:00Z">
                  <w:rPr>
                    <w:rFonts w:ascii="Cambria Math" w:hAnsi="Cambria Math" w:cs="Arial"/>
                    <w:lang w:eastAsia="es-AR"/>
                  </w:rPr>
                </w:rPrChange>
              </w:rPr>
              <m:t>s</m:t>
            </w:ins>
          </m:r>
        </m:oMath>
      </m:oMathPara>
    </w:p>
    <w:p w:rsidR="00F96437" w:rsidRPr="00BB68E9" w:rsidRDefault="00F96437" w:rsidP="00EB16E3">
      <w:pPr>
        <w:spacing w:before="60" w:after="60" w:line="276" w:lineRule="auto"/>
        <w:jc w:val="both"/>
        <w:rPr>
          <w:ins w:id="239" w:author="Wendy Sclerandi" w:date="2016-11-10T01:16:00Z"/>
          <w:rFonts w:ascii="Arial" w:hAnsi="Arial" w:cs="Arial"/>
          <w:lang w:eastAsia="es-AR"/>
        </w:rPr>
      </w:pPr>
    </w:p>
    <w:p w:rsidR="00C4266B" w:rsidRPr="00BB68E9" w:rsidRDefault="00F96437" w:rsidP="00EB16E3">
      <w:pPr>
        <w:spacing w:before="60" w:after="60" w:line="276" w:lineRule="auto"/>
        <w:jc w:val="both"/>
        <w:rPr>
          <w:rFonts w:ascii="Arial" w:hAnsi="Arial" w:cs="Arial"/>
          <w:lang w:eastAsia="es-AR"/>
        </w:rPr>
      </w:pPr>
      <w:ins w:id="240" w:author="Wendy Sclerandi" w:date="2016-11-10T01:15:00Z">
        <w:r>
          <w:rPr>
            <w:rFonts w:ascii="Arial" w:hAnsi="Arial" w:cs="Arial"/>
            <w:lang w:eastAsia="es-AR"/>
          </w:rPr>
          <w:t>El sueldo</w:t>
        </w:r>
        <w:r w:rsidR="00E07EEA">
          <w:rPr>
            <w:rFonts w:ascii="Arial" w:hAnsi="Arial" w:cs="Arial"/>
            <w:lang w:eastAsia="es-AR"/>
          </w:rPr>
          <w:t xml:space="preserve"> de los desarrolladores es de $10</w:t>
        </w:r>
        <w:r>
          <w:rPr>
            <w:rFonts w:ascii="Arial" w:hAnsi="Arial" w:cs="Arial"/>
            <w:lang w:eastAsia="es-AR"/>
          </w:rPr>
          <w:t>000 por mes.</w:t>
        </w:r>
      </w:ins>
    </w:p>
    <w:p w:rsidR="00C4266B" w:rsidRPr="00D94AFE" w:rsidRDefault="00D94AFE" w:rsidP="00EB16E3">
      <w:pPr>
        <w:spacing w:before="60" w:after="60" w:line="276" w:lineRule="auto"/>
        <w:jc w:val="both"/>
        <w:rPr>
          <w:rFonts w:ascii="Cambria Math" w:hAnsi="Cambria Math" w:cs="Arial"/>
          <w:lang w:eastAsia="es-AR"/>
          <w:oMath/>
          <w:rPrChange w:id="241" w:author="Wendy Sclerandi" w:date="2016-11-10T00:35:00Z">
            <w:rPr>
              <w:rFonts w:ascii="Arial" w:hAnsi="Arial" w:cs="Arial"/>
              <w:lang w:eastAsia="es-AR"/>
              <w:oMath/>
            </w:rPr>
          </w:rPrChange>
        </w:rPr>
      </w:pPr>
      <m:oMathPara>
        <m:oMathParaPr>
          <m:jc m:val="left"/>
        </m:oMathParaPr>
        <m:oMath>
          <m:r>
            <m:rPr>
              <m:sty m:val="bi"/>
            </m:rPr>
            <w:rPr>
              <w:rFonts w:ascii="Cambria Math" w:hAnsi="Cambria Math" w:cs="Arial"/>
              <w:lang w:eastAsia="es-AR"/>
            </w:rPr>
            <m:t xml:space="preserve">Costo </m:t>
          </m:r>
          <m:r>
            <m:rPr>
              <m:sty m:val="bi"/>
            </m:rPr>
            <w:rPr>
              <w:rFonts w:ascii="Cambria Math" w:hAnsi="Cambria Math" w:cs="Arial"/>
              <w:lang w:eastAsia="es-AR"/>
            </w:rPr>
            <m:t>MO (</m:t>
          </m:r>
          <m:r>
            <m:rPr>
              <m:sty m:val="bi"/>
            </m:rPr>
            <w:rPr>
              <w:rFonts w:ascii="Cambria Math" w:hAnsi="Cambria Math" w:cs="Arial"/>
              <w:lang w:eastAsia="es-AR"/>
            </w:rPr>
            <m:t>CMO)</m:t>
          </m:r>
          <m:r>
            <w:ins w:id="242" w:author="Wendy Sclerandi" w:date="2016-11-10T00:30:00Z">
              <w:rPr>
                <w:rFonts w:ascii="Cambria Math" w:hAnsi="Cambria Math" w:cs="Arial"/>
                <w:lang w:eastAsia="es-AR"/>
                <w:rPrChange w:id="243" w:author="Wendy Sclerandi" w:date="2016-11-10T00:35:00Z">
                  <w:rPr>
                    <w:rFonts w:ascii="Cambria Math" w:hAnsi="Cambria Math" w:cs="Arial"/>
                    <w:lang w:eastAsia="es-AR"/>
                  </w:rPr>
                </w:rPrChange>
              </w:rPr>
              <m:t>=</m:t>
            </w:ins>
          </m:r>
          <m:r>
            <w:del w:id="244" w:author="Wendy Sclerandi" w:date="2016-11-10T00:30:00Z">
              <w:rPr>
                <w:rFonts w:ascii="Cambria Math" w:hAnsi="Cambria Math" w:cs="Arial"/>
                <w:lang w:eastAsia="es-AR"/>
                <w:rPrChange w:id="245" w:author="Wendy Sclerandi" w:date="2016-11-10T00:35:00Z">
                  <w:rPr>
                    <w:rFonts w:ascii="Cambria Math" w:hAnsi="Cambria Math" w:cs="Arial"/>
                    <w:lang w:eastAsia="es-AR"/>
                  </w:rPr>
                </w:rPrChange>
              </w:rPr>
              <m:t xml:space="preserve">: </m:t>
            </w:del>
          </m:r>
          <m:r>
            <w:rPr>
              <w:rFonts w:ascii="Cambria Math" w:hAnsi="Cambria Math" w:cs="Arial"/>
              <w:lang w:eastAsia="es-AR"/>
              <w:rPrChange w:id="246" w:author="Wendy Sclerandi" w:date="2016-11-10T00:35:00Z">
                <w:rPr>
                  <w:rFonts w:ascii="Cambria Math" w:hAnsi="Cambria Math" w:cs="Arial"/>
                  <w:lang w:eastAsia="es-AR"/>
                </w:rPr>
              </w:rPrChange>
            </w:rPr>
            <m:t>$</m:t>
          </m:r>
          <m:r>
            <w:del w:id="247" w:author="Wendy Sclerandi" w:date="2016-11-10T00:30:00Z">
              <w:rPr>
                <w:rFonts w:ascii="Cambria Math" w:hAnsi="Cambria Math" w:cs="Arial"/>
                <w:lang w:eastAsia="es-AR"/>
                <w:rPrChange w:id="248" w:author="Wendy Sclerandi" w:date="2016-11-10T00:35:00Z">
                  <w:rPr>
                    <w:rFonts w:ascii="Cambria Math" w:hAnsi="Cambria Math" w:cs="Arial"/>
                    <w:lang w:eastAsia="es-AR"/>
                  </w:rPr>
                </w:rPrChange>
              </w:rPr>
              <m:t xml:space="preserve"> </m:t>
            </w:del>
          </m:r>
          <m:r>
            <w:ins w:id="249" w:author="Wendy Sclerandi" w:date="2016-11-10T01:37:00Z">
              <w:rPr>
                <w:rFonts w:ascii="Cambria Math" w:hAnsi="Cambria Math" w:cs="Arial"/>
                <w:lang w:eastAsia="es-AR"/>
              </w:rPr>
              <m:t>10</m:t>
            </w:ins>
          </m:r>
          <m:r>
            <w:del w:id="250" w:author="Wendy Sclerandi" w:date="2016-11-10T01:37:00Z">
              <w:rPr>
                <w:rFonts w:ascii="Cambria Math" w:hAnsi="Cambria Math" w:cs="Arial"/>
                <w:lang w:eastAsia="es-AR"/>
              </w:rPr>
              <m:t>8</m:t>
            </w:del>
          </m:r>
          <m:r>
            <w:rPr>
              <w:rFonts w:ascii="Cambria Math" w:hAnsi="Cambria Math" w:cs="Arial"/>
              <w:lang w:eastAsia="es-AR"/>
            </w:rPr>
            <m:t>000</m:t>
          </m:r>
          <m:r>
            <w:del w:id="251" w:author="Wendy Sclerandi" w:date="2016-11-10T01:16:00Z">
              <w:rPr>
                <w:rFonts w:ascii="Cambria Math" w:hAnsi="Cambria Math" w:cs="Arial"/>
                <w:lang w:eastAsia="es-AR"/>
              </w:rPr>
              <m:t xml:space="preserve"> </m:t>
            </w:del>
          </m:r>
          <m:r>
            <w:del w:id="252" w:author="Wendy Sclerandi" w:date="2016-11-10T01:16:00Z">
              <w:rPr>
                <w:rFonts w:ascii="Cambria Math" w:hAnsi="Cambria Math" w:cs="Arial"/>
                <w:lang w:eastAsia="es-AR"/>
              </w:rPr>
              <m:t>x</m:t>
            </w:del>
          </m:r>
          <m:r>
            <w:del w:id="253" w:author="Wendy Sclerandi" w:date="2016-11-10T00:30:00Z">
              <w:rPr>
                <w:rFonts w:ascii="Cambria Math" w:hAnsi="Cambria Math" w:cs="Arial"/>
                <w:lang w:eastAsia="es-AR"/>
              </w:rPr>
              <m:t xml:space="preserve"> </m:t>
            </w:del>
          </m:r>
          <m:r>
            <w:del w:id="254" w:author="Wendy Sclerandi" w:date="2016-11-10T01:16:00Z">
              <w:rPr>
                <w:rFonts w:ascii="Cambria Math" w:hAnsi="Cambria Math" w:cs="Arial"/>
                <w:lang w:eastAsia="es-AR"/>
              </w:rPr>
              <m:t>mes</m:t>
            </w:del>
          </m:r>
        </m:oMath>
      </m:oMathPara>
    </w:p>
    <w:p w:rsidR="0081285B" w:rsidRPr="00D94AFE" w:rsidRDefault="00D94AFE" w:rsidP="00EB16E3">
      <w:pPr>
        <w:spacing w:before="60" w:after="60" w:line="276" w:lineRule="auto"/>
        <w:jc w:val="both"/>
        <w:rPr>
          <w:rFonts w:ascii="Cambria Math" w:hAnsi="Cambria Math" w:cs="Arial"/>
          <w:lang w:eastAsia="es-AR"/>
          <w:oMath/>
          <w:rPrChange w:id="255" w:author="Wendy Sclerandi" w:date="2016-11-10T00:35:00Z">
            <w:rPr>
              <w:rFonts w:ascii="Arial" w:hAnsi="Arial" w:cs="Arial"/>
              <w:lang w:eastAsia="es-AR"/>
              <w:oMath/>
            </w:rPr>
          </w:rPrChange>
        </w:rPr>
      </w:pPr>
      <m:oMathPara>
        <m:oMathParaPr>
          <m:jc m:val="left"/>
        </m:oMathParaPr>
        <m:oMath>
          <m:r>
            <m:rPr>
              <m:sty m:val="bi"/>
            </m:rPr>
            <w:rPr>
              <w:rFonts w:ascii="Cambria Math" w:hAnsi="Cambria Math" w:cs="Arial"/>
              <w:lang w:eastAsia="es-AR"/>
            </w:rPr>
            <m:t>Costo Total</m:t>
          </m:r>
          <m:r>
            <m:rPr>
              <m:sty m:val="bi"/>
            </m:rPr>
            <w:rPr>
              <w:rFonts w:ascii="Cambria Math" w:hAnsi="Cambria Math" w:cs="Arial"/>
              <w:lang w:eastAsia="es-AR"/>
            </w:rPr>
            <m:t xml:space="preserve"> (CT</m:t>
          </m:r>
          <m:r>
            <m:rPr>
              <m:sty m:val="bi"/>
            </m:rPr>
            <w:rPr>
              <w:rFonts w:ascii="Cambria Math" w:hAnsi="Cambria Math" w:cs="Arial"/>
              <w:lang w:eastAsia="es-AR"/>
            </w:rPr>
            <m:t>)</m:t>
          </m:r>
          <m:r>
            <w:del w:id="256" w:author="Wendy Sclerandi" w:date="2016-11-10T00:30:00Z">
              <m:rPr>
                <m:sty m:val="bi"/>
              </m:rPr>
              <w:rPr>
                <w:rFonts w:ascii="Cambria Math" w:hAnsi="Cambria Math" w:cs="Arial"/>
                <w:lang w:eastAsia="es-AR"/>
              </w:rPr>
              <m:t xml:space="preserve"> </m:t>
            </w:del>
          </m:r>
          <m:r>
            <m:rPr>
              <m:sty m:val="bi"/>
            </m:rPr>
            <w:rPr>
              <w:rFonts w:ascii="Cambria Math" w:hAnsi="Cambria Math" w:cs="Arial"/>
              <w:lang w:eastAsia="es-AR"/>
              <w:rPrChange w:id="257" w:author="Wendy Sclerandi" w:date="2016-11-10T00:35:00Z">
                <w:rPr>
                  <w:rFonts w:ascii="Cambria Math" w:hAnsi="Cambria Math" w:cs="Arial"/>
                  <w:lang w:eastAsia="es-AR"/>
                </w:rPr>
              </w:rPrChange>
            </w:rPr>
            <m:t>=</m:t>
          </m:r>
          <m:r>
            <w:del w:id="258" w:author="Wendy Sclerandi" w:date="2016-11-10T00:30:00Z">
              <m:rPr>
                <m:sty m:val="bi"/>
              </m:rPr>
              <w:rPr>
                <w:rFonts w:ascii="Cambria Math" w:hAnsi="Cambria Math" w:cs="Arial"/>
                <w:lang w:eastAsia="es-AR"/>
                <w:rPrChange w:id="259" w:author="Wendy Sclerandi" w:date="2016-11-10T00:35:00Z">
                  <w:rPr>
                    <w:rFonts w:ascii="Cambria Math" w:hAnsi="Cambria Math" w:cs="Arial"/>
                    <w:lang w:eastAsia="es-AR"/>
                  </w:rPr>
                </w:rPrChange>
              </w:rPr>
              <m:t xml:space="preserve"> </m:t>
            </w:del>
          </m:r>
          <m:r>
            <m:rPr>
              <m:sty m:val="bi"/>
            </m:rPr>
            <w:rPr>
              <w:rFonts w:ascii="Cambria Math" w:hAnsi="Cambria Math" w:cs="Arial"/>
              <w:lang w:eastAsia="es-AR"/>
              <w:rPrChange w:id="260" w:author="Wendy Sclerandi" w:date="2016-11-10T00:35:00Z">
                <w:rPr>
                  <w:rFonts w:ascii="Cambria Math" w:hAnsi="Cambria Math" w:cs="Arial"/>
                  <w:lang w:eastAsia="es-AR"/>
                </w:rPr>
              </w:rPrChange>
            </w:rPr>
            <m:t>CMO</m:t>
          </m:r>
          <m:r>
            <w:del w:id="261" w:author="Wendy Sclerandi" w:date="2016-11-10T00:30:00Z">
              <m:rPr>
                <m:sty m:val="bi"/>
              </m:rPr>
              <w:rPr>
                <w:rFonts w:ascii="Cambria Math" w:hAnsi="Cambria Math" w:cs="Arial"/>
                <w:lang w:eastAsia="es-AR"/>
                <w:rPrChange w:id="262" w:author="Wendy Sclerandi" w:date="2016-11-10T00:35:00Z">
                  <w:rPr>
                    <w:rFonts w:ascii="Cambria Math" w:hAnsi="Cambria Math" w:cs="Arial"/>
                    <w:lang w:eastAsia="es-AR"/>
                  </w:rPr>
                </w:rPrChange>
              </w:rPr>
              <m:t xml:space="preserve"> </m:t>
            </w:del>
          </m:r>
          <m:r>
            <m:rPr>
              <m:sty m:val="bi"/>
            </m:rPr>
            <w:rPr>
              <w:rFonts w:ascii="Cambria Math" w:hAnsi="Cambria Math" w:cs="Arial"/>
              <w:lang w:eastAsia="es-AR"/>
              <w:rPrChange w:id="263" w:author="Wendy Sclerandi" w:date="2016-11-10T00:35:00Z">
                <w:rPr>
                  <w:rFonts w:ascii="Cambria Math" w:hAnsi="Cambria Math" w:cs="Arial"/>
                  <w:lang w:eastAsia="es-AR"/>
                </w:rPr>
              </w:rPrChange>
            </w:rPr>
            <m:t>*</m:t>
          </m:r>
          <m:r>
            <w:del w:id="264" w:author="Wendy Sclerandi" w:date="2016-11-10T00:30:00Z">
              <m:rPr>
                <m:sty m:val="bi"/>
              </m:rPr>
              <w:rPr>
                <w:rFonts w:ascii="Cambria Math" w:hAnsi="Cambria Math" w:cs="Arial"/>
                <w:lang w:eastAsia="es-AR"/>
                <w:rPrChange w:id="265" w:author="Wendy Sclerandi" w:date="2016-11-10T00:35:00Z">
                  <w:rPr>
                    <w:rFonts w:ascii="Cambria Math" w:hAnsi="Cambria Math" w:cs="Arial"/>
                    <w:lang w:eastAsia="es-AR"/>
                  </w:rPr>
                </w:rPrChange>
              </w:rPr>
              <m:t xml:space="preserve"> </m:t>
            </w:del>
          </m:r>
          <m:r>
            <m:rPr>
              <m:sty m:val="bi"/>
            </m:rPr>
            <w:rPr>
              <w:rFonts w:ascii="Cambria Math" w:hAnsi="Cambria Math" w:cs="Arial"/>
              <w:lang w:eastAsia="es-AR"/>
              <w:rPrChange w:id="266" w:author="Wendy Sclerandi" w:date="2016-11-10T00:35:00Z">
                <w:rPr>
                  <w:rFonts w:ascii="Cambria Math" w:hAnsi="Cambria Math" w:cs="Arial"/>
                  <w:lang w:eastAsia="es-AR"/>
                </w:rPr>
              </w:rPrChange>
            </w:rPr>
            <m:t>TE</m:t>
          </m:r>
          <m:r>
            <w:del w:id="267" w:author="Wendy Sclerandi" w:date="2016-11-10T00:30:00Z">
              <m:rPr>
                <m:sty m:val="bi"/>
              </m:rPr>
              <w:rPr>
                <w:rFonts w:ascii="Cambria Math" w:hAnsi="Cambria Math" w:cs="Arial"/>
                <w:lang w:eastAsia="es-AR"/>
                <w:rPrChange w:id="268" w:author="Wendy Sclerandi" w:date="2016-11-10T00:35:00Z">
                  <w:rPr>
                    <w:rFonts w:ascii="Cambria Math" w:hAnsi="Cambria Math" w:cs="Arial"/>
                    <w:lang w:eastAsia="es-AR"/>
                  </w:rPr>
                </w:rPrChange>
              </w:rPr>
              <m:t xml:space="preserve"> </m:t>
            </w:del>
          </m:r>
          <m:r>
            <m:rPr>
              <m:sty m:val="bi"/>
            </m:rPr>
            <w:rPr>
              <w:rFonts w:ascii="Cambria Math" w:hAnsi="Cambria Math" w:cs="Arial"/>
              <w:lang w:eastAsia="es-AR"/>
              <w:rPrChange w:id="269" w:author="Wendy Sclerandi" w:date="2016-11-10T00:35:00Z">
                <w:rPr>
                  <w:rFonts w:ascii="Cambria Math" w:hAnsi="Cambria Math" w:cs="Arial"/>
                  <w:lang w:eastAsia="es-AR"/>
                </w:rPr>
              </w:rPrChange>
            </w:rPr>
            <m:t>*</m:t>
          </m:r>
          <m:r>
            <w:del w:id="270" w:author="Wendy Sclerandi" w:date="2016-11-10T00:30:00Z">
              <m:rPr>
                <m:sty m:val="bi"/>
              </m:rPr>
              <w:rPr>
                <w:rFonts w:ascii="Cambria Math" w:hAnsi="Cambria Math" w:cs="Arial"/>
                <w:lang w:eastAsia="es-AR"/>
                <w:rPrChange w:id="271" w:author="Wendy Sclerandi" w:date="2016-11-10T00:35:00Z">
                  <w:rPr>
                    <w:rFonts w:ascii="Cambria Math" w:hAnsi="Cambria Math" w:cs="Arial"/>
                    <w:lang w:eastAsia="es-AR"/>
                  </w:rPr>
                </w:rPrChange>
              </w:rPr>
              <m:t xml:space="preserve"> </m:t>
            </w:del>
          </m:r>
          <m:r>
            <m:rPr>
              <m:sty m:val="bi"/>
            </m:rPr>
            <w:rPr>
              <w:rFonts w:ascii="Cambria Math" w:hAnsi="Cambria Math" w:cs="Arial"/>
              <w:lang w:eastAsia="es-AR"/>
              <w:rPrChange w:id="272" w:author="Wendy Sclerandi" w:date="2016-11-10T00:35:00Z">
                <w:rPr>
                  <w:rFonts w:ascii="Cambria Math" w:hAnsi="Cambria Math" w:cs="Arial"/>
                  <w:lang w:eastAsia="es-AR"/>
                </w:rPr>
              </w:rPrChange>
            </w:rPr>
            <m:t>CP</m:t>
          </m:r>
        </m:oMath>
      </m:oMathPara>
    </w:p>
    <w:p w:rsidR="0081285B" w:rsidRPr="00D94AFE" w:rsidRDefault="00D94AFE" w:rsidP="00EB16E3">
      <w:pPr>
        <w:spacing w:before="60" w:after="60" w:line="276" w:lineRule="auto"/>
        <w:jc w:val="both"/>
        <w:rPr>
          <w:rFonts w:ascii="Cambria Math" w:hAnsi="Cambria Math" w:cs="Arial"/>
          <w:lang w:eastAsia="es-AR"/>
          <w:oMath/>
          <w:rPrChange w:id="273" w:author="Wendy Sclerandi" w:date="2016-11-10T00:35:00Z">
            <w:rPr>
              <w:rFonts w:ascii="Arial" w:hAnsi="Arial" w:cs="Arial"/>
              <w:lang w:eastAsia="es-AR"/>
              <w:oMath/>
            </w:rPr>
          </w:rPrChange>
        </w:rPr>
      </w:pPr>
      <m:oMathPara>
        <m:oMathParaPr>
          <m:jc m:val="left"/>
        </m:oMathParaPr>
        <m:oMath>
          <m:r>
            <w:rPr>
              <w:rFonts w:ascii="Cambria Math" w:hAnsi="Cambria Math" w:cs="Arial"/>
              <w:lang w:eastAsia="es-AR"/>
            </w:rPr>
            <m:t>Costo Total</m:t>
          </m:r>
          <m:r>
            <w:rPr>
              <w:rFonts w:ascii="Cambria Math" w:hAnsi="Cambria Math" w:cs="Arial"/>
              <w:lang w:eastAsia="es-AR"/>
            </w:rPr>
            <m:t xml:space="preserve"> (CT</m:t>
          </m:r>
          <m:r>
            <w:rPr>
              <w:rFonts w:ascii="Cambria Math" w:hAnsi="Cambria Math" w:cs="Arial"/>
              <w:lang w:eastAsia="es-AR"/>
            </w:rPr>
            <m:t>)</m:t>
          </m:r>
          <m:r>
            <w:del w:id="274" w:author="Wendy Sclerandi" w:date="2016-11-10T00:30:00Z">
              <w:rPr>
                <w:rFonts w:ascii="Cambria Math" w:hAnsi="Cambria Math" w:cs="Arial"/>
                <w:lang w:eastAsia="es-AR"/>
              </w:rPr>
              <m:t xml:space="preserve"> </m:t>
            </w:del>
          </m:r>
          <m:r>
            <w:rPr>
              <w:rFonts w:ascii="Cambria Math" w:hAnsi="Cambria Math" w:cs="Arial"/>
              <w:lang w:eastAsia="es-AR"/>
              <w:rPrChange w:id="275" w:author="Wendy Sclerandi" w:date="2016-11-10T00:35:00Z">
                <w:rPr>
                  <w:rFonts w:ascii="Cambria Math" w:hAnsi="Cambria Math" w:cs="Arial"/>
                  <w:lang w:eastAsia="es-AR"/>
                </w:rPr>
              </w:rPrChange>
            </w:rPr>
            <m:t>=</m:t>
          </m:r>
          <m:r>
            <w:del w:id="276" w:author="Wendy Sclerandi" w:date="2016-11-10T00:30:00Z">
              <w:rPr>
                <w:rFonts w:ascii="Cambria Math" w:hAnsi="Cambria Math" w:cs="Arial"/>
                <w:lang w:eastAsia="es-AR"/>
                <w:rPrChange w:id="277" w:author="Wendy Sclerandi" w:date="2016-11-10T00:35:00Z">
                  <w:rPr>
                    <w:rFonts w:ascii="Cambria Math" w:hAnsi="Cambria Math" w:cs="Arial"/>
                    <w:lang w:eastAsia="es-AR"/>
                  </w:rPr>
                </w:rPrChange>
              </w:rPr>
              <m:t xml:space="preserve">  </m:t>
            </w:del>
          </m:r>
          <m:r>
            <w:ins w:id="278" w:author="Wendy Sclerandi" w:date="2016-11-10T01:37:00Z">
              <w:rPr>
                <w:rFonts w:ascii="Cambria Math" w:hAnsi="Cambria Math" w:cs="Arial"/>
                <w:lang w:eastAsia="es-AR"/>
              </w:rPr>
              <m:t>10</m:t>
            </w:ins>
          </m:r>
          <m:r>
            <w:del w:id="279" w:author="Wendy Sclerandi" w:date="2016-11-10T01:37:00Z">
              <w:rPr>
                <w:rFonts w:ascii="Cambria Math" w:hAnsi="Cambria Math" w:cs="Arial"/>
                <w:lang w:eastAsia="es-AR"/>
              </w:rPr>
              <m:t>8</m:t>
            </w:del>
          </m:r>
          <m:r>
            <w:rPr>
              <w:rFonts w:ascii="Cambria Math" w:hAnsi="Cambria Math" w:cs="Arial"/>
              <w:lang w:eastAsia="es-AR"/>
            </w:rPr>
            <m:t>000</m:t>
          </m:r>
          <m:r>
            <w:del w:id="280" w:author="Wendy Sclerandi" w:date="2016-11-10T00:30:00Z">
              <w:rPr>
                <w:rFonts w:ascii="Cambria Math" w:hAnsi="Cambria Math" w:cs="Arial"/>
                <w:lang w:eastAsia="es-AR"/>
              </w:rPr>
              <m:t xml:space="preserve"> </m:t>
            </w:del>
          </m:r>
          <m:r>
            <w:rPr>
              <w:rFonts w:ascii="Cambria Math" w:hAnsi="Cambria Math" w:cs="Arial"/>
              <w:lang w:eastAsia="es-AR"/>
            </w:rPr>
            <m:t>*</m:t>
          </m:r>
          <m:r>
            <w:del w:id="281" w:author="Wendy Sclerandi" w:date="2016-11-10T00:30:00Z">
              <w:rPr>
                <w:rFonts w:ascii="Cambria Math" w:hAnsi="Cambria Math" w:cs="Arial"/>
                <w:lang w:eastAsia="es-AR"/>
              </w:rPr>
              <m:t xml:space="preserve"> </m:t>
            </w:del>
          </m:r>
          <m:r>
            <w:ins w:id="282" w:author="Wendy Sclerandi" w:date="2016-11-10T01:43:00Z">
              <w:rPr>
                <w:rFonts w:ascii="Cambria Math" w:hAnsi="Cambria Math" w:cs="Arial"/>
                <w:lang w:eastAsia="es-AR"/>
              </w:rPr>
              <m:t>2</m:t>
            </w:ins>
          </m:r>
          <m:r>
            <w:del w:id="283" w:author="Wendy Sclerandi" w:date="2016-11-10T01:43:00Z">
              <w:rPr>
                <w:rFonts w:ascii="Cambria Math" w:hAnsi="Cambria Math" w:cs="Arial"/>
                <w:lang w:eastAsia="es-AR"/>
              </w:rPr>
              <m:t>1</m:t>
            </w:del>
          </m:r>
          <m:r>
            <w:del w:id="284" w:author="Wendy Sclerandi" w:date="2016-11-10T01:41:00Z">
              <w:rPr>
                <w:rFonts w:ascii="Cambria Math" w:hAnsi="Cambria Math" w:cs="Arial"/>
                <w:lang w:eastAsia="es-AR"/>
              </w:rPr>
              <m:t>.</m:t>
            </w:del>
          </m:r>
          <m:r>
            <w:del w:id="285" w:author="Wendy Sclerandi" w:date="2016-11-10T01:43:00Z">
              <w:rPr>
                <w:rFonts w:ascii="Cambria Math" w:hAnsi="Cambria Math" w:cs="Arial"/>
                <w:lang w:eastAsia="es-AR"/>
              </w:rPr>
              <m:t>31</m:t>
            </w:del>
          </m:r>
          <m:r>
            <w:del w:id="286" w:author="Wendy Sclerandi" w:date="2016-11-10T00:30:00Z">
              <w:rPr>
                <w:rFonts w:ascii="Cambria Math" w:hAnsi="Cambria Math" w:cs="Arial"/>
                <w:lang w:eastAsia="es-AR"/>
              </w:rPr>
              <m:t xml:space="preserve"> </m:t>
            </w:del>
          </m:r>
          <m:r>
            <w:rPr>
              <w:rFonts w:ascii="Cambria Math" w:hAnsi="Cambria Math" w:cs="Arial"/>
              <w:lang w:eastAsia="es-AR"/>
              <w:rPrChange w:id="287" w:author="Wendy Sclerandi" w:date="2016-11-10T00:35:00Z">
                <w:rPr>
                  <w:rFonts w:ascii="Cambria Math" w:hAnsi="Cambria Math" w:cs="Arial"/>
                  <w:lang w:eastAsia="es-AR"/>
                </w:rPr>
              </w:rPrChange>
            </w:rPr>
            <m:t>*</m:t>
          </m:r>
          <m:r>
            <w:del w:id="288" w:author="Wendy Sclerandi" w:date="2016-11-10T00:30:00Z">
              <w:rPr>
                <w:rFonts w:ascii="Cambria Math" w:hAnsi="Cambria Math" w:cs="Arial"/>
                <w:lang w:eastAsia="es-AR"/>
                <w:rPrChange w:id="289" w:author="Wendy Sclerandi" w:date="2016-11-10T00:35:00Z">
                  <w:rPr>
                    <w:rFonts w:ascii="Cambria Math" w:hAnsi="Cambria Math" w:cs="Arial"/>
                    <w:lang w:eastAsia="es-AR"/>
                  </w:rPr>
                </w:rPrChange>
              </w:rPr>
              <m:t xml:space="preserve"> </m:t>
            </w:del>
          </m:r>
          <m:r>
            <w:rPr>
              <w:rFonts w:ascii="Cambria Math" w:hAnsi="Cambria Math" w:cs="Arial"/>
              <w:lang w:eastAsia="es-AR"/>
              <w:rPrChange w:id="290" w:author="Wendy Sclerandi" w:date="2016-11-10T00:35:00Z">
                <w:rPr>
                  <w:rFonts w:ascii="Cambria Math" w:hAnsi="Cambria Math" w:cs="Arial"/>
                  <w:lang w:eastAsia="es-AR"/>
                </w:rPr>
              </w:rPrChange>
            </w:rPr>
            <m:t>2</m:t>
          </m:r>
          <m:r>
            <w:del w:id="291" w:author="Wendy Sclerandi" w:date="2016-11-10T00:30:00Z">
              <w:rPr>
                <w:rFonts w:ascii="Cambria Math" w:hAnsi="Cambria Math" w:cs="Arial"/>
                <w:lang w:eastAsia="es-AR"/>
                <w:rPrChange w:id="292" w:author="Wendy Sclerandi" w:date="2016-11-10T00:35:00Z">
                  <w:rPr>
                    <w:rFonts w:ascii="Cambria Math" w:hAnsi="Cambria Math" w:cs="Arial"/>
                    <w:lang w:eastAsia="es-AR"/>
                  </w:rPr>
                </w:rPrChange>
              </w:rPr>
              <m:t xml:space="preserve"> </m:t>
            </w:del>
          </m:r>
          <m:r>
            <w:rPr>
              <w:rFonts w:ascii="Cambria Math" w:hAnsi="Cambria Math" w:cs="Arial"/>
              <w:lang w:eastAsia="es-AR"/>
              <w:rPrChange w:id="293" w:author="Wendy Sclerandi" w:date="2016-11-10T00:35:00Z">
                <w:rPr>
                  <w:rFonts w:ascii="Cambria Math" w:hAnsi="Cambria Math" w:cs="Arial"/>
                  <w:lang w:eastAsia="es-AR"/>
                </w:rPr>
              </w:rPrChange>
            </w:rPr>
            <m:t>=</m:t>
          </m:r>
          <m:r>
            <w:del w:id="294" w:author="Wendy Sclerandi" w:date="2016-11-10T00:30:00Z">
              <w:rPr>
                <w:rFonts w:ascii="Cambria Math" w:hAnsi="Cambria Math" w:cs="Arial"/>
                <w:lang w:eastAsia="es-AR"/>
                <w:rPrChange w:id="295" w:author="Wendy Sclerandi" w:date="2016-11-10T00:35:00Z">
                  <w:rPr>
                    <w:rFonts w:ascii="Cambria Math" w:hAnsi="Cambria Math" w:cs="Arial"/>
                    <w:lang w:eastAsia="es-AR"/>
                  </w:rPr>
                </w:rPrChange>
              </w:rPr>
              <m:t xml:space="preserve"> </m:t>
            </w:del>
          </m:r>
          <m:r>
            <w:rPr>
              <w:rFonts w:ascii="Cambria Math" w:hAnsi="Cambria Math" w:cs="Arial"/>
              <w:lang w:eastAsia="es-AR"/>
              <w:rPrChange w:id="296" w:author="Wendy Sclerandi" w:date="2016-11-10T00:35:00Z">
                <w:rPr>
                  <w:rFonts w:ascii="Cambria Math" w:hAnsi="Cambria Math" w:cs="Arial"/>
                  <w:lang w:eastAsia="es-AR"/>
                </w:rPr>
              </w:rPrChange>
            </w:rPr>
            <m:t>$</m:t>
          </m:r>
          <m:r>
            <w:ins w:id="297" w:author="Wendy Sclerandi" w:date="2016-11-10T01:38:00Z">
              <w:rPr>
                <w:rFonts w:ascii="Cambria Math" w:hAnsi="Cambria Math" w:cs="Arial"/>
                <w:lang w:eastAsia="es-AR"/>
              </w:rPr>
              <m:t>40</m:t>
            </w:ins>
          </m:r>
          <m:r>
            <w:ins w:id="298" w:author="Wendy Sclerandi" w:date="2016-11-10T01:39:00Z">
              <w:rPr>
                <w:rFonts w:ascii="Cambria Math" w:hAnsi="Cambria Math" w:cs="Arial"/>
                <w:lang w:eastAsia="es-AR"/>
              </w:rPr>
              <m:t>.</m:t>
            </w:ins>
          </m:r>
          <m:r>
            <w:ins w:id="299" w:author="Wendy Sclerandi" w:date="2016-11-10T01:44:00Z">
              <w:rPr>
                <w:rFonts w:ascii="Cambria Math" w:hAnsi="Cambria Math" w:cs="Arial"/>
                <w:lang w:eastAsia="es-AR"/>
              </w:rPr>
              <m:t>0</m:t>
            </w:ins>
          </m:r>
          <m:r>
            <w:ins w:id="300" w:author="Wendy Sclerandi" w:date="2016-11-10T01:38:00Z">
              <w:rPr>
                <w:rFonts w:ascii="Cambria Math" w:hAnsi="Cambria Math" w:cs="Arial"/>
                <w:lang w:eastAsia="es-AR"/>
              </w:rPr>
              <m:t>00</m:t>
            </w:ins>
          </m:r>
          <m:r>
            <w:del w:id="301" w:author="Wendy Sclerandi" w:date="2016-11-10T01:38:00Z">
              <w:rPr>
                <w:rFonts w:ascii="Cambria Math" w:hAnsi="Cambria Math" w:cs="Arial"/>
                <w:lang w:eastAsia="es-AR"/>
              </w:rPr>
              <m:t>20950</m:t>
            </w:del>
          </m:r>
        </m:oMath>
      </m:oMathPara>
    </w:p>
    <w:p w:rsidR="001827EB" w:rsidRPr="00BB68E9" w:rsidRDefault="001827EB">
      <w:pPr>
        <w:rPr>
          <w:ins w:id="302" w:author="Wendy Sclerandi" w:date="2016-11-10T01:18:00Z"/>
          <w:rFonts w:ascii="Arial" w:hAnsi="Arial" w:cs="Arial"/>
        </w:rPr>
      </w:pPr>
    </w:p>
    <w:p w:rsidR="00C4266B" w:rsidRPr="00E976E9" w:rsidDel="001827EB" w:rsidRDefault="00C4266B" w:rsidP="00EB16E3">
      <w:pPr>
        <w:spacing w:before="60" w:after="60" w:line="276" w:lineRule="auto"/>
        <w:jc w:val="both"/>
        <w:rPr>
          <w:del w:id="303" w:author="Wendy Sclerandi" w:date="2016-11-10T01:17:00Z"/>
          <w:rFonts w:ascii="Arial" w:hAnsi="Arial" w:cs="Arial"/>
          <w:lang w:eastAsia="es-AR"/>
        </w:rPr>
      </w:pPr>
    </w:p>
    <w:p w:rsidR="00F96437" w:rsidRDefault="00F96437">
      <w:pPr>
        <w:rPr>
          <w:ins w:id="304" w:author="Wendy Sclerandi" w:date="2016-11-10T01:14:00Z"/>
          <w:rFonts w:ascii="Arial" w:eastAsiaTheme="majorEastAsia" w:hAnsi="Arial" w:cs="Arial"/>
          <w:color w:val="2E74B5" w:themeColor="accent1" w:themeShade="BF"/>
          <w:lang w:eastAsia="es-AR"/>
        </w:rPr>
      </w:pPr>
      <w:ins w:id="305" w:author="Wendy Sclerandi" w:date="2016-11-10T01:14:00Z">
        <w:r>
          <w:rPr>
            <w:rFonts w:ascii="Arial" w:hAnsi="Arial" w:cs="Arial"/>
          </w:rPr>
          <w:br w:type="page"/>
        </w:r>
      </w:ins>
    </w:p>
    <w:p w:rsidR="00CC0CCC" w:rsidRPr="00F96437" w:rsidRDefault="00CC0CCC" w:rsidP="00EB16E3">
      <w:pPr>
        <w:pStyle w:val="Ttulo1"/>
        <w:spacing w:before="60" w:after="60" w:line="276" w:lineRule="auto"/>
        <w:jc w:val="both"/>
        <w:rPr>
          <w:rFonts w:ascii="Arial" w:hAnsi="Arial" w:cs="Arial"/>
          <w:sz w:val="24"/>
          <w:szCs w:val="22"/>
          <w:rPrChange w:id="306" w:author="Wendy Sclerandi" w:date="2016-11-10T01:14:00Z">
            <w:rPr>
              <w:rFonts w:ascii="Arial" w:hAnsi="Arial" w:cs="Arial"/>
              <w:sz w:val="22"/>
              <w:szCs w:val="22"/>
            </w:rPr>
          </w:rPrChange>
        </w:rPr>
      </w:pPr>
      <w:bookmarkStart w:id="307" w:name="_Toc466510473"/>
      <w:r w:rsidRPr="00F96437">
        <w:rPr>
          <w:rFonts w:ascii="Arial" w:hAnsi="Arial" w:cs="Arial"/>
          <w:sz w:val="24"/>
          <w:szCs w:val="22"/>
          <w:rPrChange w:id="308" w:author="Wendy Sclerandi" w:date="2016-11-10T01:14:00Z">
            <w:rPr>
              <w:rFonts w:ascii="Arial" w:hAnsi="Arial" w:cs="Arial"/>
              <w:sz w:val="22"/>
              <w:szCs w:val="22"/>
            </w:rPr>
          </w:rPrChange>
        </w:rPr>
        <w:lastRenderedPageBreak/>
        <w:t>2. Métricas de Calidad</w:t>
      </w:r>
      <w:bookmarkEnd w:id="307"/>
    </w:p>
    <w:p w:rsidR="000A36B5" w:rsidRDefault="000A36B5" w:rsidP="00EB16E3">
      <w:pPr>
        <w:spacing w:before="60" w:after="60" w:line="276" w:lineRule="auto"/>
        <w:jc w:val="both"/>
        <w:rPr>
          <w:rFonts w:ascii="Arial" w:hAnsi="Arial" w:cs="Arial"/>
        </w:rPr>
      </w:pPr>
      <w:r w:rsidRPr="000A36B5">
        <w:rPr>
          <w:rFonts w:ascii="Arial" w:hAnsi="Arial" w:cs="Arial"/>
        </w:rPr>
        <w:t>Las etapas correspondientes a cada iteración del ciclo de vida en espiral son las siguientes:</w:t>
      </w:r>
    </w:p>
    <w:p w:rsidR="000A36B5" w:rsidDel="00F96437" w:rsidRDefault="000A36B5" w:rsidP="00EB16E3">
      <w:pPr>
        <w:spacing w:before="60" w:after="60" w:line="276" w:lineRule="auto"/>
        <w:jc w:val="both"/>
        <w:rPr>
          <w:del w:id="309" w:author="Wendy Sclerandi" w:date="2016-11-10T01:17:00Z"/>
          <w:rFonts w:ascii="Arial" w:hAnsi="Arial" w:cs="Arial"/>
        </w:rPr>
      </w:pPr>
    </w:p>
    <w:p w:rsidR="000A36B5" w:rsidRPr="000A36B5" w:rsidRDefault="000A36B5" w:rsidP="00F96437">
      <w:pPr>
        <w:spacing w:before="60" w:after="60" w:line="276" w:lineRule="auto"/>
        <w:jc w:val="center"/>
        <w:rPr>
          <w:rFonts w:ascii="Arial" w:hAnsi="Arial" w:cs="Arial"/>
        </w:rPr>
        <w:pPrChange w:id="310" w:author="Wendy Sclerandi" w:date="2016-11-10T01:17:00Z">
          <w:pPr>
            <w:spacing w:before="60" w:after="60" w:line="276" w:lineRule="auto"/>
            <w:jc w:val="both"/>
          </w:pPr>
        </w:pPrChange>
      </w:pPr>
      <w:del w:id="311" w:author="Wendy Sclerandi" w:date="2016-11-10T01:20:00Z">
        <w:r w:rsidDel="00EA77C2">
          <w:rPr>
            <w:noProof/>
            <w:lang w:eastAsia="es-AR"/>
          </w:rPr>
          <w:drawing>
            <wp:inline distT="0" distB="0" distL="0" distR="0">
              <wp:extent cx="3028950" cy="1695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l="69756" t="36254" r="2410" b="35952"/>
                      <a:stretch>
                        <a:fillRect/>
                      </a:stretch>
                    </pic:blipFill>
                    <pic:spPr bwMode="auto">
                      <a:xfrm>
                        <a:off x="0" y="0"/>
                        <a:ext cx="3028950" cy="1695450"/>
                      </a:xfrm>
                      <a:prstGeom prst="rect">
                        <a:avLst/>
                      </a:prstGeom>
                      <a:noFill/>
                      <a:ln w="9525">
                        <a:noFill/>
                        <a:miter lim="800000"/>
                        <a:headEnd/>
                        <a:tailEnd/>
                      </a:ln>
                    </pic:spPr>
                  </pic:pic>
                </a:graphicData>
              </a:graphic>
            </wp:inline>
          </w:drawing>
        </w:r>
      </w:del>
      <w:ins w:id="312" w:author="Wendy Sclerandi" w:date="2016-11-10T01:20:00Z">
        <w:r w:rsidR="00EA77C2">
          <w:rPr>
            <w:noProof/>
            <w:lang w:eastAsia="es-AR"/>
          </w:rPr>
          <w:drawing>
            <wp:inline distT="0" distB="0" distL="0" distR="0" wp14:anchorId="118F444E" wp14:editId="403C1B42">
              <wp:extent cx="4267200" cy="2838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66" r="9509" b="3685"/>
                      <a:stretch/>
                    </pic:blipFill>
                    <pic:spPr bwMode="auto">
                      <a:xfrm>
                        <a:off x="0" y="0"/>
                        <a:ext cx="4267398" cy="2838582"/>
                      </a:xfrm>
                      <a:prstGeom prst="rect">
                        <a:avLst/>
                      </a:prstGeom>
                      <a:ln>
                        <a:noFill/>
                      </a:ln>
                      <a:extLst>
                        <a:ext uri="{53640926-AAD7-44D8-BBD7-CCE9431645EC}">
                          <a14:shadowObscured xmlns:a14="http://schemas.microsoft.com/office/drawing/2010/main"/>
                        </a:ext>
                      </a:extLst>
                    </pic:spPr>
                  </pic:pic>
                </a:graphicData>
              </a:graphic>
            </wp:inline>
          </w:drawing>
        </w:r>
      </w:ins>
    </w:p>
    <w:p w:rsidR="006E3DC5" w:rsidRDefault="000A36B5" w:rsidP="00EB16E3">
      <w:pPr>
        <w:spacing w:before="60" w:after="60" w:line="276" w:lineRule="auto"/>
        <w:jc w:val="both"/>
        <w:rPr>
          <w:ins w:id="313" w:author="Wendy Sclerandi" w:date="2016-11-10T01:55:00Z"/>
          <w:rFonts w:ascii="Arial" w:hAnsi="Arial" w:cs="Arial"/>
        </w:rPr>
      </w:pPr>
      <w:del w:id="314" w:author="Wendy Sclerandi" w:date="2016-11-10T01:20:00Z">
        <w:r w:rsidRPr="00EA77C2" w:rsidDel="00EA77C2">
          <w:rPr>
            <w:rFonts w:ascii="Arial" w:hAnsi="Arial" w:cs="Arial"/>
            <w:u w:val="single"/>
            <w:rPrChange w:id="315" w:author="Wendy Sclerandi" w:date="2016-11-10T01:21:00Z">
              <w:rPr>
                <w:rFonts w:ascii="Arial" w:hAnsi="Arial" w:cs="Arial"/>
              </w:rPr>
            </w:rPrChange>
          </w:rPr>
          <w:delText xml:space="preserve">• </w:delText>
        </w:r>
      </w:del>
      <w:ins w:id="316" w:author="Wendy Sclerandi" w:date="2016-11-10T01:28:00Z">
        <w:r w:rsidR="00E07EEA">
          <w:rPr>
            <w:rFonts w:ascii="Arial" w:hAnsi="Arial" w:cs="Arial"/>
            <w:u w:val="single"/>
          </w:rPr>
          <w:t>Comunicación</w:t>
        </w:r>
      </w:ins>
      <w:del w:id="317" w:author="Wendy Sclerandi" w:date="2016-11-10T01:20:00Z">
        <w:r w:rsidRPr="000A36B5" w:rsidDel="00EA77C2">
          <w:rPr>
            <w:rFonts w:ascii="Arial" w:hAnsi="Arial" w:cs="Arial"/>
          </w:rPr>
          <w:delText>DEFINICION DE OBJETIVOS</w:delText>
        </w:r>
      </w:del>
    </w:p>
    <w:p w:rsidR="008E26E1" w:rsidRDefault="000A36B5" w:rsidP="00EB16E3">
      <w:pPr>
        <w:spacing w:before="60" w:after="60" w:line="276" w:lineRule="auto"/>
        <w:jc w:val="both"/>
        <w:rPr>
          <w:ins w:id="318" w:author="Wendy Sclerandi" w:date="2016-11-10T01:31:00Z"/>
          <w:rFonts w:ascii="Arial" w:hAnsi="Arial" w:cs="Arial"/>
        </w:rPr>
      </w:pPr>
      <w:del w:id="319" w:author="Wendy Sclerandi" w:date="2016-11-10T01:55:00Z">
        <w:r w:rsidRPr="000A36B5" w:rsidDel="006E3DC5">
          <w:rPr>
            <w:rFonts w:ascii="Arial" w:hAnsi="Arial" w:cs="Arial"/>
          </w:rPr>
          <w:delText xml:space="preserve">: </w:delText>
        </w:r>
      </w:del>
      <w:del w:id="320" w:author="Wendy Sclerandi" w:date="2016-11-10T01:21:00Z">
        <w:r w:rsidRPr="000A36B5" w:rsidDel="00EA77C2">
          <w:rPr>
            <w:rFonts w:ascii="Arial" w:hAnsi="Arial" w:cs="Arial"/>
          </w:rPr>
          <w:delText xml:space="preserve">Para esta </w:delText>
        </w:r>
      </w:del>
      <w:del w:id="321" w:author="Wendy Sclerandi" w:date="2016-11-10T01:55:00Z">
        <w:r w:rsidRPr="000A36B5" w:rsidDel="006E3DC5">
          <w:rPr>
            <w:rFonts w:ascii="Arial" w:hAnsi="Arial" w:cs="Arial"/>
          </w:rPr>
          <w:delText>fase del proyecto se definen los objetivos específicos</w:delText>
        </w:r>
      </w:del>
      <w:del w:id="322" w:author="Wendy Sclerandi" w:date="2016-11-10T01:24:00Z">
        <w:r w:rsidRPr="000A36B5" w:rsidDel="00EA77C2">
          <w:rPr>
            <w:rFonts w:ascii="Arial" w:hAnsi="Arial" w:cs="Arial"/>
          </w:rPr>
          <w:delText>.</w:delText>
        </w:r>
      </w:del>
      <w:del w:id="323" w:author="Wendy Sclerandi" w:date="2016-11-10T01:55:00Z">
        <w:r w:rsidRPr="000A36B5" w:rsidDel="006E3DC5">
          <w:rPr>
            <w:rFonts w:ascii="Arial" w:hAnsi="Arial" w:cs="Arial"/>
          </w:rPr>
          <w:delText xml:space="preserve"> </w:delText>
        </w:r>
      </w:del>
      <w:del w:id="324" w:author="Wendy Sclerandi" w:date="2016-11-10T01:25:00Z">
        <w:r w:rsidRPr="000A36B5" w:rsidDel="00EA77C2">
          <w:rPr>
            <w:rFonts w:ascii="Arial" w:hAnsi="Arial" w:cs="Arial"/>
          </w:rPr>
          <w:delText>S</w:delText>
        </w:r>
      </w:del>
      <w:del w:id="325" w:author="Wendy Sclerandi" w:date="2016-11-10T01:55:00Z">
        <w:r w:rsidRPr="000A36B5" w:rsidDel="006E3DC5">
          <w:rPr>
            <w:rFonts w:ascii="Arial" w:hAnsi="Arial" w:cs="Arial"/>
          </w:rPr>
          <w:delText>e identifican las restricciones del proceso y el producto, y es estipula un plan detallado de administración. Se identifican los riesgos</w:delText>
        </w:r>
      </w:del>
      <w:del w:id="326" w:author="Wendy Sclerandi" w:date="2016-11-10T01:25:00Z">
        <w:r w:rsidRPr="000A36B5" w:rsidDel="00EA77C2">
          <w:rPr>
            <w:rFonts w:ascii="Arial" w:hAnsi="Arial" w:cs="Arial"/>
          </w:rPr>
          <w:delText>,</w:delText>
        </w:r>
      </w:del>
      <w:del w:id="327" w:author="Wendy Sclerandi" w:date="2016-11-10T01:55:00Z">
        <w:r w:rsidRPr="000A36B5" w:rsidDel="006E3DC5">
          <w:rPr>
            <w:rFonts w:ascii="Arial" w:hAnsi="Arial" w:cs="Arial"/>
          </w:rPr>
          <w:delText xml:space="preserve"> se planean estrategias alternativas.</w:delText>
        </w:r>
      </w:del>
      <w:ins w:id="328" w:author="Wendy Sclerandi" w:date="2016-11-10T01:53:00Z">
        <w:r w:rsidR="006D196B">
          <w:rPr>
            <w:rFonts w:ascii="Arial" w:hAnsi="Arial" w:cs="Arial"/>
          </w:rPr>
          <w:t xml:space="preserve">En </w:t>
        </w:r>
      </w:ins>
      <w:ins w:id="329" w:author="Wendy Sclerandi" w:date="2016-11-10T02:06:00Z">
        <w:r w:rsidR="008E26E1">
          <w:rPr>
            <w:rFonts w:ascii="Arial" w:hAnsi="Arial" w:cs="Arial"/>
          </w:rPr>
          <w:t xml:space="preserve">la primera iteración de </w:t>
        </w:r>
      </w:ins>
      <w:ins w:id="330" w:author="Wendy Sclerandi" w:date="2016-11-10T01:53:00Z">
        <w:r w:rsidR="006D196B">
          <w:rPr>
            <w:rFonts w:ascii="Arial" w:hAnsi="Arial" w:cs="Arial"/>
          </w:rPr>
          <w:t xml:space="preserve">esta etapa no se pueden aplicar métricas ya que </w:t>
        </w:r>
      </w:ins>
      <w:ins w:id="331" w:author="Wendy Sclerandi" w:date="2016-11-10T01:54:00Z">
        <w:r w:rsidR="006D196B">
          <w:rPr>
            <w:rFonts w:ascii="Arial" w:hAnsi="Arial" w:cs="Arial"/>
          </w:rPr>
          <w:t xml:space="preserve">sólo se </w:t>
        </w:r>
        <w:r w:rsidR="006E3DC5">
          <w:rPr>
            <w:rFonts w:ascii="Arial" w:hAnsi="Arial" w:cs="Arial"/>
          </w:rPr>
          <w:t xml:space="preserve">conversa </w:t>
        </w:r>
        <w:r w:rsidR="006D196B">
          <w:rPr>
            <w:rFonts w:ascii="Arial" w:hAnsi="Arial" w:cs="Arial"/>
          </w:rPr>
          <w:t>con el cliente</w:t>
        </w:r>
        <w:r w:rsidR="006E3DC5">
          <w:rPr>
            <w:rFonts w:ascii="Arial" w:hAnsi="Arial" w:cs="Arial"/>
          </w:rPr>
          <w:t xml:space="preserve"> sobre los objetivos del software</w:t>
        </w:r>
      </w:ins>
      <w:ins w:id="332" w:author="Wendy Sclerandi" w:date="2016-11-10T01:55:00Z">
        <w:r w:rsidR="006E3DC5">
          <w:rPr>
            <w:rFonts w:ascii="Arial" w:hAnsi="Arial" w:cs="Arial"/>
          </w:rPr>
          <w:t>, sus restricciones y riesgos</w:t>
        </w:r>
      </w:ins>
      <w:ins w:id="333" w:author="Wendy Sclerandi" w:date="2016-11-10T01:54:00Z">
        <w:r w:rsidR="006E3DC5">
          <w:rPr>
            <w:rFonts w:ascii="Arial" w:hAnsi="Arial" w:cs="Arial"/>
          </w:rPr>
          <w:t>.</w:t>
        </w:r>
      </w:ins>
      <w:ins w:id="334" w:author="Wendy Sclerandi" w:date="2016-11-10T02:06:00Z">
        <w:r w:rsidR="005B6903">
          <w:rPr>
            <w:rFonts w:ascii="Arial" w:hAnsi="Arial" w:cs="Arial"/>
          </w:rPr>
          <w:t xml:space="preserve"> </w:t>
        </w:r>
      </w:ins>
      <w:ins w:id="335" w:author="Wendy Sclerandi" w:date="2016-11-10T02:07:00Z">
        <w:r w:rsidR="00983965">
          <w:rPr>
            <w:rFonts w:ascii="Arial" w:hAnsi="Arial" w:cs="Arial"/>
          </w:rPr>
          <w:t xml:space="preserve">Sin embargo, </w:t>
        </w:r>
      </w:ins>
      <w:ins w:id="336" w:author="Wendy Sclerandi" w:date="2016-11-10T02:06:00Z">
        <w:r w:rsidR="005B6903">
          <w:rPr>
            <w:rFonts w:ascii="Arial" w:hAnsi="Arial" w:cs="Arial"/>
          </w:rPr>
          <w:t xml:space="preserve">en las demás iteraciones se pueden aplicar métricas para evaluar el nivel </w:t>
        </w:r>
      </w:ins>
      <w:ins w:id="337" w:author="Wendy Sclerandi" w:date="2016-11-10T02:07:00Z">
        <w:r w:rsidR="005B6903">
          <w:rPr>
            <w:rFonts w:ascii="Arial" w:hAnsi="Arial" w:cs="Arial"/>
          </w:rPr>
          <w:t>d</w:t>
        </w:r>
      </w:ins>
      <w:ins w:id="338" w:author="Wendy Sclerandi" w:date="2016-11-10T02:06:00Z">
        <w:r w:rsidR="005B6903">
          <w:rPr>
            <w:rFonts w:ascii="Arial" w:hAnsi="Arial" w:cs="Arial"/>
          </w:rPr>
          <w:t xml:space="preserve">e aceptación del usuario sobre </w:t>
        </w:r>
      </w:ins>
      <w:ins w:id="339" w:author="Wendy Sclerandi" w:date="2016-11-10T02:07:00Z">
        <w:r w:rsidR="00983965">
          <w:rPr>
            <w:rFonts w:ascii="Arial" w:hAnsi="Arial" w:cs="Arial"/>
          </w:rPr>
          <w:t xml:space="preserve">el incremento </w:t>
        </w:r>
      </w:ins>
      <w:ins w:id="340" w:author="Wendy Sclerandi" w:date="2016-11-10T02:06:00Z">
        <w:r w:rsidR="005B6903">
          <w:rPr>
            <w:rFonts w:ascii="Arial" w:hAnsi="Arial" w:cs="Arial"/>
          </w:rPr>
          <w:t>entregado</w:t>
        </w:r>
      </w:ins>
      <w:ins w:id="341" w:author="Wendy Sclerandi" w:date="2016-11-10T02:07:00Z">
        <w:r w:rsidR="00983965">
          <w:rPr>
            <w:rFonts w:ascii="Arial" w:hAnsi="Arial" w:cs="Arial"/>
          </w:rPr>
          <w:t xml:space="preserve"> en </w:t>
        </w:r>
      </w:ins>
      <w:ins w:id="342" w:author="Wendy Sclerandi" w:date="2016-11-10T02:08:00Z">
        <w:r w:rsidR="00983965">
          <w:rPr>
            <w:rFonts w:ascii="Arial" w:hAnsi="Arial" w:cs="Arial"/>
          </w:rPr>
          <w:t xml:space="preserve">cada </w:t>
        </w:r>
      </w:ins>
      <w:ins w:id="343" w:author="Wendy Sclerandi" w:date="2016-11-10T02:07:00Z">
        <w:r w:rsidR="00983965">
          <w:rPr>
            <w:rFonts w:ascii="Arial" w:hAnsi="Arial" w:cs="Arial"/>
          </w:rPr>
          <w:t>iteración</w:t>
        </w:r>
      </w:ins>
      <w:ins w:id="344" w:author="Wendy Sclerandi" w:date="2016-11-10T02:05:00Z">
        <w:r w:rsidR="008E26E1" w:rsidRPr="008E26E1">
          <w:rPr>
            <w:rFonts w:ascii="Arial" w:hAnsi="Arial" w:cs="Arial"/>
          </w:rPr>
          <w:t>.</w:t>
        </w:r>
      </w:ins>
    </w:p>
    <w:p w:rsidR="00E07EEA" w:rsidRDefault="00E07EEA" w:rsidP="008F5D98">
      <w:pPr>
        <w:spacing w:before="120" w:after="60" w:line="276" w:lineRule="auto"/>
        <w:jc w:val="both"/>
        <w:rPr>
          <w:ins w:id="345" w:author="Wendy Sclerandi" w:date="2016-11-10T01:44:00Z"/>
          <w:rFonts w:ascii="Arial" w:hAnsi="Arial" w:cs="Arial"/>
        </w:rPr>
        <w:pPrChange w:id="346" w:author="Wendy Sclerandi" w:date="2016-11-10T02:08:00Z">
          <w:pPr>
            <w:spacing w:before="60" w:after="60" w:line="276" w:lineRule="auto"/>
            <w:jc w:val="both"/>
          </w:pPr>
        </w:pPrChange>
      </w:pPr>
      <w:ins w:id="347" w:author="Wendy Sclerandi" w:date="2016-11-10T01:31:00Z">
        <w:r>
          <w:rPr>
            <w:rFonts w:ascii="Arial" w:hAnsi="Arial" w:cs="Arial"/>
            <w:u w:val="single"/>
          </w:rPr>
          <w:t>Planeación</w:t>
        </w:r>
        <w:r>
          <w:rPr>
            <w:rFonts w:ascii="Arial" w:hAnsi="Arial" w:cs="Arial"/>
          </w:rPr>
          <w:t>:</w:t>
        </w:r>
      </w:ins>
      <w:ins w:id="348" w:author="Wendy Sclerandi" w:date="2016-11-10T01:44:00Z">
        <w:r w:rsidR="004B2DCA">
          <w:rPr>
            <w:rFonts w:ascii="Arial" w:hAnsi="Arial" w:cs="Arial"/>
          </w:rPr>
          <w:t xml:space="preserve"> </w:t>
        </w:r>
      </w:ins>
      <w:ins w:id="349" w:author="Wendy Sclerandi" w:date="2016-11-10T01:32:00Z">
        <w:r w:rsidRPr="00E07EEA">
          <w:rPr>
            <w:rFonts w:ascii="Arial" w:hAnsi="Arial" w:cs="Arial"/>
          </w:rPr>
          <w:t>En esta fase se crea el plan</w:t>
        </w:r>
        <w:r>
          <w:rPr>
            <w:rFonts w:ascii="Arial" w:hAnsi="Arial" w:cs="Arial"/>
          </w:rPr>
          <w:t xml:space="preserve"> para el desarrollo incremental y</w:t>
        </w:r>
        <w:r w:rsidRPr="00E07EEA">
          <w:rPr>
            <w:rFonts w:ascii="Arial" w:hAnsi="Arial" w:cs="Arial"/>
          </w:rPr>
          <w:t xml:space="preserve"> se define el equipo de trabajo. El plan de desarrollo consi</w:t>
        </w:r>
        <w:r>
          <w:rPr>
            <w:rFonts w:ascii="Arial" w:hAnsi="Arial" w:cs="Arial"/>
          </w:rPr>
          <w:t>ste en la definición de tareas,</w:t>
        </w:r>
        <w:r w:rsidRPr="00E07EEA">
          <w:rPr>
            <w:rFonts w:ascii="Arial" w:hAnsi="Arial" w:cs="Arial"/>
          </w:rPr>
          <w:t xml:space="preserve"> actividades y resultados du</w:t>
        </w:r>
        <w:r>
          <w:rPr>
            <w:rFonts w:ascii="Arial" w:hAnsi="Arial" w:cs="Arial"/>
          </w:rPr>
          <w:t>rante el desarrollo</w:t>
        </w:r>
        <w:r w:rsidRPr="00E07EEA">
          <w:rPr>
            <w:rFonts w:ascii="Arial" w:hAnsi="Arial" w:cs="Arial"/>
          </w:rPr>
          <w:t xml:space="preserve">. </w:t>
        </w:r>
      </w:ins>
    </w:p>
    <w:p w:rsidR="006E3DC5" w:rsidRPr="008A71E7" w:rsidRDefault="006E3DC5" w:rsidP="006E3DC5">
      <w:pPr>
        <w:spacing w:before="60" w:after="60" w:line="276" w:lineRule="auto"/>
        <w:jc w:val="both"/>
        <w:rPr>
          <w:ins w:id="350" w:author="Wendy Sclerandi" w:date="2016-11-10T02:02:00Z"/>
          <w:rFonts w:ascii="Arial" w:hAnsi="Arial" w:cs="Arial"/>
        </w:rPr>
      </w:pPr>
      <w:ins w:id="351" w:author="Wendy Sclerandi" w:date="2016-11-10T02:01:00Z">
        <w:r>
          <w:rPr>
            <w:rFonts w:ascii="Arial" w:hAnsi="Arial" w:cs="Arial"/>
          </w:rPr>
          <w:t xml:space="preserve">La métrica que se utilizará será Puntos de Función ya que </w:t>
        </w:r>
      </w:ins>
      <w:ins w:id="352" w:author="Wendy Sclerandi" w:date="2016-11-10T02:02:00Z">
        <w:r>
          <w:rPr>
            <w:rFonts w:ascii="Arial" w:hAnsi="Arial" w:cs="Arial"/>
          </w:rPr>
          <w:t>permite evaluar</w:t>
        </w:r>
      </w:ins>
      <w:ins w:id="353" w:author="Wendy Sclerandi" w:date="2016-11-10T02:03:00Z">
        <w:r>
          <w:rPr>
            <w:rFonts w:ascii="Arial" w:hAnsi="Arial" w:cs="Arial"/>
          </w:rPr>
          <w:t xml:space="preserve"> las funcionalidades </w:t>
        </w:r>
      </w:ins>
      <w:ins w:id="354" w:author="Wendy Sclerandi" w:date="2016-11-10T02:04:00Z">
        <w:r>
          <w:rPr>
            <w:rFonts w:ascii="Arial" w:hAnsi="Arial" w:cs="Arial"/>
          </w:rPr>
          <w:t xml:space="preserve">externas </w:t>
        </w:r>
      </w:ins>
      <w:ins w:id="355" w:author="Wendy Sclerandi" w:date="2016-11-10T02:03:00Z">
        <w:r>
          <w:rPr>
            <w:rFonts w:ascii="Arial" w:hAnsi="Arial" w:cs="Arial"/>
          </w:rPr>
          <w:t>que proporciona el sistema. Se tiene en cuenta el n</w:t>
        </w:r>
      </w:ins>
      <w:ins w:id="356" w:author="Wendy Sclerandi" w:date="2016-11-10T02:02:00Z">
        <w:r w:rsidRPr="006E3DC5">
          <w:rPr>
            <w:rFonts w:ascii="Arial" w:hAnsi="Arial" w:cs="Arial"/>
            <w:rPrChange w:id="357" w:author="Wendy Sclerandi" w:date="2016-11-10T02:02:00Z">
              <w:rPr>
                <w:rFonts w:ascii="Arial" w:hAnsi="Arial" w:cs="Arial"/>
                <w:b/>
                <w:i/>
              </w:rPr>
            </w:rPrChange>
          </w:rPr>
          <w:t>úmero de entradas de usuario</w:t>
        </w:r>
      </w:ins>
      <w:ins w:id="358" w:author="Wendy Sclerandi" w:date="2016-11-10T02:03:00Z">
        <w:r>
          <w:rPr>
            <w:rFonts w:ascii="Arial" w:hAnsi="Arial" w:cs="Arial"/>
          </w:rPr>
          <w:t>, n</w:t>
        </w:r>
      </w:ins>
      <w:ins w:id="359" w:author="Wendy Sclerandi" w:date="2016-11-10T02:02:00Z">
        <w:r w:rsidRPr="006E3DC5">
          <w:rPr>
            <w:rFonts w:ascii="Arial" w:hAnsi="Arial" w:cs="Arial"/>
            <w:rPrChange w:id="360" w:author="Wendy Sclerandi" w:date="2016-11-10T02:02:00Z">
              <w:rPr>
                <w:rFonts w:ascii="Arial" w:hAnsi="Arial" w:cs="Arial"/>
                <w:b/>
                <w:i/>
              </w:rPr>
            </w:rPrChange>
          </w:rPr>
          <w:t>úmero de salidas de usuario</w:t>
        </w:r>
      </w:ins>
      <w:ins w:id="361" w:author="Wendy Sclerandi" w:date="2016-11-10T02:03:00Z">
        <w:r>
          <w:rPr>
            <w:rFonts w:ascii="Arial" w:hAnsi="Arial" w:cs="Arial"/>
          </w:rPr>
          <w:t>, n</w:t>
        </w:r>
      </w:ins>
      <w:ins w:id="362" w:author="Wendy Sclerandi" w:date="2016-11-10T02:02:00Z">
        <w:r w:rsidRPr="006E3DC5">
          <w:rPr>
            <w:rFonts w:ascii="Arial" w:hAnsi="Arial" w:cs="Arial"/>
            <w:rPrChange w:id="363" w:author="Wendy Sclerandi" w:date="2016-11-10T02:02:00Z">
              <w:rPr>
                <w:rFonts w:ascii="Arial" w:hAnsi="Arial" w:cs="Arial"/>
                <w:b/>
                <w:i/>
              </w:rPr>
            </w:rPrChange>
          </w:rPr>
          <w:t>úmero de peticiones de usuario</w:t>
        </w:r>
      </w:ins>
      <w:ins w:id="364" w:author="Wendy Sclerandi" w:date="2016-11-10T02:03:00Z">
        <w:r>
          <w:rPr>
            <w:rFonts w:ascii="Arial" w:hAnsi="Arial" w:cs="Arial"/>
          </w:rPr>
          <w:t>, n</w:t>
        </w:r>
      </w:ins>
      <w:ins w:id="365" w:author="Wendy Sclerandi" w:date="2016-11-10T02:02:00Z">
        <w:r w:rsidRPr="006E3DC5">
          <w:rPr>
            <w:rFonts w:ascii="Arial" w:hAnsi="Arial" w:cs="Arial"/>
            <w:rPrChange w:id="366" w:author="Wendy Sclerandi" w:date="2016-11-10T02:02:00Z">
              <w:rPr>
                <w:rFonts w:ascii="Arial" w:hAnsi="Arial" w:cs="Arial"/>
                <w:b/>
                <w:i/>
              </w:rPr>
            </w:rPrChange>
          </w:rPr>
          <w:t>úmero de archivos</w:t>
        </w:r>
      </w:ins>
      <w:ins w:id="367" w:author="Wendy Sclerandi" w:date="2016-11-10T02:03:00Z">
        <w:r>
          <w:rPr>
            <w:rFonts w:ascii="Arial" w:hAnsi="Arial" w:cs="Arial"/>
          </w:rPr>
          <w:t xml:space="preserve"> y n</w:t>
        </w:r>
      </w:ins>
      <w:ins w:id="368" w:author="Wendy Sclerandi" w:date="2016-11-10T02:02:00Z">
        <w:r w:rsidRPr="006E3DC5">
          <w:rPr>
            <w:rFonts w:ascii="Arial" w:hAnsi="Arial" w:cs="Arial"/>
            <w:rPrChange w:id="369" w:author="Wendy Sclerandi" w:date="2016-11-10T02:02:00Z">
              <w:rPr>
                <w:rFonts w:ascii="Arial" w:hAnsi="Arial" w:cs="Arial"/>
                <w:b/>
                <w:i/>
              </w:rPr>
            </w:rPrChange>
          </w:rPr>
          <w:t>úmero de interfaces externas</w:t>
        </w:r>
      </w:ins>
      <w:ins w:id="370" w:author="Wendy Sclerandi" w:date="2016-11-10T02:04:00Z">
        <w:r>
          <w:rPr>
            <w:rFonts w:ascii="Arial" w:hAnsi="Arial" w:cs="Arial"/>
          </w:rPr>
          <w:t>.</w:t>
        </w:r>
      </w:ins>
    </w:p>
    <w:p w:rsidR="004B2DCA" w:rsidRDefault="004B2DCA" w:rsidP="008F5D98">
      <w:pPr>
        <w:spacing w:before="120" w:after="60" w:line="276" w:lineRule="auto"/>
        <w:jc w:val="both"/>
        <w:rPr>
          <w:ins w:id="371" w:author="Wendy Sclerandi" w:date="2016-11-10T01:50:00Z"/>
          <w:rFonts w:ascii="Arial" w:hAnsi="Arial" w:cs="Arial"/>
        </w:rPr>
        <w:pPrChange w:id="372" w:author="Wendy Sclerandi" w:date="2016-11-10T02:08:00Z">
          <w:pPr>
            <w:spacing w:before="60" w:after="60" w:line="276" w:lineRule="auto"/>
            <w:jc w:val="both"/>
          </w:pPr>
        </w:pPrChange>
      </w:pPr>
      <w:ins w:id="373" w:author="Wendy Sclerandi" w:date="2016-11-10T01:44:00Z">
        <w:r>
          <w:rPr>
            <w:rFonts w:ascii="Arial" w:hAnsi="Arial" w:cs="Arial"/>
            <w:u w:val="single"/>
          </w:rPr>
          <w:t>Modelado</w:t>
        </w:r>
        <w:r>
          <w:rPr>
            <w:rFonts w:ascii="Arial" w:hAnsi="Arial" w:cs="Arial"/>
          </w:rPr>
          <w:t>:</w:t>
        </w:r>
      </w:ins>
      <w:ins w:id="374" w:author="Wendy Sclerandi" w:date="2016-11-10T01:49:00Z">
        <w:r w:rsidR="006D196B">
          <w:rPr>
            <w:rFonts w:ascii="Arial" w:hAnsi="Arial" w:cs="Arial"/>
          </w:rPr>
          <w:t xml:space="preserve"> </w:t>
        </w:r>
      </w:ins>
      <w:ins w:id="375" w:author="Wendy Sclerandi" w:date="2016-11-10T01:50:00Z">
        <w:r w:rsidR="006D196B">
          <w:rPr>
            <w:rFonts w:ascii="Arial" w:hAnsi="Arial" w:cs="Arial"/>
          </w:rPr>
          <w:t>Se crean todos los modelos de análisis y diseño</w:t>
        </w:r>
      </w:ins>
      <w:ins w:id="376" w:author="Wendy Sclerandi" w:date="2016-11-10T01:49:00Z">
        <w:r w:rsidR="006D196B" w:rsidRPr="006D196B">
          <w:rPr>
            <w:rFonts w:ascii="Arial" w:hAnsi="Arial" w:cs="Arial"/>
          </w:rPr>
          <w:t xml:space="preserve">. </w:t>
        </w:r>
      </w:ins>
    </w:p>
    <w:p w:rsidR="006D196B" w:rsidRDefault="008F5D98" w:rsidP="008F5D98">
      <w:pPr>
        <w:pStyle w:val="Prrafodelista"/>
        <w:numPr>
          <w:ilvl w:val="0"/>
          <w:numId w:val="4"/>
        </w:numPr>
        <w:spacing w:before="60" w:after="60" w:line="276" w:lineRule="auto"/>
        <w:jc w:val="both"/>
        <w:rPr>
          <w:ins w:id="377" w:author="Wendy Sclerandi" w:date="2016-11-10T02:12:00Z"/>
          <w:rFonts w:ascii="Arial" w:hAnsi="Arial" w:cs="Arial"/>
        </w:rPr>
        <w:pPrChange w:id="378" w:author="Wendy Sclerandi" w:date="2016-11-10T02:11:00Z">
          <w:pPr>
            <w:spacing w:before="60" w:after="60" w:line="276" w:lineRule="auto"/>
            <w:jc w:val="both"/>
          </w:pPr>
        </w:pPrChange>
      </w:pPr>
      <w:ins w:id="379" w:author="Wendy Sclerandi" w:date="2016-11-10T02:11:00Z">
        <w:r>
          <w:rPr>
            <w:rFonts w:ascii="Arial" w:hAnsi="Arial" w:cs="Arial"/>
          </w:rPr>
          <w:t xml:space="preserve">Métricas para los modelos de </w:t>
        </w:r>
      </w:ins>
      <w:ins w:id="380" w:author="Wendy Sclerandi" w:date="2016-11-10T02:12:00Z">
        <w:r>
          <w:rPr>
            <w:rFonts w:ascii="Arial" w:hAnsi="Arial" w:cs="Arial"/>
          </w:rPr>
          <w:t>análisis:</w:t>
        </w:r>
      </w:ins>
    </w:p>
    <w:p w:rsidR="008F5D98" w:rsidRPr="008F5D98" w:rsidRDefault="008F5D98" w:rsidP="008F5D98">
      <w:pPr>
        <w:pStyle w:val="Prrafodelista"/>
        <w:numPr>
          <w:ilvl w:val="1"/>
          <w:numId w:val="4"/>
        </w:numPr>
        <w:spacing w:before="60" w:after="60" w:line="276" w:lineRule="auto"/>
        <w:jc w:val="both"/>
        <w:rPr>
          <w:ins w:id="381" w:author="Wendy Sclerandi" w:date="2016-11-10T02:12:00Z"/>
          <w:rFonts w:ascii="Arial" w:hAnsi="Arial" w:cs="Arial"/>
        </w:rPr>
      </w:pPr>
      <w:ins w:id="382" w:author="Wendy Sclerandi" w:date="2016-11-10T02:12:00Z">
        <w:r w:rsidRPr="008F5D98">
          <w:rPr>
            <w:rFonts w:ascii="Arial" w:hAnsi="Arial" w:cs="Arial"/>
          </w:rPr>
          <w:t>Especificidad (ausencia de ambigüedad)</w:t>
        </w:r>
      </w:ins>
    </w:p>
    <w:p w:rsidR="008F5D98" w:rsidRDefault="008F5D98" w:rsidP="008F5D98">
      <w:pPr>
        <w:pStyle w:val="Prrafodelista"/>
        <w:numPr>
          <w:ilvl w:val="1"/>
          <w:numId w:val="4"/>
        </w:numPr>
        <w:spacing w:before="60" w:after="60" w:line="276" w:lineRule="auto"/>
        <w:jc w:val="both"/>
        <w:rPr>
          <w:ins w:id="383" w:author="Wendy Sclerandi" w:date="2016-11-10T02:15:00Z"/>
          <w:rFonts w:ascii="Arial" w:hAnsi="Arial" w:cs="Arial"/>
        </w:rPr>
        <w:pPrChange w:id="384" w:author="Wendy Sclerandi" w:date="2016-11-10T02:12:00Z">
          <w:pPr>
            <w:spacing w:before="60" w:after="60" w:line="276" w:lineRule="auto"/>
            <w:jc w:val="both"/>
          </w:pPr>
        </w:pPrChange>
      </w:pPr>
      <w:ins w:id="385" w:author="Wendy Sclerandi" w:date="2016-11-10T02:12:00Z">
        <w:r w:rsidRPr="008F5D98">
          <w:rPr>
            <w:rFonts w:ascii="Arial" w:hAnsi="Arial" w:cs="Arial"/>
          </w:rPr>
          <w:t>Grado de Validación de Requerimientos</w:t>
        </w:r>
      </w:ins>
      <w:ins w:id="386" w:author="Wendy Sclerandi" w:date="2016-11-10T02:15:00Z">
        <w:r>
          <w:rPr>
            <w:rFonts w:ascii="Arial" w:hAnsi="Arial" w:cs="Arial"/>
          </w:rPr>
          <w:t>:</w:t>
        </w:r>
      </w:ins>
    </w:p>
    <w:p w:rsidR="008F5D98" w:rsidRDefault="008F5D98" w:rsidP="008F5D98">
      <w:pPr>
        <w:pStyle w:val="Prrafodelista"/>
        <w:numPr>
          <w:ilvl w:val="2"/>
          <w:numId w:val="4"/>
        </w:numPr>
        <w:spacing w:before="60" w:after="60" w:line="276" w:lineRule="auto"/>
        <w:jc w:val="both"/>
        <w:rPr>
          <w:ins w:id="387" w:author="Wendy Sclerandi" w:date="2016-11-10T02:15:00Z"/>
          <w:rFonts w:ascii="Arial" w:hAnsi="Arial" w:cs="Arial"/>
        </w:rPr>
        <w:pPrChange w:id="388" w:author="Wendy Sclerandi" w:date="2016-11-10T02:15:00Z">
          <w:pPr>
            <w:spacing w:before="60" w:after="60" w:line="276" w:lineRule="auto"/>
            <w:jc w:val="both"/>
          </w:pPr>
        </w:pPrChange>
      </w:pPr>
      <w:ins w:id="389" w:author="Wendy Sclerandi" w:date="2016-11-10T02:15:00Z">
        <w:r>
          <w:rPr>
            <w:rFonts w:ascii="Arial" w:hAnsi="Arial" w:cs="Arial"/>
          </w:rPr>
          <w:t>Requerimientos validados sobre no validados</w:t>
        </w:r>
      </w:ins>
    </w:p>
    <w:p w:rsidR="008F5D98" w:rsidRDefault="008F5D98" w:rsidP="008F5D98">
      <w:pPr>
        <w:pStyle w:val="Prrafodelista"/>
        <w:numPr>
          <w:ilvl w:val="2"/>
          <w:numId w:val="4"/>
        </w:numPr>
        <w:spacing w:before="60" w:after="60" w:line="276" w:lineRule="auto"/>
        <w:jc w:val="both"/>
        <w:rPr>
          <w:ins w:id="390" w:author="Wendy Sclerandi" w:date="2016-11-10T02:12:00Z"/>
          <w:rFonts w:ascii="Arial" w:hAnsi="Arial" w:cs="Arial"/>
        </w:rPr>
        <w:pPrChange w:id="391" w:author="Wendy Sclerandi" w:date="2016-11-10T02:15:00Z">
          <w:pPr>
            <w:spacing w:before="60" w:after="60" w:line="276" w:lineRule="auto"/>
            <w:jc w:val="both"/>
          </w:pPr>
        </w:pPrChange>
      </w:pPr>
      <w:ins w:id="392" w:author="Wendy Sclerandi" w:date="2016-11-10T02:15:00Z">
        <w:r>
          <w:rPr>
            <w:rFonts w:ascii="Arial" w:hAnsi="Arial" w:cs="Arial"/>
          </w:rPr>
          <w:t>Requerimientos validados sobre el total de requerimientos.</w:t>
        </w:r>
      </w:ins>
    </w:p>
    <w:p w:rsidR="008F5D98" w:rsidRPr="00406594" w:rsidRDefault="008F5D98" w:rsidP="008F5D98">
      <w:pPr>
        <w:pStyle w:val="Prrafodelista"/>
        <w:numPr>
          <w:ilvl w:val="0"/>
          <w:numId w:val="4"/>
        </w:numPr>
        <w:spacing w:before="60" w:after="60" w:line="276" w:lineRule="auto"/>
        <w:jc w:val="both"/>
        <w:rPr>
          <w:ins w:id="393" w:author="Wendy Sclerandi" w:date="2016-11-10T03:09:00Z"/>
          <w:rFonts w:ascii="Arial" w:hAnsi="Arial" w:cs="Arial"/>
          <w:rPrChange w:id="394" w:author="Wendy Sclerandi" w:date="2016-11-10T03:09:00Z">
            <w:rPr>
              <w:ins w:id="395" w:author="Wendy Sclerandi" w:date="2016-11-10T03:09:00Z"/>
              <w:rFonts w:ascii="Arial" w:hAnsi="Arial" w:cs="Arial"/>
              <w:highlight w:val="yellow"/>
            </w:rPr>
          </w:rPrChange>
        </w:rPr>
        <w:pPrChange w:id="396" w:author="Wendy Sclerandi" w:date="2016-11-10T02:12:00Z">
          <w:pPr>
            <w:spacing w:before="60" w:after="60" w:line="276" w:lineRule="auto"/>
            <w:jc w:val="both"/>
          </w:pPr>
        </w:pPrChange>
      </w:pPr>
      <w:ins w:id="397" w:author="Wendy Sclerandi" w:date="2016-11-10T02:12:00Z">
        <w:r w:rsidRPr="00406594">
          <w:rPr>
            <w:rFonts w:ascii="Arial" w:hAnsi="Arial" w:cs="Arial"/>
            <w:rPrChange w:id="398" w:author="Wendy Sclerandi" w:date="2016-11-10T03:09:00Z">
              <w:rPr>
                <w:rFonts w:ascii="Arial" w:hAnsi="Arial" w:cs="Arial"/>
              </w:rPr>
            </w:rPrChange>
          </w:rPr>
          <w:t>Métricas para los modelos de diseño:</w:t>
        </w:r>
      </w:ins>
    </w:p>
    <w:p w:rsidR="00406594" w:rsidRPr="00406594" w:rsidRDefault="00406594" w:rsidP="00406594">
      <w:pPr>
        <w:pStyle w:val="Prrafodelista"/>
        <w:numPr>
          <w:ilvl w:val="1"/>
          <w:numId w:val="4"/>
        </w:numPr>
        <w:spacing w:before="60" w:after="60" w:line="276" w:lineRule="auto"/>
        <w:jc w:val="both"/>
        <w:rPr>
          <w:ins w:id="399" w:author="Wendy Sclerandi" w:date="2016-11-10T02:14:00Z"/>
          <w:rFonts w:ascii="Arial" w:hAnsi="Arial" w:cs="Arial"/>
          <w:rPrChange w:id="400" w:author="Wendy Sclerandi" w:date="2016-11-10T03:09:00Z">
            <w:rPr>
              <w:ins w:id="401" w:author="Wendy Sclerandi" w:date="2016-11-10T02:14:00Z"/>
              <w:rFonts w:ascii="Arial" w:hAnsi="Arial" w:cs="Arial"/>
            </w:rPr>
          </w:rPrChange>
        </w:rPr>
        <w:pPrChange w:id="402" w:author="Wendy Sclerandi" w:date="2016-11-10T03:09:00Z">
          <w:pPr>
            <w:spacing w:before="60" w:after="60" w:line="276" w:lineRule="auto"/>
            <w:jc w:val="both"/>
          </w:pPr>
        </w:pPrChange>
      </w:pPr>
      <w:ins w:id="403" w:author="Wendy Sclerandi" w:date="2016-11-10T03:11:00Z">
        <w:r>
          <w:rPr>
            <w:rFonts w:ascii="Arial" w:hAnsi="Arial" w:cs="Arial"/>
          </w:rPr>
          <w:t>Nivel de a</w:t>
        </w:r>
      </w:ins>
      <w:bookmarkStart w:id="404" w:name="_GoBack"/>
      <w:bookmarkEnd w:id="404"/>
      <w:ins w:id="405" w:author="Wendy Sclerandi" w:date="2016-11-10T03:10:00Z">
        <w:r>
          <w:rPr>
            <w:rFonts w:ascii="Arial" w:hAnsi="Arial" w:cs="Arial"/>
          </w:rPr>
          <w:t xml:space="preserve">coplamiento entre </w:t>
        </w:r>
      </w:ins>
      <w:ins w:id="406" w:author="Wendy Sclerandi" w:date="2016-11-10T03:11:00Z">
        <w:r>
          <w:rPr>
            <w:rFonts w:ascii="Arial" w:hAnsi="Arial" w:cs="Arial"/>
          </w:rPr>
          <w:t>módulos</w:t>
        </w:r>
      </w:ins>
      <w:ins w:id="407" w:author="Wendy Sclerandi" w:date="2016-11-10T03:10:00Z">
        <w:r>
          <w:rPr>
            <w:rFonts w:ascii="Arial" w:hAnsi="Arial" w:cs="Arial"/>
          </w:rPr>
          <w:t>.</w:t>
        </w:r>
      </w:ins>
    </w:p>
    <w:p w:rsidR="008F5D98" w:rsidRPr="008A71E7" w:rsidDel="00406594" w:rsidRDefault="008F5D98" w:rsidP="008F5D98">
      <w:pPr>
        <w:pStyle w:val="Prrafodelista"/>
        <w:numPr>
          <w:ilvl w:val="1"/>
          <w:numId w:val="4"/>
        </w:numPr>
        <w:spacing w:before="60" w:after="60" w:line="276" w:lineRule="auto"/>
        <w:jc w:val="both"/>
        <w:rPr>
          <w:del w:id="408" w:author="Wendy Sclerandi" w:date="2016-11-10T03:09:00Z"/>
          <w:rFonts w:ascii="Arial" w:hAnsi="Arial" w:cs="Arial"/>
        </w:rPr>
        <w:pPrChange w:id="409" w:author="Wendy Sclerandi" w:date="2016-11-10T02:14:00Z">
          <w:pPr>
            <w:spacing w:before="60" w:after="60" w:line="276" w:lineRule="auto"/>
            <w:jc w:val="both"/>
          </w:pPr>
        </w:pPrChange>
      </w:pPr>
    </w:p>
    <w:p w:rsidR="008F5D98" w:rsidRDefault="004B2DCA" w:rsidP="00EB16E3">
      <w:pPr>
        <w:spacing w:before="60" w:after="60" w:line="276" w:lineRule="auto"/>
        <w:jc w:val="both"/>
        <w:rPr>
          <w:ins w:id="410" w:author="Wendy Sclerandi" w:date="2016-11-10T01:45:00Z"/>
          <w:rFonts w:ascii="Arial" w:hAnsi="Arial" w:cs="Arial"/>
        </w:rPr>
      </w:pPr>
      <w:ins w:id="411" w:author="Wendy Sclerandi" w:date="2016-11-10T01:45:00Z">
        <w:r>
          <w:rPr>
            <w:rFonts w:ascii="Arial" w:hAnsi="Arial" w:cs="Arial"/>
            <w:u w:val="single"/>
          </w:rPr>
          <w:t>Construcción</w:t>
        </w:r>
        <w:r>
          <w:rPr>
            <w:rFonts w:ascii="Arial" w:hAnsi="Arial" w:cs="Arial"/>
          </w:rPr>
          <w:t>:</w:t>
        </w:r>
      </w:ins>
      <w:ins w:id="412" w:author="Wendy Sclerandi" w:date="2016-11-10T02:18:00Z">
        <w:r w:rsidR="0048449C">
          <w:rPr>
            <w:rFonts w:ascii="Arial" w:hAnsi="Arial" w:cs="Arial"/>
          </w:rPr>
          <w:t xml:space="preserve"> </w:t>
        </w:r>
        <w:r w:rsidR="0048449C" w:rsidRPr="0048449C">
          <w:rPr>
            <w:rFonts w:ascii="Arial" w:hAnsi="Arial" w:cs="Arial"/>
          </w:rPr>
          <w:t>En esta fase se llevan a cabo la codificación y las pruebas.</w:t>
        </w:r>
      </w:ins>
    </w:p>
    <w:p w:rsidR="00513916" w:rsidRDefault="0093218A" w:rsidP="00EB16E3">
      <w:pPr>
        <w:spacing w:before="60" w:after="60" w:line="276" w:lineRule="auto"/>
        <w:jc w:val="both"/>
        <w:rPr>
          <w:ins w:id="413" w:author="Wendy Sclerandi" w:date="2016-11-10T02:30:00Z"/>
          <w:rFonts w:ascii="Arial" w:hAnsi="Arial" w:cs="Arial"/>
        </w:rPr>
      </w:pPr>
      <w:ins w:id="414" w:author="Wendy Sclerandi" w:date="2016-11-10T02:21:00Z">
        <w:r>
          <w:rPr>
            <w:rFonts w:ascii="Arial" w:hAnsi="Arial" w:cs="Arial"/>
          </w:rPr>
          <w:t xml:space="preserve">Las </w:t>
        </w:r>
      </w:ins>
      <w:ins w:id="415" w:author="Wendy Sclerandi" w:date="2016-11-10T02:16:00Z">
        <w:r w:rsidR="008F5D98" w:rsidRPr="000A36B5">
          <w:rPr>
            <w:rFonts w:ascii="Arial" w:hAnsi="Arial" w:cs="Arial"/>
          </w:rPr>
          <w:t>métrica</w:t>
        </w:r>
      </w:ins>
      <w:ins w:id="416" w:author="Wendy Sclerandi" w:date="2016-11-10T02:21:00Z">
        <w:r>
          <w:rPr>
            <w:rFonts w:ascii="Arial" w:hAnsi="Arial" w:cs="Arial"/>
          </w:rPr>
          <w:t>s</w:t>
        </w:r>
      </w:ins>
      <w:ins w:id="417" w:author="Wendy Sclerandi" w:date="2016-11-10T02:16:00Z">
        <w:r w:rsidR="008F5D98" w:rsidRPr="000A36B5">
          <w:rPr>
            <w:rFonts w:ascii="Arial" w:hAnsi="Arial" w:cs="Arial"/>
          </w:rPr>
          <w:t xml:space="preserve"> adecuada</w:t>
        </w:r>
      </w:ins>
      <w:ins w:id="418" w:author="Wendy Sclerandi" w:date="2016-11-10T02:21:00Z">
        <w:r>
          <w:rPr>
            <w:rFonts w:ascii="Arial" w:hAnsi="Arial" w:cs="Arial"/>
          </w:rPr>
          <w:t>s</w:t>
        </w:r>
      </w:ins>
      <w:ins w:id="419" w:author="Wendy Sclerandi" w:date="2016-11-10T02:16:00Z">
        <w:r w:rsidR="008F5D98" w:rsidRPr="000A36B5">
          <w:rPr>
            <w:rFonts w:ascii="Arial" w:hAnsi="Arial" w:cs="Arial"/>
          </w:rPr>
          <w:t xml:space="preserve"> </w:t>
        </w:r>
      </w:ins>
      <w:ins w:id="420" w:author="Wendy Sclerandi" w:date="2016-11-10T02:21:00Z">
        <w:r>
          <w:rPr>
            <w:rFonts w:ascii="Arial" w:hAnsi="Arial" w:cs="Arial"/>
          </w:rPr>
          <w:t xml:space="preserve">para utilizar en esta etapa </w:t>
        </w:r>
      </w:ins>
      <w:ins w:id="421" w:author="Wendy Sclerandi" w:date="2016-11-10T02:22:00Z">
        <w:r>
          <w:rPr>
            <w:rFonts w:ascii="Arial" w:hAnsi="Arial" w:cs="Arial"/>
          </w:rPr>
          <w:t>son</w:t>
        </w:r>
      </w:ins>
      <w:ins w:id="422" w:author="Wendy Sclerandi" w:date="2016-11-10T02:30:00Z">
        <w:r w:rsidR="00513916">
          <w:rPr>
            <w:rFonts w:ascii="Arial" w:hAnsi="Arial" w:cs="Arial"/>
          </w:rPr>
          <w:t>:</w:t>
        </w:r>
      </w:ins>
      <w:ins w:id="423" w:author="Wendy Sclerandi" w:date="2016-11-10T02:22:00Z">
        <w:r>
          <w:rPr>
            <w:rFonts w:ascii="Arial" w:hAnsi="Arial" w:cs="Arial"/>
          </w:rPr>
          <w:t xml:space="preserve"> </w:t>
        </w:r>
      </w:ins>
    </w:p>
    <w:p w:rsidR="00513916" w:rsidRPr="0097077D" w:rsidRDefault="00513916" w:rsidP="00513916">
      <w:pPr>
        <w:pStyle w:val="Prrafodelista"/>
        <w:numPr>
          <w:ilvl w:val="0"/>
          <w:numId w:val="8"/>
        </w:numPr>
        <w:spacing w:before="60" w:after="60" w:line="276" w:lineRule="auto"/>
        <w:jc w:val="both"/>
        <w:rPr>
          <w:ins w:id="424" w:author="Wendy Sclerandi" w:date="2016-11-10T02:17:00Z"/>
          <w:rFonts w:ascii="Arial" w:hAnsi="Arial" w:cs="Arial"/>
        </w:rPr>
        <w:pPrChange w:id="425" w:author="Wendy Sclerandi" w:date="2016-11-10T02:30:00Z">
          <w:pPr>
            <w:spacing w:before="60" w:after="60" w:line="276" w:lineRule="auto"/>
            <w:jc w:val="both"/>
          </w:pPr>
        </w:pPrChange>
      </w:pPr>
      <w:ins w:id="426" w:author="Wendy Sclerandi" w:date="2016-11-10T02:30:00Z">
        <w:r>
          <w:rPr>
            <w:rFonts w:ascii="Arial" w:hAnsi="Arial" w:cs="Arial"/>
          </w:rPr>
          <w:t>L</w:t>
        </w:r>
      </w:ins>
      <w:ins w:id="427" w:author="Wendy Sclerandi" w:date="2016-11-10T02:17:00Z">
        <w:r w:rsidR="0048449C" w:rsidRPr="00513916">
          <w:rPr>
            <w:rFonts w:ascii="Arial" w:hAnsi="Arial" w:cs="Arial"/>
            <w:rPrChange w:id="428" w:author="Wendy Sclerandi" w:date="2016-11-10T02:30:00Z">
              <w:rPr/>
            </w:rPrChange>
          </w:rPr>
          <w:t xml:space="preserve">íneas de código </w:t>
        </w:r>
        <w:r w:rsidR="0093218A" w:rsidRPr="00513916">
          <w:rPr>
            <w:rFonts w:ascii="Arial" w:hAnsi="Arial" w:cs="Arial"/>
            <w:rPrChange w:id="429" w:author="Wendy Sclerandi" w:date="2016-11-10T02:30:00Z">
              <w:rPr/>
            </w:rPrChange>
          </w:rPr>
          <w:t>por hora de p</w:t>
        </w:r>
        <w:r w:rsidRPr="0097077D">
          <w:rPr>
            <w:rFonts w:ascii="Arial" w:hAnsi="Arial" w:cs="Arial"/>
          </w:rPr>
          <w:t>rogramador.</w:t>
        </w:r>
      </w:ins>
    </w:p>
    <w:p w:rsidR="0048449C" w:rsidRDefault="00513916" w:rsidP="00513916">
      <w:pPr>
        <w:pStyle w:val="Prrafodelista"/>
        <w:numPr>
          <w:ilvl w:val="0"/>
          <w:numId w:val="8"/>
        </w:numPr>
        <w:spacing w:before="60" w:after="60" w:line="276" w:lineRule="auto"/>
        <w:jc w:val="both"/>
        <w:rPr>
          <w:ins w:id="430" w:author="Wendy Sclerandi" w:date="2016-11-10T02:30:00Z"/>
          <w:rFonts w:ascii="Arial" w:hAnsi="Arial" w:cs="Arial"/>
        </w:rPr>
        <w:pPrChange w:id="431" w:author="Wendy Sclerandi" w:date="2016-11-10T02:30:00Z">
          <w:pPr>
            <w:spacing w:before="60" w:after="60" w:line="276" w:lineRule="auto"/>
            <w:jc w:val="both"/>
          </w:pPr>
        </w:pPrChange>
      </w:pPr>
      <w:ins w:id="432" w:author="Wendy Sclerandi" w:date="2016-11-10T02:30:00Z">
        <w:r>
          <w:rPr>
            <w:rFonts w:ascii="Arial" w:hAnsi="Arial" w:cs="Arial"/>
          </w:rPr>
          <w:t>P</w:t>
        </w:r>
      </w:ins>
      <w:ins w:id="433" w:author="Wendy Sclerandi" w:date="2016-11-10T02:17:00Z">
        <w:r w:rsidR="0048449C" w:rsidRPr="00513916">
          <w:rPr>
            <w:rFonts w:ascii="Arial" w:hAnsi="Arial" w:cs="Arial"/>
            <w:rPrChange w:id="434" w:author="Wendy Sclerandi" w:date="2016-11-10T02:30:00Z">
              <w:rPr/>
            </w:rPrChange>
          </w:rPr>
          <w:t>roductividad diaria de los programadores.</w:t>
        </w:r>
      </w:ins>
    </w:p>
    <w:p w:rsidR="00513916" w:rsidRPr="00513916" w:rsidRDefault="00513916" w:rsidP="00513916">
      <w:pPr>
        <w:pStyle w:val="Prrafodelista"/>
        <w:numPr>
          <w:ilvl w:val="0"/>
          <w:numId w:val="8"/>
        </w:numPr>
        <w:spacing w:before="60" w:after="60" w:line="276" w:lineRule="auto"/>
        <w:jc w:val="both"/>
        <w:rPr>
          <w:ins w:id="435" w:author="Wendy Sclerandi" w:date="2016-11-10T01:45:00Z"/>
          <w:rFonts w:ascii="Arial" w:hAnsi="Arial" w:cs="Arial"/>
          <w:rPrChange w:id="436" w:author="Wendy Sclerandi" w:date="2016-11-10T02:30:00Z">
            <w:rPr>
              <w:ins w:id="437" w:author="Wendy Sclerandi" w:date="2016-11-10T01:45:00Z"/>
            </w:rPr>
          </w:rPrChange>
        </w:rPr>
        <w:pPrChange w:id="438" w:author="Wendy Sclerandi" w:date="2016-11-10T02:30:00Z">
          <w:pPr>
            <w:spacing w:before="60" w:after="60" w:line="276" w:lineRule="auto"/>
            <w:jc w:val="both"/>
          </w:pPr>
        </w:pPrChange>
      </w:pPr>
      <w:ins w:id="439" w:author="Wendy Sclerandi" w:date="2016-11-10T02:30:00Z">
        <w:r>
          <w:rPr>
            <w:rFonts w:ascii="Arial" w:hAnsi="Arial" w:cs="Arial"/>
          </w:rPr>
          <w:t xml:space="preserve">Cantidad de </w:t>
        </w:r>
      </w:ins>
      <w:ins w:id="440" w:author="Wendy Sclerandi" w:date="2016-11-10T02:31:00Z">
        <w:r>
          <w:rPr>
            <w:rFonts w:ascii="Arial" w:hAnsi="Arial" w:cs="Arial"/>
          </w:rPr>
          <w:t>errores por KLDC.</w:t>
        </w:r>
      </w:ins>
    </w:p>
    <w:p w:rsidR="004B2DCA" w:rsidRDefault="004B2DCA" w:rsidP="0048449C">
      <w:pPr>
        <w:spacing w:before="60" w:after="60" w:line="276" w:lineRule="auto"/>
        <w:jc w:val="both"/>
        <w:rPr>
          <w:ins w:id="441" w:author="Wendy Sclerandi" w:date="2016-11-10T02:17:00Z"/>
          <w:rFonts w:ascii="Arial" w:hAnsi="Arial" w:cs="Arial"/>
        </w:rPr>
      </w:pPr>
      <w:ins w:id="442" w:author="Wendy Sclerandi" w:date="2016-11-10T01:45:00Z">
        <w:r>
          <w:rPr>
            <w:rFonts w:ascii="Arial" w:hAnsi="Arial" w:cs="Arial"/>
            <w:u w:val="single"/>
          </w:rPr>
          <w:lastRenderedPageBreak/>
          <w:t>Despliegue</w:t>
        </w:r>
        <w:r>
          <w:rPr>
            <w:rFonts w:ascii="Arial" w:hAnsi="Arial" w:cs="Arial"/>
          </w:rPr>
          <w:t>:</w:t>
        </w:r>
      </w:ins>
      <w:ins w:id="443" w:author="Wendy Sclerandi" w:date="2016-11-10T02:19:00Z">
        <w:r w:rsidR="0048449C" w:rsidRPr="0048449C">
          <w:t xml:space="preserve"> </w:t>
        </w:r>
        <w:r w:rsidR="0048449C">
          <w:rPr>
            <w:rFonts w:ascii="Arial" w:hAnsi="Arial" w:cs="Arial"/>
          </w:rPr>
          <w:t xml:space="preserve">Esta fase implica las </w:t>
        </w:r>
        <w:r w:rsidR="0048449C" w:rsidRPr="0048449C">
          <w:rPr>
            <w:rFonts w:ascii="Arial" w:hAnsi="Arial" w:cs="Arial"/>
          </w:rPr>
          <w:t>actividades de entrega, pruebas de usabilidad y retroalimentación.</w:t>
        </w:r>
      </w:ins>
    </w:p>
    <w:p w:rsidR="00A64754" w:rsidRDefault="00A64754" w:rsidP="00EB16E3">
      <w:pPr>
        <w:spacing w:before="60" w:after="60" w:line="276" w:lineRule="auto"/>
        <w:jc w:val="both"/>
        <w:rPr>
          <w:ins w:id="444" w:author="Wendy Sclerandi" w:date="2016-11-10T02:25:00Z"/>
          <w:rFonts w:ascii="Arial" w:hAnsi="Arial" w:cs="Arial"/>
        </w:rPr>
      </w:pPr>
      <w:ins w:id="445" w:author="Wendy Sclerandi" w:date="2016-11-10T02:24:00Z">
        <w:r>
          <w:rPr>
            <w:rFonts w:ascii="Arial" w:hAnsi="Arial" w:cs="Arial"/>
          </w:rPr>
          <w:t>Las métricas a aplicar en esta fase son</w:t>
        </w:r>
      </w:ins>
      <w:ins w:id="446" w:author="Wendy Sclerandi" w:date="2016-11-10T02:25:00Z">
        <w:r>
          <w:rPr>
            <w:rFonts w:ascii="Arial" w:hAnsi="Arial" w:cs="Arial"/>
          </w:rPr>
          <w:t>:</w:t>
        </w:r>
      </w:ins>
    </w:p>
    <w:p w:rsidR="00C600B4" w:rsidRPr="0097077D" w:rsidRDefault="00A64754" w:rsidP="000E601E">
      <w:pPr>
        <w:pStyle w:val="Prrafodelista"/>
        <w:numPr>
          <w:ilvl w:val="0"/>
          <w:numId w:val="7"/>
        </w:numPr>
        <w:rPr>
          <w:ins w:id="447" w:author="Wendy Sclerandi" w:date="2016-11-10T02:26:00Z"/>
          <w:rFonts w:ascii="Arial" w:hAnsi="Arial" w:cs="Arial"/>
        </w:rPr>
        <w:pPrChange w:id="448" w:author="Wendy Sclerandi" w:date="2016-11-10T02:28:00Z">
          <w:pPr>
            <w:spacing w:before="60" w:after="60" w:line="276" w:lineRule="auto"/>
            <w:jc w:val="both"/>
          </w:pPr>
        </w:pPrChange>
      </w:pPr>
      <w:ins w:id="449" w:author="Wendy Sclerandi" w:date="2016-11-10T02:25:00Z">
        <w:r w:rsidRPr="000E601E">
          <w:rPr>
            <w:rFonts w:ascii="Arial" w:hAnsi="Arial" w:cs="Arial"/>
            <w:rPrChange w:id="450" w:author="Wendy Sclerandi" w:date="2016-11-10T02:28:00Z">
              <w:rPr/>
            </w:rPrChange>
          </w:rPr>
          <w:t>T</w:t>
        </w:r>
      </w:ins>
      <w:ins w:id="451" w:author="Wendy Sclerandi" w:date="2016-11-10T02:24:00Z">
        <w:r w:rsidRPr="000E601E">
          <w:rPr>
            <w:rFonts w:ascii="Arial" w:hAnsi="Arial" w:cs="Arial"/>
            <w:rPrChange w:id="452" w:author="Wendy Sclerandi" w:date="2016-11-10T02:28:00Z">
              <w:rPr/>
            </w:rPrChange>
          </w:rPr>
          <w:t>iempo</w:t>
        </w:r>
      </w:ins>
      <w:ins w:id="453" w:author="Wendy Sclerandi" w:date="2016-11-10T02:25:00Z">
        <w:r w:rsidRPr="000E601E">
          <w:rPr>
            <w:rFonts w:ascii="Arial" w:hAnsi="Arial" w:cs="Arial"/>
            <w:rPrChange w:id="454" w:author="Wendy Sclerandi" w:date="2016-11-10T02:28:00Z">
              <w:rPr/>
            </w:rPrChange>
          </w:rPr>
          <w:t xml:space="preserve"> </w:t>
        </w:r>
      </w:ins>
      <w:ins w:id="455" w:author="Wendy Sclerandi" w:date="2016-11-10T02:26:00Z">
        <w:r w:rsidRPr="000E601E">
          <w:rPr>
            <w:rFonts w:ascii="Arial" w:hAnsi="Arial" w:cs="Arial"/>
            <w:rPrChange w:id="456" w:author="Wendy Sclerandi" w:date="2016-11-10T02:28:00Z">
              <w:rPr/>
            </w:rPrChange>
          </w:rPr>
          <w:t xml:space="preserve">medio </w:t>
        </w:r>
      </w:ins>
      <w:ins w:id="457" w:author="Wendy Sclerandi" w:date="2016-11-10T02:24:00Z">
        <w:r w:rsidRPr="000E601E">
          <w:rPr>
            <w:rFonts w:ascii="Arial" w:hAnsi="Arial" w:cs="Arial"/>
            <w:rPrChange w:id="458" w:author="Wendy Sclerandi" w:date="2016-11-10T02:28:00Z">
              <w:rPr/>
            </w:rPrChange>
          </w:rPr>
          <w:t>de respuesta</w:t>
        </w:r>
      </w:ins>
    </w:p>
    <w:p w:rsidR="008A71E7" w:rsidRPr="000E601E" w:rsidRDefault="00C600B4" w:rsidP="000E601E">
      <w:pPr>
        <w:pStyle w:val="Prrafodelista"/>
        <w:numPr>
          <w:ilvl w:val="0"/>
          <w:numId w:val="7"/>
        </w:numPr>
        <w:rPr>
          <w:ins w:id="459" w:author="Wendy Sclerandi" w:date="2016-11-10T02:28:00Z"/>
          <w:rFonts w:ascii="Arial" w:hAnsi="Arial" w:cs="Arial"/>
          <w:rPrChange w:id="460" w:author="Wendy Sclerandi" w:date="2016-11-10T02:28:00Z">
            <w:rPr>
              <w:ins w:id="461" w:author="Wendy Sclerandi" w:date="2016-11-10T02:28:00Z"/>
            </w:rPr>
          </w:rPrChange>
        </w:rPr>
        <w:pPrChange w:id="462" w:author="Wendy Sclerandi" w:date="2016-11-10T02:28:00Z">
          <w:pPr>
            <w:spacing w:before="60" w:after="60" w:line="276" w:lineRule="auto"/>
            <w:jc w:val="both"/>
          </w:pPr>
        </w:pPrChange>
      </w:pPr>
      <w:ins w:id="463" w:author="Wendy Sclerandi" w:date="2016-11-10T02:28:00Z">
        <w:r>
          <w:rPr>
            <w:rFonts w:ascii="Arial" w:hAnsi="Arial" w:cs="Arial"/>
          </w:rPr>
          <w:t>N</w:t>
        </w:r>
      </w:ins>
      <w:ins w:id="464" w:author="Wendy Sclerandi" w:date="2016-11-10T02:26:00Z">
        <w:r w:rsidR="00A64754" w:rsidRPr="000E601E">
          <w:rPr>
            <w:rFonts w:ascii="Arial" w:hAnsi="Arial" w:cs="Arial"/>
            <w:rPrChange w:id="465" w:author="Wendy Sclerandi" w:date="2016-11-10T02:28:00Z">
              <w:rPr/>
            </w:rPrChange>
          </w:rPr>
          <w:t>úmero de medio de transacciones por hora</w:t>
        </w:r>
        <w:r w:rsidR="008A71E7" w:rsidRPr="000E601E">
          <w:rPr>
            <w:rFonts w:ascii="Arial" w:hAnsi="Arial" w:cs="Arial"/>
            <w:rPrChange w:id="466" w:author="Wendy Sclerandi" w:date="2016-11-10T02:28:00Z">
              <w:rPr/>
            </w:rPrChange>
          </w:rPr>
          <w:t>.</w:t>
        </w:r>
      </w:ins>
    </w:p>
    <w:p w:rsidR="008A71E7" w:rsidRPr="00C600B4" w:rsidRDefault="008A71E7" w:rsidP="000E601E">
      <w:pPr>
        <w:pStyle w:val="Prrafodelista"/>
        <w:numPr>
          <w:ilvl w:val="0"/>
          <w:numId w:val="7"/>
        </w:numPr>
        <w:rPr>
          <w:ins w:id="467" w:author="Wendy Sclerandi" w:date="2016-11-10T02:29:00Z"/>
          <w:rPrChange w:id="468" w:author="Wendy Sclerandi" w:date="2016-11-10T02:29:00Z">
            <w:rPr>
              <w:ins w:id="469" w:author="Wendy Sclerandi" w:date="2016-11-10T02:29:00Z"/>
              <w:rFonts w:ascii="Arial" w:hAnsi="Arial" w:cs="Arial"/>
            </w:rPr>
          </w:rPrChange>
        </w:rPr>
        <w:pPrChange w:id="470" w:author="Wendy Sclerandi" w:date="2016-11-10T02:28:00Z">
          <w:pPr/>
        </w:pPrChange>
      </w:pPr>
      <w:ins w:id="471" w:author="Wendy Sclerandi" w:date="2016-11-10T02:28:00Z">
        <w:r w:rsidRPr="000E601E">
          <w:rPr>
            <w:rFonts w:ascii="Arial" w:hAnsi="Arial" w:cs="Arial"/>
            <w:rPrChange w:id="472" w:author="Wendy Sclerandi" w:date="2016-11-10T02:28:00Z">
              <w:rPr/>
            </w:rPrChange>
          </w:rPr>
          <w:t>Tiempo medio entre fallas/caídas</w:t>
        </w:r>
        <w:r w:rsidRPr="000E601E">
          <w:rPr>
            <w:rFonts w:ascii="Arial" w:hAnsi="Arial" w:cs="Arial"/>
            <w:rPrChange w:id="473" w:author="Wendy Sclerandi" w:date="2016-11-10T02:28:00Z">
              <w:rPr/>
            </w:rPrChange>
          </w:rPr>
          <w:t>.</w:t>
        </w:r>
      </w:ins>
    </w:p>
    <w:p w:rsidR="00C600B4" w:rsidRDefault="00C600B4" w:rsidP="000E601E">
      <w:pPr>
        <w:pStyle w:val="Prrafodelista"/>
        <w:numPr>
          <w:ilvl w:val="0"/>
          <w:numId w:val="7"/>
        </w:numPr>
        <w:rPr>
          <w:ins w:id="474" w:author="Wendy Sclerandi" w:date="2016-11-10T02:28:00Z"/>
        </w:rPr>
        <w:pPrChange w:id="475" w:author="Wendy Sclerandi" w:date="2016-11-10T02:28:00Z">
          <w:pPr/>
        </w:pPrChange>
      </w:pPr>
      <w:ins w:id="476" w:author="Wendy Sclerandi" w:date="2016-11-10T02:29:00Z">
        <w:r>
          <w:rPr>
            <w:rFonts w:ascii="Arial" w:hAnsi="Arial" w:cs="Arial"/>
          </w:rPr>
          <w:t>Cantidad de fallas por día.</w:t>
        </w:r>
      </w:ins>
    </w:p>
    <w:p w:rsidR="000A36B5" w:rsidRPr="008A71E7" w:rsidDel="008F5D98" w:rsidRDefault="000A36B5" w:rsidP="008A71E7">
      <w:pPr>
        <w:rPr>
          <w:del w:id="477" w:author="Wendy Sclerandi" w:date="2016-11-10T02:11:00Z"/>
          <w:rFonts w:ascii="Arial" w:hAnsi="Arial" w:cs="Arial"/>
          <w:rPrChange w:id="478" w:author="Wendy Sclerandi" w:date="2016-11-10T02:27:00Z">
            <w:rPr>
              <w:del w:id="479" w:author="Wendy Sclerandi" w:date="2016-11-10T02:11:00Z"/>
            </w:rPr>
          </w:rPrChange>
        </w:rPr>
        <w:pPrChange w:id="480" w:author="Wendy Sclerandi" w:date="2016-11-10T02:27:00Z">
          <w:pPr>
            <w:pStyle w:val="Prrafodelista"/>
            <w:numPr>
              <w:numId w:val="5"/>
            </w:numPr>
            <w:ind w:left="780" w:hanging="360"/>
          </w:pPr>
        </w:pPrChange>
      </w:pPr>
      <w:del w:id="481" w:author="Wendy Sclerandi" w:date="2016-11-10T02:11:00Z">
        <w:r w:rsidRPr="008A71E7" w:rsidDel="008F5D98">
          <w:rPr>
            <w:rFonts w:ascii="Arial" w:hAnsi="Arial" w:cs="Arial"/>
            <w:rPrChange w:id="482" w:author="Wendy Sclerandi" w:date="2016-11-10T02:27:00Z">
              <w:rPr/>
            </w:rPrChange>
          </w:rPr>
          <w:delText>Una posible métrica a utilizar es la especificad del documento de requerimientos, para la cual se utiliza el Índice FOG. Si bien es una métrica pensada para el lenguaje Ingles, es una buena estimación para tener una estimación de cuán fácil será leer el documento.</w:delText>
        </w:r>
      </w:del>
    </w:p>
    <w:p w:rsidR="000A36B5" w:rsidRPr="000A36B5" w:rsidDel="008F5D98" w:rsidRDefault="000A36B5" w:rsidP="008A71E7">
      <w:pPr>
        <w:rPr>
          <w:del w:id="483" w:author="Wendy Sclerandi" w:date="2016-11-10T02:11:00Z"/>
        </w:rPr>
        <w:pPrChange w:id="484" w:author="Wendy Sclerandi" w:date="2016-11-10T02:27:00Z">
          <w:pPr>
            <w:pStyle w:val="Prrafodelista"/>
          </w:pPr>
        </w:pPrChange>
      </w:pPr>
      <w:del w:id="485" w:author="Wendy Sclerandi" w:date="2016-11-10T02:11:00Z">
        <w:r w:rsidRPr="000A36B5" w:rsidDel="008F5D98">
          <w:delText xml:space="preserve">Otra opción es la cantidad de párrafos por módulo de documentación, o número promedio de frases por módulo de documentación. </w:delText>
        </w:r>
      </w:del>
    </w:p>
    <w:p w:rsidR="000A36B5" w:rsidRPr="000A36B5" w:rsidDel="006D196B" w:rsidRDefault="000A36B5" w:rsidP="008A71E7">
      <w:pPr>
        <w:rPr>
          <w:del w:id="486" w:author="Wendy Sclerandi" w:date="2016-11-10T01:51:00Z"/>
        </w:rPr>
        <w:pPrChange w:id="487" w:author="Wendy Sclerandi" w:date="2016-11-10T02:27:00Z">
          <w:pPr>
            <w:spacing w:before="60" w:after="60" w:line="276" w:lineRule="auto"/>
            <w:jc w:val="both"/>
          </w:pPr>
        </w:pPrChange>
      </w:pPr>
      <w:del w:id="488" w:author="Wendy Sclerandi" w:date="2016-11-10T01:51:00Z">
        <w:r w:rsidDel="006D196B">
          <w:delText xml:space="preserve">• </w:delText>
        </w:r>
        <w:r w:rsidRPr="000A36B5" w:rsidDel="006D196B">
          <w:delText>EVALUACION Y REDUCCION DE RIESGOS: Se lleva a cabo un análisis detallado para cada uno de los riesgos del proyecto. Se definen los pasos para reducir dichos riesgos.</w:delText>
        </w:r>
      </w:del>
    </w:p>
    <w:p w:rsidR="000A36B5" w:rsidRPr="000A36B5" w:rsidDel="008F5D98" w:rsidRDefault="000A36B5" w:rsidP="008A71E7">
      <w:pPr>
        <w:rPr>
          <w:del w:id="489" w:author="Wendy Sclerandi" w:date="2016-11-10T02:15:00Z"/>
        </w:rPr>
        <w:pPrChange w:id="490" w:author="Wendy Sclerandi" w:date="2016-11-10T02:27:00Z">
          <w:pPr>
            <w:spacing w:before="60" w:after="60" w:line="276" w:lineRule="auto"/>
            <w:jc w:val="both"/>
          </w:pPr>
        </w:pPrChange>
      </w:pPr>
      <w:del w:id="491" w:author="Wendy Sclerandi" w:date="2016-11-10T02:14:00Z">
        <w:r w:rsidRPr="000A36B5" w:rsidDel="008F5D98">
          <w:delText xml:space="preserve">En esta etapa se puede medir el grado de validación de los requerimientos, ya que en la medida que más definidos se encuentren los mismos, menor será el riesgo de cometer errores debido a una mala comprensión. </w:delText>
        </w:r>
      </w:del>
      <w:del w:id="492" w:author="Wendy Sclerandi" w:date="2016-11-10T02:15:00Z">
        <w:r w:rsidRPr="000A36B5" w:rsidDel="008F5D98">
          <w:delText>Otra opción es la cantidad de requerimientos validados como correctos por el usuario, sobre la canti</w:delText>
        </w:r>
        <w:r w:rsidDel="008F5D98">
          <w:delText xml:space="preserve">dad de requerimientos totales. </w:delText>
        </w:r>
      </w:del>
    </w:p>
    <w:p w:rsidR="000A36B5" w:rsidRPr="000A36B5" w:rsidDel="008F5D98" w:rsidRDefault="000A36B5" w:rsidP="008A71E7">
      <w:pPr>
        <w:rPr>
          <w:del w:id="493" w:author="Wendy Sclerandi" w:date="2016-11-10T02:16:00Z"/>
        </w:rPr>
        <w:pPrChange w:id="494" w:author="Wendy Sclerandi" w:date="2016-11-10T02:27:00Z">
          <w:pPr>
            <w:spacing w:before="60" w:after="60" w:line="276" w:lineRule="auto"/>
            <w:jc w:val="both"/>
          </w:pPr>
        </w:pPrChange>
      </w:pPr>
      <w:del w:id="495" w:author="Wendy Sclerandi" w:date="2016-11-10T02:16:00Z">
        <w:r w:rsidDel="008F5D98">
          <w:delText xml:space="preserve">• </w:delText>
        </w:r>
        <w:r w:rsidRPr="000A36B5" w:rsidDel="008F5D98">
          <w:delText xml:space="preserve">DESARROLLO Y VALIDACION: Análisis de alternativas e identificación resolución de riesgos. Dependiendo del resultado de la evaluación de los riesgos, se elige un modelo para el desarrollo, el que puede ser cualquiera de los otros existentes, como formal, evolutivo, cascada, etc. </w:delText>
        </w:r>
      </w:del>
    </w:p>
    <w:p w:rsidR="000A36B5" w:rsidRPr="000A36B5" w:rsidDel="008F5D98" w:rsidRDefault="000A36B5" w:rsidP="008A71E7">
      <w:pPr>
        <w:rPr>
          <w:del w:id="496" w:author="Wendy Sclerandi" w:date="2016-11-10T02:16:00Z"/>
        </w:rPr>
        <w:pPrChange w:id="497" w:author="Wendy Sclerandi" w:date="2016-11-10T02:27:00Z">
          <w:pPr>
            <w:spacing w:before="60" w:after="60" w:line="276" w:lineRule="auto"/>
            <w:jc w:val="both"/>
          </w:pPr>
        </w:pPrChange>
      </w:pPr>
      <w:del w:id="498" w:author="Wendy Sclerandi" w:date="2016-11-10T02:16:00Z">
        <w:r w:rsidRPr="000A36B5" w:rsidDel="008F5D98">
          <w:delText xml:space="preserve">Una métrica adecuada sería la de Cocomo, que utiliza KLDC y también Puntos de función. </w:delText>
        </w:r>
      </w:del>
    </w:p>
    <w:p w:rsidR="000A36B5" w:rsidRPr="000A36B5" w:rsidDel="0048449C" w:rsidRDefault="000A36B5" w:rsidP="008A71E7">
      <w:pPr>
        <w:rPr>
          <w:del w:id="499" w:author="Wendy Sclerandi" w:date="2016-11-10T02:16:00Z"/>
        </w:rPr>
        <w:pPrChange w:id="500" w:author="Wendy Sclerandi" w:date="2016-11-10T02:27:00Z">
          <w:pPr>
            <w:spacing w:before="60" w:after="60" w:line="276" w:lineRule="auto"/>
            <w:jc w:val="both"/>
          </w:pPr>
        </w:pPrChange>
      </w:pPr>
      <w:del w:id="501" w:author="Wendy Sclerandi" w:date="2016-11-10T02:16:00Z">
        <w:r w:rsidDel="0048449C">
          <w:delText xml:space="preserve">• </w:delText>
        </w:r>
        <w:r w:rsidRPr="000A36B5" w:rsidDel="0048449C">
          <w:delText>PLANEACION: El proyecto se revisa y se toma la decisión si se debe continuar con un ciclo posterior de la espiral. Si se decide continuar, se desarrollan los planes para la siguiente fase del proyecto. Con cada iteración alrededor de la espiral (comenzando en el centro y siguiendo hacia el exterior), se construyen sucesivas versiones del software, cada vez más completa y, al final, el propio sistema software totalmente funcional.</w:delText>
        </w:r>
      </w:del>
    </w:p>
    <w:p w:rsidR="00830D96" w:rsidDel="0048449C" w:rsidRDefault="000A36B5" w:rsidP="008A71E7">
      <w:pPr>
        <w:rPr>
          <w:del w:id="502" w:author="Wendy Sclerandi" w:date="2016-11-10T02:17:00Z"/>
        </w:rPr>
        <w:pPrChange w:id="503" w:author="Wendy Sclerandi" w:date="2016-11-10T02:27:00Z">
          <w:pPr>
            <w:spacing w:before="60" w:after="60" w:line="276" w:lineRule="auto"/>
            <w:jc w:val="both"/>
          </w:pPr>
        </w:pPrChange>
      </w:pPr>
      <w:del w:id="504" w:author="Wendy Sclerandi" w:date="2016-11-10T02:17:00Z">
        <w:r w:rsidRPr="000A36B5" w:rsidDel="0048449C">
          <w:delText>Durante esta etapa se pueden tener en cuenta métricas más generales a tener en cuenta en las siguientes iteraciones. Algunas de ellas pueden ser Líneas de código fuente por hora de programador, productividad diaria de los programadores.</w:delText>
        </w:r>
      </w:del>
    </w:p>
    <w:p w:rsidR="000A36B5" w:rsidDel="00255F32" w:rsidRDefault="000A36B5" w:rsidP="008A71E7">
      <w:pPr>
        <w:rPr>
          <w:del w:id="505" w:author="Wendy Sclerandi" w:date="2016-11-10T02:32:00Z"/>
        </w:rPr>
        <w:pPrChange w:id="506" w:author="Wendy Sclerandi" w:date="2016-11-10T02:27:00Z">
          <w:pPr>
            <w:spacing w:before="60" w:after="60" w:line="276" w:lineRule="auto"/>
            <w:jc w:val="both"/>
          </w:pPr>
        </w:pPrChange>
      </w:pPr>
    </w:p>
    <w:p w:rsidR="000A36B5" w:rsidRDefault="000A36B5" w:rsidP="00255F32">
      <w:pPr>
        <w:spacing w:before="240" w:after="60" w:line="276" w:lineRule="auto"/>
        <w:jc w:val="both"/>
        <w:rPr>
          <w:rFonts w:ascii="Arial" w:hAnsi="Arial" w:cs="Arial"/>
        </w:rPr>
        <w:pPrChange w:id="507" w:author="Wendy Sclerandi" w:date="2016-11-10T02:32:00Z">
          <w:pPr>
            <w:spacing w:before="60" w:after="60" w:line="276" w:lineRule="auto"/>
            <w:jc w:val="both"/>
          </w:pPr>
        </w:pPrChange>
      </w:pPr>
      <w:r>
        <w:rPr>
          <w:rFonts w:ascii="Arial" w:hAnsi="Arial" w:cs="Arial"/>
        </w:rPr>
        <w:t>A continuación</w:t>
      </w:r>
      <w:ins w:id="508" w:author="Wendy Sclerandi" w:date="2016-11-10T02:34:00Z">
        <w:r w:rsidR="00CF2BFF">
          <w:rPr>
            <w:rFonts w:ascii="Arial" w:hAnsi="Arial" w:cs="Arial"/>
          </w:rPr>
          <w:t xml:space="preserve">, se </w:t>
        </w:r>
      </w:ins>
      <w:del w:id="509" w:author="Wendy Sclerandi" w:date="2016-11-10T02:31:00Z">
        <w:r w:rsidDel="001F5304">
          <w:rPr>
            <w:rFonts w:ascii="Arial" w:hAnsi="Arial" w:cs="Arial"/>
          </w:rPr>
          <w:delText xml:space="preserve">  </w:delText>
        </w:r>
      </w:del>
      <w:ins w:id="510" w:author="Wendy Sclerandi" w:date="2016-11-10T02:34:00Z">
        <w:r w:rsidR="00CF2BFF">
          <w:rPr>
            <w:rFonts w:ascii="Arial" w:hAnsi="Arial" w:cs="Arial"/>
          </w:rPr>
          <w:t xml:space="preserve">especifican </w:t>
        </w:r>
      </w:ins>
      <w:del w:id="511" w:author="Wendy Sclerandi" w:date="2016-11-10T02:34:00Z">
        <w:r w:rsidDel="00CF2BFF">
          <w:rPr>
            <w:rFonts w:ascii="Arial" w:hAnsi="Arial" w:cs="Arial"/>
          </w:rPr>
          <w:delText xml:space="preserve">especificamos </w:delText>
        </w:r>
      </w:del>
      <w:del w:id="512" w:author="Wendy Sclerandi" w:date="2016-11-10T03:06:00Z">
        <w:r w:rsidDel="00D62010">
          <w:rPr>
            <w:rFonts w:ascii="Arial" w:hAnsi="Arial" w:cs="Arial"/>
          </w:rPr>
          <w:delText>tres</w:delText>
        </w:r>
      </w:del>
      <w:ins w:id="513" w:author="Wendy Sclerandi" w:date="2016-11-10T03:06:00Z">
        <w:r w:rsidR="00D62010">
          <w:rPr>
            <w:rFonts w:ascii="Arial" w:hAnsi="Arial" w:cs="Arial"/>
          </w:rPr>
          <w:t>cuatro</w:t>
        </w:r>
      </w:ins>
      <w:r>
        <w:rPr>
          <w:rFonts w:ascii="Arial" w:hAnsi="Arial" w:cs="Arial"/>
        </w:rPr>
        <w:t xml:space="preserve"> </w:t>
      </w:r>
      <w:del w:id="514" w:author="Wendy Sclerandi" w:date="2016-11-10T02:34:00Z">
        <w:r w:rsidDel="00F95E71">
          <w:rPr>
            <w:rFonts w:ascii="Arial" w:hAnsi="Arial" w:cs="Arial"/>
          </w:rPr>
          <w:delText xml:space="preserve">de las </w:delText>
        </w:r>
        <w:r w:rsidDel="00CF2BFF">
          <w:rPr>
            <w:rFonts w:ascii="Arial" w:hAnsi="Arial" w:cs="Arial"/>
          </w:rPr>
          <w:delText xml:space="preserve">líneas de código </w:delText>
        </w:r>
      </w:del>
      <w:ins w:id="515" w:author="Wendy Sclerandi" w:date="2016-11-10T02:34:00Z">
        <w:r w:rsidR="00CF2BFF">
          <w:rPr>
            <w:rFonts w:ascii="Arial" w:hAnsi="Arial" w:cs="Arial"/>
          </w:rPr>
          <w:t xml:space="preserve">métricas </w:t>
        </w:r>
        <w:r w:rsidR="00F95E71">
          <w:rPr>
            <w:rFonts w:ascii="Arial" w:hAnsi="Arial" w:cs="Arial"/>
          </w:rPr>
          <w:t xml:space="preserve">de las </w:t>
        </w:r>
      </w:ins>
      <w:r>
        <w:rPr>
          <w:rFonts w:ascii="Arial" w:hAnsi="Arial" w:cs="Arial"/>
        </w:rPr>
        <w:t>mencionadas anteriormente</w:t>
      </w:r>
      <w:ins w:id="516" w:author="Wendy Sclerandi" w:date="2016-11-10T02:34:00Z">
        <w:r w:rsidR="00332898">
          <w:rPr>
            <w:rFonts w:ascii="Arial" w:hAnsi="Arial" w:cs="Arial"/>
          </w:rPr>
          <w:t>:</w:t>
        </w:r>
      </w:ins>
      <w:del w:id="517" w:author="Wendy Sclerandi" w:date="2016-11-10T02:34:00Z">
        <w:r w:rsidDel="00332898">
          <w:rPr>
            <w:rFonts w:ascii="Arial" w:hAnsi="Arial" w:cs="Arial"/>
          </w:rPr>
          <w:delText>.</w:delText>
        </w:r>
      </w:del>
    </w:p>
    <w:p w:rsidR="000A36B5" w:rsidRPr="0097077D" w:rsidDel="00255F32" w:rsidRDefault="000A36B5" w:rsidP="00894A76">
      <w:pPr>
        <w:spacing w:before="60" w:after="60" w:line="276" w:lineRule="auto"/>
        <w:jc w:val="both"/>
        <w:rPr>
          <w:del w:id="518" w:author="Wendy Sclerandi" w:date="2016-11-10T02:33:00Z"/>
          <w:rFonts w:ascii="Arial" w:hAnsi="Arial" w:cs="Arial"/>
        </w:rPr>
      </w:pPr>
    </w:p>
    <w:p w:rsidR="00255F32" w:rsidRPr="00255F32" w:rsidRDefault="00EA438E" w:rsidP="00894A76">
      <w:pPr>
        <w:spacing w:before="60" w:after="60" w:line="276" w:lineRule="auto"/>
        <w:jc w:val="both"/>
        <w:rPr>
          <w:ins w:id="519" w:author="Wendy Sclerandi" w:date="2016-11-10T02:33:00Z"/>
          <w:rFonts w:ascii="Arial" w:hAnsi="Arial" w:cs="Arial"/>
        </w:rPr>
        <w:pPrChange w:id="520" w:author="Wendy Sclerandi" w:date="2016-11-10T02:36:00Z">
          <w:pPr>
            <w:spacing w:before="60" w:after="60" w:line="276" w:lineRule="auto"/>
            <w:ind w:left="426"/>
            <w:jc w:val="both"/>
          </w:pPr>
        </w:pPrChange>
      </w:pPr>
      <w:ins w:id="521" w:author="Wendy Sclerandi" w:date="2016-11-10T02:36:00Z">
        <w:r>
          <w:rPr>
            <w:rFonts w:ascii="Arial" w:hAnsi="Arial" w:cs="Arial"/>
            <w:u w:val="single"/>
          </w:rPr>
          <w:t>Métrica</w:t>
        </w:r>
      </w:ins>
      <w:ins w:id="522" w:author="Wendy Sclerandi" w:date="2016-11-10T02:33:00Z">
        <w:r w:rsidR="00255F32" w:rsidRPr="00255F32">
          <w:rPr>
            <w:rFonts w:ascii="Arial" w:hAnsi="Arial" w:cs="Arial"/>
            <w:rPrChange w:id="523" w:author="Wendy Sclerandi" w:date="2016-11-10T02:33:00Z">
              <w:rPr>
                <w:rFonts w:ascii="Arial" w:hAnsi="Arial" w:cs="Arial"/>
                <w:b/>
              </w:rPr>
            </w:rPrChange>
          </w:rPr>
          <w:t xml:space="preserve">: Cantidad de requerimientos válidos </w:t>
        </w:r>
      </w:ins>
      <w:ins w:id="524" w:author="Wendy Sclerandi" w:date="2016-11-10T02:36:00Z">
        <w:r>
          <w:rPr>
            <w:rFonts w:ascii="Arial" w:hAnsi="Arial" w:cs="Arial"/>
          </w:rPr>
          <w:t xml:space="preserve">por el usuario </w:t>
        </w:r>
      </w:ins>
      <w:ins w:id="525" w:author="Wendy Sclerandi" w:date="2016-11-10T02:33:00Z">
        <w:r w:rsidR="00255F32" w:rsidRPr="00255F32">
          <w:rPr>
            <w:rFonts w:ascii="Arial" w:hAnsi="Arial" w:cs="Arial"/>
            <w:rPrChange w:id="526" w:author="Wendy Sclerandi" w:date="2016-11-10T02:33:00Z">
              <w:rPr>
                <w:rFonts w:ascii="Arial" w:hAnsi="Arial" w:cs="Arial"/>
                <w:b/>
              </w:rPr>
            </w:rPrChange>
          </w:rPr>
          <w:t>sobre requerimientos totales</w:t>
        </w:r>
      </w:ins>
      <w:ins w:id="527" w:author="Wendy Sclerandi" w:date="2016-11-10T02:35:00Z">
        <w:r>
          <w:rPr>
            <w:rFonts w:ascii="Arial" w:hAnsi="Arial" w:cs="Arial"/>
          </w:rPr>
          <w:t>.</w:t>
        </w:r>
      </w:ins>
    </w:p>
    <w:p w:rsidR="00255F32" w:rsidRPr="00894A76" w:rsidRDefault="00255F32" w:rsidP="00894A76">
      <w:pPr>
        <w:pStyle w:val="Prrafodelista"/>
        <w:numPr>
          <w:ilvl w:val="0"/>
          <w:numId w:val="9"/>
        </w:numPr>
        <w:spacing w:before="60" w:after="60" w:line="276" w:lineRule="auto"/>
        <w:jc w:val="both"/>
        <w:rPr>
          <w:ins w:id="528" w:author="Wendy Sclerandi" w:date="2016-11-10T02:33:00Z"/>
          <w:rFonts w:ascii="Arial" w:hAnsi="Arial" w:cs="Arial"/>
          <w:rPrChange w:id="529" w:author="Wendy Sclerandi" w:date="2016-11-10T02:39:00Z">
            <w:rPr>
              <w:ins w:id="530" w:author="Wendy Sclerandi" w:date="2016-11-10T02:33:00Z"/>
            </w:rPr>
          </w:rPrChange>
        </w:rPr>
        <w:pPrChange w:id="531" w:author="Wendy Sclerandi" w:date="2016-11-10T02:39:00Z">
          <w:pPr>
            <w:spacing w:before="60" w:after="60" w:line="276" w:lineRule="auto"/>
            <w:jc w:val="both"/>
          </w:pPr>
        </w:pPrChange>
      </w:pPr>
      <w:ins w:id="532" w:author="Wendy Sclerandi" w:date="2016-11-10T02:33:00Z">
        <w:r w:rsidRPr="00894A76">
          <w:rPr>
            <w:rFonts w:ascii="Arial" w:hAnsi="Arial" w:cs="Arial"/>
            <w:u w:val="single"/>
            <w:rPrChange w:id="533" w:author="Wendy Sclerandi" w:date="2016-11-10T02:39:00Z">
              <w:rPr>
                <w:u w:val="single"/>
              </w:rPr>
            </w:rPrChange>
          </w:rPr>
          <w:t>Objeto</w:t>
        </w:r>
      </w:ins>
      <w:ins w:id="534" w:author="Wendy Sclerandi" w:date="2016-11-10T02:37:00Z">
        <w:r w:rsidR="00894A76" w:rsidRPr="00894A76">
          <w:rPr>
            <w:rFonts w:ascii="Arial" w:hAnsi="Arial" w:cs="Arial"/>
            <w:u w:val="single"/>
            <w:rPrChange w:id="535" w:author="Wendy Sclerandi" w:date="2016-11-10T02:39:00Z">
              <w:rPr>
                <w:u w:val="single"/>
              </w:rPr>
            </w:rPrChange>
          </w:rPr>
          <w:t>s</w:t>
        </w:r>
      </w:ins>
      <w:ins w:id="536" w:author="Wendy Sclerandi" w:date="2016-11-10T02:33:00Z">
        <w:r w:rsidRPr="00894A76">
          <w:rPr>
            <w:rFonts w:ascii="Arial" w:hAnsi="Arial" w:cs="Arial"/>
            <w:u w:val="single"/>
            <w:rPrChange w:id="537" w:author="Wendy Sclerandi" w:date="2016-11-10T02:39:00Z">
              <w:rPr>
                <w:rFonts w:ascii="Arial" w:hAnsi="Arial" w:cs="Arial"/>
              </w:rPr>
            </w:rPrChange>
          </w:rPr>
          <w:t xml:space="preserve"> </w:t>
        </w:r>
        <w:r w:rsidRPr="00894A76">
          <w:rPr>
            <w:rFonts w:ascii="Arial" w:hAnsi="Arial" w:cs="Arial"/>
            <w:u w:val="single"/>
            <w:rPrChange w:id="538" w:author="Wendy Sclerandi" w:date="2016-11-10T02:39:00Z">
              <w:rPr>
                <w:u w:val="single"/>
              </w:rPr>
            </w:rPrChange>
          </w:rPr>
          <w:t>medido</w:t>
        </w:r>
      </w:ins>
      <w:ins w:id="539" w:author="Wendy Sclerandi" w:date="2016-11-10T02:37:00Z">
        <w:r w:rsidR="00894A76" w:rsidRPr="00894A76">
          <w:rPr>
            <w:rFonts w:ascii="Arial" w:hAnsi="Arial" w:cs="Arial"/>
            <w:u w:val="single"/>
            <w:rPrChange w:id="540" w:author="Wendy Sclerandi" w:date="2016-11-10T02:39:00Z">
              <w:rPr>
                <w:u w:val="single"/>
              </w:rPr>
            </w:rPrChange>
          </w:rPr>
          <w:t>s</w:t>
        </w:r>
      </w:ins>
      <w:ins w:id="541" w:author="Wendy Sclerandi" w:date="2016-11-10T02:33:00Z">
        <w:r w:rsidRPr="00894A76">
          <w:rPr>
            <w:rFonts w:ascii="Arial" w:hAnsi="Arial" w:cs="Arial"/>
            <w:rPrChange w:id="542" w:author="Wendy Sclerandi" w:date="2016-11-10T02:39:00Z">
              <w:rPr/>
            </w:rPrChange>
          </w:rPr>
          <w:t>: Requerimientos funcionales y no funcionales</w:t>
        </w:r>
      </w:ins>
      <w:ins w:id="543" w:author="Wendy Sclerandi" w:date="2016-11-10T02:36:00Z">
        <w:r w:rsidR="00EA438E" w:rsidRPr="00894A76">
          <w:rPr>
            <w:rFonts w:ascii="Arial" w:hAnsi="Arial" w:cs="Arial"/>
            <w:rPrChange w:id="544" w:author="Wendy Sclerandi" w:date="2016-11-10T02:39:00Z">
              <w:rPr/>
            </w:rPrChange>
          </w:rPr>
          <w:t>.</w:t>
        </w:r>
      </w:ins>
    </w:p>
    <w:p w:rsidR="00255F32" w:rsidRPr="00894A76" w:rsidRDefault="00255F32" w:rsidP="00894A76">
      <w:pPr>
        <w:pStyle w:val="Prrafodelista"/>
        <w:numPr>
          <w:ilvl w:val="0"/>
          <w:numId w:val="9"/>
        </w:numPr>
        <w:spacing w:before="60" w:after="60" w:line="276" w:lineRule="auto"/>
        <w:jc w:val="both"/>
        <w:rPr>
          <w:ins w:id="545" w:author="Wendy Sclerandi" w:date="2016-11-10T02:33:00Z"/>
          <w:rFonts w:ascii="Arial" w:hAnsi="Arial" w:cs="Arial"/>
          <w:rPrChange w:id="546" w:author="Wendy Sclerandi" w:date="2016-11-10T02:39:00Z">
            <w:rPr>
              <w:ins w:id="547" w:author="Wendy Sclerandi" w:date="2016-11-10T02:33:00Z"/>
            </w:rPr>
          </w:rPrChange>
        </w:rPr>
        <w:pPrChange w:id="548" w:author="Wendy Sclerandi" w:date="2016-11-10T02:39:00Z">
          <w:pPr>
            <w:spacing w:before="60" w:after="60" w:line="276" w:lineRule="auto"/>
            <w:jc w:val="both"/>
          </w:pPr>
        </w:pPrChange>
      </w:pPr>
      <w:ins w:id="549" w:author="Wendy Sclerandi" w:date="2016-11-10T02:33:00Z">
        <w:r w:rsidRPr="00894A76">
          <w:rPr>
            <w:rFonts w:ascii="Arial" w:hAnsi="Arial" w:cs="Arial"/>
            <w:u w:val="single"/>
            <w:rPrChange w:id="550" w:author="Wendy Sclerandi" w:date="2016-11-10T02:39:00Z">
              <w:rPr/>
            </w:rPrChange>
          </w:rPr>
          <w:t>Atributos</w:t>
        </w:r>
        <w:r w:rsidRPr="00894A76">
          <w:rPr>
            <w:rFonts w:ascii="Arial" w:hAnsi="Arial" w:cs="Arial"/>
            <w:u w:val="single"/>
            <w:rPrChange w:id="551" w:author="Wendy Sclerandi" w:date="2016-11-10T02:39:00Z">
              <w:rPr>
                <w:rFonts w:ascii="Arial" w:hAnsi="Arial" w:cs="Arial"/>
              </w:rPr>
            </w:rPrChange>
          </w:rPr>
          <w:t xml:space="preserve"> </w:t>
        </w:r>
        <w:r w:rsidRPr="00894A76">
          <w:rPr>
            <w:rFonts w:ascii="Arial" w:hAnsi="Arial" w:cs="Arial"/>
            <w:u w:val="single"/>
            <w:rPrChange w:id="552" w:author="Wendy Sclerandi" w:date="2016-11-10T02:39:00Z">
              <w:rPr/>
            </w:rPrChange>
          </w:rPr>
          <w:t>medidos</w:t>
        </w:r>
        <w:r w:rsidRPr="00894A76">
          <w:rPr>
            <w:rFonts w:ascii="Arial" w:hAnsi="Arial" w:cs="Arial"/>
            <w:rPrChange w:id="553" w:author="Wendy Sclerandi" w:date="2016-11-10T02:39:00Z">
              <w:rPr/>
            </w:rPrChange>
          </w:rPr>
          <w:t>: Cantidad</w:t>
        </w:r>
      </w:ins>
      <w:ins w:id="554" w:author="Wendy Sclerandi" w:date="2016-11-10T02:37:00Z">
        <w:r w:rsidR="00894A76" w:rsidRPr="00894A76">
          <w:rPr>
            <w:rFonts w:ascii="Arial" w:hAnsi="Arial" w:cs="Arial"/>
            <w:rPrChange w:id="555" w:author="Wendy Sclerandi" w:date="2016-11-10T02:39:00Z">
              <w:rPr/>
            </w:rPrChange>
          </w:rPr>
          <w:t>es.</w:t>
        </w:r>
      </w:ins>
    </w:p>
    <w:p w:rsidR="00894A76" w:rsidRPr="00894A76" w:rsidRDefault="00894A76" w:rsidP="00894A76">
      <w:pPr>
        <w:pStyle w:val="Prrafodelista"/>
        <w:numPr>
          <w:ilvl w:val="0"/>
          <w:numId w:val="9"/>
        </w:numPr>
        <w:spacing w:before="60" w:after="60" w:line="276" w:lineRule="auto"/>
        <w:jc w:val="both"/>
        <w:rPr>
          <w:ins w:id="556" w:author="Wendy Sclerandi" w:date="2016-11-10T02:37:00Z"/>
          <w:rFonts w:ascii="Arial" w:hAnsi="Arial" w:cs="Arial"/>
          <w:rPrChange w:id="557" w:author="Wendy Sclerandi" w:date="2016-11-10T02:39:00Z">
            <w:rPr>
              <w:ins w:id="558" w:author="Wendy Sclerandi" w:date="2016-11-10T02:37:00Z"/>
            </w:rPr>
          </w:rPrChange>
        </w:rPr>
        <w:pPrChange w:id="559" w:author="Wendy Sclerandi" w:date="2016-11-10T02:39:00Z">
          <w:pPr>
            <w:spacing w:before="60" w:after="60" w:line="276" w:lineRule="auto"/>
            <w:ind w:left="426"/>
            <w:jc w:val="both"/>
          </w:pPr>
        </w:pPrChange>
      </w:pPr>
      <w:ins w:id="560" w:author="Wendy Sclerandi" w:date="2016-11-10T02:33:00Z">
        <w:r w:rsidRPr="00894A76">
          <w:rPr>
            <w:rFonts w:ascii="Arial" w:hAnsi="Arial" w:cs="Arial"/>
            <w:u w:val="single"/>
            <w:rPrChange w:id="561" w:author="Wendy Sclerandi" w:date="2016-11-10T02:39:00Z">
              <w:rPr/>
            </w:rPrChange>
          </w:rPr>
          <w:t>C</w:t>
        </w:r>
      </w:ins>
      <w:ins w:id="562" w:author="Wendy Sclerandi" w:date="2016-11-10T02:38:00Z">
        <w:r w:rsidRPr="00894A76">
          <w:rPr>
            <w:rFonts w:ascii="Arial" w:hAnsi="Arial" w:cs="Arial"/>
            <w:u w:val="single"/>
            <w:rPrChange w:id="563" w:author="Wendy Sclerandi" w:date="2016-11-10T02:39:00Z">
              <w:rPr/>
            </w:rPrChange>
          </w:rPr>
          <w:t>ó</w:t>
        </w:r>
      </w:ins>
      <w:ins w:id="564" w:author="Wendy Sclerandi" w:date="2016-11-10T02:33:00Z">
        <w:r w:rsidR="00255F32" w:rsidRPr="00894A76">
          <w:rPr>
            <w:rFonts w:ascii="Arial" w:hAnsi="Arial" w:cs="Arial"/>
            <w:u w:val="single"/>
            <w:rPrChange w:id="565" w:author="Wendy Sclerandi" w:date="2016-11-10T02:39:00Z">
              <w:rPr/>
            </w:rPrChange>
          </w:rPr>
          <w:t>mo medir</w:t>
        </w:r>
        <w:r w:rsidR="00255F32" w:rsidRPr="00894A76">
          <w:rPr>
            <w:rFonts w:ascii="Arial" w:hAnsi="Arial" w:cs="Arial"/>
            <w:rPrChange w:id="566" w:author="Wendy Sclerandi" w:date="2016-11-10T02:39:00Z">
              <w:rPr/>
            </w:rPrChange>
          </w:rPr>
          <w:t xml:space="preserve">: </w:t>
        </w:r>
      </w:ins>
    </w:p>
    <w:p w:rsidR="00255F32" w:rsidRPr="0097077D" w:rsidRDefault="00894A76" w:rsidP="00894A76">
      <w:pPr>
        <w:pStyle w:val="Prrafodelista"/>
        <w:spacing w:before="60" w:after="60" w:line="276" w:lineRule="auto"/>
        <w:jc w:val="both"/>
        <w:rPr>
          <w:ins w:id="567" w:author="Wendy Sclerandi" w:date="2016-11-10T02:33:00Z"/>
          <w:rFonts w:ascii="Arial" w:hAnsi="Arial" w:cs="Arial"/>
        </w:rPr>
        <w:pPrChange w:id="568" w:author="Wendy Sclerandi" w:date="2016-11-10T02:39:00Z">
          <w:pPr>
            <w:spacing w:before="60" w:after="60" w:line="276" w:lineRule="auto"/>
            <w:jc w:val="both"/>
          </w:pPr>
        </w:pPrChange>
      </w:pPr>
      <m:oMathPara>
        <m:oMath>
          <m:r>
            <w:ins w:id="569" w:author="Wendy Sclerandi" w:date="2016-11-10T02:33:00Z">
              <w:rPr>
                <w:rFonts w:ascii="Cambria Math" w:hAnsi="Cambria Math" w:cs="Arial"/>
                <w:rPrChange w:id="570" w:author="Wendy Sclerandi" w:date="2016-11-10T02:39:00Z">
                  <w:rPr/>
                </w:rPrChange>
              </w:rPr>
              <m:t>Cantidad de requerimientos validados/Cantidad</m:t>
            </w:ins>
          </m:r>
          <m:r>
            <w:ins w:id="571" w:author="Wendy Sclerandi" w:date="2016-11-10T02:37:00Z">
              <w:rPr>
                <w:rFonts w:ascii="Cambria Math" w:hAnsi="Cambria Math" w:cs="Arial"/>
                <w:rPrChange w:id="572" w:author="Wendy Sclerandi" w:date="2016-11-10T02:39:00Z">
                  <w:rPr/>
                </w:rPrChange>
              </w:rPr>
              <m:t xml:space="preserve"> total</m:t>
            </w:ins>
          </m:r>
          <m:r>
            <w:ins w:id="573" w:author="Wendy Sclerandi" w:date="2016-11-10T02:33:00Z">
              <w:rPr>
                <w:rFonts w:ascii="Cambria Math" w:hAnsi="Cambria Math" w:cs="Arial"/>
                <w:rPrChange w:id="574" w:author="Wendy Sclerandi" w:date="2016-11-10T02:39:00Z">
                  <w:rPr/>
                </w:rPrChange>
              </w:rPr>
              <m:t xml:space="preserve"> de requerimientos</m:t>
            </w:ins>
          </m:r>
        </m:oMath>
      </m:oMathPara>
    </w:p>
    <w:p w:rsidR="00255F32" w:rsidRPr="00894A76" w:rsidRDefault="00255F32" w:rsidP="00894A76">
      <w:pPr>
        <w:pStyle w:val="Prrafodelista"/>
        <w:numPr>
          <w:ilvl w:val="0"/>
          <w:numId w:val="9"/>
        </w:numPr>
        <w:spacing w:before="60" w:after="60" w:line="276" w:lineRule="auto"/>
        <w:jc w:val="both"/>
        <w:rPr>
          <w:ins w:id="575" w:author="Wendy Sclerandi" w:date="2016-11-10T02:33:00Z"/>
          <w:rFonts w:ascii="Arial" w:hAnsi="Arial" w:cs="Arial"/>
          <w:rPrChange w:id="576" w:author="Wendy Sclerandi" w:date="2016-11-10T02:39:00Z">
            <w:rPr>
              <w:ins w:id="577" w:author="Wendy Sclerandi" w:date="2016-11-10T02:33:00Z"/>
            </w:rPr>
          </w:rPrChange>
        </w:rPr>
        <w:pPrChange w:id="578" w:author="Wendy Sclerandi" w:date="2016-11-10T02:39:00Z">
          <w:pPr>
            <w:spacing w:before="60" w:after="60" w:line="276" w:lineRule="auto"/>
            <w:jc w:val="both"/>
          </w:pPr>
        </w:pPrChange>
      </w:pPr>
      <w:ins w:id="579" w:author="Wendy Sclerandi" w:date="2016-11-10T02:33:00Z">
        <w:r w:rsidRPr="00894A76">
          <w:rPr>
            <w:rFonts w:ascii="Arial" w:hAnsi="Arial" w:cs="Arial"/>
            <w:u w:val="single"/>
            <w:rPrChange w:id="580" w:author="Wendy Sclerandi" w:date="2016-11-10T02:39:00Z">
              <w:rPr>
                <w:u w:val="single"/>
              </w:rPr>
            </w:rPrChange>
          </w:rPr>
          <w:t>Valor de medida</w:t>
        </w:r>
        <w:r w:rsidRPr="00894A76">
          <w:rPr>
            <w:rFonts w:ascii="Arial" w:hAnsi="Arial" w:cs="Arial"/>
            <w:rPrChange w:id="581" w:author="Wendy Sclerandi" w:date="2016-11-10T02:39:00Z">
              <w:rPr/>
            </w:rPrChange>
          </w:rPr>
          <w:t>: Porcentaje de requerimientos validados</w:t>
        </w:r>
      </w:ins>
      <w:ins w:id="582" w:author="Wendy Sclerandi" w:date="2016-11-10T02:38:00Z">
        <w:r w:rsidR="00894A76" w:rsidRPr="00894A76">
          <w:rPr>
            <w:rFonts w:ascii="Arial" w:hAnsi="Arial" w:cs="Arial"/>
            <w:rPrChange w:id="583" w:author="Wendy Sclerandi" w:date="2016-11-10T02:39:00Z">
              <w:rPr/>
            </w:rPrChange>
          </w:rPr>
          <w:t>.</w:t>
        </w:r>
      </w:ins>
    </w:p>
    <w:p w:rsidR="00255F32" w:rsidRPr="00ED702C" w:rsidRDefault="00255F32" w:rsidP="00ED702C">
      <w:pPr>
        <w:pStyle w:val="Prrafodelista"/>
        <w:numPr>
          <w:ilvl w:val="0"/>
          <w:numId w:val="9"/>
        </w:numPr>
        <w:spacing w:before="60" w:after="60" w:line="276" w:lineRule="auto"/>
        <w:jc w:val="both"/>
        <w:rPr>
          <w:ins w:id="584" w:author="Wendy Sclerandi" w:date="2016-11-10T02:33:00Z"/>
          <w:rFonts w:ascii="Arial" w:hAnsi="Arial" w:cs="Arial"/>
          <w:rPrChange w:id="585" w:author="Wendy Sclerandi" w:date="2016-11-10T02:39:00Z">
            <w:rPr>
              <w:ins w:id="586" w:author="Wendy Sclerandi" w:date="2016-11-10T02:33:00Z"/>
            </w:rPr>
          </w:rPrChange>
        </w:rPr>
        <w:pPrChange w:id="587" w:author="Wendy Sclerandi" w:date="2016-11-10T02:39:00Z">
          <w:pPr>
            <w:spacing w:before="60" w:after="60" w:line="276" w:lineRule="auto"/>
            <w:jc w:val="both"/>
          </w:pPr>
        </w:pPrChange>
      </w:pPr>
      <w:ins w:id="588" w:author="Wendy Sclerandi" w:date="2016-11-10T02:33:00Z">
        <w:r w:rsidRPr="00894A76">
          <w:rPr>
            <w:rFonts w:ascii="Arial" w:hAnsi="Arial" w:cs="Arial"/>
            <w:u w:val="single"/>
            <w:rPrChange w:id="589" w:author="Wendy Sclerandi" w:date="2016-11-10T02:39:00Z">
              <w:rPr>
                <w:u w:val="single"/>
              </w:rPr>
            </w:rPrChange>
          </w:rPr>
          <w:t>Indicador</w:t>
        </w:r>
        <w:r w:rsidR="00894A76" w:rsidRPr="00894A76">
          <w:rPr>
            <w:rFonts w:ascii="Arial" w:hAnsi="Arial" w:cs="Arial"/>
            <w:rPrChange w:id="590" w:author="Wendy Sclerandi" w:date="2016-11-10T02:39:00Z">
              <w:rPr/>
            </w:rPrChange>
          </w:rPr>
          <w:t xml:space="preserve">: </w:t>
        </w:r>
      </w:ins>
      <m:oMath>
        <m:r>
          <w:ins w:id="591" w:author="Wendy Sclerandi" w:date="2016-11-10T02:50:00Z">
            <w:rPr>
              <w:rFonts w:ascii="Cambria Math" w:hAnsi="Cambria Math" w:cs="Arial"/>
            </w:rPr>
            <m:t>[</m:t>
          </w:ins>
        </m:r>
        <m:r>
          <w:ins w:id="592" w:author="Wendy Sclerandi" w:date="2016-11-10T02:33:00Z">
            <w:rPr>
              <w:rFonts w:ascii="Cambria Math" w:hAnsi="Cambria Math" w:cs="Arial"/>
            </w:rPr>
            <m:t>P</m:t>
          </w:ins>
        </m:r>
        <m:r>
          <w:ins w:id="593" w:author="Wendy Sclerandi" w:date="2016-11-10T02:38:00Z">
            <w:rPr>
              <w:rFonts w:ascii="Cambria Math" w:hAnsi="Cambria Math" w:cs="Arial"/>
            </w:rPr>
            <m:t>orcentaje</m:t>
          </w:ins>
        </m:r>
        <m:r>
          <w:ins w:id="594" w:author="Wendy Sclerandi" w:date="2016-11-10T02:50:00Z">
            <w:rPr>
              <w:rFonts w:ascii="Cambria Math" w:hAnsi="Cambria Math" w:cs="Arial"/>
            </w:rPr>
            <m:t>]</m:t>
          </w:ins>
        </m:r>
        <m:r>
          <w:ins w:id="595" w:author="Wendy Sclerandi" w:date="2016-11-10T02:33:00Z">
            <w:rPr>
              <w:rFonts w:ascii="Cambria Math" w:hAnsi="Cambria Math" w:cs="Arial"/>
            </w:rPr>
            <m:t>&gt;</m:t>
          </w:ins>
        </m:r>
        <m:r>
          <w:ins w:id="596" w:author="Wendy Sclerandi" w:date="2016-11-10T02:33:00Z">
            <w:rPr>
              <w:rFonts w:ascii="Cambria Math" w:hAnsi="Cambria Math" w:cs="Arial"/>
            </w:rPr>
            <m:t>0.8</m:t>
          </w:ins>
        </m:r>
      </m:oMath>
      <w:ins w:id="597" w:author="Wendy Sclerandi" w:date="2016-11-10T02:33:00Z">
        <w:r w:rsidRPr="00894A76">
          <w:rPr>
            <w:rFonts w:ascii="Arial" w:hAnsi="Arial" w:cs="Arial"/>
            <w:rPrChange w:id="598" w:author="Wendy Sclerandi" w:date="2016-11-10T02:39:00Z">
              <w:rPr/>
            </w:rPrChange>
          </w:rPr>
          <w:t xml:space="preserve"> </w:t>
        </w:r>
      </w:ins>
      <w:ins w:id="599" w:author="Wendy Sclerandi" w:date="2016-11-10T02:38:00Z">
        <w:r w:rsidR="00894A76" w:rsidRPr="00894A76">
          <w:sym w:font="Wingdings" w:char="F0E0"/>
        </w:r>
        <w:r w:rsidR="00894A76" w:rsidRPr="00894A76">
          <w:rPr>
            <w:rFonts w:ascii="Arial" w:hAnsi="Arial" w:cs="Arial"/>
            <w:rPrChange w:id="600" w:author="Wendy Sclerandi" w:date="2016-11-10T02:39:00Z">
              <w:rPr/>
            </w:rPrChange>
          </w:rPr>
          <w:t xml:space="preserve"> Los </w:t>
        </w:r>
      </w:ins>
      <w:ins w:id="601" w:author="Wendy Sclerandi" w:date="2016-11-10T02:33:00Z">
        <w:r w:rsidRPr="00894A76">
          <w:rPr>
            <w:rFonts w:ascii="Arial" w:hAnsi="Arial" w:cs="Arial"/>
            <w:rPrChange w:id="602" w:author="Wendy Sclerandi" w:date="2016-11-10T02:39:00Z">
              <w:rPr/>
            </w:rPrChange>
          </w:rPr>
          <w:t xml:space="preserve">riesgos </w:t>
        </w:r>
      </w:ins>
      <w:ins w:id="603" w:author="Wendy Sclerandi" w:date="2016-11-10T02:39:00Z">
        <w:r w:rsidR="00894A76" w:rsidRPr="00894A76">
          <w:rPr>
            <w:rFonts w:ascii="Arial" w:hAnsi="Arial" w:cs="Arial"/>
            <w:rPrChange w:id="604" w:author="Wendy Sclerandi" w:date="2016-11-10T02:39:00Z">
              <w:rPr/>
            </w:rPrChange>
          </w:rPr>
          <w:t xml:space="preserve">están </w:t>
        </w:r>
      </w:ins>
      <w:ins w:id="605" w:author="Wendy Sclerandi" w:date="2016-11-10T02:33:00Z">
        <w:r w:rsidRPr="00894A76">
          <w:rPr>
            <w:rFonts w:ascii="Arial" w:hAnsi="Arial" w:cs="Arial"/>
            <w:rPrChange w:id="606" w:author="Wendy Sclerandi" w:date="2016-11-10T02:39:00Z">
              <w:rPr/>
            </w:rPrChange>
          </w:rPr>
          <w:t>altamente reducidos.</w:t>
        </w:r>
      </w:ins>
    </w:p>
    <w:p w:rsidR="00255F32" w:rsidRPr="005E36C4" w:rsidRDefault="00ED702C" w:rsidP="00ED702C">
      <w:pPr>
        <w:spacing w:before="120" w:after="60" w:line="276" w:lineRule="auto"/>
        <w:jc w:val="both"/>
        <w:rPr>
          <w:ins w:id="607" w:author="Wendy Sclerandi" w:date="2016-11-10T02:33:00Z"/>
          <w:rFonts w:ascii="Arial" w:hAnsi="Arial" w:cs="Arial"/>
          <w:rPrChange w:id="608" w:author="Wendy Sclerandi" w:date="2016-11-10T02:49:00Z">
            <w:rPr>
              <w:ins w:id="609" w:author="Wendy Sclerandi" w:date="2016-11-10T02:33:00Z"/>
            </w:rPr>
          </w:rPrChange>
        </w:rPr>
        <w:pPrChange w:id="610" w:author="Wendy Sclerandi" w:date="2016-11-10T02:40:00Z">
          <w:pPr>
            <w:spacing w:before="60" w:after="60" w:line="276" w:lineRule="auto"/>
            <w:jc w:val="both"/>
          </w:pPr>
        </w:pPrChange>
      </w:pPr>
      <w:ins w:id="611" w:author="Wendy Sclerandi" w:date="2016-11-10T02:40:00Z">
        <w:r w:rsidRPr="0097077D">
          <w:rPr>
            <w:rFonts w:ascii="Arial" w:hAnsi="Arial" w:cs="Arial"/>
            <w:u w:val="single"/>
          </w:rPr>
          <w:t>Métrica</w:t>
        </w:r>
      </w:ins>
      <w:ins w:id="612" w:author="Wendy Sclerandi" w:date="2016-11-10T02:33:00Z">
        <w:r w:rsidR="00255F32" w:rsidRPr="005E36C4">
          <w:rPr>
            <w:rFonts w:ascii="Arial" w:hAnsi="Arial" w:cs="Arial"/>
            <w:rPrChange w:id="613" w:author="Wendy Sclerandi" w:date="2016-11-10T02:49:00Z">
              <w:rPr>
                <w:rFonts w:ascii="Arial" w:hAnsi="Arial" w:cs="Arial"/>
                <w:b/>
              </w:rPr>
            </w:rPrChange>
          </w:rPr>
          <w:t>:</w:t>
        </w:r>
      </w:ins>
      <w:ins w:id="614" w:author="Wendy Sclerandi" w:date="2016-11-10T02:46:00Z">
        <w:r w:rsidR="00502339" w:rsidRPr="005E36C4">
          <w:rPr>
            <w:rFonts w:ascii="Arial" w:hAnsi="Arial" w:cs="Arial"/>
            <w:rPrChange w:id="615" w:author="Wendy Sclerandi" w:date="2016-11-10T02:49:00Z">
              <w:rPr>
                <w:rFonts w:ascii="Arial" w:hAnsi="Arial" w:cs="Arial"/>
                <w:highlight w:val="yellow"/>
              </w:rPr>
            </w:rPrChange>
          </w:rPr>
          <w:t xml:space="preserve"> Cantidad de fallas por día</w:t>
        </w:r>
      </w:ins>
      <w:ins w:id="616" w:author="Wendy Sclerandi" w:date="2016-11-10T02:40:00Z">
        <w:r w:rsidRPr="0097077D">
          <w:rPr>
            <w:rFonts w:ascii="Arial" w:hAnsi="Arial" w:cs="Arial"/>
          </w:rPr>
          <w:t>.</w:t>
        </w:r>
      </w:ins>
    </w:p>
    <w:p w:rsidR="00255F32" w:rsidRPr="005E36C4" w:rsidRDefault="00255F32" w:rsidP="00ED702C">
      <w:pPr>
        <w:pStyle w:val="Prrafodelista"/>
        <w:numPr>
          <w:ilvl w:val="0"/>
          <w:numId w:val="10"/>
        </w:numPr>
        <w:spacing w:before="60" w:after="60" w:line="276" w:lineRule="auto"/>
        <w:jc w:val="both"/>
        <w:rPr>
          <w:ins w:id="617" w:author="Wendy Sclerandi" w:date="2016-11-10T02:33:00Z"/>
          <w:rFonts w:ascii="Arial" w:hAnsi="Arial" w:cs="Arial"/>
          <w:rPrChange w:id="618" w:author="Wendy Sclerandi" w:date="2016-11-10T02:49:00Z">
            <w:rPr>
              <w:ins w:id="619" w:author="Wendy Sclerandi" w:date="2016-11-10T02:33:00Z"/>
            </w:rPr>
          </w:rPrChange>
        </w:rPr>
        <w:pPrChange w:id="620" w:author="Wendy Sclerandi" w:date="2016-11-10T02:40:00Z">
          <w:pPr>
            <w:spacing w:before="60" w:after="60" w:line="276" w:lineRule="auto"/>
            <w:jc w:val="both"/>
          </w:pPr>
        </w:pPrChange>
      </w:pPr>
      <w:ins w:id="621" w:author="Wendy Sclerandi" w:date="2016-11-10T02:33:00Z">
        <w:r w:rsidRPr="005E36C4">
          <w:rPr>
            <w:rFonts w:ascii="Arial" w:hAnsi="Arial" w:cs="Arial"/>
            <w:u w:val="single"/>
            <w:rPrChange w:id="622" w:author="Wendy Sclerandi" w:date="2016-11-10T02:49:00Z">
              <w:rPr/>
            </w:rPrChange>
          </w:rPr>
          <w:t>Objeto medido</w:t>
        </w:r>
        <w:r w:rsidRPr="005E36C4">
          <w:rPr>
            <w:rFonts w:ascii="Arial" w:hAnsi="Arial" w:cs="Arial"/>
            <w:rPrChange w:id="623" w:author="Wendy Sclerandi" w:date="2016-11-10T02:49:00Z">
              <w:rPr/>
            </w:rPrChange>
          </w:rPr>
          <w:t xml:space="preserve">: </w:t>
        </w:r>
      </w:ins>
      <w:ins w:id="624" w:author="Wendy Sclerandi" w:date="2016-11-10T02:46:00Z">
        <w:r w:rsidR="00502339" w:rsidRPr="005E36C4">
          <w:rPr>
            <w:rFonts w:ascii="Arial" w:hAnsi="Arial" w:cs="Arial"/>
            <w:rPrChange w:id="625" w:author="Wendy Sclerandi" w:date="2016-11-10T02:49:00Z">
              <w:rPr>
                <w:rFonts w:ascii="Arial" w:hAnsi="Arial" w:cs="Arial"/>
                <w:highlight w:val="yellow"/>
              </w:rPr>
            </w:rPrChange>
          </w:rPr>
          <w:t>Fallas</w:t>
        </w:r>
      </w:ins>
    </w:p>
    <w:p w:rsidR="00255F32" w:rsidRPr="005E36C4" w:rsidRDefault="00255F32" w:rsidP="00ED702C">
      <w:pPr>
        <w:pStyle w:val="Prrafodelista"/>
        <w:numPr>
          <w:ilvl w:val="0"/>
          <w:numId w:val="10"/>
        </w:numPr>
        <w:spacing w:before="60" w:after="60" w:line="276" w:lineRule="auto"/>
        <w:jc w:val="both"/>
        <w:rPr>
          <w:ins w:id="626" w:author="Wendy Sclerandi" w:date="2016-11-10T02:33:00Z"/>
          <w:rFonts w:ascii="Arial" w:hAnsi="Arial" w:cs="Arial"/>
          <w:rPrChange w:id="627" w:author="Wendy Sclerandi" w:date="2016-11-10T02:49:00Z">
            <w:rPr>
              <w:ins w:id="628" w:author="Wendy Sclerandi" w:date="2016-11-10T02:33:00Z"/>
            </w:rPr>
          </w:rPrChange>
        </w:rPr>
        <w:pPrChange w:id="629" w:author="Wendy Sclerandi" w:date="2016-11-10T02:40:00Z">
          <w:pPr>
            <w:spacing w:before="60" w:after="60" w:line="276" w:lineRule="auto"/>
            <w:jc w:val="both"/>
          </w:pPr>
        </w:pPrChange>
      </w:pPr>
      <w:ins w:id="630" w:author="Wendy Sclerandi" w:date="2016-11-10T02:33:00Z">
        <w:r w:rsidRPr="005E36C4">
          <w:rPr>
            <w:rFonts w:ascii="Arial" w:hAnsi="Arial" w:cs="Arial"/>
            <w:u w:val="single"/>
            <w:rPrChange w:id="631" w:author="Wendy Sclerandi" w:date="2016-11-10T02:49:00Z">
              <w:rPr>
                <w:u w:val="single"/>
              </w:rPr>
            </w:rPrChange>
          </w:rPr>
          <w:t>Atributos medidos</w:t>
        </w:r>
        <w:r w:rsidRPr="005E36C4">
          <w:rPr>
            <w:rFonts w:ascii="Arial" w:hAnsi="Arial" w:cs="Arial"/>
            <w:rPrChange w:id="632" w:author="Wendy Sclerandi" w:date="2016-11-10T02:49:00Z">
              <w:rPr/>
            </w:rPrChange>
          </w:rPr>
          <w:t>: Cantidad</w:t>
        </w:r>
      </w:ins>
      <w:ins w:id="633" w:author="Wendy Sclerandi" w:date="2016-11-10T02:46:00Z">
        <w:r w:rsidR="00502339" w:rsidRPr="005E36C4">
          <w:rPr>
            <w:rFonts w:ascii="Arial" w:hAnsi="Arial" w:cs="Arial"/>
            <w:rPrChange w:id="634" w:author="Wendy Sclerandi" w:date="2016-11-10T02:49:00Z">
              <w:rPr>
                <w:rFonts w:ascii="Arial" w:hAnsi="Arial" w:cs="Arial"/>
                <w:highlight w:val="yellow"/>
              </w:rPr>
            </w:rPrChange>
          </w:rPr>
          <w:t>es.</w:t>
        </w:r>
      </w:ins>
    </w:p>
    <w:p w:rsidR="00255F32" w:rsidRPr="005E36C4" w:rsidRDefault="00255F32" w:rsidP="00ED702C">
      <w:pPr>
        <w:pStyle w:val="Prrafodelista"/>
        <w:numPr>
          <w:ilvl w:val="0"/>
          <w:numId w:val="10"/>
        </w:numPr>
        <w:spacing w:before="60" w:after="60" w:line="276" w:lineRule="auto"/>
        <w:jc w:val="both"/>
        <w:rPr>
          <w:ins w:id="635" w:author="Wendy Sclerandi" w:date="2016-11-10T02:33:00Z"/>
          <w:rFonts w:ascii="Arial" w:hAnsi="Arial" w:cs="Arial"/>
          <w:rPrChange w:id="636" w:author="Wendy Sclerandi" w:date="2016-11-10T02:49:00Z">
            <w:rPr>
              <w:ins w:id="637" w:author="Wendy Sclerandi" w:date="2016-11-10T02:33:00Z"/>
            </w:rPr>
          </w:rPrChange>
        </w:rPr>
        <w:pPrChange w:id="638" w:author="Wendy Sclerandi" w:date="2016-11-10T02:40:00Z">
          <w:pPr>
            <w:spacing w:before="60" w:after="60" w:line="276" w:lineRule="auto"/>
            <w:jc w:val="both"/>
          </w:pPr>
        </w:pPrChange>
      </w:pPr>
      <w:ins w:id="639" w:author="Wendy Sclerandi" w:date="2016-11-10T02:33:00Z">
        <w:r w:rsidRPr="005E36C4">
          <w:rPr>
            <w:rFonts w:ascii="Arial" w:hAnsi="Arial" w:cs="Arial"/>
            <w:u w:val="single"/>
            <w:rPrChange w:id="640" w:author="Wendy Sclerandi" w:date="2016-11-10T02:49:00Z">
              <w:rPr>
                <w:u w:val="single"/>
              </w:rPr>
            </w:rPrChange>
          </w:rPr>
          <w:t>Como medir</w:t>
        </w:r>
        <w:r w:rsidRPr="005E36C4">
          <w:rPr>
            <w:rFonts w:ascii="Arial" w:hAnsi="Arial" w:cs="Arial"/>
            <w:rPrChange w:id="641" w:author="Wendy Sclerandi" w:date="2016-11-10T02:49:00Z">
              <w:rPr/>
            </w:rPrChange>
          </w:rPr>
          <w:t xml:space="preserve">: </w:t>
        </w:r>
        <m:oMath>
          <m:r>
            <w:rPr>
              <w:rFonts w:ascii="Cambria Math" w:hAnsi="Cambria Math" w:cs="Arial"/>
              <w:rPrChange w:id="642" w:author="Wendy Sclerandi" w:date="2016-11-10T02:49:00Z">
                <w:rPr>
                  <w:rFonts w:ascii="Cambria Math" w:hAnsi="Cambria Math" w:cs="Arial"/>
                  <w:highlight w:val="yellow"/>
                </w:rPr>
              </w:rPrChange>
            </w:rPr>
            <m:t xml:space="preserve">Cantidad de </m:t>
          </m:r>
        </m:oMath>
      </w:ins>
      <m:oMath>
        <m:r>
          <w:ins w:id="643" w:author="Wendy Sclerandi" w:date="2016-11-10T02:46:00Z">
            <w:rPr>
              <w:rFonts w:ascii="Cambria Math" w:hAnsi="Cambria Math" w:cs="Arial"/>
              <w:rPrChange w:id="644" w:author="Wendy Sclerandi" w:date="2016-11-10T02:49:00Z">
                <w:rPr>
                  <w:rFonts w:ascii="Cambria Math" w:hAnsi="Cambria Math" w:cs="Arial"/>
                  <w:highlight w:val="yellow"/>
                </w:rPr>
              </w:rPrChange>
            </w:rPr>
            <m:t>fallas</m:t>
          </w:ins>
        </m:r>
        <m:r>
          <w:ins w:id="645" w:author="Wendy Sclerandi" w:date="2016-11-10T02:47:00Z">
            <w:rPr>
              <w:rFonts w:ascii="Cambria Math" w:hAnsi="Cambria Math" w:cs="Arial"/>
              <w:rPrChange w:id="646" w:author="Wendy Sclerandi" w:date="2016-11-10T02:49:00Z">
                <w:rPr>
                  <w:rFonts w:ascii="Cambria Math" w:hAnsi="Cambria Math" w:cs="Arial"/>
                  <w:highlight w:val="yellow"/>
                </w:rPr>
              </w:rPrChange>
            </w:rPr>
            <m:t>*día</m:t>
          </w:ins>
        </m:r>
      </m:oMath>
    </w:p>
    <w:p w:rsidR="00255F32" w:rsidRPr="005E36C4" w:rsidRDefault="00255F32" w:rsidP="00ED702C">
      <w:pPr>
        <w:pStyle w:val="Prrafodelista"/>
        <w:numPr>
          <w:ilvl w:val="0"/>
          <w:numId w:val="10"/>
        </w:numPr>
        <w:spacing w:before="60" w:after="60" w:line="276" w:lineRule="auto"/>
        <w:jc w:val="both"/>
        <w:rPr>
          <w:ins w:id="647" w:author="Wendy Sclerandi" w:date="2016-11-10T02:33:00Z"/>
          <w:rFonts w:ascii="Arial" w:hAnsi="Arial" w:cs="Arial"/>
          <w:rPrChange w:id="648" w:author="Wendy Sclerandi" w:date="2016-11-10T02:49:00Z">
            <w:rPr>
              <w:ins w:id="649" w:author="Wendy Sclerandi" w:date="2016-11-10T02:33:00Z"/>
            </w:rPr>
          </w:rPrChange>
        </w:rPr>
        <w:pPrChange w:id="650" w:author="Wendy Sclerandi" w:date="2016-11-10T02:40:00Z">
          <w:pPr>
            <w:spacing w:before="60" w:after="60" w:line="276" w:lineRule="auto"/>
            <w:jc w:val="both"/>
          </w:pPr>
        </w:pPrChange>
      </w:pPr>
      <w:ins w:id="651" w:author="Wendy Sclerandi" w:date="2016-11-10T02:33:00Z">
        <w:r w:rsidRPr="005E36C4">
          <w:rPr>
            <w:rFonts w:ascii="Arial" w:hAnsi="Arial" w:cs="Arial"/>
            <w:u w:val="single"/>
            <w:rPrChange w:id="652" w:author="Wendy Sclerandi" w:date="2016-11-10T02:49:00Z">
              <w:rPr/>
            </w:rPrChange>
          </w:rPr>
          <w:t>Valor de medida</w:t>
        </w:r>
        <w:r w:rsidRPr="005E36C4">
          <w:rPr>
            <w:rFonts w:ascii="Arial" w:hAnsi="Arial" w:cs="Arial"/>
            <w:rPrChange w:id="653" w:author="Wendy Sclerandi" w:date="2016-11-10T02:49:00Z">
              <w:rPr/>
            </w:rPrChange>
          </w:rPr>
          <w:t>: Cantidad</w:t>
        </w:r>
      </w:ins>
    </w:p>
    <w:p w:rsidR="00255F32" w:rsidRPr="005E36C4" w:rsidRDefault="00255F32" w:rsidP="00ED702C">
      <w:pPr>
        <w:pStyle w:val="Prrafodelista"/>
        <w:numPr>
          <w:ilvl w:val="0"/>
          <w:numId w:val="10"/>
        </w:numPr>
        <w:spacing w:before="60" w:after="60" w:line="276" w:lineRule="auto"/>
        <w:jc w:val="both"/>
        <w:rPr>
          <w:ins w:id="654" w:author="Wendy Sclerandi" w:date="2016-11-10T02:33:00Z"/>
          <w:rFonts w:ascii="Arial" w:hAnsi="Arial" w:cs="Arial"/>
          <w:rPrChange w:id="655" w:author="Wendy Sclerandi" w:date="2016-11-10T02:49:00Z">
            <w:rPr>
              <w:ins w:id="656" w:author="Wendy Sclerandi" w:date="2016-11-10T02:33:00Z"/>
            </w:rPr>
          </w:rPrChange>
        </w:rPr>
        <w:pPrChange w:id="657" w:author="Wendy Sclerandi" w:date="2016-11-10T02:40:00Z">
          <w:pPr>
            <w:spacing w:before="60" w:after="60" w:line="276" w:lineRule="auto"/>
            <w:jc w:val="both"/>
          </w:pPr>
        </w:pPrChange>
      </w:pPr>
      <w:ins w:id="658" w:author="Wendy Sclerandi" w:date="2016-11-10T02:33:00Z">
        <w:r w:rsidRPr="005E36C4">
          <w:rPr>
            <w:rFonts w:ascii="Arial" w:hAnsi="Arial" w:cs="Arial"/>
            <w:u w:val="single"/>
            <w:rPrChange w:id="659" w:author="Wendy Sclerandi" w:date="2016-11-10T02:49:00Z">
              <w:rPr>
                <w:u w:val="single"/>
              </w:rPr>
            </w:rPrChange>
          </w:rPr>
          <w:t>Indicador</w:t>
        </w:r>
        <w:r w:rsidRPr="005E36C4">
          <w:rPr>
            <w:rFonts w:ascii="Arial" w:hAnsi="Arial" w:cs="Arial"/>
            <w:rPrChange w:id="660" w:author="Wendy Sclerandi" w:date="2016-11-10T02:49:00Z">
              <w:rPr/>
            </w:rPrChange>
          </w:rPr>
          <w:t xml:space="preserve">: </w:t>
        </w:r>
        <m:oMath>
          <m:r>
            <w:rPr>
              <w:rFonts w:ascii="Cambria Math" w:hAnsi="Cambria Math" w:cs="Arial"/>
            </w:rPr>
            <m:t>[Cantidad</m:t>
          </m:r>
          <m:r>
            <w:rPr>
              <w:rFonts w:ascii="Cambria Math" w:hAnsi="Cambria Math" w:cs="Arial"/>
              <w:rPrChange w:id="661" w:author="Wendy Sclerandi" w:date="2016-11-10T02:49:00Z">
                <w:rPr>
                  <w:rFonts w:ascii="Cambria Math" w:hAnsi="Cambria Math" w:cs="Arial"/>
                </w:rPr>
              </w:rPrChange>
            </w:rPr>
            <m:t xml:space="preserve"> de </m:t>
          </m:r>
        </m:oMath>
      </w:ins>
      <m:oMath>
        <m:r>
          <w:ins w:id="662" w:author="Wendy Sclerandi" w:date="2016-11-10T02:48:00Z">
            <w:rPr>
              <w:rFonts w:ascii="Cambria Math" w:hAnsi="Cambria Math" w:cs="Arial"/>
              <w:rPrChange w:id="663" w:author="Wendy Sclerandi" w:date="2016-11-10T02:49:00Z">
                <w:rPr>
                  <w:rFonts w:ascii="Cambria Math" w:hAnsi="Cambria Math" w:cs="Arial"/>
                </w:rPr>
              </w:rPrChange>
            </w:rPr>
            <m:t>fallas</m:t>
          </w:ins>
        </m:r>
        <m:r>
          <w:ins w:id="664" w:author="Wendy Sclerandi" w:date="2016-11-10T02:33:00Z">
            <w:rPr>
              <w:rFonts w:ascii="Cambria Math" w:hAnsi="Cambria Math" w:cs="Arial"/>
              <w:rPrChange w:id="665" w:author="Wendy Sclerandi" w:date="2016-11-10T02:49:00Z">
                <w:rPr>
                  <w:rFonts w:ascii="Cambria Math" w:hAnsi="Cambria Math" w:cs="Arial"/>
                </w:rPr>
              </w:rPrChange>
            </w:rPr>
            <m:t xml:space="preserve"> por </m:t>
          </w:ins>
        </m:r>
        <m:r>
          <w:ins w:id="666" w:author="Wendy Sclerandi" w:date="2016-11-10T02:48:00Z">
            <w:rPr>
              <w:rFonts w:ascii="Cambria Math" w:hAnsi="Cambria Math" w:cs="Arial"/>
              <w:rPrChange w:id="667" w:author="Wendy Sclerandi" w:date="2016-11-10T02:49:00Z">
                <w:rPr>
                  <w:rFonts w:ascii="Cambria Math" w:hAnsi="Cambria Math" w:cs="Arial"/>
                </w:rPr>
              </w:rPrChange>
            </w:rPr>
            <m:t>día</m:t>
          </w:ins>
        </m:r>
        <m:r>
          <w:ins w:id="668" w:author="Wendy Sclerandi" w:date="2016-11-10T02:33:00Z">
            <w:rPr>
              <w:rFonts w:ascii="Cambria Math" w:hAnsi="Cambria Math" w:cs="Arial"/>
              <w:rPrChange w:id="669" w:author="Wendy Sclerandi" w:date="2016-11-10T02:49:00Z">
                <w:rPr>
                  <w:rFonts w:ascii="Cambria Math" w:hAnsi="Cambria Math" w:cs="Arial"/>
                </w:rPr>
              </w:rPrChange>
            </w:rPr>
            <m:t>]</m:t>
          </w:ins>
        </m:r>
        <m:r>
          <w:ins w:id="670" w:author="Wendy Sclerandi" w:date="2016-11-10T02:33:00Z">
            <w:rPr>
              <w:rFonts w:ascii="Cambria Math" w:hAnsi="Cambria Math" w:cs="Arial"/>
              <w:rPrChange w:id="671" w:author="Wendy Sclerandi" w:date="2016-11-10T02:49:00Z">
                <w:rPr>
                  <w:rFonts w:ascii="Cambria Math" w:hAnsi="Cambria Math" w:cs="Arial"/>
                </w:rPr>
              </w:rPrChange>
            </w:rPr>
            <m:t>&lt;</m:t>
          </w:ins>
        </m:r>
        <m:r>
          <w:ins w:id="672" w:author="Wendy Sclerandi" w:date="2016-11-10T02:48:00Z">
            <w:rPr>
              <w:rFonts w:ascii="Cambria Math" w:hAnsi="Cambria Math" w:cs="Arial"/>
              <w:rPrChange w:id="673" w:author="Wendy Sclerandi" w:date="2016-11-10T02:49:00Z">
                <w:rPr>
                  <w:rFonts w:ascii="Cambria Math" w:hAnsi="Cambria Math" w:cs="Arial"/>
                </w:rPr>
              </w:rPrChange>
            </w:rPr>
            <m:t>3</m:t>
          </w:ins>
        </m:r>
      </m:oMath>
      <w:ins w:id="674" w:author="Wendy Sclerandi" w:date="2016-11-10T02:33:00Z">
        <w:r w:rsidRPr="005E36C4">
          <w:rPr>
            <w:rFonts w:ascii="Arial" w:hAnsi="Arial" w:cs="Arial"/>
            <w:rPrChange w:id="675" w:author="Wendy Sclerandi" w:date="2016-11-10T02:49:00Z">
              <w:rPr/>
            </w:rPrChange>
          </w:rPr>
          <w:t xml:space="preserve"> </w:t>
        </w:r>
      </w:ins>
      <w:ins w:id="676" w:author="Wendy Sclerandi" w:date="2016-11-10T02:48:00Z">
        <w:r w:rsidR="00470310" w:rsidRPr="005E36C4">
          <w:rPr>
            <w:rFonts w:ascii="Arial" w:hAnsi="Arial" w:cs="Arial"/>
            <w:rPrChange w:id="677" w:author="Wendy Sclerandi" w:date="2016-11-10T02:49:00Z">
              <w:rPr>
                <w:rFonts w:ascii="Arial" w:hAnsi="Arial" w:cs="Arial"/>
                <w:highlight w:val="yellow"/>
              </w:rPr>
            </w:rPrChange>
          </w:rPr>
          <w:sym w:font="Wingdings" w:char="F0E0"/>
        </w:r>
        <w:r w:rsidR="00D97E87" w:rsidRPr="005E36C4">
          <w:rPr>
            <w:rFonts w:ascii="Arial" w:hAnsi="Arial" w:cs="Arial"/>
            <w:rPrChange w:id="678" w:author="Wendy Sclerandi" w:date="2016-11-10T02:49:00Z">
              <w:rPr>
                <w:rFonts w:ascii="Arial" w:hAnsi="Arial" w:cs="Arial"/>
                <w:highlight w:val="yellow"/>
              </w:rPr>
            </w:rPrChange>
          </w:rPr>
          <w:t xml:space="preserve"> el software tiene es confiable</w:t>
        </w:r>
      </w:ins>
      <w:ins w:id="679" w:author="Wendy Sclerandi" w:date="2016-11-10T02:33:00Z">
        <w:r w:rsidRPr="005E36C4">
          <w:rPr>
            <w:rFonts w:ascii="Arial" w:hAnsi="Arial" w:cs="Arial"/>
            <w:rPrChange w:id="680" w:author="Wendy Sclerandi" w:date="2016-11-10T02:49:00Z">
              <w:rPr/>
            </w:rPrChange>
          </w:rPr>
          <w:t>.</w:t>
        </w:r>
      </w:ins>
    </w:p>
    <w:p w:rsidR="00255F32" w:rsidRPr="00255F32" w:rsidRDefault="00C448EB" w:rsidP="00C448EB">
      <w:pPr>
        <w:spacing w:before="120" w:after="60" w:line="276" w:lineRule="auto"/>
        <w:jc w:val="both"/>
        <w:rPr>
          <w:ins w:id="681" w:author="Wendy Sclerandi" w:date="2016-11-10T02:33:00Z"/>
          <w:rFonts w:ascii="Arial" w:hAnsi="Arial" w:cs="Arial"/>
          <w:rPrChange w:id="682" w:author="Wendy Sclerandi" w:date="2016-11-10T02:33:00Z">
            <w:rPr>
              <w:ins w:id="683" w:author="Wendy Sclerandi" w:date="2016-11-10T02:33:00Z"/>
              <w:rFonts w:ascii="Arial" w:hAnsi="Arial" w:cs="Arial"/>
              <w:b/>
            </w:rPr>
          </w:rPrChange>
        </w:rPr>
        <w:pPrChange w:id="684" w:author="Wendy Sclerandi" w:date="2016-11-10T02:40:00Z">
          <w:pPr>
            <w:spacing w:before="60" w:after="60" w:line="276" w:lineRule="auto"/>
            <w:jc w:val="both"/>
          </w:pPr>
        </w:pPrChange>
      </w:pPr>
      <w:ins w:id="685" w:author="Wendy Sclerandi" w:date="2016-11-10T02:40:00Z">
        <w:r>
          <w:rPr>
            <w:rFonts w:ascii="Arial" w:hAnsi="Arial" w:cs="Arial"/>
            <w:u w:val="single"/>
          </w:rPr>
          <w:t>Métrica</w:t>
        </w:r>
      </w:ins>
      <w:ins w:id="686" w:author="Wendy Sclerandi" w:date="2016-11-10T02:33:00Z">
        <w:r w:rsidR="00255F32" w:rsidRPr="00255F32">
          <w:rPr>
            <w:rFonts w:ascii="Arial" w:hAnsi="Arial" w:cs="Arial"/>
            <w:rPrChange w:id="687" w:author="Wendy Sclerandi" w:date="2016-11-10T02:33:00Z">
              <w:rPr>
                <w:rFonts w:ascii="Arial" w:hAnsi="Arial" w:cs="Arial"/>
                <w:b/>
              </w:rPr>
            </w:rPrChange>
          </w:rPr>
          <w:t xml:space="preserve">: </w:t>
        </w:r>
      </w:ins>
      <w:ins w:id="688" w:author="Wendy Sclerandi" w:date="2016-11-10T02:41:00Z">
        <w:r>
          <w:rPr>
            <w:rFonts w:ascii="Arial" w:hAnsi="Arial" w:cs="Arial"/>
          </w:rPr>
          <w:t>Cantidad de l</w:t>
        </w:r>
      </w:ins>
      <w:ins w:id="689" w:author="Wendy Sclerandi" w:date="2016-11-10T02:33:00Z">
        <w:r w:rsidR="00255F32" w:rsidRPr="00255F32">
          <w:rPr>
            <w:rFonts w:ascii="Arial" w:hAnsi="Arial" w:cs="Arial"/>
            <w:rPrChange w:id="690" w:author="Wendy Sclerandi" w:date="2016-11-10T02:33:00Z">
              <w:rPr>
                <w:rFonts w:ascii="Arial" w:hAnsi="Arial" w:cs="Arial"/>
                <w:b/>
              </w:rPr>
            </w:rPrChange>
          </w:rPr>
          <w:t>íneas de código por hora de programador</w:t>
        </w:r>
      </w:ins>
      <w:ins w:id="691" w:author="Wendy Sclerandi" w:date="2016-11-10T02:41:00Z">
        <w:r>
          <w:rPr>
            <w:rFonts w:ascii="Arial" w:hAnsi="Arial" w:cs="Arial"/>
          </w:rPr>
          <w:t>.</w:t>
        </w:r>
      </w:ins>
    </w:p>
    <w:p w:rsidR="00255F32" w:rsidRPr="00C448EB" w:rsidRDefault="00255F32" w:rsidP="00C448EB">
      <w:pPr>
        <w:pStyle w:val="Prrafodelista"/>
        <w:numPr>
          <w:ilvl w:val="0"/>
          <w:numId w:val="11"/>
        </w:numPr>
        <w:spacing w:before="60" w:after="60" w:line="276" w:lineRule="auto"/>
        <w:jc w:val="both"/>
        <w:rPr>
          <w:ins w:id="692" w:author="Wendy Sclerandi" w:date="2016-11-10T02:33:00Z"/>
          <w:rFonts w:ascii="Arial" w:hAnsi="Arial" w:cs="Arial"/>
          <w:rPrChange w:id="693" w:author="Wendy Sclerandi" w:date="2016-11-10T02:41:00Z">
            <w:rPr>
              <w:ins w:id="694" w:author="Wendy Sclerandi" w:date="2016-11-10T02:33:00Z"/>
            </w:rPr>
          </w:rPrChange>
        </w:rPr>
        <w:pPrChange w:id="695" w:author="Wendy Sclerandi" w:date="2016-11-10T02:41:00Z">
          <w:pPr>
            <w:spacing w:before="60" w:after="60" w:line="276" w:lineRule="auto"/>
            <w:jc w:val="both"/>
          </w:pPr>
        </w:pPrChange>
      </w:pPr>
      <w:ins w:id="696" w:author="Wendy Sclerandi" w:date="2016-11-10T02:33:00Z">
        <w:r w:rsidRPr="00C448EB">
          <w:rPr>
            <w:rFonts w:ascii="Arial" w:hAnsi="Arial" w:cs="Arial"/>
            <w:u w:val="single"/>
            <w:rPrChange w:id="697" w:author="Wendy Sclerandi" w:date="2016-11-10T02:41:00Z">
              <w:rPr>
                <w:u w:val="single"/>
              </w:rPr>
            </w:rPrChange>
          </w:rPr>
          <w:t>Objeto medido</w:t>
        </w:r>
        <w:r w:rsidRPr="00C448EB">
          <w:rPr>
            <w:rFonts w:ascii="Arial" w:hAnsi="Arial" w:cs="Arial"/>
            <w:rPrChange w:id="698" w:author="Wendy Sclerandi" w:date="2016-11-10T02:41:00Z">
              <w:rPr/>
            </w:rPrChange>
          </w:rPr>
          <w:t>: Líneas de código</w:t>
        </w:r>
      </w:ins>
      <w:ins w:id="699" w:author="Wendy Sclerandi" w:date="2016-11-10T02:41:00Z">
        <w:r w:rsidR="00C448EB">
          <w:rPr>
            <w:rFonts w:ascii="Arial" w:hAnsi="Arial" w:cs="Arial"/>
          </w:rPr>
          <w:t>.</w:t>
        </w:r>
      </w:ins>
    </w:p>
    <w:p w:rsidR="00255F32" w:rsidRPr="00C448EB" w:rsidRDefault="00255F32" w:rsidP="00C448EB">
      <w:pPr>
        <w:pStyle w:val="Prrafodelista"/>
        <w:numPr>
          <w:ilvl w:val="0"/>
          <w:numId w:val="11"/>
        </w:numPr>
        <w:spacing w:before="60" w:after="60" w:line="276" w:lineRule="auto"/>
        <w:jc w:val="both"/>
        <w:rPr>
          <w:ins w:id="700" w:author="Wendy Sclerandi" w:date="2016-11-10T02:33:00Z"/>
          <w:rFonts w:ascii="Arial" w:hAnsi="Arial" w:cs="Arial"/>
          <w:rPrChange w:id="701" w:author="Wendy Sclerandi" w:date="2016-11-10T02:41:00Z">
            <w:rPr>
              <w:ins w:id="702" w:author="Wendy Sclerandi" w:date="2016-11-10T02:33:00Z"/>
            </w:rPr>
          </w:rPrChange>
        </w:rPr>
        <w:pPrChange w:id="703" w:author="Wendy Sclerandi" w:date="2016-11-10T02:41:00Z">
          <w:pPr>
            <w:spacing w:before="60" w:after="60" w:line="276" w:lineRule="auto"/>
            <w:jc w:val="both"/>
          </w:pPr>
        </w:pPrChange>
      </w:pPr>
      <w:ins w:id="704" w:author="Wendy Sclerandi" w:date="2016-11-10T02:33:00Z">
        <w:r w:rsidRPr="00C448EB">
          <w:rPr>
            <w:rFonts w:ascii="Arial" w:hAnsi="Arial" w:cs="Arial"/>
            <w:u w:val="single"/>
            <w:rPrChange w:id="705" w:author="Wendy Sclerandi" w:date="2016-11-10T02:41:00Z">
              <w:rPr/>
            </w:rPrChange>
          </w:rPr>
          <w:t>Atributos medidos</w:t>
        </w:r>
        <w:r w:rsidRPr="00C448EB">
          <w:rPr>
            <w:rFonts w:ascii="Arial" w:hAnsi="Arial" w:cs="Arial"/>
            <w:rPrChange w:id="706" w:author="Wendy Sclerandi" w:date="2016-11-10T02:41:00Z">
              <w:rPr/>
            </w:rPrChange>
          </w:rPr>
          <w:t>: Tiempo</w:t>
        </w:r>
      </w:ins>
      <w:ins w:id="707" w:author="Wendy Sclerandi" w:date="2016-11-10T02:41:00Z">
        <w:r w:rsidR="00C448EB">
          <w:rPr>
            <w:rFonts w:ascii="Arial" w:hAnsi="Arial" w:cs="Arial"/>
          </w:rPr>
          <w:t>.</w:t>
        </w:r>
      </w:ins>
    </w:p>
    <w:p w:rsidR="00C448EB" w:rsidRDefault="00255F32" w:rsidP="00C448EB">
      <w:pPr>
        <w:pStyle w:val="Prrafodelista"/>
        <w:numPr>
          <w:ilvl w:val="0"/>
          <w:numId w:val="11"/>
        </w:numPr>
        <w:spacing w:before="60" w:after="60" w:line="276" w:lineRule="auto"/>
        <w:jc w:val="both"/>
        <w:rPr>
          <w:ins w:id="708" w:author="Wendy Sclerandi" w:date="2016-11-10T02:41:00Z"/>
          <w:rFonts w:ascii="Arial" w:hAnsi="Arial" w:cs="Arial"/>
        </w:rPr>
        <w:pPrChange w:id="709" w:author="Wendy Sclerandi" w:date="2016-11-10T02:41:00Z">
          <w:pPr>
            <w:spacing w:before="60" w:after="60" w:line="276" w:lineRule="auto"/>
            <w:jc w:val="both"/>
          </w:pPr>
        </w:pPrChange>
      </w:pPr>
      <w:ins w:id="710" w:author="Wendy Sclerandi" w:date="2016-11-10T02:33:00Z">
        <w:r w:rsidRPr="00C448EB">
          <w:rPr>
            <w:rFonts w:ascii="Arial" w:hAnsi="Arial" w:cs="Arial"/>
            <w:u w:val="single"/>
            <w:rPrChange w:id="711" w:author="Wendy Sclerandi" w:date="2016-11-10T02:41:00Z">
              <w:rPr>
                <w:u w:val="single"/>
              </w:rPr>
            </w:rPrChange>
          </w:rPr>
          <w:t>Como medir</w:t>
        </w:r>
        <w:r w:rsidRPr="00C448EB">
          <w:rPr>
            <w:rFonts w:ascii="Arial" w:hAnsi="Arial" w:cs="Arial"/>
            <w:rPrChange w:id="712" w:author="Wendy Sclerandi" w:date="2016-11-10T02:41:00Z">
              <w:rPr/>
            </w:rPrChange>
          </w:rPr>
          <w:t xml:space="preserve">: </w:t>
        </w:r>
      </w:ins>
    </w:p>
    <w:p w:rsidR="00255F32" w:rsidRPr="00C448EB" w:rsidRDefault="00C448EB" w:rsidP="00C448EB">
      <w:pPr>
        <w:pStyle w:val="Prrafodelista"/>
        <w:spacing w:before="60" w:after="60" w:line="276" w:lineRule="auto"/>
        <w:jc w:val="both"/>
        <w:rPr>
          <w:ins w:id="713" w:author="Wendy Sclerandi" w:date="2016-11-10T02:33:00Z"/>
          <w:rFonts w:ascii="Arial" w:hAnsi="Arial" w:cs="Arial"/>
          <w:rPrChange w:id="714" w:author="Wendy Sclerandi" w:date="2016-11-10T02:41:00Z">
            <w:rPr>
              <w:ins w:id="715" w:author="Wendy Sclerandi" w:date="2016-11-10T02:33:00Z"/>
            </w:rPr>
          </w:rPrChange>
        </w:rPr>
        <w:pPrChange w:id="716" w:author="Wendy Sclerandi" w:date="2016-11-10T02:41:00Z">
          <w:pPr>
            <w:spacing w:before="60" w:after="60" w:line="276" w:lineRule="auto"/>
            <w:jc w:val="both"/>
          </w:pPr>
        </w:pPrChange>
      </w:pPr>
      <m:oMathPara>
        <m:oMath>
          <m:r>
            <w:ins w:id="717" w:author="Wendy Sclerandi" w:date="2016-11-10T02:33:00Z">
              <w:rPr>
                <w:rFonts w:ascii="Cambria Math" w:hAnsi="Cambria Math" w:cs="Arial"/>
              </w:rPr>
              <m:t xml:space="preserve">Cantidad </m:t>
            </w:ins>
          </m:r>
          <m:r>
            <w:ins w:id="718" w:author="Wendy Sclerandi" w:date="2016-11-10T02:33:00Z">
              <w:rPr>
                <w:rFonts w:ascii="Cambria Math" w:hAnsi="Cambria Math" w:cs="Arial"/>
                <w:rPrChange w:id="719" w:author="Wendy Sclerandi" w:date="2016-11-10T02:41:00Z">
                  <w:rPr>
                    <w:rFonts w:ascii="Cambria Math" w:hAnsi="Cambria Math" w:cs="Arial"/>
                  </w:rPr>
                </w:rPrChange>
              </w:rPr>
              <m:t xml:space="preserve">de </m:t>
            </w:ins>
          </m:r>
          <m:r>
            <w:ins w:id="720" w:author="Wendy Sclerandi" w:date="2016-11-10T02:42:00Z">
              <w:rPr>
                <w:rFonts w:ascii="Cambria Math" w:hAnsi="Cambria Math" w:cs="Arial"/>
              </w:rPr>
              <m:t>lí</m:t>
            </w:ins>
          </m:r>
          <m:r>
            <w:ins w:id="721" w:author="Wendy Sclerandi" w:date="2016-11-10T02:33:00Z">
              <w:rPr>
                <w:rFonts w:ascii="Cambria Math" w:hAnsi="Cambria Math" w:cs="Arial"/>
              </w:rPr>
              <m:t xml:space="preserve">neas </m:t>
            </w:ins>
          </m:r>
          <m:r>
            <w:ins w:id="722" w:author="Wendy Sclerandi" w:date="2016-11-10T02:33:00Z">
              <w:rPr>
                <w:rFonts w:ascii="Cambria Math" w:hAnsi="Cambria Math" w:cs="Arial"/>
                <w:rPrChange w:id="723" w:author="Wendy Sclerandi" w:date="2016-11-10T02:41:00Z">
                  <w:rPr>
                    <w:rFonts w:ascii="Cambria Math" w:hAnsi="Cambria Math" w:cs="Arial"/>
                  </w:rPr>
                </w:rPrChange>
              </w:rPr>
              <m:t>escritas por programador</m:t>
            </w:ins>
          </m:r>
          <m:r>
            <w:ins w:id="724" w:author="Wendy Sclerandi" w:date="2016-11-10T02:41:00Z">
              <w:rPr>
                <w:rFonts w:ascii="Cambria Math" w:hAnsi="Cambria Math" w:cs="Arial"/>
              </w:rPr>
              <m:t>*</m:t>
            </w:ins>
          </m:r>
          <m:r>
            <w:ins w:id="725" w:author="Wendy Sclerandi" w:date="2016-11-10T02:33:00Z">
              <w:rPr>
                <w:rFonts w:ascii="Cambria Math" w:hAnsi="Cambria Math" w:cs="Arial"/>
              </w:rPr>
              <m:t>horas</m:t>
            </w:ins>
          </m:r>
          <m:r>
            <w:ins w:id="726" w:author="Wendy Sclerandi" w:date="2016-11-10T02:33:00Z">
              <w:rPr>
                <w:rFonts w:ascii="Cambria Math" w:hAnsi="Cambria Math" w:cs="Arial"/>
                <w:rPrChange w:id="727" w:author="Wendy Sclerandi" w:date="2016-11-10T02:41:00Z">
                  <w:rPr>
                    <w:rFonts w:ascii="Cambria Math" w:hAnsi="Cambria Math" w:cs="Arial"/>
                  </w:rPr>
                </w:rPrChange>
              </w:rPr>
              <m:t xml:space="preserve"> de trabajo</m:t>
            </w:ins>
          </m:r>
        </m:oMath>
      </m:oMathPara>
    </w:p>
    <w:p w:rsidR="00255F32" w:rsidRPr="00C448EB" w:rsidRDefault="00255F32" w:rsidP="00C448EB">
      <w:pPr>
        <w:pStyle w:val="Prrafodelista"/>
        <w:numPr>
          <w:ilvl w:val="0"/>
          <w:numId w:val="11"/>
        </w:numPr>
        <w:spacing w:before="60" w:after="60" w:line="276" w:lineRule="auto"/>
        <w:jc w:val="both"/>
        <w:rPr>
          <w:ins w:id="728" w:author="Wendy Sclerandi" w:date="2016-11-10T02:33:00Z"/>
          <w:rFonts w:ascii="Arial" w:hAnsi="Arial" w:cs="Arial"/>
          <w:rPrChange w:id="729" w:author="Wendy Sclerandi" w:date="2016-11-10T02:41:00Z">
            <w:rPr>
              <w:ins w:id="730" w:author="Wendy Sclerandi" w:date="2016-11-10T02:33:00Z"/>
            </w:rPr>
          </w:rPrChange>
        </w:rPr>
        <w:pPrChange w:id="731" w:author="Wendy Sclerandi" w:date="2016-11-10T02:41:00Z">
          <w:pPr>
            <w:spacing w:before="60" w:after="60" w:line="276" w:lineRule="auto"/>
            <w:jc w:val="both"/>
          </w:pPr>
        </w:pPrChange>
      </w:pPr>
      <w:ins w:id="732" w:author="Wendy Sclerandi" w:date="2016-11-10T02:33:00Z">
        <w:r w:rsidRPr="00C448EB">
          <w:rPr>
            <w:rFonts w:ascii="Arial" w:hAnsi="Arial" w:cs="Arial"/>
            <w:u w:val="single"/>
            <w:rPrChange w:id="733" w:author="Wendy Sclerandi" w:date="2016-11-10T02:41:00Z">
              <w:rPr/>
            </w:rPrChange>
          </w:rPr>
          <w:t>Valor de medida</w:t>
        </w:r>
        <w:r w:rsidRPr="00C448EB">
          <w:rPr>
            <w:rFonts w:ascii="Arial" w:hAnsi="Arial" w:cs="Arial"/>
            <w:rPrChange w:id="734" w:author="Wendy Sclerandi" w:date="2016-11-10T02:41:00Z">
              <w:rPr/>
            </w:rPrChange>
          </w:rPr>
          <w:t xml:space="preserve">: </w:t>
        </w:r>
        <m:oMath>
          <m:r>
            <w:rPr>
              <w:rFonts w:ascii="Cambria Math" w:hAnsi="Cambria Math" w:cs="Arial"/>
            </w:rPr>
            <m:t>LDC/</m:t>
          </m:r>
          <m:r>
            <w:rPr>
              <w:rFonts w:ascii="Cambria Math" w:hAnsi="Cambria Math" w:cs="Arial"/>
              <w:rPrChange w:id="735" w:author="Wendy Sclerandi" w:date="2016-11-10T02:43:00Z">
                <w:rPr>
                  <w:rFonts w:ascii="Cambria Math" w:hAnsi="Cambria Math" w:cs="Arial"/>
                </w:rPr>
              </w:rPrChange>
            </w:rPr>
            <m:t>tiempo</m:t>
          </m:r>
        </m:oMath>
      </w:ins>
    </w:p>
    <w:p w:rsidR="00255F32" w:rsidRPr="00C448EB" w:rsidRDefault="00255F32" w:rsidP="00C448EB">
      <w:pPr>
        <w:pStyle w:val="Prrafodelista"/>
        <w:numPr>
          <w:ilvl w:val="0"/>
          <w:numId w:val="11"/>
        </w:numPr>
        <w:spacing w:before="60" w:after="60" w:line="276" w:lineRule="auto"/>
        <w:jc w:val="both"/>
        <w:rPr>
          <w:ins w:id="736" w:author="Wendy Sclerandi" w:date="2016-11-10T02:33:00Z"/>
          <w:rFonts w:ascii="Arial" w:hAnsi="Arial" w:cs="Arial"/>
          <w:rPrChange w:id="737" w:author="Wendy Sclerandi" w:date="2016-11-10T02:41:00Z">
            <w:rPr>
              <w:ins w:id="738" w:author="Wendy Sclerandi" w:date="2016-11-10T02:33:00Z"/>
            </w:rPr>
          </w:rPrChange>
        </w:rPr>
        <w:pPrChange w:id="739" w:author="Wendy Sclerandi" w:date="2016-11-10T02:41:00Z">
          <w:pPr>
            <w:spacing w:before="60" w:after="60" w:line="276" w:lineRule="auto"/>
            <w:jc w:val="both"/>
          </w:pPr>
        </w:pPrChange>
      </w:pPr>
      <w:ins w:id="740" w:author="Wendy Sclerandi" w:date="2016-11-10T02:33:00Z">
        <w:r w:rsidRPr="00C448EB">
          <w:rPr>
            <w:rFonts w:ascii="Arial" w:hAnsi="Arial" w:cs="Arial"/>
            <w:u w:val="single"/>
            <w:rPrChange w:id="741" w:author="Wendy Sclerandi" w:date="2016-11-10T02:41:00Z">
              <w:rPr>
                <w:u w:val="single"/>
              </w:rPr>
            </w:rPrChange>
          </w:rPr>
          <w:t>Indicador</w:t>
        </w:r>
        <w:r w:rsidRPr="00C448EB">
          <w:rPr>
            <w:rFonts w:ascii="Arial" w:hAnsi="Arial" w:cs="Arial"/>
            <w:rPrChange w:id="742" w:author="Wendy Sclerandi" w:date="2016-11-10T02:41:00Z">
              <w:rPr/>
            </w:rPrChange>
          </w:rPr>
          <w:t xml:space="preserve">: </w:t>
        </w:r>
        <m:oMath>
          <m:r>
            <w:rPr>
              <w:rFonts w:ascii="Cambria Math" w:hAnsi="Cambria Math" w:cs="Arial"/>
            </w:rPr>
            <m:t>[L</m:t>
          </m:r>
          <m:r>
            <w:rPr>
              <w:rFonts w:ascii="Cambria Math" w:hAnsi="Cambria Math" w:cs="Arial"/>
              <w:rPrChange w:id="743" w:author="Wendy Sclerandi" w:date="2016-11-10T02:44:00Z">
                <w:rPr>
                  <w:rFonts w:ascii="Cambria Math" w:hAnsi="Cambria Math" w:cs="Arial"/>
                </w:rPr>
              </w:rPrChange>
            </w:rPr>
            <m:t>íneas de código fuente por hora de programador] &gt; 200</m:t>
          </m:r>
        </m:oMath>
        <w:r w:rsidRPr="00C448EB">
          <w:rPr>
            <w:rFonts w:ascii="Arial" w:hAnsi="Arial" w:cs="Arial"/>
            <w:rPrChange w:id="744" w:author="Wendy Sclerandi" w:date="2016-11-10T02:41:00Z">
              <w:rPr/>
            </w:rPrChange>
          </w:rPr>
          <w:t xml:space="preserve"> </w:t>
        </w:r>
      </w:ins>
      <w:ins w:id="745" w:author="Wendy Sclerandi" w:date="2016-11-10T02:43:00Z">
        <w:r w:rsidR="00D03B3E" w:rsidRPr="00D03B3E">
          <w:rPr>
            <w:rFonts w:ascii="Arial" w:hAnsi="Arial" w:cs="Arial"/>
          </w:rPr>
          <w:sym w:font="Wingdings" w:char="F0E0"/>
        </w:r>
      </w:ins>
      <w:ins w:id="746" w:author="Wendy Sclerandi" w:date="2016-11-10T02:33:00Z">
        <w:r w:rsidRPr="00C448EB">
          <w:rPr>
            <w:rFonts w:ascii="Arial" w:hAnsi="Arial" w:cs="Arial"/>
            <w:rPrChange w:id="747" w:author="Wendy Sclerandi" w:date="2016-11-10T02:41:00Z">
              <w:rPr/>
            </w:rPrChange>
          </w:rPr>
          <w:t xml:space="preserve"> hay buena productividad por parte de los programadores y se </w:t>
        </w:r>
        <w:r w:rsidR="003378F6" w:rsidRPr="0097077D">
          <w:rPr>
            <w:rFonts w:ascii="Arial" w:hAnsi="Arial" w:cs="Arial"/>
          </w:rPr>
          <w:t>avanza</w:t>
        </w:r>
        <w:r w:rsidRPr="00C448EB">
          <w:rPr>
            <w:rFonts w:ascii="Arial" w:hAnsi="Arial" w:cs="Arial"/>
            <w:rPrChange w:id="748" w:author="Wendy Sclerandi" w:date="2016-11-10T02:41:00Z">
              <w:rPr/>
            </w:rPrChange>
          </w:rPr>
          <w:t xml:space="preserve"> </w:t>
        </w:r>
      </w:ins>
      <w:ins w:id="749" w:author="Wendy Sclerandi" w:date="2016-11-10T02:43:00Z">
        <w:r w:rsidR="00D03B3E">
          <w:rPr>
            <w:rFonts w:ascii="Arial" w:hAnsi="Arial" w:cs="Arial"/>
          </w:rPr>
          <w:t xml:space="preserve">correctamente </w:t>
        </w:r>
      </w:ins>
      <w:ins w:id="750" w:author="Wendy Sclerandi" w:date="2016-11-10T02:33:00Z">
        <w:r w:rsidRPr="00C448EB">
          <w:rPr>
            <w:rFonts w:ascii="Arial" w:hAnsi="Arial" w:cs="Arial"/>
            <w:rPrChange w:id="751" w:author="Wendy Sclerandi" w:date="2016-11-10T02:41:00Z">
              <w:rPr/>
            </w:rPrChange>
          </w:rPr>
          <w:t>con el proyecto</w:t>
        </w:r>
      </w:ins>
      <w:ins w:id="752" w:author="Wendy Sclerandi" w:date="2016-11-10T02:43:00Z">
        <w:r w:rsidR="00D03B3E">
          <w:rPr>
            <w:rFonts w:ascii="Arial" w:hAnsi="Arial" w:cs="Arial"/>
          </w:rPr>
          <w:t>.</w:t>
        </w:r>
      </w:ins>
    </w:p>
    <w:p w:rsidR="00255F32" w:rsidRPr="00255F32" w:rsidRDefault="00C448EB" w:rsidP="00C448EB">
      <w:pPr>
        <w:spacing w:before="120" w:after="60" w:line="276" w:lineRule="auto"/>
        <w:jc w:val="both"/>
        <w:rPr>
          <w:ins w:id="753" w:author="Wendy Sclerandi" w:date="2016-11-10T02:33:00Z"/>
          <w:rFonts w:ascii="Arial" w:hAnsi="Arial" w:cs="Arial"/>
          <w:rPrChange w:id="754" w:author="Wendy Sclerandi" w:date="2016-11-10T02:33:00Z">
            <w:rPr>
              <w:ins w:id="755" w:author="Wendy Sclerandi" w:date="2016-11-10T02:33:00Z"/>
              <w:rFonts w:ascii="Arial" w:hAnsi="Arial" w:cs="Arial"/>
              <w:b/>
            </w:rPr>
          </w:rPrChange>
        </w:rPr>
        <w:pPrChange w:id="756" w:author="Wendy Sclerandi" w:date="2016-11-10T02:40:00Z">
          <w:pPr>
            <w:spacing w:before="60" w:after="60" w:line="276" w:lineRule="auto"/>
            <w:jc w:val="both"/>
          </w:pPr>
        </w:pPrChange>
      </w:pPr>
      <w:ins w:id="757" w:author="Wendy Sclerandi" w:date="2016-11-10T02:40:00Z">
        <w:r>
          <w:rPr>
            <w:rFonts w:ascii="Arial" w:hAnsi="Arial" w:cs="Arial"/>
            <w:u w:val="single"/>
          </w:rPr>
          <w:t>Métrica</w:t>
        </w:r>
      </w:ins>
      <w:ins w:id="758" w:author="Wendy Sclerandi" w:date="2016-11-10T02:33:00Z">
        <w:r w:rsidR="00255F32" w:rsidRPr="00255F32">
          <w:rPr>
            <w:rFonts w:ascii="Arial" w:hAnsi="Arial" w:cs="Arial"/>
            <w:rPrChange w:id="759" w:author="Wendy Sclerandi" w:date="2016-11-10T02:33:00Z">
              <w:rPr>
                <w:rFonts w:ascii="Arial" w:hAnsi="Arial" w:cs="Arial"/>
                <w:b/>
              </w:rPr>
            </w:rPrChange>
          </w:rPr>
          <w:t>: Productividad diaria de programadores</w:t>
        </w:r>
      </w:ins>
      <w:ins w:id="760" w:author="Wendy Sclerandi" w:date="2016-11-10T02:45:00Z">
        <w:r w:rsidR="005D688F">
          <w:rPr>
            <w:rFonts w:ascii="Arial" w:hAnsi="Arial" w:cs="Arial"/>
          </w:rPr>
          <w:t>.</w:t>
        </w:r>
      </w:ins>
    </w:p>
    <w:p w:rsidR="00255F32" w:rsidRPr="005D688F" w:rsidRDefault="00255F32" w:rsidP="005D688F">
      <w:pPr>
        <w:pStyle w:val="Prrafodelista"/>
        <w:numPr>
          <w:ilvl w:val="0"/>
          <w:numId w:val="12"/>
        </w:numPr>
        <w:spacing w:before="60" w:after="60" w:line="276" w:lineRule="auto"/>
        <w:jc w:val="both"/>
        <w:rPr>
          <w:ins w:id="761" w:author="Wendy Sclerandi" w:date="2016-11-10T02:33:00Z"/>
          <w:rFonts w:ascii="Arial" w:hAnsi="Arial" w:cs="Arial"/>
          <w:rPrChange w:id="762" w:author="Wendy Sclerandi" w:date="2016-11-10T02:44:00Z">
            <w:rPr>
              <w:ins w:id="763" w:author="Wendy Sclerandi" w:date="2016-11-10T02:33:00Z"/>
            </w:rPr>
          </w:rPrChange>
        </w:rPr>
        <w:pPrChange w:id="764" w:author="Wendy Sclerandi" w:date="2016-11-10T02:44:00Z">
          <w:pPr>
            <w:spacing w:before="60" w:after="60" w:line="276" w:lineRule="auto"/>
            <w:jc w:val="both"/>
          </w:pPr>
        </w:pPrChange>
      </w:pPr>
      <w:ins w:id="765" w:author="Wendy Sclerandi" w:date="2016-11-10T02:33:00Z">
        <w:r w:rsidRPr="005D688F">
          <w:rPr>
            <w:rFonts w:ascii="Arial" w:hAnsi="Arial" w:cs="Arial"/>
            <w:u w:val="single"/>
            <w:rPrChange w:id="766" w:author="Wendy Sclerandi" w:date="2016-11-10T02:44:00Z">
              <w:rPr>
                <w:u w:val="single"/>
              </w:rPr>
            </w:rPrChange>
          </w:rPr>
          <w:t>Significado</w:t>
        </w:r>
        <w:r w:rsidRPr="005D688F">
          <w:rPr>
            <w:rFonts w:ascii="Arial" w:hAnsi="Arial" w:cs="Arial"/>
            <w:rPrChange w:id="767" w:author="Wendy Sclerandi" w:date="2016-11-10T02:44:00Z">
              <w:rPr/>
            </w:rPrChange>
          </w:rPr>
          <w:t>: Cantidad de tareas realizadas por día por programador</w:t>
        </w:r>
      </w:ins>
      <w:ins w:id="768" w:author="Wendy Sclerandi" w:date="2016-11-10T02:45:00Z">
        <w:r w:rsidR="005D688F">
          <w:rPr>
            <w:rFonts w:ascii="Arial" w:hAnsi="Arial" w:cs="Arial"/>
          </w:rPr>
          <w:t>.</w:t>
        </w:r>
      </w:ins>
    </w:p>
    <w:p w:rsidR="00255F32" w:rsidRPr="005D688F" w:rsidRDefault="00255F32" w:rsidP="005D688F">
      <w:pPr>
        <w:pStyle w:val="Prrafodelista"/>
        <w:numPr>
          <w:ilvl w:val="0"/>
          <w:numId w:val="12"/>
        </w:numPr>
        <w:spacing w:before="60" w:after="60" w:line="276" w:lineRule="auto"/>
        <w:jc w:val="both"/>
        <w:rPr>
          <w:ins w:id="769" w:author="Wendy Sclerandi" w:date="2016-11-10T02:33:00Z"/>
          <w:rFonts w:ascii="Arial" w:hAnsi="Arial" w:cs="Arial"/>
          <w:rPrChange w:id="770" w:author="Wendy Sclerandi" w:date="2016-11-10T02:44:00Z">
            <w:rPr>
              <w:ins w:id="771" w:author="Wendy Sclerandi" w:date="2016-11-10T02:33:00Z"/>
            </w:rPr>
          </w:rPrChange>
        </w:rPr>
        <w:pPrChange w:id="772" w:author="Wendy Sclerandi" w:date="2016-11-10T02:44:00Z">
          <w:pPr>
            <w:spacing w:before="60" w:after="60" w:line="276" w:lineRule="auto"/>
            <w:jc w:val="both"/>
          </w:pPr>
        </w:pPrChange>
      </w:pPr>
      <w:ins w:id="773" w:author="Wendy Sclerandi" w:date="2016-11-10T02:33:00Z">
        <w:r w:rsidRPr="005D688F">
          <w:rPr>
            <w:rFonts w:ascii="Arial" w:hAnsi="Arial" w:cs="Arial"/>
            <w:u w:val="single"/>
            <w:rPrChange w:id="774" w:author="Wendy Sclerandi" w:date="2016-11-10T02:44:00Z">
              <w:rPr/>
            </w:rPrChange>
          </w:rPr>
          <w:t>Objeto medido</w:t>
        </w:r>
        <w:r w:rsidRPr="005D688F">
          <w:rPr>
            <w:rFonts w:ascii="Arial" w:hAnsi="Arial" w:cs="Arial"/>
            <w:rPrChange w:id="775" w:author="Wendy Sclerandi" w:date="2016-11-10T02:44:00Z">
              <w:rPr/>
            </w:rPrChange>
          </w:rPr>
          <w:t>: Tareas</w:t>
        </w:r>
      </w:ins>
      <w:ins w:id="776" w:author="Wendy Sclerandi" w:date="2016-11-10T02:45:00Z">
        <w:r w:rsidR="005D688F">
          <w:rPr>
            <w:rFonts w:ascii="Arial" w:hAnsi="Arial" w:cs="Arial"/>
          </w:rPr>
          <w:t>.</w:t>
        </w:r>
      </w:ins>
    </w:p>
    <w:p w:rsidR="00255F32" w:rsidRPr="005D688F" w:rsidRDefault="00255F32" w:rsidP="005D688F">
      <w:pPr>
        <w:pStyle w:val="Prrafodelista"/>
        <w:numPr>
          <w:ilvl w:val="0"/>
          <w:numId w:val="12"/>
        </w:numPr>
        <w:spacing w:before="60" w:after="60" w:line="276" w:lineRule="auto"/>
        <w:jc w:val="both"/>
        <w:rPr>
          <w:ins w:id="777" w:author="Wendy Sclerandi" w:date="2016-11-10T02:33:00Z"/>
          <w:rFonts w:ascii="Arial" w:hAnsi="Arial" w:cs="Arial"/>
          <w:rPrChange w:id="778" w:author="Wendy Sclerandi" w:date="2016-11-10T02:44:00Z">
            <w:rPr>
              <w:ins w:id="779" w:author="Wendy Sclerandi" w:date="2016-11-10T02:33:00Z"/>
            </w:rPr>
          </w:rPrChange>
        </w:rPr>
        <w:pPrChange w:id="780" w:author="Wendy Sclerandi" w:date="2016-11-10T02:44:00Z">
          <w:pPr>
            <w:spacing w:before="60" w:after="60" w:line="276" w:lineRule="auto"/>
            <w:jc w:val="both"/>
          </w:pPr>
        </w:pPrChange>
      </w:pPr>
      <w:ins w:id="781" w:author="Wendy Sclerandi" w:date="2016-11-10T02:33:00Z">
        <w:r w:rsidRPr="005D688F">
          <w:rPr>
            <w:rFonts w:ascii="Arial" w:hAnsi="Arial" w:cs="Arial"/>
            <w:u w:val="single"/>
            <w:rPrChange w:id="782" w:author="Wendy Sclerandi" w:date="2016-11-10T02:44:00Z">
              <w:rPr/>
            </w:rPrChange>
          </w:rPr>
          <w:t>Atributos medidos</w:t>
        </w:r>
        <w:r w:rsidRPr="005D688F">
          <w:rPr>
            <w:rFonts w:ascii="Arial" w:hAnsi="Arial" w:cs="Arial"/>
            <w:rPrChange w:id="783" w:author="Wendy Sclerandi" w:date="2016-11-10T02:44:00Z">
              <w:rPr/>
            </w:rPrChange>
          </w:rPr>
          <w:t>: Tiempo</w:t>
        </w:r>
      </w:ins>
      <w:ins w:id="784" w:author="Wendy Sclerandi" w:date="2016-11-10T02:45:00Z">
        <w:r w:rsidR="005D688F">
          <w:rPr>
            <w:rFonts w:ascii="Arial" w:hAnsi="Arial" w:cs="Arial"/>
          </w:rPr>
          <w:t>.</w:t>
        </w:r>
      </w:ins>
    </w:p>
    <w:p w:rsidR="005D688F" w:rsidRDefault="00255F32" w:rsidP="005D688F">
      <w:pPr>
        <w:pStyle w:val="Prrafodelista"/>
        <w:numPr>
          <w:ilvl w:val="0"/>
          <w:numId w:val="12"/>
        </w:numPr>
        <w:spacing w:before="60" w:after="60" w:line="276" w:lineRule="auto"/>
        <w:jc w:val="both"/>
        <w:rPr>
          <w:ins w:id="785" w:author="Wendy Sclerandi" w:date="2016-11-10T02:45:00Z"/>
          <w:rFonts w:ascii="Arial" w:hAnsi="Arial" w:cs="Arial"/>
        </w:rPr>
        <w:pPrChange w:id="786" w:author="Wendy Sclerandi" w:date="2016-11-10T02:44:00Z">
          <w:pPr>
            <w:spacing w:before="60" w:after="60" w:line="276" w:lineRule="auto"/>
            <w:jc w:val="both"/>
          </w:pPr>
        </w:pPrChange>
      </w:pPr>
      <w:ins w:id="787" w:author="Wendy Sclerandi" w:date="2016-11-10T02:33:00Z">
        <w:r w:rsidRPr="005D688F">
          <w:rPr>
            <w:rFonts w:ascii="Arial" w:hAnsi="Arial" w:cs="Arial"/>
            <w:u w:val="single"/>
            <w:rPrChange w:id="788" w:author="Wendy Sclerandi" w:date="2016-11-10T02:44:00Z">
              <w:rPr>
                <w:u w:val="single"/>
              </w:rPr>
            </w:rPrChange>
          </w:rPr>
          <w:t>Como</w:t>
        </w:r>
        <w:r w:rsidRPr="005D688F">
          <w:rPr>
            <w:rFonts w:ascii="Arial" w:hAnsi="Arial" w:cs="Arial"/>
            <w:rPrChange w:id="789" w:author="Wendy Sclerandi" w:date="2016-11-10T02:44:00Z">
              <w:rPr/>
            </w:rPrChange>
          </w:rPr>
          <w:t xml:space="preserve"> </w:t>
        </w:r>
        <w:r w:rsidRPr="005D688F">
          <w:rPr>
            <w:rFonts w:ascii="Arial" w:hAnsi="Arial" w:cs="Arial"/>
            <w:u w:val="single"/>
            <w:rPrChange w:id="790" w:author="Wendy Sclerandi" w:date="2016-11-10T02:44:00Z">
              <w:rPr>
                <w:u w:val="single"/>
              </w:rPr>
            </w:rPrChange>
          </w:rPr>
          <w:t>medir</w:t>
        </w:r>
        <w:r w:rsidRPr="005D688F">
          <w:rPr>
            <w:rFonts w:ascii="Arial" w:hAnsi="Arial" w:cs="Arial"/>
            <w:rPrChange w:id="791" w:author="Wendy Sclerandi" w:date="2016-11-10T02:44:00Z">
              <w:rPr/>
            </w:rPrChange>
          </w:rPr>
          <w:t xml:space="preserve">: </w:t>
        </w:r>
      </w:ins>
    </w:p>
    <w:p w:rsidR="00255F32" w:rsidRPr="005D688F" w:rsidRDefault="005D688F" w:rsidP="005D688F">
      <w:pPr>
        <w:pStyle w:val="Prrafodelista"/>
        <w:spacing w:before="60" w:after="60" w:line="276" w:lineRule="auto"/>
        <w:jc w:val="both"/>
        <w:rPr>
          <w:ins w:id="792" w:author="Wendy Sclerandi" w:date="2016-11-10T02:33:00Z"/>
          <w:rFonts w:ascii="Arial" w:hAnsi="Arial" w:cs="Arial"/>
          <w:rPrChange w:id="793" w:author="Wendy Sclerandi" w:date="2016-11-10T02:44:00Z">
            <w:rPr>
              <w:ins w:id="794" w:author="Wendy Sclerandi" w:date="2016-11-10T02:33:00Z"/>
            </w:rPr>
          </w:rPrChange>
        </w:rPr>
        <w:pPrChange w:id="795" w:author="Wendy Sclerandi" w:date="2016-11-10T02:45:00Z">
          <w:pPr>
            <w:spacing w:before="60" w:after="60" w:line="276" w:lineRule="auto"/>
            <w:jc w:val="both"/>
          </w:pPr>
        </w:pPrChange>
      </w:pPr>
      <m:oMath>
        <m:r>
          <w:ins w:id="796" w:author="Wendy Sclerandi" w:date="2016-11-10T02:33:00Z">
            <w:rPr>
              <w:rFonts w:ascii="Cambria Math" w:hAnsi="Cambria Math" w:cs="Arial"/>
            </w:rPr>
            <m:t xml:space="preserve">Cantidad </m:t>
          </w:ins>
        </m:r>
        <m:r>
          <w:ins w:id="797" w:author="Wendy Sclerandi" w:date="2016-11-10T02:33:00Z">
            <w:rPr>
              <w:rFonts w:ascii="Cambria Math" w:hAnsi="Cambria Math" w:cs="Arial"/>
              <w:rPrChange w:id="798" w:author="Wendy Sclerandi" w:date="2016-11-10T02:45:00Z">
                <w:rPr>
                  <w:rFonts w:ascii="Cambria Math" w:hAnsi="Cambria Math" w:cs="Arial"/>
                </w:rPr>
              </w:rPrChange>
            </w:rPr>
            <m:t>de tareas diaria</m:t>
          </w:ins>
        </m:r>
        <m:r>
          <w:ins w:id="799" w:author="Wendy Sclerandi" w:date="2016-11-10T02:33:00Z">
            <w:rPr>
              <w:rFonts w:ascii="Cambria Math" w:hAnsi="Cambria Math" w:cs="Cambria Math"/>
              <w:rPrChange w:id="800" w:author="Wendy Sclerandi" w:date="2016-11-10T02:45:00Z">
                <w:rPr>
                  <w:rFonts w:ascii="Cambria Math" w:hAnsi="Cambria Math" w:cs="Cambria Math"/>
                </w:rPr>
              </w:rPrChange>
            </w:rPr>
            <m:t>s</m:t>
          </w:ins>
        </m:r>
        <m:r>
          <w:ins w:id="801" w:author="Wendy Sclerandi" w:date="2016-11-10T02:33:00Z">
            <w:rPr>
              <w:rFonts w:ascii="Cambria Math" w:hAnsi="Cambria Math" w:cs="Arial"/>
              <w:rPrChange w:id="802" w:author="Wendy Sclerandi" w:date="2016-11-10T02:45:00Z">
                <w:rPr>
                  <w:rFonts w:ascii="Cambria Math" w:hAnsi="Cambria Math" w:cs="Arial"/>
                </w:rPr>
              </w:rPrChange>
            </w:rPr>
            <m:t xml:space="preserve"> propuestas – Cantidad de tareas diarias realizadas</m:t>
          </w:ins>
        </m:r>
      </m:oMath>
      <w:ins w:id="803" w:author="Wendy Sclerandi" w:date="2016-11-10T02:33:00Z">
        <w:r w:rsidR="00255F32" w:rsidRPr="005D688F">
          <w:rPr>
            <w:rFonts w:ascii="Arial" w:hAnsi="Arial" w:cs="Arial"/>
            <w:rPrChange w:id="804" w:author="Wendy Sclerandi" w:date="2016-11-10T02:44:00Z">
              <w:rPr/>
            </w:rPrChange>
          </w:rPr>
          <w:t xml:space="preserve">  </w:t>
        </w:r>
      </w:ins>
    </w:p>
    <w:p w:rsidR="00255F32" w:rsidRPr="005D688F" w:rsidRDefault="00255F32" w:rsidP="005D688F">
      <w:pPr>
        <w:pStyle w:val="Prrafodelista"/>
        <w:numPr>
          <w:ilvl w:val="0"/>
          <w:numId w:val="12"/>
        </w:numPr>
        <w:spacing w:before="60" w:after="60" w:line="276" w:lineRule="auto"/>
        <w:jc w:val="both"/>
        <w:rPr>
          <w:ins w:id="805" w:author="Wendy Sclerandi" w:date="2016-11-10T02:33:00Z"/>
          <w:rFonts w:ascii="Arial" w:hAnsi="Arial" w:cs="Arial"/>
          <w:rPrChange w:id="806" w:author="Wendy Sclerandi" w:date="2016-11-10T02:44:00Z">
            <w:rPr>
              <w:ins w:id="807" w:author="Wendy Sclerandi" w:date="2016-11-10T02:33:00Z"/>
            </w:rPr>
          </w:rPrChange>
        </w:rPr>
        <w:pPrChange w:id="808" w:author="Wendy Sclerandi" w:date="2016-11-10T02:44:00Z">
          <w:pPr>
            <w:spacing w:before="60" w:after="60" w:line="276" w:lineRule="auto"/>
            <w:jc w:val="both"/>
          </w:pPr>
        </w:pPrChange>
      </w:pPr>
      <w:ins w:id="809" w:author="Wendy Sclerandi" w:date="2016-11-10T02:33:00Z">
        <w:r w:rsidRPr="005D688F">
          <w:rPr>
            <w:rFonts w:ascii="Arial" w:hAnsi="Arial" w:cs="Arial"/>
            <w:u w:val="single"/>
            <w:rPrChange w:id="810" w:author="Wendy Sclerandi" w:date="2016-11-10T02:44:00Z">
              <w:rPr/>
            </w:rPrChange>
          </w:rPr>
          <w:t>Valor de medida</w:t>
        </w:r>
        <w:r w:rsidRPr="005D688F">
          <w:rPr>
            <w:rFonts w:ascii="Arial" w:hAnsi="Arial" w:cs="Arial"/>
            <w:rPrChange w:id="811" w:author="Wendy Sclerandi" w:date="2016-11-10T02:44:00Z">
              <w:rPr/>
            </w:rPrChange>
          </w:rPr>
          <w:t>: Tareas</w:t>
        </w:r>
      </w:ins>
      <w:ins w:id="812" w:author="Wendy Sclerandi" w:date="2016-11-10T02:45:00Z">
        <w:r w:rsidR="005D688F">
          <w:rPr>
            <w:rFonts w:ascii="Arial" w:hAnsi="Arial" w:cs="Arial"/>
          </w:rPr>
          <w:t>.</w:t>
        </w:r>
      </w:ins>
    </w:p>
    <w:p w:rsidR="00255F32" w:rsidRPr="005D688F" w:rsidRDefault="00255F32" w:rsidP="005D688F">
      <w:pPr>
        <w:pStyle w:val="Prrafodelista"/>
        <w:numPr>
          <w:ilvl w:val="0"/>
          <w:numId w:val="12"/>
        </w:numPr>
        <w:spacing w:before="60" w:after="60" w:line="276" w:lineRule="auto"/>
        <w:jc w:val="both"/>
        <w:rPr>
          <w:ins w:id="813" w:author="Wendy Sclerandi" w:date="2016-11-10T02:33:00Z"/>
          <w:rFonts w:ascii="Arial" w:hAnsi="Arial" w:cs="Arial"/>
          <w:rPrChange w:id="814" w:author="Wendy Sclerandi" w:date="2016-11-10T02:44:00Z">
            <w:rPr>
              <w:ins w:id="815" w:author="Wendy Sclerandi" w:date="2016-11-10T02:33:00Z"/>
            </w:rPr>
          </w:rPrChange>
        </w:rPr>
        <w:pPrChange w:id="816" w:author="Wendy Sclerandi" w:date="2016-11-10T02:44:00Z">
          <w:pPr>
            <w:spacing w:before="60" w:after="60" w:line="276" w:lineRule="auto"/>
            <w:jc w:val="both"/>
          </w:pPr>
        </w:pPrChange>
      </w:pPr>
      <w:ins w:id="817" w:author="Wendy Sclerandi" w:date="2016-11-10T02:33:00Z">
        <w:r w:rsidRPr="005D688F">
          <w:rPr>
            <w:rFonts w:ascii="Arial" w:hAnsi="Arial" w:cs="Arial"/>
            <w:u w:val="single"/>
            <w:rPrChange w:id="818" w:author="Wendy Sclerandi" w:date="2016-11-10T02:44:00Z">
              <w:rPr>
                <w:u w:val="single"/>
              </w:rPr>
            </w:rPrChange>
          </w:rPr>
          <w:t>Indicador</w:t>
        </w:r>
        <w:r w:rsidRPr="005D688F">
          <w:rPr>
            <w:rFonts w:ascii="Arial" w:hAnsi="Arial" w:cs="Arial"/>
            <w:rPrChange w:id="819" w:author="Wendy Sclerandi" w:date="2016-11-10T02:44:00Z">
              <w:rPr/>
            </w:rPrChange>
          </w:rPr>
          <w:t>: Se evaluará teniendo en cuenta la cantidad de tareas que es capaz de realizar un programador diariamente.</w:t>
        </w:r>
      </w:ins>
    </w:p>
    <w:p w:rsidR="009C790B" w:rsidRPr="000A36B5" w:rsidDel="00255F32" w:rsidRDefault="009C790B" w:rsidP="00EB16E3">
      <w:pPr>
        <w:spacing w:before="60" w:after="60" w:line="276" w:lineRule="auto"/>
        <w:jc w:val="both"/>
        <w:rPr>
          <w:del w:id="820" w:author="Wendy Sclerandi" w:date="2016-11-10T02:33:00Z"/>
          <w:rFonts w:ascii="Arial" w:hAnsi="Arial" w:cs="Arial"/>
        </w:rPr>
      </w:pPr>
      <w:del w:id="821" w:author="Wendy Sclerandi" w:date="2016-11-10T02:33:00Z">
        <w:r w:rsidRPr="000A36B5" w:rsidDel="00255F32">
          <w:rPr>
            <w:rFonts w:ascii="Arial" w:hAnsi="Arial" w:cs="Arial"/>
          </w:rPr>
          <w:delText xml:space="preserve">Nombre: </w:delText>
        </w:r>
        <w:r w:rsidDel="00255F32">
          <w:rPr>
            <w:rFonts w:ascii="Arial" w:hAnsi="Arial" w:cs="Arial"/>
          </w:rPr>
          <w:delText>Cantidad de requerimientos válidos sobre requerimientos totales</w:delText>
        </w:r>
      </w:del>
    </w:p>
    <w:p w:rsidR="009C790B" w:rsidRPr="000A36B5" w:rsidDel="00255F32" w:rsidRDefault="009C790B" w:rsidP="00EB16E3">
      <w:pPr>
        <w:spacing w:before="60" w:after="60" w:line="276" w:lineRule="auto"/>
        <w:jc w:val="both"/>
        <w:rPr>
          <w:del w:id="822" w:author="Wendy Sclerandi" w:date="2016-11-10T02:33:00Z"/>
          <w:rFonts w:ascii="Arial" w:hAnsi="Arial" w:cs="Arial"/>
        </w:rPr>
      </w:pPr>
      <w:del w:id="823" w:author="Wendy Sclerandi" w:date="2016-11-10T02:33:00Z">
        <w:r w:rsidRPr="000A36B5" w:rsidDel="00255F32">
          <w:rPr>
            <w:rFonts w:ascii="Arial" w:hAnsi="Arial" w:cs="Arial"/>
          </w:rPr>
          <w:delText xml:space="preserve">Significado: Cantidad </w:delText>
        </w:r>
        <w:r w:rsidDel="00255F32">
          <w:rPr>
            <w:rFonts w:ascii="Arial" w:hAnsi="Arial" w:cs="Arial"/>
          </w:rPr>
          <w:delText>de requerimientos validados por el usuario, sobre la cantidad total de requerimientos.</w:delText>
        </w:r>
      </w:del>
    </w:p>
    <w:p w:rsidR="009C790B" w:rsidRPr="000A36B5" w:rsidDel="00255F32" w:rsidRDefault="009C790B" w:rsidP="00EB16E3">
      <w:pPr>
        <w:spacing w:before="60" w:after="60" w:line="276" w:lineRule="auto"/>
        <w:jc w:val="both"/>
        <w:rPr>
          <w:del w:id="824" w:author="Wendy Sclerandi" w:date="2016-11-10T02:33:00Z"/>
          <w:rFonts w:ascii="Arial" w:hAnsi="Arial" w:cs="Arial"/>
        </w:rPr>
      </w:pPr>
      <w:del w:id="825" w:author="Wendy Sclerandi" w:date="2016-11-10T02:33:00Z">
        <w:r w:rsidDel="00255F32">
          <w:rPr>
            <w:rFonts w:ascii="Arial" w:hAnsi="Arial" w:cs="Arial"/>
          </w:rPr>
          <w:delText>Objeto medido: Requerimientos funcionales y no funcionales</w:delText>
        </w:r>
      </w:del>
    </w:p>
    <w:p w:rsidR="009C790B" w:rsidRPr="000A36B5" w:rsidDel="00255F32" w:rsidRDefault="009C790B" w:rsidP="00EB16E3">
      <w:pPr>
        <w:spacing w:before="60" w:after="60" w:line="276" w:lineRule="auto"/>
        <w:jc w:val="both"/>
        <w:rPr>
          <w:del w:id="826" w:author="Wendy Sclerandi" w:date="2016-11-10T02:33:00Z"/>
          <w:rFonts w:ascii="Arial" w:hAnsi="Arial" w:cs="Arial"/>
        </w:rPr>
      </w:pPr>
      <w:del w:id="827" w:author="Wendy Sclerandi" w:date="2016-11-10T02:33:00Z">
        <w:r w:rsidDel="00255F32">
          <w:rPr>
            <w:rFonts w:ascii="Arial" w:hAnsi="Arial" w:cs="Arial"/>
          </w:rPr>
          <w:delText>Atributos medidos: Cantidad, números enteros</w:delText>
        </w:r>
      </w:del>
    </w:p>
    <w:p w:rsidR="009C790B" w:rsidRPr="000A36B5" w:rsidDel="00255F32" w:rsidRDefault="009C790B" w:rsidP="00EB16E3">
      <w:pPr>
        <w:spacing w:before="60" w:after="60" w:line="276" w:lineRule="auto"/>
        <w:jc w:val="both"/>
        <w:rPr>
          <w:del w:id="828" w:author="Wendy Sclerandi" w:date="2016-11-10T02:33:00Z"/>
          <w:rFonts w:ascii="Arial" w:hAnsi="Arial" w:cs="Arial"/>
        </w:rPr>
      </w:pPr>
      <w:del w:id="829" w:author="Wendy Sclerandi" w:date="2016-11-10T02:33:00Z">
        <w:r w:rsidRPr="000A36B5" w:rsidDel="00255F32">
          <w:rPr>
            <w:rFonts w:ascii="Arial" w:hAnsi="Arial" w:cs="Arial"/>
          </w:rPr>
          <w:delText>Como medir</w:delText>
        </w:r>
        <w:r w:rsidDel="00255F32">
          <w:rPr>
            <w:rFonts w:ascii="Arial" w:hAnsi="Arial" w:cs="Arial"/>
          </w:rPr>
          <w:delText>: Cantidad de requerimientos validados / Cantidad de requerimientos</w:delText>
        </w:r>
      </w:del>
    </w:p>
    <w:p w:rsidR="009C790B" w:rsidRPr="000A36B5" w:rsidDel="00255F32" w:rsidRDefault="009C790B" w:rsidP="00EB16E3">
      <w:pPr>
        <w:spacing w:before="60" w:after="60" w:line="276" w:lineRule="auto"/>
        <w:jc w:val="both"/>
        <w:rPr>
          <w:del w:id="830" w:author="Wendy Sclerandi" w:date="2016-11-10T02:33:00Z"/>
          <w:rFonts w:ascii="Arial" w:hAnsi="Arial" w:cs="Arial"/>
        </w:rPr>
      </w:pPr>
      <w:del w:id="831" w:author="Wendy Sclerandi" w:date="2016-11-10T02:33:00Z">
        <w:r w:rsidDel="00255F32">
          <w:rPr>
            <w:rFonts w:ascii="Arial" w:hAnsi="Arial" w:cs="Arial"/>
          </w:rPr>
          <w:delText>Valor de medida: Porcentaje de requerimientos validados</w:delText>
        </w:r>
      </w:del>
    </w:p>
    <w:p w:rsidR="009C790B" w:rsidDel="00255F32" w:rsidRDefault="009C790B" w:rsidP="00EB16E3">
      <w:pPr>
        <w:spacing w:before="60" w:after="60" w:line="276" w:lineRule="auto"/>
        <w:jc w:val="both"/>
        <w:rPr>
          <w:del w:id="832" w:author="Wendy Sclerandi" w:date="2016-11-10T02:33:00Z"/>
          <w:rFonts w:ascii="Arial" w:hAnsi="Arial" w:cs="Arial"/>
        </w:rPr>
      </w:pPr>
      <w:del w:id="833" w:author="Wendy Sclerandi" w:date="2016-11-10T02:33:00Z">
        <w:r w:rsidRPr="000A36B5" w:rsidDel="00255F32">
          <w:rPr>
            <w:rFonts w:ascii="Arial" w:hAnsi="Arial" w:cs="Arial"/>
          </w:rPr>
          <w:delText xml:space="preserve">Indicador: </w:delText>
        </w:r>
        <w:r w:rsidDel="00255F32">
          <w:rPr>
            <w:rFonts w:ascii="Arial" w:hAnsi="Arial" w:cs="Arial"/>
          </w:rPr>
          <w:delText xml:space="preserve">[Cantidad de requerimientos validados sobre requerimientos totales] </w:delText>
        </w:r>
        <w:r w:rsidR="002A14A5" w:rsidDel="00255F32">
          <w:rPr>
            <w:rFonts w:ascii="Arial" w:hAnsi="Arial" w:cs="Arial"/>
          </w:rPr>
          <w:delText>&gt; 0.8 Entonces riesgos altamente reducidos.</w:delText>
        </w:r>
      </w:del>
    </w:p>
    <w:p w:rsidR="009C790B" w:rsidDel="00255F32" w:rsidRDefault="009C790B" w:rsidP="00EB16E3">
      <w:pPr>
        <w:spacing w:before="60" w:after="60" w:line="276" w:lineRule="auto"/>
        <w:jc w:val="both"/>
        <w:rPr>
          <w:del w:id="834" w:author="Wendy Sclerandi" w:date="2016-11-10T02:33:00Z"/>
          <w:rFonts w:ascii="Arial" w:hAnsi="Arial" w:cs="Arial"/>
        </w:rPr>
      </w:pPr>
    </w:p>
    <w:p w:rsidR="002A14A5" w:rsidRPr="000A36B5" w:rsidDel="00255F32" w:rsidRDefault="002A14A5" w:rsidP="00EB16E3">
      <w:pPr>
        <w:spacing w:before="60" w:after="60" w:line="276" w:lineRule="auto"/>
        <w:jc w:val="both"/>
        <w:rPr>
          <w:del w:id="835" w:author="Wendy Sclerandi" w:date="2016-11-10T02:33:00Z"/>
          <w:rFonts w:ascii="Arial" w:hAnsi="Arial" w:cs="Arial"/>
        </w:rPr>
      </w:pPr>
      <w:del w:id="836" w:author="Wendy Sclerandi" w:date="2016-11-10T02:33:00Z">
        <w:r w:rsidRPr="000A36B5" w:rsidDel="00255F32">
          <w:rPr>
            <w:rFonts w:ascii="Arial" w:hAnsi="Arial" w:cs="Arial"/>
          </w:rPr>
          <w:delText xml:space="preserve">Nombre: </w:delText>
        </w:r>
        <w:r w:rsidDel="00255F32">
          <w:rPr>
            <w:rFonts w:ascii="Arial" w:hAnsi="Arial" w:cs="Arial"/>
          </w:rPr>
          <w:delText>C</w:delText>
        </w:r>
        <w:r w:rsidRPr="000A36B5" w:rsidDel="00255F32">
          <w:rPr>
            <w:rFonts w:ascii="Arial" w:hAnsi="Arial" w:cs="Arial"/>
          </w:rPr>
          <w:delText>antidad de párrafos por módulo de documentación</w:delText>
        </w:r>
      </w:del>
    </w:p>
    <w:p w:rsidR="002A14A5" w:rsidRPr="000A36B5" w:rsidDel="00255F32" w:rsidRDefault="002A14A5" w:rsidP="00EB16E3">
      <w:pPr>
        <w:spacing w:before="60" w:after="60" w:line="276" w:lineRule="auto"/>
        <w:jc w:val="both"/>
        <w:rPr>
          <w:del w:id="837" w:author="Wendy Sclerandi" w:date="2016-11-10T02:33:00Z"/>
          <w:rFonts w:ascii="Arial" w:hAnsi="Arial" w:cs="Arial"/>
        </w:rPr>
      </w:pPr>
      <w:del w:id="838" w:author="Wendy Sclerandi" w:date="2016-11-10T02:33:00Z">
        <w:r w:rsidRPr="000A36B5" w:rsidDel="00255F32">
          <w:rPr>
            <w:rFonts w:ascii="Arial" w:hAnsi="Arial" w:cs="Arial"/>
          </w:rPr>
          <w:delText xml:space="preserve">Significado: </w:delText>
        </w:r>
        <w:r w:rsidDel="00255F32">
          <w:rPr>
            <w:rFonts w:ascii="Arial" w:hAnsi="Arial" w:cs="Arial"/>
          </w:rPr>
          <w:delText>Cantidad de párrafos que hay en un módulo de documentación</w:delText>
        </w:r>
      </w:del>
    </w:p>
    <w:p w:rsidR="002A14A5" w:rsidRPr="000A36B5" w:rsidDel="00255F32" w:rsidRDefault="002534D1" w:rsidP="00EB16E3">
      <w:pPr>
        <w:spacing w:before="60" w:after="60" w:line="276" w:lineRule="auto"/>
        <w:jc w:val="both"/>
        <w:rPr>
          <w:del w:id="839" w:author="Wendy Sclerandi" w:date="2016-11-10T02:33:00Z"/>
          <w:rFonts w:ascii="Arial" w:hAnsi="Arial" w:cs="Arial"/>
        </w:rPr>
      </w:pPr>
      <w:del w:id="840" w:author="Wendy Sclerandi" w:date="2016-11-10T02:33:00Z">
        <w:r w:rsidDel="00255F32">
          <w:rPr>
            <w:rFonts w:ascii="Arial" w:hAnsi="Arial" w:cs="Arial"/>
          </w:rPr>
          <w:delText>Objeto medido: Párrafo</w:delText>
        </w:r>
      </w:del>
    </w:p>
    <w:p w:rsidR="002A14A5" w:rsidRPr="000A36B5" w:rsidDel="00255F32" w:rsidRDefault="002A14A5" w:rsidP="00EB16E3">
      <w:pPr>
        <w:spacing w:before="60" w:after="60" w:line="276" w:lineRule="auto"/>
        <w:jc w:val="both"/>
        <w:rPr>
          <w:del w:id="841" w:author="Wendy Sclerandi" w:date="2016-11-10T02:33:00Z"/>
          <w:rFonts w:ascii="Arial" w:hAnsi="Arial" w:cs="Arial"/>
        </w:rPr>
      </w:pPr>
      <w:del w:id="842" w:author="Wendy Sclerandi" w:date="2016-11-10T02:33:00Z">
        <w:r w:rsidDel="00255F32">
          <w:rPr>
            <w:rFonts w:ascii="Arial" w:hAnsi="Arial" w:cs="Arial"/>
          </w:rPr>
          <w:delText>Atributos medidos: Cantidad, números enteros</w:delText>
        </w:r>
      </w:del>
    </w:p>
    <w:p w:rsidR="002A14A5" w:rsidRPr="000A36B5" w:rsidDel="00255F32" w:rsidRDefault="002A14A5" w:rsidP="00EB16E3">
      <w:pPr>
        <w:spacing w:before="60" w:after="60" w:line="276" w:lineRule="auto"/>
        <w:jc w:val="both"/>
        <w:rPr>
          <w:del w:id="843" w:author="Wendy Sclerandi" w:date="2016-11-10T02:33:00Z"/>
          <w:rFonts w:ascii="Arial" w:hAnsi="Arial" w:cs="Arial"/>
        </w:rPr>
      </w:pPr>
      <w:del w:id="844" w:author="Wendy Sclerandi" w:date="2016-11-10T02:33:00Z">
        <w:r w:rsidRPr="000A36B5" w:rsidDel="00255F32">
          <w:rPr>
            <w:rFonts w:ascii="Arial" w:hAnsi="Arial" w:cs="Arial"/>
          </w:rPr>
          <w:delText xml:space="preserve">Como medir: </w:delText>
        </w:r>
        <w:r w:rsidDel="00255F32">
          <w:rPr>
            <w:rFonts w:ascii="Arial" w:hAnsi="Arial" w:cs="Arial"/>
          </w:rPr>
          <w:delText xml:space="preserve">Cantidad de párrafos </w:delText>
        </w:r>
        <w:r w:rsidR="005A682D" w:rsidDel="00255F32">
          <w:rPr>
            <w:rFonts w:ascii="Arial" w:hAnsi="Arial" w:cs="Arial"/>
          </w:rPr>
          <w:delText xml:space="preserve">/ Módulos de documentación </w:delText>
        </w:r>
      </w:del>
    </w:p>
    <w:p w:rsidR="002A14A5" w:rsidRPr="000A36B5" w:rsidDel="00255F32" w:rsidRDefault="005A682D" w:rsidP="00EB16E3">
      <w:pPr>
        <w:spacing w:before="60" w:after="60" w:line="276" w:lineRule="auto"/>
        <w:jc w:val="both"/>
        <w:rPr>
          <w:del w:id="845" w:author="Wendy Sclerandi" w:date="2016-11-10T02:33:00Z"/>
          <w:rFonts w:ascii="Arial" w:hAnsi="Arial" w:cs="Arial"/>
        </w:rPr>
      </w:pPr>
      <w:del w:id="846" w:author="Wendy Sclerandi" w:date="2016-11-10T02:33:00Z">
        <w:r w:rsidDel="00255F32">
          <w:rPr>
            <w:rFonts w:ascii="Arial" w:hAnsi="Arial" w:cs="Arial"/>
          </w:rPr>
          <w:delText>Valor de medida: Cantidad</w:delText>
        </w:r>
      </w:del>
    </w:p>
    <w:p w:rsidR="002A14A5" w:rsidDel="00255F32" w:rsidRDefault="002A14A5" w:rsidP="00EB16E3">
      <w:pPr>
        <w:spacing w:before="60" w:after="60" w:line="276" w:lineRule="auto"/>
        <w:jc w:val="both"/>
        <w:rPr>
          <w:del w:id="847" w:author="Wendy Sclerandi" w:date="2016-11-10T02:33:00Z"/>
          <w:rFonts w:ascii="Arial" w:hAnsi="Arial" w:cs="Arial"/>
        </w:rPr>
      </w:pPr>
      <w:del w:id="848" w:author="Wendy Sclerandi" w:date="2016-11-10T02:33:00Z">
        <w:r w:rsidRPr="000A36B5" w:rsidDel="00255F32">
          <w:rPr>
            <w:rFonts w:ascii="Arial" w:hAnsi="Arial" w:cs="Arial"/>
          </w:rPr>
          <w:delText>Indicador:</w:delText>
        </w:r>
        <w:r w:rsidDel="00255F32">
          <w:rPr>
            <w:rFonts w:ascii="Arial" w:hAnsi="Arial" w:cs="Arial"/>
          </w:rPr>
          <w:delText xml:space="preserve"> [</w:delText>
        </w:r>
        <w:r w:rsidR="005A682D" w:rsidDel="00255F32">
          <w:rPr>
            <w:rFonts w:ascii="Arial" w:hAnsi="Arial" w:cs="Arial"/>
          </w:rPr>
          <w:delText>C</w:delText>
        </w:r>
        <w:r w:rsidR="005A682D" w:rsidRPr="000A36B5" w:rsidDel="00255F32">
          <w:rPr>
            <w:rFonts w:ascii="Arial" w:hAnsi="Arial" w:cs="Arial"/>
          </w:rPr>
          <w:delText>antidad de párrafos por módulo de documentación</w:delText>
        </w:r>
        <w:r w:rsidDel="00255F32">
          <w:rPr>
            <w:rFonts w:ascii="Arial" w:hAnsi="Arial" w:cs="Arial"/>
          </w:rPr>
          <w:delText>]</w:delText>
        </w:r>
        <w:r w:rsidR="005A682D" w:rsidDel="00255F32">
          <w:rPr>
            <w:rFonts w:ascii="Arial" w:hAnsi="Arial" w:cs="Arial"/>
          </w:rPr>
          <w:delText xml:space="preserve"> &gt; 8</w:delText>
        </w:r>
        <w:r w:rsidDel="00255F32">
          <w:rPr>
            <w:rFonts w:ascii="Arial" w:hAnsi="Arial" w:cs="Arial"/>
          </w:rPr>
          <w:delText xml:space="preserve"> Entonces </w:delText>
        </w:r>
        <w:r w:rsidR="005A682D" w:rsidDel="00255F32">
          <w:rPr>
            <w:rFonts w:ascii="Arial" w:hAnsi="Arial" w:cs="Arial"/>
          </w:rPr>
          <w:delText>se han definido muy bien los objetivos y se puede avanzar con el proyecto.</w:delText>
        </w:r>
      </w:del>
    </w:p>
    <w:p w:rsidR="002A14A5" w:rsidDel="00255F32" w:rsidRDefault="002A14A5" w:rsidP="00EB16E3">
      <w:pPr>
        <w:spacing w:before="60" w:after="60" w:line="276" w:lineRule="auto"/>
        <w:jc w:val="both"/>
        <w:rPr>
          <w:del w:id="849" w:author="Wendy Sclerandi" w:date="2016-11-10T02:33:00Z"/>
          <w:rFonts w:ascii="Arial" w:hAnsi="Arial" w:cs="Arial"/>
        </w:rPr>
      </w:pPr>
    </w:p>
    <w:p w:rsidR="000A36B5" w:rsidRPr="000A36B5" w:rsidDel="00255F32" w:rsidRDefault="000A36B5" w:rsidP="00EB16E3">
      <w:pPr>
        <w:spacing w:before="60" w:after="60" w:line="276" w:lineRule="auto"/>
        <w:jc w:val="both"/>
        <w:rPr>
          <w:del w:id="850" w:author="Wendy Sclerandi" w:date="2016-11-10T02:33:00Z"/>
          <w:rFonts w:ascii="Arial" w:hAnsi="Arial" w:cs="Arial"/>
        </w:rPr>
      </w:pPr>
      <w:del w:id="851" w:author="Wendy Sclerandi" w:date="2016-11-10T02:33:00Z">
        <w:r w:rsidRPr="000A36B5" w:rsidDel="00255F32">
          <w:rPr>
            <w:rFonts w:ascii="Arial" w:hAnsi="Arial" w:cs="Arial"/>
          </w:rPr>
          <w:delText>Nombre: Líneas de código fuente por hora de programador</w:delText>
        </w:r>
      </w:del>
    </w:p>
    <w:p w:rsidR="000A36B5" w:rsidRPr="000A36B5" w:rsidDel="00255F32" w:rsidRDefault="000A36B5" w:rsidP="00EB16E3">
      <w:pPr>
        <w:spacing w:before="60" w:after="60" w:line="276" w:lineRule="auto"/>
        <w:jc w:val="both"/>
        <w:rPr>
          <w:del w:id="852" w:author="Wendy Sclerandi" w:date="2016-11-10T02:33:00Z"/>
          <w:rFonts w:ascii="Arial" w:hAnsi="Arial" w:cs="Arial"/>
        </w:rPr>
      </w:pPr>
      <w:del w:id="853" w:author="Wendy Sclerandi" w:date="2016-11-10T02:33:00Z">
        <w:r w:rsidRPr="000A36B5" w:rsidDel="00255F32">
          <w:rPr>
            <w:rFonts w:ascii="Arial" w:hAnsi="Arial" w:cs="Arial"/>
          </w:rPr>
          <w:delText>Significado: Cantidad de líneas de código que escribe cada programador por hora</w:delText>
        </w:r>
      </w:del>
    </w:p>
    <w:p w:rsidR="000A36B5" w:rsidRPr="000A36B5" w:rsidDel="00255F32" w:rsidRDefault="000A36B5" w:rsidP="00EB16E3">
      <w:pPr>
        <w:spacing w:before="60" w:after="60" w:line="276" w:lineRule="auto"/>
        <w:jc w:val="both"/>
        <w:rPr>
          <w:del w:id="854" w:author="Wendy Sclerandi" w:date="2016-11-10T02:33:00Z"/>
          <w:rFonts w:ascii="Arial" w:hAnsi="Arial" w:cs="Arial"/>
        </w:rPr>
      </w:pPr>
      <w:del w:id="855" w:author="Wendy Sclerandi" w:date="2016-11-10T02:33:00Z">
        <w:r w:rsidRPr="000A36B5" w:rsidDel="00255F32">
          <w:rPr>
            <w:rFonts w:ascii="Arial" w:hAnsi="Arial" w:cs="Arial"/>
          </w:rPr>
          <w:delText>Objeto medido: Líneas de código</w:delText>
        </w:r>
      </w:del>
    </w:p>
    <w:p w:rsidR="000A36B5" w:rsidRPr="000A36B5" w:rsidDel="00255F32" w:rsidRDefault="000A36B5" w:rsidP="00EB16E3">
      <w:pPr>
        <w:spacing w:before="60" w:after="60" w:line="276" w:lineRule="auto"/>
        <w:jc w:val="both"/>
        <w:rPr>
          <w:del w:id="856" w:author="Wendy Sclerandi" w:date="2016-11-10T02:33:00Z"/>
          <w:rFonts w:ascii="Arial" w:hAnsi="Arial" w:cs="Arial"/>
        </w:rPr>
      </w:pPr>
      <w:del w:id="857" w:author="Wendy Sclerandi" w:date="2016-11-10T02:33:00Z">
        <w:r w:rsidRPr="000A36B5" w:rsidDel="00255F32">
          <w:rPr>
            <w:rFonts w:ascii="Arial" w:hAnsi="Arial" w:cs="Arial"/>
          </w:rPr>
          <w:delText>Atributos medidos: Tiempo</w:delText>
        </w:r>
      </w:del>
    </w:p>
    <w:p w:rsidR="000A36B5" w:rsidRPr="000A36B5" w:rsidDel="00255F32" w:rsidRDefault="000A36B5" w:rsidP="00EB16E3">
      <w:pPr>
        <w:spacing w:before="60" w:after="60" w:line="276" w:lineRule="auto"/>
        <w:jc w:val="both"/>
        <w:rPr>
          <w:del w:id="858" w:author="Wendy Sclerandi" w:date="2016-11-10T02:33:00Z"/>
          <w:rFonts w:ascii="Arial" w:hAnsi="Arial" w:cs="Arial"/>
        </w:rPr>
      </w:pPr>
      <w:del w:id="859" w:author="Wendy Sclerandi" w:date="2016-11-10T02:33:00Z">
        <w:r w:rsidRPr="000A36B5" w:rsidDel="00255F32">
          <w:rPr>
            <w:rFonts w:ascii="Arial" w:hAnsi="Arial" w:cs="Arial"/>
          </w:rPr>
          <w:delText>Como medir: Cantidad de líneas escritas por programador * horas de trabajo</w:delText>
        </w:r>
      </w:del>
    </w:p>
    <w:p w:rsidR="000A36B5" w:rsidRPr="000A36B5" w:rsidDel="00255F32" w:rsidRDefault="000A36B5" w:rsidP="00EB16E3">
      <w:pPr>
        <w:spacing w:before="60" w:after="60" w:line="276" w:lineRule="auto"/>
        <w:jc w:val="both"/>
        <w:rPr>
          <w:del w:id="860" w:author="Wendy Sclerandi" w:date="2016-11-10T02:33:00Z"/>
          <w:rFonts w:ascii="Arial" w:hAnsi="Arial" w:cs="Arial"/>
        </w:rPr>
      </w:pPr>
      <w:del w:id="861" w:author="Wendy Sclerandi" w:date="2016-11-10T02:33:00Z">
        <w:r w:rsidRPr="000A36B5" w:rsidDel="00255F32">
          <w:rPr>
            <w:rFonts w:ascii="Arial" w:hAnsi="Arial" w:cs="Arial"/>
          </w:rPr>
          <w:delText>Valor de medida: LDC/tiempo</w:delText>
        </w:r>
      </w:del>
    </w:p>
    <w:p w:rsidR="002A14A5" w:rsidDel="00255F32" w:rsidRDefault="000A36B5" w:rsidP="00EB16E3">
      <w:pPr>
        <w:spacing w:before="60" w:after="60" w:line="276" w:lineRule="auto"/>
        <w:jc w:val="both"/>
        <w:rPr>
          <w:del w:id="862" w:author="Wendy Sclerandi" w:date="2016-11-10T02:33:00Z"/>
          <w:rFonts w:ascii="Arial" w:hAnsi="Arial" w:cs="Arial"/>
        </w:rPr>
      </w:pPr>
      <w:del w:id="863" w:author="Wendy Sclerandi" w:date="2016-11-10T02:33:00Z">
        <w:r w:rsidRPr="000A36B5" w:rsidDel="00255F32">
          <w:rPr>
            <w:rFonts w:ascii="Arial" w:hAnsi="Arial" w:cs="Arial"/>
          </w:rPr>
          <w:delText>Indicador:</w:delText>
        </w:r>
        <w:r w:rsidR="002A14A5" w:rsidDel="00255F32">
          <w:rPr>
            <w:rFonts w:ascii="Arial" w:hAnsi="Arial" w:cs="Arial"/>
          </w:rPr>
          <w:delText xml:space="preserve"> [</w:delText>
        </w:r>
        <w:r w:rsidR="002A14A5" w:rsidRPr="000A36B5" w:rsidDel="00255F32">
          <w:rPr>
            <w:rFonts w:ascii="Arial" w:hAnsi="Arial" w:cs="Arial"/>
          </w:rPr>
          <w:delText>Líneas de código fuente por hora de programador</w:delText>
        </w:r>
        <w:r w:rsidR="002A14A5" w:rsidDel="00255F32">
          <w:rPr>
            <w:rFonts w:ascii="Arial" w:hAnsi="Arial" w:cs="Arial"/>
          </w:rPr>
          <w:delText>] &gt; 200 Entonces hay buena productividad por parte de los programadores y se puede avanzar con el proyecto</w:delText>
        </w:r>
      </w:del>
    </w:p>
    <w:p w:rsidR="002A14A5" w:rsidRPr="000A36B5" w:rsidDel="00255F32" w:rsidRDefault="002A14A5" w:rsidP="00EB16E3">
      <w:pPr>
        <w:spacing w:before="60" w:after="60" w:line="276" w:lineRule="auto"/>
        <w:jc w:val="both"/>
        <w:rPr>
          <w:del w:id="864" w:author="Wendy Sclerandi" w:date="2016-11-10T02:33:00Z"/>
          <w:rFonts w:ascii="Arial" w:hAnsi="Arial" w:cs="Arial"/>
        </w:rPr>
      </w:pPr>
    </w:p>
    <w:p w:rsidR="000A36B5" w:rsidRPr="000A36B5" w:rsidDel="00255F32" w:rsidRDefault="000A36B5" w:rsidP="00EB16E3">
      <w:pPr>
        <w:spacing w:before="60" w:after="60" w:line="276" w:lineRule="auto"/>
        <w:jc w:val="both"/>
        <w:rPr>
          <w:del w:id="865" w:author="Wendy Sclerandi" w:date="2016-11-10T02:33:00Z"/>
          <w:rFonts w:ascii="Arial" w:hAnsi="Arial" w:cs="Arial"/>
        </w:rPr>
      </w:pPr>
      <w:del w:id="866" w:author="Wendy Sclerandi" w:date="2016-11-10T02:33:00Z">
        <w:r w:rsidRPr="000A36B5" w:rsidDel="00255F32">
          <w:rPr>
            <w:rFonts w:ascii="Arial" w:hAnsi="Arial" w:cs="Arial"/>
          </w:rPr>
          <w:delText>Nombre: Productividad diaria de programadores</w:delText>
        </w:r>
      </w:del>
    </w:p>
    <w:p w:rsidR="000A36B5" w:rsidRPr="000A36B5" w:rsidDel="00255F32" w:rsidRDefault="000A36B5" w:rsidP="00EB16E3">
      <w:pPr>
        <w:spacing w:before="60" w:after="60" w:line="276" w:lineRule="auto"/>
        <w:jc w:val="both"/>
        <w:rPr>
          <w:del w:id="867" w:author="Wendy Sclerandi" w:date="2016-11-10T02:33:00Z"/>
          <w:rFonts w:ascii="Arial" w:hAnsi="Arial" w:cs="Arial"/>
        </w:rPr>
      </w:pPr>
      <w:del w:id="868" w:author="Wendy Sclerandi" w:date="2016-11-10T02:33:00Z">
        <w:r w:rsidRPr="000A36B5" w:rsidDel="00255F32">
          <w:rPr>
            <w:rFonts w:ascii="Arial" w:hAnsi="Arial" w:cs="Arial"/>
          </w:rPr>
          <w:delText>Significado: Cantidad de tareas realizadas por día por programador</w:delText>
        </w:r>
      </w:del>
    </w:p>
    <w:p w:rsidR="000A36B5" w:rsidRPr="000A36B5" w:rsidDel="00255F32" w:rsidRDefault="000A36B5" w:rsidP="00EB16E3">
      <w:pPr>
        <w:spacing w:before="60" w:after="60" w:line="276" w:lineRule="auto"/>
        <w:jc w:val="both"/>
        <w:rPr>
          <w:del w:id="869" w:author="Wendy Sclerandi" w:date="2016-11-10T02:33:00Z"/>
          <w:rFonts w:ascii="Arial" w:hAnsi="Arial" w:cs="Arial"/>
        </w:rPr>
      </w:pPr>
      <w:del w:id="870" w:author="Wendy Sclerandi" w:date="2016-11-10T02:33:00Z">
        <w:r w:rsidRPr="000A36B5" w:rsidDel="00255F32">
          <w:rPr>
            <w:rFonts w:ascii="Arial" w:hAnsi="Arial" w:cs="Arial"/>
          </w:rPr>
          <w:delText>Objeto medido: Tareas</w:delText>
        </w:r>
      </w:del>
    </w:p>
    <w:p w:rsidR="000A36B5" w:rsidRPr="000A36B5" w:rsidDel="00255F32" w:rsidRDefault="000A36B5" w:rsidP="00EB16E3">
      <w:pPr>
        <w:spacing w:before="60" w:after="60" w:line="276" w:lineRule="auto"/>
        <w:jc w:val="both"/>
        <w:rPr>
          <w:del w:id="871" w:author="Wendy Sclerandi" w:date="2016-11-10T02:33:00Z"/>
          <w:rFonts w:ascii="Arial" w:hAnsi="Arial" w:cs="Arial"/>
        </w:rPr>
      </w:pPr>
      <w:del w:id="872" w:author="Wendy Sclerandi" w:date="2016-11-10T02:33:00Z">
        <w:r w:rsidRPr="000A36B5" w:rsidDel="00255F32">
          <w:rPr>
            <w:rFonts w:ascii="Arial" w:hAnsi="Arial" w:cs="Arial"/>
          </w:rPr>
          <w:delText>Atributos medidos: Tiempo</w:delText>
        </w:r>
      </w:del>
    </w:p>
    <w:p w:rsidR="000A36B5" w:rsidRPr="000A36B5" w:rsidDel="00255F32" w:rsidRDefault="000A36B5" w:rsidP="00EB16E3">
      <w:pPr>
        <w:spacing w:before="60" w:after="60" w:line="276" w:lineRule="auto"/>
        <w:jc w:val="both"/>
        <w:rPr>
          <w:del w:id="873" w:author="Wendy Sclerandi" w:date="2016-11-10T02:33:00Z"/>
          <w:rFonts w:ascii="Arial" w:hAnsi="Arial" w:cs="Arial"/>
        </w:rPr>
      </w:pPr>
      <w:del w:id="874" w:author="Wendy Sclerandi" w:date="2016-11-10T02:33:00Z">
        <w:r w:rsidRPr="000A36B5" w:rsidDel="00255F32">
          <w:rPr>
            <w:rFonts w:ascii="Arial" w:hAnsi="Arial" w:cs="Arial"/>
          </w:rPr>
          <w:delText xml:space="preserve">Como medir: Cantidad de tareas diarias propuestas – Cantidad de tareas diarias realizadas  </w:delText>
        </w:r>
      </w:del>
    </w:p>
    <w:p w:rsidR="000A36B5" w:rsidRPr="000A36B5" w:rsidDel="00255F32" w:rsidRDefault="000A36B5" w:rsidP="00EB16E3">
      <w:pPr>
        <w:spacing w:before="60" w:after="60" w:line="276" w:lineRule="auto"/>
        <w:jc w:val="both"/>
        <w:rPr>
          <w:del w:id="875" w:author="Wendy Sclerandi" w:date="2016-11-10T02:33:00Z"/>
          <w:rFonts w:ascii="Arial" w:hAnsi="Arial" w:cs="Arial"/>
        </w:rPr>
      </w:pPr>
      <w:del w:id="876" w:author="Wendy Sclerandi" w:date="2016-11-10T02:33:00Z">
        <w:r w:rsidRPr="000A36B5" w:rsidDel="00255F32">
          <w:rPr>
            <w:rFonts w:ascii="Arial" w:hAnsi="Arial" w:cs="Arial"/>
          </w:rPr>
          <w:delText>Valor de medida: Tareas</w:delText>
        </w:r>
      </w:del>
    </w:p>
    <w:p w:rsidR="000A36B5" w:rsidDel="00255F32" w:rsidRDefault="000A36B5" w:rsidP="00EB16E3">
      <w:pPr>
        <w:spacing w:before="60" w:after="60" w:line="276" w:lineRule="auto"/>
        <w:jc w:val="both"/>
        <w:rPr>
          <w:del w:id="877" w:author="Wendy Sclerandi" w:date="2016-11-10T02:33:00Z"/>
          <w:rFonts w:ascii="Arial" w:hAnsi="Arial" w:cs="Arial"/>
        </w:rPr>
      </w:pPr>
      <w:del w:id="878" w:author="Wendy Sclerandi" w:date="2016-11-10T02:33:00Z">
        <w:r w:rsidRPr="000A36B5" w:rsidDel="00255F32">
          <w:rPr>
            <w:rFonts w:ascii="Arial" w:hAnsi="Arial" w:cs="Arial"/>
          </w:rPr>
          <w:delText>Indicador: Se evaluará teniendo en cuenta la cantidad de tareas que es capaz de realizar un programador diariamente.</w:delText>
        </w:r>
      </w:del>
    </w:p>
    <w:p w:rsidR="000A36B5" w:rsidRPr="000A36B5" w:rsidRDefault="000A36B5" w:rsidP="00EB16E3">
      <w:pPr>
        <w:spacing w:before="60" w:after="60" w:line="276" w:lineRule="auto"/>
        <w:jc w:val="both"/>
        <w:rPr>
          <w:rFonts w:ascii="Arial" w:hAnsi="Arial" w:cs="Arial"/>
        </w:rPr>
      </w:pPr>
    </w:p>
    <w:p w:rsidR="00521D87" w:rsidRPr="00842E27" w:rsidRDefault="00D067E4" w:rsidP="00EB16E3">
      <w:pPr>
        <w:pStyle w:val="Ttulo1"/>
        <w:spacing w:before="60" w:after="60" w:line="276" w:lineRule="auto"/>
        <w:jc w:val="both"/>
        <w:rPr>
          <w:rFonts w:ascii="Arial" w:hAnsi="Arial" w:cs="Arial"/>
          <w:sz w:val="24"/>
          <w:szCs w:val="22"/>
          <w:rPrChange w:id="879" w:author="Wendy Sclerandi" w:date="2016-11-10T02:50:00Z">
            <w:rPr>
              <w:rFonts w:ascii="Arial" w:hAnsi="Arial" w:cs="Arial"/>
              <w:sz w:val="22"/>
              <w:szCs w:val="22"/>
            </w:rPr>
          </w:rPrChange>
        </w:rPr>
      </w:pPr>
      <w:bookmarkStart w:id="880" w:name="_Toc466510474"/>
      <w:r w:rsidRPr="00842E27">
        <w:rPr>
          <w:rFonts w:ascii="Arial" w:hAnsi="Arial" w:cs="Arial"/>
          <w:sz w:val="24"/>
          <w:szCs w:val="22"/>
          <w:rPrChange w:id="881" w:author="Wendy Sclerandi" w:date="2016-11-10T02:50:00Z">
            <w:rPr>
              <w:rFonts w:ascii="Arial" w:hAnsi="Arial" w:cs="Arial"/>
              <w:sz w:val="22"/>
              <w:szCs w:val="22"/>
            </w:rPr>
          </w:rPrChange>
        </w:rPr>
        <w:lastRenderedPageBreak/>
        <w:t>3. Gestión de la Configuración</w:t>
      </w:r>
      <w:bookmarkEnd w:id="880"/>
    </w:p>
    <w:p w:rsidR="00A94F09" w:rsidRPr="00E976E9" w:rsidRDefault="00A94F09" w:rsidP="00EB16E3">
      <w:pPr>
        <w:pStyle w:val="Ttulo2"/>
        <w:spacing w:before="60" w:after="60" w:line="276" w:lineRule="auto"/>
        <w:jc w:val="both"/>
        <w:rPr>
          <w:rFonts w:ascii="Arial" w:hAnsi="Arial" w:cs="Arial"/>
          <w:sz w:val="22"/>
          <w:szCs w:val="22"/>
        </w:rPr>
      </w:pPr>
      <w:bookmarkStart w:id="882" w:name="_Toc466510475"/>
      <w:r w:rsidRPr="00E976E9">
        <w:rPr>
          <w:rFonts w:ascii="Arial" w:hAnsi="Arial" w:cs="Arial"/>
          <w:sz w:val="22"/>
          <w:szCs w:val="22"/>
        </w:rPr>
        <w:t>3.1. Elementos que se incluirán en la gestión de la configuración</w:t>
      </w:r>
      <w:bookmarkEnd w:id="882"/>
      <w:del w:id="883" w:author="Wendy Sclerandi" w:date="2016-11-10T03:05:00Z">
        <w:r w:rsidRPr="00E976E9" w:rsidDel="00724354">
          <w:rPr>
            <w:rFonts w:ascii="Arial" w:hAnsi="Arial" w:cs="Arial"/>
            <w:sz w:val="22"/>
            <w:szCs w:val="22"/>
          </w:rPr>
          <w:delText xml:space="preserve">. </w:delText>
        </w:r>
      </w:del>
    </w:p>
    <w:p w:rsidR="00E976E9" w:rsidRPr="00E976E9" w:rsidRDefault="00E976E9" w:rsidP="00EB16E3">
      <w:pPr>
        <w:spacing w:before="60" w:after="60" w:line="276" w:lineRule="auto"/>
        <w:jc w:val="both"/>
        <w:rPr>
          <w:rFonts w:ascii="Arial" w:hAnsi="Arial" w:cs="Arial"/>
        </w:rPr>
      </w:pPr>
      <w:r w:rsidRPr="00E976E9">
        <w:rPr>
          <w:rFonts w:ascii="Arial" w:hAnsi="Arial" w:cs="Arial"/>
        </w:rPr>
        <w:t>Los elementos que se incluirían en la gestión de la configuración son:</w:t>
      </w:r>
    </w:p>
    <w:p w:rsidR="00E976E9" w:rsidRPr="00E976E9" w:rsidDel="00842E27" w:rsidRDefault="00842E27" w:rsidP="00EB16E3">
      <w:pPr>
        <w:spacing w:before="60" w:after="60" w:line="276" w:lineRule="auto"/>
        <w:jc w:val="both"/>
        <w:rPr>
          <w:del w:id="884" w:author="Wendy Sclerandi" w:date="2016-11-10T02:52:00Z"/>
          <w:rFonts w:ascii="Arial" w:hAnsi="Arial" w:cs="Arial"/>
        </w:rPr>
      </w:pPr>
      <w:ins w:id="885" w:author="Wendy Sclerandi" w:date="2016-11-10T02:54:00Z">
        <w:r>
          <w:rPr>
            <w:rFonts w:ascii="Arial" w:hAnsi="Arial" w:cs="Arial"/>
          </w:rPr>
          <w:t xml:space="preserve">Documento de </w:t>
        </w:r>
      </w:ins>
      <w:del w:id="886" w:author="Wendy Sclerandi" w:date="2016-11-10T02:52:00Z">
        <w:r w:rsidR="00E976E9" w:rsidRPr="00E976E9" w:rsidDel="00842E27">
          <w:rPr>
            <w:rFonts w:ascii="Arial" w:hAnsi="Arial" w:cs="Arial"/>
          </w:rPr>
          <w:delText xml:space="preserve">Programas: </w:delText>
        </w:r>
      </w:del>
    </w:p>
    <w:p w:rsidR="00E976E9" w:rsidRPr="00842E27" w:rsidDel="00842E27" w:rsidRDefault="008F6455" w:rsidP="00842E27">
      <w:pPr>
        <w:pStyle w:val="Prrafodelista"/>
        <w:numPr>
          <w:ilvl w:val="0"/>
          <w:numId w:val="13"/>
        </w:numPr>
        <w:spacing w:before="60" w:after="60" w:line="276" w:lineRule="auto"/>
        <w:jc w:val="both"/>
        <w:rPr>
          <w:del w:id="887" w:author="Wendy Sclerandi" w:date="2016-11-10T02:52:00Z"/>
          <w:rFonts w:ascii="Arial" w:hAnsi="Arial" w:cs="Arial"/>
          <w:rPrChange w:id="888" w:author="Wendy Sclerandi" w:date="2016-11-10T02:50:00Z">
            <w:rPr>
              <w:del w:id="889" w:author="Wendy Sclerandi" w:date="2016-11-10T02:52:00Z"/>
            </w:rPr>
          </w:rPrChange>
        </w:rPr>
        <w:pPrChange w:id="890" w:author="Wendy Sclerandi" w:date="2016-11-10T02:50:00Z">
          <w:pPr>
            <w:spacing w:before="60" w:after="60" w:line="276" w:lineRule="auto"/>
            <w:jc w:val="both"/>
          </w:pPr>
        </w:pPrChange>
      </w:pPr>
      <w:del w:id="891" w:author="Wendy Sclerandi" w:date="2016-11-10T02:50:00Z">
        <w:r w:rsidRPr="00842E27" w:rsidDel="00842E27">
          <w:rPr>
            <w:rFonts w:ascii="Arial" w:hAnsi="Arial" w:cs="Arial"/>
            <w:rPrChange w:id="892" w:author="Wendy Sclerandi" w:date="2016-11-10T02:50:00Z">
              <w:rPr/>
            </w:rPrChange>
          </w:rPr>
          <w:delText xml:space="preserve">• </w:delText>
        </w:r>
      </w:del>
      <w:del w:id="893" w:author="Wendy Sclerandi" w:date="2016-11-10T02:52:00Z">
        <w:r w:rsidR="00E976E9" w:rsidRPr="00842E27" w:rsidDel="00842E27">
          <w:rPr>
            <w:rFonts w:ascii="Arial" w:hAnsi="Arial" w:cs="Arial"/>
            <w:rPrChange w:id="894" w:author="Wendy Sclerandi" w:date="2016-11-10T02:50:00Z">
              <w:rPr/>
            </w:rPrChange>
          </w:rPr>
          <w:delText>Software requerido por el cliente???</w:delText>
        </w:r>
      </w:del>
    </w:p>
    <w:p w:rsidR="00E976E9" w:rsidRPr="00E976E9" w:rsidDel="00842E27" w:rsidRDefault="008F6455" w:rsidP="00EB16E3">
      <w:pPr>
        <w:spacing w:before="60" w:after="60" w:line="276" w:lineRule="auto"/>
        <w:jc w:val="both"/>
        <w:rPr>
          <w:del w:id="895" w:author="Wendy Sclerandi" w:date="2016-11-10T02:52:00Z"/>
          <w:rFonts w:ascii="Arial" w:hAnsi="Arial" w:cs="Arial"/>
        </w:rPr>
      </w:pPr>
      <w:del w:id="896" w:author="Wendy Sclerandi" w:date="2016-11-10T02:52:00Z">
        <w:r w:rsidRPr="00E976E9" w:rsidDel="00842E27">
          <w:rPr>
            <w:rFonts w:ascii="Arial" w:hAnsi="Arial" w:cs="Arial"/>
          </w:rPr>
          <w:delText>Documentación</w:delText>
        </w:r>
        <w:r w:rsidR="00E976E9" w:rsidRPr="00E976E9" w:rsidDel="00842E27">
          <w:rPr>
            <w:rFonts w:ascii="Arial" w:hAnsi="Arial" w:cs="Arial"/>
          </w:rPr>
          <w:delText>:</w:delText>
        </w:r>
      </w:del>
    </w:p>
    <w:p w:rsidR="00E976E9" w:rsidRPr="00842E27" w:rsidRDefault="00E976E9" w:rsidP="00842E27">
      <w:pPr>
        <w:pStyle w:val="Prrafodelista"/>
        <w:numPr>
          <w:ilvl w:val="0"/>
          <w:numId w:val="13"/>
        </w:numPr>
        <w:spacing w:before="60" w:after="60" w:line="276" w:lineRule="auto"/>
        <w:jc w:val="both"/>
        <w:rPr>
          <w:rFonts w:ascii="Arial" w:hAnsi="Arial" w:cs="Arial"/>
          <w:rPrChange w:id="897" w:author="Wendy Sclerandi" w:date="2016-11-10T02:50:00Z">
            <w:rPr/>
          </w:rPrChange>
        </w:rPr>
        <w:pPrChange w:id="898" w:author="Wendy Sclerandi" w:date="2016-11-10T02:50:00Z">
          <w:pPr>
            <w:spacing w:before="60" w:after="60" w:line="276" w:lineRule="auto"/>
            <w:jc w:val="both"/>
          </w:pPr>
        </w:pPrChange>
      </w:pPr>
      <w:del w:id="899" w:author="Wendy Sclerandi" w:date="2016-11-10T02:50:00Z">
        <w:r w:rsidRPr="00842E27" w:rsidDel="00842E27">
          <w:rPr>
            <w:rFonts w:ascii="Arial" w:hAnsi="Arial" w:cs="Arial"/>
            <w:rPrChange w:id="900" w:author="Wendy Sclerandi" w:date="2016-11-10T02:50:00Z">
              <w:rPr/>
            </w:rPrChange>
          </w:rPr>
          <w:delText>•</w:delText>
        </w:r>
        <w:r w:rsidR="008F6455" w:rsidRPr="00842E27" w:rsidDel="00842E27">
          <w:rPr>
            <w:rFonts w:ascii="Arial" w:hAnsi="Arial" w:cs="Arial"/>
            <w:rPrChange w:id="901" w:author="Wendy Sclerandi" w:date="2016-11-10T02:50:00Z">
              <w:rPr/>
            </w:rPrChange>
          </w:rPr>
          <w:delText xml:space="preserve"> </w:delText>
        </w:r>
      </w:del>
      <w:del w:id="902" w:author="Wendy Sclerandi" w:date="2016-11-10T02:54:00Z">
        <w:r w:rsidR="008F6455" w:rsidRPr="00842E27" w:rsidDel="00842E27">
          <w:rPr>
            <w:rFonts w:ascii="Arial" w:hAnsi="Arial" w:cs="Arial"/>
            <w:rPrChange w:id="903" w:author="Wendy Sclerandi" w:date="2016-11-10T02:50:00Z">
              <w:rPr/>
            </w:rPrChange>
          </w:rPr>
          <w:delText>E</w:delText>
        </w:r>
      </w:del>
      <w:ins w:id="904" w:author="Wendy Sclerandi" w:date="2016-11-10T02:54:00Z">
        <w:r w:rsidR="00842E27">
          <w:rPr>
            <w:rFonts w:ascii="Arial" w:hAnsi="Arial" w:cs="Arial"/>
          </w:rPr>
          <w:t>e</w:t>
        </w:r>
      </w:ins>
      <w:r w:rsidR="008F6455" w:rsidRPr="00842E27">
        <w:rPr>
          <w:rFonts w:ascii="Arial" w:hAnsi="Arial" w:cs="Arial"/>
          <w:rPrChange w:id="905" w:author="Wendy Sclerandi" w:date="2016-11-10T02:50:00Z">
            <w:rPr/>
          </w:rPrChange>
        </w:rPr>
        <w:t>specificación</w:t>
      </w:r>
      <w:r w:rsidRPr="00842E27">
        <w:rPr>
          <w:rFonts w:ascii="Arial" w:hAnsi="Arial" w:cs="Arial"/>
          <w:rPrChange w:id="906" w:author="Wendy Sclerandi" w:date="2016-11-10T02:50:00Z">
            <w:rPr/>
          </w:rPrChange>
        </w:rPr>
        <w:t xml:space="preserve"> de </w:t>
      </w:r>
      <w:del w:id="907" w:author="Wendy Sclerandi" w:date="2016-11-10T02:54:00Z">
        <w:r w:rsidRPr="00842E27" w:rsidDel="00842E27">
          <w:rPr>
            <w:rFonts w:ascii="Arial" w:hAnsi="Arial" w:cs="Arial"/>
            <w:rPrChange w:id="908" w:author="Wendy Sclerandi" w:date="2016-11-10T02:50:00Z">
              <w:rPr/>
            </w:rPrChange>
          </w:rPr>
          <w:delText xml:space="preserve">los </w:delText>
        </w:r>
      </w:del>
      <w:r w:rsidRPr="00842E27">
        <w:rPr>
          <w:rFonts w:ascii="Arial" w:hAnsi="Arial" w:cs="Arial"/>
          <w:rPrChange w:id="909" w:author="Wendy Sclerandi" w:date="2016-11-10T02:50:00Z">
            <w:rPr/>
          </w:rPrChange>
        </w:rPr>
        <w:t>requerimientos.</w:t>
      </w:r>
    </w:p>
    <w:p w:rsidR="00E976E9" w:rsidRPr="00842E27" w:rsidRDefault="00E976E9" w:rsidP="00842E27">
      <w:pPr>
        <w:pStyle w:val="Prrafodelista"/>
        <w:numPr>
          <w:ilvl w:val="0"/>
          <w:numId w:val="13"/>
        </w:numPr>
        <w:spacing w:before="60" w:after="60" w:line="276" w:lineRule="auto"/>
        <w:jc w:val="both"/>
        <w:rPr>
          <w:rFonts w:ascii="Arial" w:hAnsi="Arial" w:cs="Arial"/>
          <w:rPrChange w:id="910" w:author="Wendy Sclerandi" w:date="2016-11-10T02:50:00Z">
            <w:rPr/>
          </w:rPrChange>
        </w:rPr>
        <w:pPrChange w:id="911" w:author="Wendy Sclerandi" w:date="2016-11-10T02:50:00Z">
          <w:pPr>
            <w:spacing w:before="60" w:after="60" w:line="276" w:lineRule="auto"/>
            <w:jc w:val="both"/>
          </w:pPr>
        </w:pPrChange>
      </w:pPr>
      <w:del w:id="912" w:author="Wendy Sclerandi" w:date="2016-11-10T02:50:00Z">
        <w:r w:rsidRPr="00842E27" w:rsidDel="00842E27">
          <w:rPr>
            <w:rFonts w:ascii="Arial" w:hAnsi="Arial" w:cs="Arial"/>
            <w:rPrChange w:id="913" w:author="Wendy Sclerandi" w:date="2016-11-10T02:50:00Z">
              <w:rPr/>
            </w:rPrChange>
          </w:rPr>
          <w:delText>•</w:delText>
        </w:r>
        <w:r w:rsidR="008F6455" w:rsidRPr="00842E27" w:rsidDel="00842E27">
          <w:rPr>
            <w:rFonts w:ascii="Arial" w:hAnsi="Arial" w:cs="Arial"/>
            <w:rPrChange w:id="914" w:author="Wendy Sclerandi" w:date="2016-11-10T02:50:00Z">
              <w:rPr/>
            </w:rPrChange>
          </w:rPr>
          <w:delText xml:space="preserve"> </w:delText>
        </w:r>
      </w:del>
      <w:r w:rsidRPr="00842E27">
        <w:rPr>
          <w:rFonts w:ascii="Arial" w:hAnsi="Arial" w:cs="Arial"/>
          <w:rPrChange w:id="915" w:author="Wendy Sclerandi" w:date="2016-11-10T02:50:00Z">
            <w:rPr/>
          </w:rPrChange>
        </w:rPr>
        <w:t>Diseño de la base de datos.</w:t>
      </w:r>
    </w:p>
    <w:p w:rsidR="00E976E9" w:rsidRPr="00842E27" w:rsidRDefault="00E976E9" w:rsidP="00842E27">
      <w:pPr>
        <w:pStyle w:val="Prrafodelista"/>
        <w:numPr>
          <w:ilvl w:val="0"/>
          <w:numId w:val="13"/>
        </w:numPr>
        <w:spacing w:before="60" w:after="60" w:line="276" w:lineRule="auto"/>
        <w:jc w:val="both"/>
        <w:rPr>
          <w:rFonts w:ascii="Arial" w:hAnsi="Arial" w:cs="Arial"/>
          <w:rPrChange w:id="916" w:author="Wendy Sclerandi" w:date="2016-11-10T02:50:00Z">
            <w:rPr/>
          </w:rPrChange>
        </w:rPr>
        <w:pPrChange w:id="917" w:author="Wendy Sclerandi" w:date="2016-11-10T02:50:00Z">
          <w:pPr>
            <w:spacing w:before="60" w:after="60" w:line="276" w:lineRule="auto"/>
            <w:jc w:val="both"/>
          </w:pPr>
        </w:pPrChange>
      </w:pPr>
      <w:del w:id="918" w:author="Wendy Sclerandi" w:date="2016-11-10T02:50:00Z">
        <w:r w:rsidRPr="00842E27" w:rsidDel="00842E27">
          <w:rPr>
            <w:rFonts w:ascii="Arial" w:hAnsi="Arial" w:cs="Arial"/>
            <w:rPrChange w:id="919" w:author="Wendy Sclerandi" w:date="2016-11-10T02:50:00Z">
              <w:rPr/>
            </w:rPrChange>
          </w:rPr>
          <w:delText>•</w:delText>
        </w:r>
        <w:r w:rsidR="008F6455" w:rsidRPr="00842E27" w:rsidDel="00842E27">
          <w:rPr>
            <w:rFonts w:ascii="Arial" w:hAnsi="Arial" w:cs="Arial"/>
            <w:rPrChange w:id="920" w:author="Wendy Sclerandi" w:date="2016-11-10T02:50:00Z">
              <w:rPr/>
            </w:rPrChange>
          </w:rPr>
          <w:delText xml:space="preserve"> </w:delText>
        </w:r>
      </w:del>
      <w:r w:rsidRPr="00842E27">
        <w:rPr>
          <w:rFonts w:ascii="Arial" w:hAnsi="Arial" w:cs="Arial"/>
          <w:rPrChange w:id="921" w:author="Wendy Sclerandi" w:date="2016-11-10T02:50:00Z">
            <w:rPr/>
          </w:rPrChange>
        </w:rPr>
        <w:t>Diseño de Interfaz.</w:t>
      </w:r>
    </w:p>
    <w:p w:rsidR="00E976E9" w:rsidRPr="00842E27" w:rsidRDefault="00E976E9" w:rsidP="00842E27">
      <w:pPr>
        <w:pStyle w:val="Prrafodelista"/>
        <w:numPr>
          <w:ilvl w:val="0"/>
          <w:numId w:val="13"/>
        </w:numPr>
        <w:spacing w:before="60" w:after="60" w:line="276" w:lineRule="auto"/>
        <w:jc w:val="both"/>
        <w:rPr>
          <w:rFonts w:ascii="Arial" w:hAnsi="Arial" w:cs="Arial"/>
          <w:rPrChange w:id="922" w:author="Wendy Sclerandi" w:date="2016-11-10T02:50:00Z">
            <w:rPr/>
          </w:rPrChange>
        </w:rPr>
        <w:pPrChange w:id="923" w:author="Wendy Sclerandi" w:date="2016-11-10T02:50:00Z">
          <w:pPr>
            <w:spacing w:before="60" w:after="60" w:line="276" w:lineRule="auto"/>
            <w:jc w:val="both"/>
          </w:pPr>
        </w:pPrChange>
      </w:pPr>
      <w:del w:id="924" w:author="Wendy Sclerandi" w:date="2016-11-10T02:50:00Z">
        <w:r w:rsidRPr="00842E27" w:rsidDel="00842E27">
          <w:rPr>
            <w:rFonts w:ascii="Arial" w:hAnsi="Arial" w:cs="Arial"/>
            <w:rPrChange w:id="925" w:author="Wendy Sclerandi" w:date="2016-11-10T02:50:00Z">
              <w:rPr/>
            </w:rPrChange>
          </w:rPr>
          <w:delText>•</w:delText>
        </w:r>
        <w:r w:rsidR="008F6455" w:rsidRPr="00842E27" w:rsidDel="00842E27">
          <w:rPr>
            <w:rFonts w:ascii="Arial" w:hAnsi="Arial" w:cs="Arial"/>
            <w:rPrChange w:id="926" w:author="Wendy Sclerandi" w:date="2016-11-10T02:50:00Z">
              <w:rPr/>
            </w:rPrChange>
          </w:rPr>
          <w:delText xml:space="preserve"> </w:delText>
        </w:r>
      </w:del>
      <w:r w:rsidRPr="00842E27">
        <w:rPr>
          <w:rFonts w:ascii="Arial" w:hAnsi="Arial" w:cs="Arial"/>
          <w:rPrChange w:id="927" w:author="Wendy Sclerandi" w:date="2016-11-10T02:50:00Z">
            <w:rPr/>
          </w:rPrChange>
        </w:rPr>
        <w:t>Casos de prueba.</w:t>
      </w:r>
    </w:p>
    <w:p w:rsidR="00E976E9" w:rsidRPr="00842E27" w:rsidRDefault="00E976E9" w:rsidP="00842E27">
      <w:pPr>
        <w:pStyle w:val="Prrafodelista"/>
        <w:numPr>
          <w:ilvl w:val="0"/>
          <w:numId w:val="13"/>
        </w:numPr>
        <w:spacing w:before="60" w:after="60" w:line="276" w:lineRule="auto"/>
        <w:jc w:val="both"/>
        <w:rPr>
          <w:rFonts w:ascii="Arial" w:hAnsi="Arial" w:cs="Arial"/>
          <w:rPrChange w:id="928" w:author="Wendy Sclerandi" w:date="2016-11-10T02:50:00Z">
            <w:rPr/>
          </w:rPrChange>
        </w:rPr>
        <w:pPrChange w:id="929" w:author="Wendy Sclerandi" w:date="2016-11-10T02:50:00Z">
          <w:pPr>
            <w:spacing w:before="60" w:after="60" w:line="276" w:lineRule="auto"/>
            <w:jc w:val="both"/>
          </w:pPr>
        </w:pPrChange>
      </w:pPr>
      <w:del w:id="930" w:author="Wendy Sclerandi" w:date="2016-11-10T02:50:00Z">
        <w:r w:rsidRPr="00842E27" w:rsidDel="00842E27">
          <w:rPr>
            <w:rFonts w:ascii="Arial" w:hAnsi="Arial" w:cs="Arial"/>
            <w:rPrChange w:id="931" w:author="Wendy Sclerandi" w:date="2016-11-10T02:50:00Z">
              <w:rPr/>
            </w:rPrChange>
          </w:rPr>
          <w:delText>•</w:delText>
        </w:r>
        <w:r w:rsidR="008F6455" w:rsidRPr="00842E27" w:rsidDel="00842E27">
          <w:rPr>
            <w:rFonts w:ascii="Arial" w:hAnsi="Arial" w:cs="Arial"/>
            <w:rPrChange w:id="932" w:author="Wendy Sclerandi" w:date="2016-11-10T02:50:00Z">
              <w:rPr/>
            </w:rPrChange>
          </w:rPr>
          <w:delText xml:space="preserve"> </w:delText>
        </w:r>
      </w:del>
      <w:r w:rsidRPr="00842E27">
        <w:rPr>
          <w:rFonts w:ascii="Arial" w:hAnsi="Arial" w:cs="Arial"/>
          <w:rPrChange w:id="933" w:author="Wendy Sclerandi" w:date="2016-11-10T02:50:00Z">
            <w:rPr/>
          </w:rPrChange>
        </w:rPr>
        <w:t xml:space="preserve">Manual </w:t>
      </w:r>
      <w:del w:id="934" w:author="Wendy Sclerandi" w:date="2016-11-10T02:52:00Z">
        <w:r w:rsidRPr="00842E27" w:rsidDel="00842E27">
          <w:rPr>
            <w:rFonts w:ascii="Arial" w:hAnsi="Arial" w:cs="Arial"/>
            <w:rPrChange w:id="935" w:author="Wendy Sclerandi" w:date="2016-11-10T02:50:00Z">
              <w:rPr/>
            </w:rPrChange>
          </w:rPr>
          <w:delText xml:space="preserve"> </w:delText>
        </w:r>
      </w:del>
      <w:r w:rsidRPr="00842E27">
        <w:rPr>
          <w:rFonts w:ascii="Arial" w:hAnsi="Arial" w:cs="Arial"/>
          <w:rPrChange w:id="936" w:author="Wendy Sclerandi" w:date="2016-11-10T02:50:00Z">
            <w:rPr/>
          </w:rPrChange>
        </w:rPr>
        <w:t>de usuario</w:t>
      </w:r>
      <w:ins w:id="937" w:author="Wendy Sclerandi" w:date="2016-11-10T02:52:00Z">
        <w:r w:rsidR="00842E27">
          <w:rPr>
            <w:rFonts w:ascii="Arial" w:hAnsi="Arial" w:cs="Arial"/>
          </w:rPr>
          <w:t>.</w:t>
        </w:r>
      </w:ins>
      <w:del w:id="938" w:author="Wendy Sclerandi" w:date="2016-11-10T02:52:00Z">
        <w:r w:rsidRPr="00842E27" w:rsidDel="00842E27">
          <w:rPr>
            <w:rFonts w:ascii="Arial" w:hAnsi="Arial" w:cs="Arial"/>
            <w:rPrChange w:id="939" w:author="Wendy Sclerandi" w:date="2016-11-10T02:50:00Z">
              <w:rPr/>
            </w:rPrChange>
          </w:rPr>
          <w:delText xml:space="preserve"> </w:delText>
        </w:r>
      </w:del>
    </w:p>
    <w:p w:rsidR="00E976E9" w:rsidRDefault="00E976E9" w:rsidP="00842E27">
      <w:pPr>
        <w:pStyle w:val="Prrafodelista"/>
        <w:numPr>
          <w:ilvl w:val="0"/>
          <w:numId w:val="13"/>
        </w:numPr>
        <w:spacing w:before="60" w:after="60" w:line="276" w:lineRule="auto"/>
        <w:jc w:val="both"/>
        <w:rPr>
          <w:ins w:id="940" w:author="Wendy Sclerandi" w:date="2016-11-10T02:53:00Z"/>
          <w:rFonts w:ascii="Arial" w:hAnsi="Arial" w:cs="Arial"/>
        </w:rPr>
        <w:pPrChange w:id="941" w:author="Wendy Sclerandi" w:date="2016-11-10T02:50:00Z">
          <w:pPr>
            <w:spacing w:before="60" w:after="60" w:line="276" w:lineRule="auto"/>
            <w:jc w:val="both"/>
          </w:pPr>
        </w:pPrChange>
      </w:pPr>
      <w:del w:id="942" w:author="Wendy Sclerandi" w:date="2016-11-10T02:50:00Z">
        <w:r w:rsidRPr="00842E27" w:rsidDel="00842E27">
          <w:rPr>
            <w:rFonts w:ascii="Arial" w:hAnsi="Arial" w:cs="Arial"/>
            <w:rPrChange w:id="943" w:author="Wendy Sclerandi" w:date="2016-11-10T02:50:00Z">
              <w:rPr/>
            </w:rPrChange>
          </w:rPr>
          <w:delText>•</w:delText>
        </w:r>
        <w:r w:rsidR="008F6455" w:rsidRPr="00842E27" w:rsidDel="00842E27">
          <w:rPr>
            <w:rFonts w:ascii="Arial" w:hAnsi="Arial" w:cs="Arial"/>
            <w:rPrChange w:id="944" w:author="Wendy Sclerandi" w:date="2016-11-10T02:50:00Z">
              <w:rPr/>
            </w:rPrChange>
          </w:rPr>
          <w:delText xml:space="preserve"> </w:delText>
        </w:r>
      </w:del>
      <w:r w:rsidRPr="00842E27">
        <w:rPr>
          <w:rFonts w:ascii="Arial" w:hAnsi="Arial" w:cs="Arial"/>
          <w:rPrChange w:id="945" w:author="Wendy Sclerandi" w:date="2016-11-10T02:50:00Z">
            <w:rPr/>
          </w:rPrChange>
        </w:rPr>
        <w:t>Manual técnico incluyendo el diccionario de datos.</w:t>
      </w:r>
    </w:p>
    <w:p w:rsidR="00881CCB" w:rsidRDefault="00842E27" w:rsidP="00842E27">
      <w:pPr>
        <w:pStyle w:val="Prrafodelista"/>
        <w:numPr>
          <w:ilvl w:val="0"/>
          <w:numId w:val="13"/>
        </w:numPr>
        <w:spacing w:before="60" w:after="60" w:line="276" w:lineRule="auto"/>
        <w:jc w:val="both"/>
        <w:rPr>
          <w:ins w:id="946" w:author="Wendy Sclerandi" w:date="2016-11-10T03:02:00Z"/>
          <w:rFonts w:ascii="Arial" w:hAnsi="Arial" w:cs="Arial"/>
        </w:rPr>
        <w:pPrChange w:id="947" w:author="Wendy Sclerandi" w:date="2016-11-10T02:50:00Z">
          <w:pPr>
            <w:spacing w:before="60" w:after="60" w:line="276" w:lineRule="auto"/>
            <w:jc w:val="both"/>
          </w:pPr>
        </w:pPrChange>
      </w:pPr>
      <w:ins w:id="948" w:author="Wendy Sclerandi" w:date="2016-11-10T02:53:00Z">
        <w:r>
          <w:rPr>
            <w:rFonts w:ascii="Arial" w:hAnsi="Arial" w:cs="Arial"/>
          </w:rPr>
          <w:t>Hardware requerido.</w:t>
        </w:r>
      </w:ins>
    </w:p>
    <w:p w:rsidR="0088736D" w:rsidRDefault="0088736D" w:rsidP="00842E27">
      <w:pPr>
        <w:pStyle w:val="Prrafodelista"/>
        <w:numPr>
          <w:ilvl w:val="0"/>
          <w:numId w:val="13"/>
        </w:numPr>
        <w:spacing w:before="60" w:after="60" w:line="276" w:lineRule="auto"/>
        <w:jc w:val="both"/>
        <w:rPr>
          <w:ins w:id="949" w:author="Wendy Sclerandi" w:date="2016-11-10T03:02:00Z"/>
          <w:rFonts w:ascii="Arial" w:hAnsi="Arial" w:cs="Arial"/>
        </w:rPr>
        <w:pPrChange w:id="950" w:author="Wendy Sclerandi" w:date="2016-11-10T02:50:00Z">
          <w:pPr>
            <w:spacing w:before="60" w:after="60" w:line="276" w:lineRule="auto"/>
            <w:jc w:val="both"/>
          </w:pPr>
        </w:pPrChange>
      </w:pPr>
      <w:ins w:id="951" w:author="Wendy Sclerandi" w:date="2016-11-10T03:02:00Z">
        <w:r>
          <w:rPr>
            <w:rFonts w:ascii="Arial" w:hAnsi="Arial" w:cs="Arial"/>
          </w:rPr>
          <w:t>Diagramas de clases.</w:t>
        </w:r>
      </w:ins>
    </w:p>
    <w:p w:rsidR="0088736D" w:rsidRDefault="0088736D" w:rsidP="00842E27">
      <w:pPr>
        <w:pStyle w:val="Prrafodelista"/>
        <w:numPr>
          <w:ilvl w:val="0"/>
          <w:numId w:val="13"/>
        </w:numPr>
        <w:spacing w:before="60" w:after="60" w:line="276" w:lineRule="auto"/>
        <w:jc w:val="both"/>
        <w:rPr>
          <w:ins w:id="952" w:author="Wendy Sclerandi" w:date="2016-11-10T03:02:00Z"/>
          <w:rFonts w:ascii="Arial" w:hAnsi="Arial" w:cs="Arial"/>
        </w:rPr>
        <w:pPrChange w:id="953" w:author="Wendy Sclerandi" w:date="2016-11-10T02:50:00Z">
          <w:pPr>
            <w:spacing w:before="60" w:after="60" w:line="276" w:lineRule="auto"/>
            <w:jc w:val="both"/>
          </w:pPr>
        </w:pPrChange>
      </w:pPr>
      <w:ins w:id="954" w:author="Wendy Sclerandi" w:date="2016-11-10T03:02:00Z">
        <w:r>
          <w:rPr>
            <w:rFonts w:ascii="Arial" w:hAnsi="Arial" w:cs="Arial"/>
          </w:rPr>
          <w:t>Diagramas de secuencia.</w:t>
        </w:r>
      </w:ins>
    </w:p>
    <w:p w:rsidR="0088736D" w:rsidRDefault="0088736D" w:rsidP="00842E27">
      <w:pPr>
        <w:pStyle w:val="Prrafodelista"/>
        <w:numPr>
          <w:ilvl w:val="0"/>
          <w:numId w:val="13"/>
        </w:numPr>
        <w:spacing w:before="60" w:after="60" w:line="276" w:lineRule="auto"/>
        <w:jc w:val="both"/>
        <w:rPr>
          <w:ins w:id="955" w:author="Wendy Sclerandi" w:date="2016-11-10T03:02:00Z"/>
          <w:rFonts w:ascii="Arial" w:hAnsi="Arial" w:cs="Arial"/>
        </w:rPr>
        <w:pPrChange w:id="956" w:author="Wendy Sclerandi" w:date="2016-11-10T02:50:00Z">
          <w:pPr>
            <w:spacing w:before="60" w:after="60" w:line="276" w:lineRule="auto"/>
            <w:jc w:val="both"/>
          </w:pPr>
        </w:pPrChange>
      </w:pPr>
      <w:ins w:id="957" w:author="Wendy Sclerandi" w:date="2016-11-10T03:02:00Z">
        <w:r>
          <w:rPr>
            <w:rFonts w:ascii="Arial" w:hAnsi="Arial" w:cs="Arial"/>
          </w:rPr>
          <w:t>Diagramas de despliegue.</w:t>
        </w:r>
      </w:ins>
    </w:p>
    <w:p w:rsidR="00842E27" w:rsidRPr="0088736D" w:rsidRDefault="0088736D" w:rsidP="00881CCB">
      <w:pPr>
        <w:pStyle w:val="Prrafodelista"/>
        <w:numPr>
          <w:ilvl w:val="0"/>
          <w:numId w:val="13"/>
        </w:numPr>
        <w:spacing w:before="60" w:after="60" w:line="276" w:lineRule="auto"/>
        <w:jc w:val="both"/>
        <w:rPr>
          <w:rFonts w:ascii="Arial" w:hAnsi="Arial" w:cs="Arial"/>
          <w:rPrChange w:id="958" w:author="Wendy Sclerandi" w:date="2016-11-10T03:03:00Z">
            <w:rPr/>
          </w:rPrChange>
        </w:rPr>
        <w:pPrChange w:id="959" w:author="Wendy Sclerandi" w:date="2016-11-10T02:54:00Z">
          <w:pPr>
            <w:spacing w:before="60" w:after="60" w:line="276" w:lineRule="auto"/>
            <w:jc w:val="both"/>
          </w:pPr>
        </w:pPrChange>
      </w:pPr>
      <w:ins w:id="960" w:author="Wendy Sclerandi" w:date="2016-11-10T03:03:00Z">
        <w:r>
          <w:rPr>
            <w:rFonts w:ascii="Arial" w:hAnsi="Arial" w:cs="Arial"/>
          </w:rPr>
          <w:t>Código fuente.</w:t>
        </w:r>
      </w:ins>
    </w:p>
    <w:p w:rsidR="00E976E9" w:rsidRPr="00E976E9" w:rsidDel="00842E27" w:rsidRDefault="00E976E9" w:rsidP="00EB16E3">
      <w:pPr>
        <w:spacing w:before="60" w:after="60" w:line="276" w:lineRule="auto"/>
        <w:jc w:val="both"/>
        <w:rPr>
          <w:del w:id="961" w:author="Wendy Sclerandi" w:date="2016-11-10T02:52:00Z"/>
          <w:rFonts w:ascii="Arial" w:hAnsi="Arial" w:cs="Arial"/>
        </w:rPr>
      </w:pPr>
      <w:del w:id="962" w:author="Wendy Sclerandi" w:date="2016-11-10T02:52:00Z">
        <w:r w:rsidRPr="00E976E9" w:rsidDel="00842E27">
          <w:rPr>
            <w:rFonts w:ascii="Arial" w:hAnsi="Arial" w:cs="Arial"/>
          </w:rPr>
          <w:delText>Elementos humanos:</w:delText>
        </w:r>
      </w:del>
    </w:p>
    <w:p w:rsidR="00521D87" w:rsidRPr="00E976E9" w:rsidDel="00842E27" w:rsidRDefault="00E976E9" w:rsidP="00EB16E3">
      <w:pPr>
        <w:spacing w:before="60" w:after="60" w:line="276" w:lineRule="auto"/>
        <w:jc w:val="both"/>
        <w:rPr>
          <w:del w:id="963" w:author="Wendy Sclerandi" w:date="2016-11-10T02:52:00Z"/>
          <w:rFonts w:ascii="Arial" w:hAnsi="Arial" w:cs="Arial"/>
        </w:rPr>
      </w:pPr>
      <w:del w:id="964" w:author="Wendy Sclerandi" w:date="2016-11-10T02:52:00Z">
        <w:r w:rsidRPr="00E976E9" w:rsidDel="00842E27">
          <w:rPr>
            <w:rFonts w:ascii="Arial" w:hAnsi="Arial" w:cs="Arial"/>
          </w:rPr>
          <w:delText>¿????</w:delText>
        </w:r>
      </w:del>
    </w:p>
    <w:p w:rsidR="00A94F09" w:rsidRPr="00E976E9" w:rsidRDefault="00A94F09" w:rsidP="0088736D">
      <w:pPr>
        <w:pStyle w:val="Ttulo2"/>
        <w:spacing w:before="240" w:after="60" w:line="276" w:lineRule="auto"/>
        <w:jc w:val="both"/>
        <w:rPr>
          <w:rFonts w:ascii="Arial" w:hAnsi="Arial" w:cs="Arial"/>
          <w:sz w:val="22"/>
          <w:szCs w:val="22"/>
        </w:rPr>
        <w:pPrChange w:id="965" w:author="Wendy Sclerandi" w:date="2016-11-10T03:03:00Z">
          <w:pPr>
            <w:pStyle w:val="Ttulo2"/>
            <w:spacing w:before="60" w:after="60" w:line="276" w:lineRule="auto"/>
            <w:jc w:val="both"/>
          </w:pPr>
        </w:pPrChange>
      </w:pPr>
      <w:bookmarkStart w:id="966" w:name="_Toc466510476"/>
      <w:r w:rsidRPr="00E976E9">
        <w:rPr>
          <w:rFonts w:ascii="Arial" w:hAnsi="Arial" w:cs="Arial"/>
          <w:sz w:val="22"/>
          <w:szCs w:val="22"/>
        </w:rPr>
        <w:t xml:space="preserve">3.2. </w:t>
      </w:r>
      <w:del w:id="967" w:author="Wendy Sclerandi" w:date="2016-11-10T02:54:00Z">
        <w:r w:rsidRPr="00E976E9" w:rsidDel="00C46166">
          <w:rPr>
            <w:rFonts w:ascii="Arial" w:hAnsi="Arial" w:cs="Arial"/>
            <w:sz w:val="22"/>
            <w:szCs w:val="22"/>
          </w:rPr>
          <w:delText>Las h</w:delText>
        </w:r>
      </w:del>
      <w:ins w:id="968" w:author="Wendy Sclerandi" w:date="2016-11-10T02:54:00Z">
        <w:r w:rsidR="00C46166">
          <w:rPr>
            <w:rFonts w:ascii="Arial" w:hAnsi="Arial" w:cs="Arial"/>
            <w:sz w:val="22"/>
            <w:szCs w:val="22"/>
          </w:rPr>
          <w:t>H</w:t>
        </w:r>
      </w:ins>
      <w:r w:rsidRPr="00E976E9">
        <w:rPr>
          <w:rFonts w:ascii="Arial" w:hAnsi="Arial" w:cs="Arial"/>
          <w:sz w:val="22"/>
          <w:szCs w:val="22"/>
        </w:rPr>
        <w:t>erramientas automatizadas</w:t>
      </w:r>
      <w:bookmarkEnd w:id="966"/>
      <w:del w:id="969" w:author="Wendy Sclerandi" w:date="2016-11-10T02:54:00Z">
        <w:r w:rsidRPr="00E976E9" w:rsidDel="00C46166">
          <w:rPr>
            <w:rFonts w:ascii="Arial" w:hAnsi="Arial" w:cs="Arial"/>
            <w:sz w:val="22"/>
            <w:szCs w:val="22"/>
          </w:rPr>
          <w:delText xml:space="preserve"> a utilizar como apoyo a esta tarea</w:delText>
        </w:r>
      </w:del>
      <w:del w:id="970" w:author="Wendy Sclerandi" w:date="2016-11-10T03:05:00Z">
        <w:r w:rsidRPr="00E976E9" w:rsidDel="00724354">
          <w:rPr>
            <w:rFonts w:ascii="Arial" w:hAnsi="Arial" w:cs="Arial"/>
            <w:sz w:val="22"/>
            <w:szCs w:val="22"/>
          </w:rPr>
          <w:delText xml:space="preserve">. </w:delText>
        </w:r>
      </w:del>
    </w:p>
    <w:p w:rsidR="00C46166" w:rsidRPr="00C46166" w:rsidRDefault="00C46166" w:rsidP="00EB16E3">
      <w:pPr>
        <w:spacing w:before="60" w:after="60" w:line="276" w:lineRule="auto"/>
        <w:jc w:val="both"/>
        <w:rPr>
          <w:ins w:id="971" w:author="Wendy Sclerandi" w:date="2016-11-10T02:54:00Z"/>
          <w:rFonts w:ascii="Arial" w:hAnsi="Arial" w:cs="Arial"/>
          <w:rPrChange w:id="972" w:author="Wendy Sclerandi" w:date="2016-11-10T02:54:00Z">
            <w:rPr>
              <w:ins w:id="973" w:author="Wendy Sclerandi" w:date="2016-11-10T02:54:00Z"/>
              <w:rFonts w:ascii="Arial" w:hAnsi="Arial" w:cs="Arial"/>
              <w:u w:val="single"/>
            </w:rPr>
          </w:rPrChange>
        </w:rPr>
      </w:pPr>
      <w:ins w:id="974" w:author="Wendy Sclerandi" w:date="2016-11-10T02:54:00Z">
        <w:r>
          <w:rPr>
            <w:rFonts w:ascii="Arial" w:hAnsi="Arial" w:cs="Arial"/>
          </w:rPr>
          <w:t>Las herramientas a utilizar para llevar a cabo la gesti</w:t>
        </w:r>
      </w:ins>
      <w:ins w:id="975" w:author="Wendy Sclerandi" w:date="2016-11-10T02:55:00Z">
        <w:r>
          <w:rPr>
            <w:rFonts w:ascii="Arial" w:hAnsi="Arial" w:cs="Arial"/>
          </w:rPr>
          <w:t>ón de la configuración son:</w:t>
        </w:r>
      </w:ins>
    </w:p>
    <w:p w:rsidR="00D93C9F" w:rsidDel="008237F9" w:rsidRDefault="00DA5286" w:rsidP="00EB16E3">
      <w:pPr>
        <w:spacing w:before="60" w:after="60" w:line="276" w:lineRule="auto"/>
        <w:jc w:val="both"/>
        <w:rPr>
          <w:del w:id="976" w:author="Wendy Sclerandi" w:date="2016-11-10T02:56:00Z"/>
          <w:rFonts w:ascii="Arial" w:hAnsi="Arial" w:cs="Arial"/>
        </w:rPr>
      </w:pPr>
      <w:r w:rsidRPr="00D93C9F">
        <w:rPr>
          <w:rFonts w:ascii="Arial" w:hAnsi="Arial" w:cs="Arial"/>
          <w:u w:val="single"/>
        </w:rPr>
        <w:t>Control de versiones</w:t>
      </w:r>
      <w:r w:rsidRPr="00E976E9">
        <w:rPr>
          <w:rFonts w:ascii="Arial" w:hAnsi="Arial" w:cs="Arial"/>
        </w:rPr>
        <w:t>:</w:t>
      </w:r>
    </w:p>
    <w:p w:rsidR="008237F9" w:rsidRDefault="008237F9" w:rsidP="00EB16E3">
      <w:pPr>
        <w:spacing w:before="60" w:after="60" w:line="276" w:lineRule="auto"/>
        <w:jc w:val="both"/>
        <w:rPr>
          <w:ins w:id="977" w:author="Wendy Sclerandi" w:date="2016-11-10T02:57:00Z"/>
          <w:rFonts w:ascii="Arial" w:hAnsi="Arial" w:cs="Arial"/>
        </w:rPr>
      </w:pPr>
    </w:p>
    <w:p w:rsidR="00E976E9" w:rsidRPr="00E976E9" w:rsidRDefault="008237F9" w:rsidP="00EB16E3">
      <w:pPr>
        <w:spacing w:before="60" w:after="60" w:line="276" w:lineRule="auto"/>
        <w:jc w:val="both"/>
        <w:rPr>
          <w:rFonts w:ascii="Arial" w:hAnsi="Arial" w:cs="Arial"/>
        </w:rPr>
      </w:pPr>
      <w:ins w:id="978" w:author="Wendy Sclerandi" w:date="2016-11-10T02:57:00Z">
        <w:r>
          <w:rPr>
            <w:rFonts w:ascii="Arial" w:hAnsi="Arial" w:cs="Arial"/>
          </w:rPr>
          <w:t xml:space="preserve">La herramienta a utilizar será </w:t>
        </w:r>
      </w:ins>
      <w:del w:id="979" w:author="Wendy Sclerandi" w:date="2016-11-10T02:56:00Z">
        <w:r w:rsidR="00E976E9" w:rsidDel="00C46166">
          <w:rPr>
            <w:rFonts w:ascii="Arial" w:hAnsi="Arial" w:cs="Arial"/>
          </w:rPr>
          <w:delText xml:space="preserve">La herramienta utilizada para realizar esta tarea será </w:delText>
        </w:r>
      </w:del>
      <w:r w:rsidR="00E976E9">
        <w:rPr>
          <w:rFonts w:ascii="Arial" w:hAnsi="Arial" w:cs="Arial"/>
        </w:rPr>
        <w:t>Git</w:t>
      </w:r>
      <w:r w:rsidR="00DA5286" w:rsidRPr="00E976E9">
        <w:rPr>
          <w:rFonts w:ascii="Arial" w:hAnsi="Arial" w:cs="Arial"/>
        </w:rPr>
        <w:t>.</w:t>
      </w:r>
      <w:ins w:id="980" w:author="Wendy Sclerandi" w:date="2016-11-10T02:57:00Z">
        <w:r>
          <w:rPr>
            <w:rFonts w:ascii="Arial" w:hAnsi="Arial" w:cs="Arial"/>
          </w:rPr>
          <w:t xml:space="preserve"> </w:t>
        </w:r>
      </w:ins>
      <w:del w:id="981" w:author="Wendy Sclerandi" w:date="2016-11-10T02:57:00Z">
        <w:r w:rsidR="00E976E9" w:rsidDel="008237F9">
          <w:rPr>
            <w:rFonts w:ascii="Arial" w:hAnsi="Arial" w:cs="Arial"/>
          </w:rPr>
          <w:delText xml:space="preserve"> </w:delText>
        </w:r>
      </w:del>
      <w:r w:rsidR="00E976E9">
        <w:rPr>
          <w:rFonts w:ascii="Arial" w:hAnsi="Arial" w:cs="Arial"/>
        </w:rPr>
        <w:t>La misma persigue</w:t>
      </w:r>
      <w:r w:rsidR="00E976E9" w:rsidRPr="00E976E9">
        <w:rPr>
          <w:rFonts w:ascii="Arial" w:hAnsi="Arial" w:cs="Arial"/>
        </w:rPr>
        <w:t xml:space="preserve"> los siguientes objetivos:</w:t>
      </w:r>
    </w:p>
    <w:p w:rsidR="00E976E9" w:rsidRPr="00C46166" w:rsidRDefault="00E976E9" w:rsidP="00C46166">
      <w:pPr>
        <w:pStyle w:val="Prrafodelista"/>
        <w:numPr>
          <w:ilvl w:val="0"/>
          <w:numId w:val="14"/>
        </w:numPr>
        <w:spacing w:before="60" w:after="60" w:line="276" w:lineRule="auto"/>
        <w:jc w:val="both"/>
        <w:rPr>
          <w:rFonts w:ascii="Arial" w:hAnsi="Arial" w:cs="Arial"/>
          <w:rPrChange w:id="982" w:author="Wendy Sclerandi" w:date="2016-11-10T02:56:00Z">
            <w:rPr/>
          </w:rPrChange>
        </w:rPr>
        <w:pPrChange w:id="983" w:author="Wendy Sclerandi" w:date="2016-11-10T02:56:00Z">
          <w:pPr>
            <w:spacing w:before="60" w:after="60" w:line="276" w:lineRule="auto"/>
            <w:jc w:val="both"/>
          </w:pPr>
        </w:pPrChange>
      </w:pPr>
      <w:del w:id="984" w:author="Wendy Sclerandi" w:date="2016-11-10T02:56:00Z">
        <w:r w:rsidRPr="00C46166" w:rsidDel="00C46166">
          <w:rPr>
            <w:rFonts w:ascii="Arial" w:hAnsi="Arial" w:cs="Arial"/>
            <w:rPrChange w:id="985" w:author="Wendy Sclerandi" w:date="2016-11-10T02:56:00Z">
              <w:rPr/>
            </w:rPrChange>
          </w:rPr>
          <w:delText xml:space="preserve">• </w:delText>
        </w:r>
      </w:del>
      <w:r w:rsidRPr="00C46166">
        <w:rPr>
          <w:rFonts w:ascii="Arial" w:hAnsi="Arial" w:cs="Arial"/>
          <w:rPrChange w:id="986" w:author="Wendy Sclerandi" w:date="2016-11-10T02:56:00Z">
            <w:rPr/>
          </w:rPrChange>
        </w:rPr>
        <w:t>Velocidad.</w:t>
      </w:r>
    </w:p>
    <w:p w:rsidR="00E976E9" w:rsidRPr="00C46166" w:rsidRDefault="00E976E9" w:rsidP="00C46166">
      <w:pPr>
        <w:pStyle w:val="Prrafodelista"/>
        <w:numPr>
          <w:ilvl w:val="0"/>
          <w:numId w:val="14"/>
        </w:numPr>
        <w:spacing w:before="60" w:after="60" w:line="276" w:lineRule="auto"/>
        <w:jc w:val="both"/>
        <w:rPr>
          <w:rFonts w:ascii="Arial" w:hAnsi="Arial" w:cs="Arial"/>
          <w:rPrChange w:id="987" w:author="Wendy Sclerandi" w:date="2016-11-10T02:56:00Z">
            <w:rPr/>
          </w:rPrChange>
        </w:rPr>
        <w:pPrChange w:id="988" w:author="Wendy Sclerandi" w:date="2016-11-10T02:56:00Z">
          <w:pPr>
            <w:spacing w:before="60" w:after="60" w:line="276" w:lineRule="auto"/>
            <w:jc w:val="both"/>
          </w:pPr>
        </w:pPrChange>
      </w:pPr>
      <w:del w:id="989" w:author="Wendy Sclerandi" w:date="2016-11-10T02:56:00Z">
        <w:r w:rsidRPr="00C46166" w:rsidDel="00C46166">
          <w:rPr>
            <w:rFonts w:ascii="Arial" w:hAnsi="Arial" w:cs="Arial"/>
            <w:rPrChange w:id="990" w:author="Wendy Sclerandi" w:date="2016-11-10T02:56:00Z">
              <w:rPr/>
            </w:rPrChange>
          </w:rPr>
          <w:delText xml:space="preserve">• </w:delText>
        </w:r>
      </w:del>
      <w:r w:rsidRPr="00C46166">
        <w:rPr>
          <w:rFonts w:ascii="Arial" w:hAnsi="Arial" w:cs="Arial"/>
          <w:rPrChange w:id="991" w:author="Wendy Sclerandi" w:date="2016-11-10T02:56:00Z">
            <w:rPr/>
          </w:rPrChange>
        </w:rPr>
        <w:t>Diseño sencillo.</w:t>
      </w:r>
    </w:p>
    <w:p w:rsidR="00E976E9" w:rsidRPr="00C46166" w:rsidRDefault="00E976E9" w:rsidP="00C46166">
      <w:pPr>
        <w:pStyle w:val="Prrafodelista"/>
        <w:numPr>
          <w:ilvl w:val="0"/>
          <w:numId w:val="14"/>
        </w:numPr>
        <w:spacing w:before="60" w:after="60" w:line="276" w:lineRule="auto"/>
        <w:jc w:val="both"/>
        <w:rPr>
          <w:rFonts w:ascii="Arial" w:hAnsi="Arial" w:cs="Arial"/>
          <w:rPrChange w:id="992" w:author="Wendy Sclerandi" w:date="2016-11-10T02:56:00Z">
            <w:rPr/>
          </w:rPrChange>
        </w:rPr>
        <w:pPrChange w:id="993" w:author="Wendy Sclerandi" w:date="2016-11-10T02:56:00Z">
          <w:pPr>
            <w:spacing w:before="60" w:after="60" w:line="276" w:lineRule="auto"/>
            <w:jc w:val="both"/>
          </w:pPr>
        </w:pPrChange>
      </w:pPr>
      <w:del w:id="994" w:author="Wendy Sclerandi" w:date="2016-11-10T02:56:00Z">
        <w:r w:rsidRPr="00C46166" w:rsidDel="00C46166">
          <w:rPr>
            <w:rFonts w:ascii="Arial" w:hAnsi="Arial" w:cs="Arial"/>
            <w:rPrChange w:id="995" w:author="Wendy Sclerandi" w:date="2016-11-10T02:56:00Z">
              <w:rPr/>
            </w:rPrChange>
          </w:rPr>
          <w:delText xml:space="preserve">• </w:delText>
        </w:r>
      </w:del>
      <w:r w:rsidRPr="00C46166">
        <w:rPr>
          <w:rFonts w:ascii="Arial" w:hAnsi="Arial" w:cs="Arial"/>
          <w:rPrChange w:id="996" w:author="Wendy Sclerandi" w:date="2016-11-10T02:56:00Z">
            <w:rPr/>
          </w:rPrChange>
        </w:rPr>
        <w:t>Fuerte apoyo al desarrollo no lineal (miles de ramas paralelas).</w:t>
      </w:r>
    </w:p>
    <w:p w:rsidR="00E976E9" w:rsidRPr="00C46166" w:rsidRDefault="00E976E9" w:rsidP="00C46166">
      <w:pPr>
        <w:pStyle w:val="Prrafodelista"/>
        <w:numPr>
          <w:ilvl w:val="0"/>
          <w:numId w:val="14"/>
        </w:numPr>
        <w:spacing w:before="60" w:after="60" w:line="276" w:lineRule="auto"/>
        <w:jc w:val="both"/>
        <w:rPr>
          <w:rFonts w:ascii="Arial" w:hAnsi="Arial" w:cs="Arial"/>
          <w:rPrChange w:id="997" w:author="Wendy Sclerandi" w:date="2016-11-10T02:56:00Z">
            <w:rPr/>
          </w:rPrChange>
        </w:rPr>
        <w:pPrChange w:id="998" w:author="Wendy Sclerandi" w:date="2016-11-10T02:56:00Z">
          <w:pPr>
            <w:spacing w:before="60" w:after="60" w:line="276" w:lineRule="auto"/>
            <w:jc w:val="both"/>
          </w:pPr>
        </w:pPrChange>
      </w:pPr>
      <w:del w:id="999" w:author="Wendy Sclerandi" w:date="2016-11-10T02:56:00Z">
        <w:r w:rsidRPr="00C46166" w:rsidDel="00C46166">
          <w:rPr>
            <w:rFonts w:ascii="Arial" w:hAnsi="Arial" w:cs="Arial"/>
            <w:rPrChange w:id="1000" w:author="Wendy Sclerandi" w:date="2016-11-10T02:56:00Z">
              <w:rPr/>
            </w:rPrChange>
          </w:rPr>
          <w:delText xml:space="preserve">• </w:delText>
        </w:r>
      </w:del>
      <w:r w:rsidRPr="00C46166">
        <w:rPr>
          <w:rFonts w:ascii="Arial" w:hAnsi="Arial" w:cs="Arial"/>
          <w:rPrChange w:id="1001" w:author="Wendy Sclerandi" w:date="2016-11-10T02:56:00Z">
            <w:rPr/>
          </w:rPrChange>
        </w:rPr>
        <w:t>Completamente distribuido.</w:t>
      </w:r>
    </w:p>
    <w:p w:rsidR="00DA5286" w:rsidRPr="00C46166" w:rsidRDefault="00E976E9" w:rsidP="00C46166">
      <w:pPr>
        <w:pStyle w:val="Prrafodelista"/>
        <w:numPr>
          <w:ilvl w:val="0"/>
          <w:numId w:val="14"/>
        </w:numPr>
        <w:spacing w:before="60" w:after="60" w:line="276" w:lineRule="auto"/>
        <w:jc w:val="both"/>
        <w:rPr>
          <w:rFonts w:ascii="Arial" w:hAnsi="Arial" w:cs="Arial"/>
          <w:rPrChange w:id="1002" w:author="Wendy Sclerandi" w:date="2016-11-10T02:56:00Z">
            <w:rPr/>
          </w:rPrChange>
        </w:rPr>
        <w:pPrChange w:id="1003" w:author="Wendy Sclerandi" w:date="2016-11-10T02:56:00Z">
          <w:pPr>
            <w:spacing w:before="60" w:after="60" w:line="276" w:lineRule="auto"/>
            <w:jc w:val="both"/>
          </w:pPr>
        </w:pPrChange>
      </w:pPr>
      <w:del w:id="1004" w:author="Wendy Sclerandi" w:date="2016-11-10T02:56:00Z">
        <w:r w:rsidRPr="00C46166" w:rsidDel="00C46166">
          <w:rPr>
            <w:rFonts w:ascii="Arial" w:hAnsi="Arial" w:cs="Arial"/>
            <w:rPrChange w:id="1005" w:author="Wendy Sclerandi" w:date="2016-11-10T02:56:00Z">
              <w:rPr/>
            </w:rPrChange>
          </w:rPr>
          <w:delText xml:space="preserve">• </w:delText>
        </w:r>
      </w:del>
      <w:r w:rsidRPr="00C46166">
        <w:rPr>
          <w:rFonts w:ascii="Arial" w:hAnsi="Arial" w:cs="Arial"/>
          <w:rPrChange w:id="1006" w:author="Wendy Sclerandi" w:date="2016-11-10T02:56:00Z">
            <w:rPr/>
          </w:rPrChange>
        </w:rPr>
        <w:t>Capaz de manejar grandes proyectos</w:t>
      </w:r>
      <w:ins w:id="1007" w:author="Wendy Sclerandi" w:date="2016-11-10T02:56:00Z">
        <w:r w:rsidR="00C46166">
          <w:rPr>
            <w:rFonts w:ascii="Arial" w:hAnsi="Arial" w:cs="Arial"/>
          </w:rPr>
          <w:t xml:space="preserve"> </w:t>
        </w:r>
      </w:ins>
      <w:del w:id="1008" w:author="Wendy Sclerandi" w:date="2016-11-10T02:56:00Z">
        <w:r w:rsidRPr="00C46166" w:rsidDel="00C46166">
          <w:rPr>
            <w:rFonts w:ascii="Arial" w:hAnsi="Arial" w:cs="Arial"/>
            <w:rPrChange w:id="1009" w:author="Wendy Sclerandi" w:date="2016-11-10T02:56:00Z">
              <w:rPr/>
            </w:rPrChange>
          </w:rPr>
          <w:delText xml:space="preserve"> (como el núcleo de Linux) </w:delText>
        </w:r>
      </w:del>
      <w:r w:rsidRPr="00C46166">
        <w:rPr>
          <w:rFonts w:ascii="Arial" w:hAnsi="Arial" w:cs="Arial"/>
          <w:rPrChange w:id="1010" w:author="Wendy Sclerandi" w:date="2016-11-10T02:56:00Z">
            <w:rPr/>
          </w:rPrChange>
        </w:rPr>
        <w:t>de manera eficiente</w:t>
      </w:r>
      <w:del w:id="1011" w:author="Wendy Sclerandi" w:date="2016-11-10T02:56:00Z">
        <w:r w:rsidRPr="00C46166" w:rsidDel="00C46166">
          <w:rPr>
            <w:rFonts w:ascii="Arial" w:hAnsi="Arial" w:cs="Arial"/>
            <w:rPrChange w:id="1012" w:author="Wendy Sclerandi" w:date="2016-11-10T02:56:00Z">
              <w:rPr/>
            </w:rPrChange>
          </w:rPr>
          <w:delText xml:space="preserve"> (velocidad y tamaño de los datos)</w:delText>
        </w:r>
      </w:del>
      <w:r w:rsidRPr="00C46166">
        <w:rPr>
          <w:rFonts w:ascii="Arial" w:hAnsi="Arial" w:cs="Arial"/>
          <w:rPrChange w:id="1013" w:author="Wendy Sclerandi" w:date="2016-11-10T02:56:00Z">
            <w:rPr/>
          </w:rPrChange>
        </w:rPr>
        <w:t>.</w:t>
      </w:r>
      <w:r w:rsidR="00DA5286" w:rsidRPr="00C46166">
        <w:rPr>
          <w:rFonts w:ascii="Arial" w:hAnsi="Arial" w:cs="Arial"/>
          <w:rPrChange w:id="1014" w:author="Wendy Sclerandi" w:date="2016-11-10T02:56:00Z">
            <w:rPr/>
          </w:rPrChange>
        </w:rPr>
        <w:t xml:space="preserve"> </w:t>
      </w:r>
    </w:p>
    <w:p w:rsidR="00DA5286" w:rsidRPr="00E976E9" w:rsidRDefault="00E976E9" w:rsidP="00EB16E3">
      <w:pPr>
        <w:spacing w:before="60" w:after="60" w:line="276" w:lineRule="auto"/>
        <w:jc w:val="both"/>
        <w:rPr>
          <w:rFonts w:ascii="Arial" w:hAnsi="Arial" w:cs="Arial"/>
        </w:rPr>
      </w:pPr>
      <w:r>
        <w:rPr>
          <w:rFonts w:ascii="Arial" w:hAnsi="Arial" w:cs="Arial"/>
        </w:rPr>
        <w:t>Es por esto que facilita</w:t>
      </w:r>
      <w:r w:rsidRPr="00E976E9">
        <w:rPr>
          <w:rFonts w:ascii="Arial" w:hAnsi="Arial" w:cs="Arial"/>
        </w:rPr>
        <w:t xml:space="preserve"> la organización del control del versionado de fuentes y hace que la integración al proyecto principal no resulte tan engorrosa de realizar y se ejecute en un corto tiempo.</w:t>
      </w:r>
    </w:p>
    <w:p w:rsidR="00DA5286" w:rsidRDefault="008B0114" w:rsidP="00EB16E3">
      <w:pPr>
        <w:spacing w:before="60" w:after="60" w:line="276" w:lineRule="auto"/>
        <w:jc w:val="both"/>
        <w:rPr>
          <w:rFonts w:ascii="Arial" w:hAnsi="Arial" w:cs="Arial"/>
        </w:rPr>
      </w:pPr>
      <w:r w:rsidRPr="00D93C9F">
        <w:rPr>
          <w:rFonts w:ascii="Arial" w:hAnsi="Arial" w:cs="Arial"/>
          <w:u w:val="single"/>
        </w:rPr>
        <w:t>Control de cambios</w:t>
      </w:r>
      <w:r w:rsidRPr="00E976E9">
        <w:rPr>
          <w:rFonts w:ascii="Arial" w:hAnsi="Arial" w:cs="Arial"/>
        </w:rPr>
        <w:t xml:space="preserve">: </w:t>
      </w:r>
    </w:p>
    <w:p w:rsidR="00D93C9F" w:rsidRDefault="00D93C9F" w:rsidP="00EB16E3">
      <w:pPr>
        <w:spacing w:before="60" w:after="60" w:line="276" w:lineRule="auto"/>
        <w:jc w:val="both"/>
        <w:rPr>
          <w:rFonts w:ascii="Arial" w:hAnsi="Arial" w:cs="Arial"/>
        </w:rPr>
      </w:pPr>
      <w:r>
        <w:rPr>
          <w:rFonts w:ascii="Arial" w:hAnsi="Arial" w:cs="Arial"/>
        </w:rPr>
        <w:t xml:space="preserve">La herramienta utilizada para esta tarea será Redmine. La misma se encarga de la </w:t>
      </w:r>
      <w:r w:rsidRPr="00D93C9F">
        <w:rPr>
          <w:rFonts w:ascii="Arial" w:hAnsi="Arial" w:cs="Arial"/>
        </w:rPr>
        <w:t xml:space="preserve">administración de proyectos y seguimiento de </w:t>
      </w:r>
      <w:del w:id="1015" w:author="Wendy Sclerandi" w:date="2016-11-10T02:57:00Z">
        <w:r w:rsidRPr="00D93C9F" w:rsidDel="008237F9">
          <w:rPr>
            <w:rFonts w:ascii="Arial" w:hAnsi="Arial" w:cs="Arial"/>
          </w:rPr>
          <w:delText>tickets</w:delText>
        </w:r>
      </w:del>
      <w:ins w:id="1016" w:author="Wendy Sclerandi" w:date="2016-11-10T02:57:00Z">
        <w:r w:rsidR="008237F9">
          <w:rPr>
            <w:rFonts w:ascii="Arial" w:hAnsi="Arial" w:cs="Arial"/>
          </w:rPr>
          <w:t>incidencias</w:t>
        </w:r>
      </w:ins>
      <w:r w:rsidRPr="00D93C9F">
        <w:rPr>
          <w:rFonts w:ascii="Arial" w:hAnsi="Arial" w:cs="Arial"/>
        </w:rPr>
        <w:t>.</w:t>
      </w:r>
    </w:p>
    <w:p w:rsidR="00D93C9F" w:rsidDel="0088736D" w:rsidRDefault="00D93C9F" w:rsidP="00EB16E3">
      <w:pPr>
        <w:spacing w:before="60" w:after="60" w:line="276" w:lineRule="auto"/>
        <w:jc w:val="both"/>
        <w:rPr>
          <w:del w:id="1017" w:author="Wendy Sclerandi" w:date="2016-11-10T03:03:00Z"/>
          <w:rFonts w:ascii="Arial" w:hAnsi="Arial" w:cs="Arial"/>
        </w:rPr>
      </w:pPr>
      <w:r>
        <w:rPr>
          <w:rFonts w:ascii="Arial" w:hAnsi="Arial" w:cs="Arial"/>
        </w:rPr>
        <w:t xml:space="preserve">Con esto </w:t>
      </w:r>
      <w:r w:rsidRPr="00D93C9F">
        <w:rPr>
          <w:rFonts w:ascii="Arial" w:hAnsi="Arial" w:cs="Arial"/>
        </w:rPr>
        <w:t>asegura</w:t>
      </w:r>
      <w:r>
        <w:rPr>
          <w:rFonts w:ascii="Arial" w:hAnsi="Arial" w:cs="Arial"/>
        </w:rPr>
        <w:t>mos</w:t>
      </w:r>
      <w:r w:rsidRPr="00D93C9F">
        <w:rPr>
          <w:rFonts w:ascii="Arial" w:hAnsi="Arial" w:cs="Arial"/>
        </w:rPr>
        <w:t xml:space="preserve"> que los costos y beneficios del cambio sean adecuados y que el cambio se implemente correctamente.</w:t>
      </w:r>
    </w:p>
    <w:p w:rsidR="00D93C9F" w:rsidRDefault="00D93C9F" w:rsidP="0088736D">
      <w:pPr>
        <w:spacing w:before="60" w:after="60" w:line="276" w:lineRule="auto"/>
        <w:jc w:val="both"/>
        <w:pPrChange w:id="1018" w:author="Wendy Sclerandi" w:date="2016-11-10T03:03:00Z">
          <w:pPr>
            <w:pStyle w:val="Ttulo2"/>
            <w:spacing w:before="60" w:after="60" w:line="276" w:lineRule="auto"/>
            <w:jc w:val="both"/>
          </w:pPr>
        </w:pPrChange>
      </w:pPr>
    </w:p>
    <w:p w:rsidR="00A94F09" w:rsidRPr="00E976E9" w:rsidRDefault="00A94F09" w:rsidP="0088736D">
      <w:pPr>
        <w:pStyle w:val="Ttulo2"/>
        <w:spacing w:before="240" w:after="60" w:line="276" w:lineRule="auto"/>
        <w:jc w:val="both"/>
        <w:rPr>
          <w:rFonts w:ascii="Arial" w:hAnsi="Arial" w:cs="Arial"/>
          <w:sz w:val="22"/>
          <w:szCs w:val="22"/>
        </w:rPr>
        <w:pPrChange w:id="1019" w:author="Wendy Sclerandi" w:date="2016-11-10T03:03:00Z">
          <w:pPr>
            <w:pStyle w:val="Ttulo2"/>
            <w:spacing w:before="60" w:after="60" w:line="276" w:lineRule="auto"/>
            <w:jc w:val="both"/>
          </w:pPr>
        </w:pPrChange>
      </w:pPr>
      <w:bookmarkStart w:id="1020" w:name="_Toc466510477"/>
      <w:r w:rsidRPr="00E976E9">
        <w:rPr>
          <w:rFonts w:ascii="Arial" w:hAnsi="Arial" w:cs="Arial"/>
          <w:sz w:val="22"/>
          <w:szCs w:val="22"/>
        </w:rPr>
        <w:t>3.3. Plan de gestión de cambios</w:t>
      </w:r>
      <w:bookmarkEnd w:id="1020"/>
      <w:del w:id="1021" w:author="Wendy Sclerandi" w:date="2016-11-10T03:05:00Z">
        <w:r w:rsidRPr="00E976E9" w:rsidDel="00724354">
          <w:rPr>
            <w:rFonts w:ascii="Arial" w:hAnsi="Arial" w:cs="Arial"/>
            <w:sz w:val="22"/>
            <w:szCs w:val="22"/>
          </w:rPr>
          <w:delText xml:space="preserve">. </w:delText>
        </w:r>
      </w:del>
    </w:p>
    <w:p w:rsidR="008F6455" w:rsidRDefault="00E976E9" w:rsidP="00EB16E3">
      <w:pPr>
        <w:spacing w:before="60" w:after="60" w:line="276" w:lineRule="auto"/>
        <w:jc w:val="both"/>
        <w:rPr>
          <w:rFonts w:ascii="Arial" w:hAnsi="Arial" w:cs="Arial"/>
        </w:rPr>
      </w:pPr>
      <w:r w:rsidRPr="00E976E9">
        <w:rPr>
          <w:rFonts w:ascii="Arial" w:hAnsi="Arial" w:cs="Arial"/>
        </w:rPr>
        <w:t>Para gestionar un cambio se comienza por</w:t>
      </w:r>
      <w:del w:id="1022" w:author="Wendy Sclerandi" w:date="2016-11-10T02:58:00Z">
        <w:r w:rsidRPr="00E976E9" w:rsidDel="00D72BBE">
          <w:rPr>
            <w:rFonts w:ascii="Arial" w:hAnsi="Arial" w:cs="Arial"/>
          </w:rPr>
          <w:delText xml:space="preserve"> </w:delText>
        </w:r>
      </w:del>
      <w:r w:rsidRPr="00E976E9">
        <w:rPr>
          <w:rFonts w:ascii="Arial" w:hAnsi="Arial" w:cs="Arial"/>
        </w:rPr>
        <w:t xml:space="preserve"> la generación de una propuesta de cambio. Una vez recibida la misma, </w:t>
      </w:r>
      <w:del w:id="1023" w:author="Wendy Sclerandi" w:date="2016-11-10T02:58:00Z">
        <w:r w:rsidRPr="00E976E9" w:rsidDel="00D72BBE">
          <w:rPr>
            <w:rFonts w:ascii="Arial" w:hAnsi="Arial" w:cs="Arial"/>
          </w:rPr>
          <w:delText xml:space="preserve"> </w:delText>
        </w:r>
      </w:del>
      <w:r w:rsidRPr="00E976E9">
        <w:rPr>
          <w:rFonts w:ascii="Arial" w:hAnsi="Arial" w:cs="Arial"/>
        </w:rPr>
        <w:t xml:space="preserve">se la evalúa en cuanto a esfuerzo técnico, efectos secundarios, y otros aspectos relevantes, y se la documenta junto con los demás cambios requeridos.  </w:t>
      </w:r>
    </w:p>
    <w:p w:rsidR="00521D87" w:rsidRPr="00E976E9" w:rsidRDefault="00E976E9" w:rsidP="00EB16E3">
      <w:pPr>
        <w:spacing w:before="60" w:after="60" w:line="276" w:lineRule="auto"/>
        <w:jc w:val="both"/>
        <w:rPr>
          <w:rFonts w:ascii="Arial" w:hAnsi="Arial" w:cs="Arial"/>
        </w:rPr>
      </w:pPr>
      <w:r w:rsidRPr="00E976E9">
        <w:rPr>
          <w:rFonts w:ascii="Arial" w:hAnsi="Arial" w:cs="Arial"/>
        </w:rPr>
        <w:t>A continuación, se procede a una etapa de revisión en la que la Autoridad de Control de Cambio evalúa la aceptación o rechazo de la modificación solicitada. Si la misma es rechazada, se finaliza el proceso. Por el contrario, si el cambio es aprobado, se procede a la elaboración de la Orden de Cambio de Ingeniería para cada cambio, y a su implementación. Para finalizar el proceso, es necesaria una verificación para comprobar que el cambio fue aplicado correctamente, lo cual se realiza en una auditoría.</w:t>
      </w:r>
    </w:p>
    <w:p w:rsidR="00A94F09" w:rsidRPr="00E976E9" w:rsidRDefault="00A94F09" w:rsidP="00EB16E3">
      <w:pPr>
        <w:pStyle w:val="Ttulo2"/>
        <w:spacing w:before="60" w:after="60" w:line="276" w:lineRule="auto"/>
        <w:jc w:val="both"/>
        <w:rPr>
          <w:rFonts w:ascii="Arial" w:hAnsi="Arial" w:cs="Arial"/>
          <w:sz w:val="22"/>
          <w:szCs w:val="22"/>
        </w:rPr>
      </w:pPr>
      <w:bookmarkStart w:id="1024" w:name="_Toc466510478"/>
      <w:r w:rsidRPr="00E976E9">
        <w:rPr>
          <w:rFonts w:ascii="Arial" w:hAnsi="Arial" w:cs="Arial"/>
          <w:sz w:val="22"/>
          <w:szCs w:val="22"/>
        </w:rPr>
        <w:lastRenderedPageBreak/>
        <w:t>3.4. Estrategia de Gestión de Versiones</w:t>
      </w:r>
      <w:bookmarkEnd w:id="1024"/>
      <w:del w:id="1025" w:author="Wendy Sclerandi" w:date="2016-11-10T03:05:00Z">
        <w:r w:rsidRPr="00E976E9" w:rsidDel="00724354">
          <w:rPr>
            <w:rFonts w:ascii="Arial" w:hAnsi="Arial" w:cs="Arial"/>
            <w:sz w:val="22"/>
            <w:szCs w:val="22"/>
          </w:rPr>
          <w:delText xml:space="preserve"> del producto </w:delText>
        </w:r>
      </w:del>
    </w:p>
    <w:p w:rsidR="008B0114" w:rsidRPr="00E976E9" w:rsidRDefault="008B0114" w:rsidP="00EB16E3">
      <w:pPr>
        <w:spacing w:before="60" w:after="60" w:line="276" w:lineRule="auto"/>
        <w:jc w:val="both"/>
        <w:rPr>
          <w:rFonts w:ascii="Arial" w:hAnsi="Arial" w:cs="Arial"/>
        </w:rPr>
      </w:pPr>
      <w:r w:rsidRPr="00E976E9">
        <w:rPr>
          <w:rFonts w:ascii="Arial" w:hAnsi="Arial" w:cs="Arial"/>
        </w:rPr>
        <w:t xml:space="preserve">La estrategia de versionado </w:t>
      </w:r>
      <w:del w:id="1026" w:author="Wendy Sclerandi" w:date="2016-11-10T02:59:00Z">
        <w:r w:rsidRPr="00E976E9" w:rsidDel="00D72BBE">
          <w:rPr>
            <w:rFonts w:ascii="Arial" w:hAnsi="Arial" w:cs="Arial"/>
          </w:rPr>
          <w:delText xml:space="preserve">utilizada </w:delText>
        </w:r>
      </w:del>
      <w:ins w:id="1027" w:author="Wendy Sclerandi" w:date="2016-11-10T02:59:00Z">
        <w:r w:rsidR="00D72BBE">
          <w:rPr>
            <w:rFonts w:ascii="Arial" w:hAnsi="Arial" w:cs="Arial"/>
          </w:rPr>
          <w:t>a utilizar s</w:t>
        </w:r>
      </w:ins>
      <w:del w:id="1028" w:author="Wendy Sclerandi" w:date="2016-11-10T02:59:00Z">
        <w:r w:rsidRPr="00E976E9" w:rsidDel="00D72BBE">
          <w:rPr>
            <w:rFonts w:ascii="Arial" w:hAnsi="Arial" w:cs="Arial"/>
          </w:rPr>
          <w:delText>fu</w:delText>
        </w:r>
      </w:del>
      <w:r w:rsidRPr="00E976E9">
        <w:rPr>
          <w:rFonts w:ascii="Arial" w:hAnsi="Arial" w:cs="Arial"/>
        </w:rPr>
        <w:t>e</w:t>
      </w:r>
      <w:ins w:id="1029" w:author="Wendy Sclerandi" w:date="2016-11-10T02:59:00Z">
        <w:r w:rsidR="00D72BBE">
          <w:rPr>
            <w:rFonts w:ascii="Arial" w:hAnsi="Arial" w:cs="Arial"/>
          </w:rPr>
          <w:t>rá</w:t>
        </w:r>
      </w:ins>
      <w:r w:rsidRPr="00E976E9">
        <w:rPr>
          <w:rFonts w:ascii="Arial" w:hAnsi="Arial" w:cs="Arial"/>
        </w:rPr>
        <w:t xml:space="preserve"> la convención </w:t>
      </w:r>
      <w:r w:rsidRPr="0097077D">
        <w:rPr>
          <w:rFonts w:ascii="Arial" w:hAnsi="Arial" w:cs="Arial"/>
        </w:rPr>
        <w:t>&lt;id&gt;</w:t>
      </w:r>
      <w:del w:id="1030" w:author="Wendy Sclerandi" w:date="2016-11-10T02:59:00Z">
        <w:r w:rsidRPr="0097077D" w:rsidDel="00D72BBE">
          <w:rPr>
            <w:rFonts w:ascii="Arial" w:hAnsi="Arial" w:cs="Arial"/>
          </w:rPr>
          <w:delText xml:space="preserve"> </w:delText>
        </w:r>
      </w:del>
      <w:r w:rsidRPr="00D72BBE">
        <w:rPr>
          <w:rFonts w:ascii="Arial" w:hAnsi="Arial" w:cs="Arial"/>
          <w:rPrChange w:id="1031" w:author="Wendy Sclerandi" w:date="2016-11-10T03:00:00Z">
            <w:rPr>
              <w:rFonts w:ascii="Arial" w:hAnsi="Arial" w:cs="Arial"/>
            </w:rPr>
          </w:rPrChange>
        </w:rPr>
        <w:t>&lt;9&gt;.</w:t>
      </w:r>
      <w:del w:id="1032" w:author="Wendy Sclerandi" w:date="2016-11-10T02:59:00Z">
        <w:r w:rsidRPr="00D72BBE" w:rsidDel="00D72BBE">
          <w:rPr>
            <w:rFonts w:ascii="Arial" w:hAnsi="Arial" w:cs="Arial"/>
            <w:rPrChange w:id="1033" w:author="Wendy Sclerandi" w:date="2016-11-10T03:00:00Z">
              <w:rPr>
                <w:rFonts w:ascii="Arial" w:hAnsi="Arial" w:cs="Arial"/>
              </w:rPr>
            </w:rPrChange>
          </w:rPr>
          <w:delText xml:space="preserve"> </w:delText>
        </w:r>
      </w:del>
      <w:r w:rsidRPr="00D72BBE">
        <w:rPr>
          <w:rFonts w:ascii="Arial" w:hAnsi="Arial" w:cs="Arial"/>
          <w:rPrChange w:id="1034" w:author="Wendy Sclerandi" w:date="2016-11-10T03:00:00Z">
            <w:rPr>
              <w:rFonts w:ascii="Arial" w:hAnsi="Arial" w:cs="Arial"/>
            </w:rPr>
          </w:rPrChange>
        </w:rPr>
        <w:t>&lt;9&gt;.</w:t>
      </w:r>
      <w:del w:id="1035" w:author="Wendy Sclerandi" w:date="2016-11-10T02:59:00Z">
        <w:r w:rsidRPr="00D72BBE" w:rsidDel="00D72BBE">
          <w:rPr>
            <w:rFonts w:ascii="Arial" w:hAnsi="Arial" w:cs="Arial"/>
            <w:rPrChange w:id="1036" w:author="Wendy Sclerandi" w:date="2016-11-10T03:00:00Z">
              <w:rPr>
                <w:rFonts w:ascii="Arial" w:hAnsi="Arial" w:cs="Arial"/>
              </w:rPr>
            </w:rPrChange>
          </w:rPr>
          <w:delText xml:space="preserve"> </w:delText>
        </w:r>
      </w:del>
      <w:r w:rsidRPr="00D72BBE">
        <w:rPr>
          <w:rFonts w:ascii="Arial" w:hAnsi="Arial" w:cs="Arial"/>
          <w:rPrChange w:id="1037" w:author="Wendy Sclerandi" w:date="2016-11-10T03:00:00Z">
            <w:rPr>
              <w:rFonts w:ascii="Arial" w:hAnsi="Arial" w:cs="Arial"/>
            </w:rPr>
          </w:rPrChange>
        </w:rPr>
        <w:t>&lt;9&gt;.</w:t>
      </w:r>
      <w:del w:id="1038" w:author="Wendy Sclerandi" w:date="2016-11-10T02:59:00Z">
        <w:r w:rsidRPr="00D72BBE" w:rsidDel="00D72BBE">
          <w:rPr>
            <w:rFonts w:ascii="Arial" w:hAnsi="Arial" w:cs="Arial"/>
            <w:rPrChange w:id="1039" w:author="Wendy Sclerandi" w:date="2016-11-10T03:00:00Z">
              <w:rPr>
                <w:rFonts w:ascii="Arial" w:hAnsi="Arial" w:cs="Arial"/>
              </w:rPr>
            </w:rPrChange>
          </w:rPr>
          <w:delText xml:space="preserve"> </w:delText>
        </w:r>
      </w:del>
      <w:r w:rsidRPr="00D72BBE">
        <w:rPr>
          <w:rFonts w:ascii="Arial" w:hAnsi="Arial" w:cs="Arial"/>
          <w:rPrChange w:id="1040" w:author="Wendy Sclerandi" w:date="2016-11-10T03:00:00Z">
            <w:rPr>
              <w:rFonts w:ascii="Arial" w:hAnsi="Arial" w:cs="Arial"/>
            </w:rPr>
          </w:rPrChange>
        </w:rPr>
        <w:t>&lt;9&gt;</w:t>
      </w:r>
      <w:ins w:id="1041" w:author="Wendy Sclerandi" w:date="2016-11-10T03:00:00Z">
        <w:r w:rsidR="0088736D">
          <w:rPr>
            <w:rFonts w:ascii="Arial" w:hAnsi="Arial" w:cs="Arial"/>
          </w:rPr>
          <w:t xml:space="preserve">, </w:t>
        </w:r>
      </w:ins>
      <w:del w:id="1042" w:author="Wendy Sclerandi" w:date="2016-11-10T03:00:00Z">
        <w:r w:rsidRPr="00E976E9" w:rsidDel="0088736D">
          <w:rPr>
            <w:rFonts w:ascii="Arial" w:hAnsi="Arial" w:cs="Arial"/>
          </w:rPr>
          <w:delText xml:space="preserve">, en la cual </w:delText>
        </w:r>
      </w:del>
      <w:ins w:id="1043" w:author="Wendy Sclerandi" w:date="2016-11-10T03:00:00Z">
        <w:r w:rsidR="0088736D">
          <w:rPr>
            <w:rFonts w:ascii="Arial" w:hAnsi="Arial" w:cs="Arial"/>
          </w:rPr>
          <w:t xml:space="preserve">siendo el </w:t>
        </w:r>
      </w:ins>
      <w:r w:rsidRPr="00E976E9">
        <w:rPr>
          <w:rFonts w:ascii="Arial" w:hAnsi="Arial" w:cs="Arial"/>
        </w:rPr>
        <w:t xml:space="preserve">id </w:t>
      </w:r>
      <w:del w:id="1044" w:author="Wendy Sclerandi" w:date="2016-11-10T03:00:00Z">
        <w:r w:rsidRPr="00E976E9" w:rsidDel="0088736D">
          <w:rPr>
            <w:rFonts w:ascii="Arial" w:hAnsi="Arial" w:cs="Arial"/>
          </w:rPr>
          <w:delText xml:space="preserve">es </w:delText>
        </w:r>
      </w:del>
      <w:r w:rsidRPr="00E976E9">
        <w:rPr>
          <w:rFonts w:ascii="Arial" w:hAnsi="Arial" w:cs="Arial"/>
        </w:rPr>
        <w:t>la identificación</w:t>
      </w:r>
      <w:ins w:id="1045" w:author="Wendy Sclerandi" w:date="2016-11-10T03:01:00Z">
        <w:r w:rsidR="0088736D">
          <w:rPr>
            <w:rFonts w:ascii="Arial" w:hAnsi="Arial" w:cs="Arial"/>
          </w:rPr>
          <w:t xml:space="preserve"> de la versión</w:t>
        </w:r>
      </w:ins>
      <w:r w:rsidRPr="00E976E9">
        <w:rPr>
          <w:rFonts w:ascii="Arial" w:hAnsi="Arial" w:cs="Arial"/>
        </w:rPr>
        <w:t>. Tomando como ejemplo Id 1.2.3.4, los números corresponden a los siguientes aspectos:</w:t>
      </w:r>
    </w:p>
    <w:p w:rsidR="008B0114" w:rsidRPr="0088736D" w:rsidRDefault="008B0114" w:rsidP="0088736D">
      <w:pPr>
        <w:pStyle w:val="Prrafodelista"/>
        <w:numPr>
          <w:ilvl w:val="0"/>
          <w:numId w:val="15"/>
        </w:numPr>
        <w:spacing w:before="60" w:after="60" w:line="276" w:lineRule="auto"/>
        <w:jc w:val="both"/>
        <w:rPr>
          <w:rFonts w:ascii="Arial" w:hAnsi="Arial" w:cs="Arial"/>
          <w:rPrChange w:id="1046" w:author="Wendy Sclerandi" w:date="2016-11-10T03:01:00Z">
            <w:rPr/>
          </w:rPrChange>
        </w:rPr>
        <w:pPrChange w:id="1047" w:author="Wendy Sclerandi" w:date="2016-11-10T03:01:00Z">
          <w:pPr>
            <w:spacing w:before="60" w:after="60" w:line="276" w:lineRule="auto"/>
            <w:jc w:val="both"/>
          </w:pPr>
        </w:pPrChange>
      </w:pPr>
      <w:del w:id="1048" w:author="Wendy Sclerandi" w:date="2016-11-10T03:01:00Z">
        <w:r w:rsidRPr="0088736D" w:rsidDel="0088736D">
          <w:rPr>
            <w:rFonts w:ascii="Arial" w:hAnsi="Arial" w:cs="Arial"/>
            <w:rPrChange w:id="1049" w:author="Wendy Sclerandi" w:date="2016-11-10T03:01:00Z">
              <w:rPr/>
            </w:rPrChange>
          </w:rPr>
          <w:delText xml:space="preserve">• </w:delText>
        </w:r>
      </w:del>
      <w:r w:rsidRPr="0088736D">
        <w:rPr>
          <w:rFonts w:ascii="Arial" w:hAnsi="Arial" w:cs="Arial"/>
          <w:rPrChange w:id="1050" w:author="Wendy Sclerandi" w:date="2016-11-10T03:01:00Z">
            <w:rPr/>
          </w:rPrChange>
        </w:rPr>
        <w:t xml:space="preserve">1: </w:t>
      </w:r>
      <w:r w:rsidRPr="0088736D">
        <w:rPr>
          <w:rFonts w:ascii="Arial" w:hAnsi="Arial" w:cs="Arial"/>
          <w:i/>
          <w:rPrChange w:id="1051" w:author="Wendy Sclerandi" w:date="2016-11-10T03:01:00Z">
            <w:rPr/>
          </w:rPrChange>
        </w:rPr>
        <w:t>reléase</w:t>
      </w:r>
      <w:r w:rsidRPr="0088736D">
        <w:rPr>
          <w:rFonts w:ascii="Arial" w:hAnsi="Arial" w:cs="Arial"/>
          <w:rPrChange w:id="1052" w:author="Wendy Sclerandi" w:date="2016-11-10T03:01:00Z">
            <w:rPr/>
          </w:rPrChange>
        </w:rPr>
        <w:t>: se incrementa cuando se produce una modificación importante del producto.</w:t>
      </w:r>
    </w:p>
    <w:p w:rsidR="008B0114" w:rsidRPr="0088736D" w:rsidRDefault="008B0114" w:rsidP="0088736D">
      <w:pPr>
        <w:pStyle w:val="Prrafodelista"/>
        <w:numPr>
          <w:ilvl w:val="0"/>
          <w:numId w:val="15"/>
        </w:numPr>
        <w:spacing w:before="60" w:after="60" w:line="276" w:lineRule="auto"/>
        <w:jc w:val="both"/>
        <w:rPr>
          <w:rFonts w:ascii="Arial" w:hAnsi="Arial" w:cs="Arial"/>
          <w:rPrChange w:id="1053" w:author="Wendy Sclerandi" w:date="2016-11-10T03:01:00Z">
            <w:rPr/>
          </w:rPrChange>
        </w:rPr>
        <w:pPrChange w:id="1054" w:author="Wendy Sclerandi" w:date="2016-11-10T03:01:00Z">
          <w:pPr>
            <w:spacing w:before="60" w:after="60" w:line="276" w:lineRule="auto"/>
            <w:jc w:val="both"/>
          </w:pPr>
        </w:pPrChange>
      </w:pPr>
      <w:del w:id="1055" w:author="Wendy Sclerandi" w:date="2016-11-10T03:01:00Z">
        <w:r w:rsidRPr="0088736D" w:rsidDel="0088736D">
          <w:rPr>
            <w:rFonts w:ascii="Arial" w:hAnsi="Arial" w:cs="Arial"/>
            <w:rPrChange w:id="1056" w:author="Wendy Sclerandi" w:date="2016-11-10T03:01:00Z">
              <w:rPr/>
            </w:rPrChange>
          </w:rPr>
          <w:delText xml:space="preserve">• </w:delText>
        </w:r>
      </w:del>
      <w:r w:rsidRPr="0088736D">
        <w:rPr>
          <w:rFonts w:ascii="Arial" w:hAnsi="Arial" w:cs="Arial"/>
          <w:rPrChange w:id="1057" w:author="Wendy Sclerandi" w:date="2016-11-10T03:01:00Z">
            <w:rPr/>
          </w:rPrChange>
        </w:rPr>
        <w:t xml:space="preserve">2: </w:t>
      </w:r>
      <w:r w:rsidRPr="0088736D">
        <w:rPr>
          <w:rFonts w:ascii="Arial" w:hAnsi="Arial" w:cs="Arial"/>
          <w:i/>
          <w:rPrChange w:id="1058" w:author="Wendy Sclerandi" w:date="2016-11-10T03:01:00Z">
            <w:rPr/>
          </w:rPrChange>
        </w:rPr>
        <w:t>nivel</w:t>
      </w:r>
      <w:r w:rsidRPr="0088736D">
        <w:rPr>
          <w:rFonts w:ascii="Arial" w:hAnsi="Arial" w:cs="Arial"/>
          <w:rPrChange w:id="1059" w:author="Wendy Sclerandi" w:date="2016-11-10T03:01:00Z">
            <w:rPr/>
          </w:rPrChange>
        </w:rPr>
        <w:t>: se incrementa cuando se produce una modificación leve en el producto.</w:t>
      </w:r>
    </w:p>
    <w:p w:rsidR="008B0114" w:rsidRPr="0088736D" w:rsidRDefault="008B0114" w:rsidP="0088736D">
      <w:pPr>
        <w:pStyle w:val="Prrafodelista"/>
        <w:numPr>
          <w:ilvl w:val="0"/>
          <w:numId w:val="15"/>
        </w:numPr>
        <w:spacing w:before="60" w:after="60" w:line="276" w:lineRule="auto"/>
        <w:jc w:val="both"/>
        <w:rPr>
          <w:rFonts w:ascii="Arial" w:hAnsi="Arial" w:cs="Arial"/>
          <w:rPrChange w:id="1060" w:author="Wendy Sclerandi" w:date="2016-11-10T03:01:00Z">
            <w:rPr/>
          </w:rPrChange>
        </w:rPr>
        <w:pPrChange w:id="1061" w:author="Wendy Sclerandi" w:date="2016-11-10T03:01:00Z">
          <w:pPr>
            <w:spacing w:before="60" w:after="60" w:line="276" w:lineRule="auto"/>
            <w:jc w:val="both"/>
          </w:pPr>
        </w:pPrChange>
      </w:pPr>
      <w:del w:id="1062" w:author="Wendy Sclerandi" w:date="2016-11-10T03:01:00Z">
        <w:r w:rsidRPr="0088736D" w:rsidDel="0088736D">
          <w:rPr>
            <w:rFonts w:ascii="Arial" w:hAnsi="Arial" w:cs="Arial"/>
            <w:rPrChange w:id="1063" w:author="Wendy Sclerandi" w:date="2016-11-10T03:01:00Z">
              <w:rPr/>
            </w:rPrChange>
          </w:rPr>
          <w:delText xml:space="preserve">• </w:delText>
        </w:r>
      </w:del>
      <w:r w:rsidRPr="0088736D">
        <w:rPr>
          <w:rFonts w:ascii="Arial" w:hAnsi="Arial" w:cs="Arial"/>
          <w:rPrChange w:id="1064" w:author="Wendy Sclerandi" w:date="2016-11-10T03:01:00Z">
            <w:rPr/>
          </w:rPrChange>
        </w:rPr>
        <w:t xml:space="preserve">3: </w:t>
      </w:r>
      <w:r w:rsidRPr="0088736D">
        <w:rPr>
          <w:rFonts w:ascii="Arial" w:hAnsi="Arial" w:cs="Arial"/>
          <w:i/>
          <w:rPrChange w:id="1065" w:author="Wendy Sclerandi" w:date="2016-11-10T03:01:00Z">
            <w:rPr/>
          </w:rPrChange>
        </w:rPr>
        <w:t>versión</w:t>
      </w:r>
      <w:r w:rsidRPr="0088736D">
        <w:rPr>
          <w:rFonts w:ascii="Arial" w:hAnsi="Arial" w:cs="Arial"/>
          <w:rPrChange w:id="1066" w:author="Wendy Sclerandi" w:date="2016-11-10T03:01:00Z">
            <w:rPr/>
          </w:rPrChange>
        </w:rPr>
        <w:t>: se incrementa cuando se corrige un fallo o problema.</w:t>
      </w:r>
    </w:p>
    <w:p w:rsidR="008B0114" w:rsidRPr="0088736D" w:rsidRDefault="008B0114" w:rsidP="0088736D">
      <w:pPr>
        <w:pStyle w:val="Prrafodelista"/>
        <w:numPr>
          <w:ilvl w:val="0"/>
          <w:numId w:val="15"/>
        </w:numPr>
        <w:spacing w:before="60" w:after="60" w:line="276" w:lineRule="auto"/>
        <w:jc w:val="both"/>
        <w:rPr>
          <w:rFonts w:ascii="Arial" w:hAnsi="Arial" w:cs="Arial"/>
          <w:rPrChange w:id="1067" w:author="Wendy Sclerandi" w:date="2016-11-10T03:01:00Z">
            <w:rPr/>
          </w:rPrChange>
        </w:rPr>
        <w:pPrChange w:id="1068" w:author="Wendy Sclerandi" w:date="2016-11-10T03:01:00Z">
          <w:pPr>
            <w:spacing w:before="60" w:after="60" w:line="276" w:lineRule="auto"/>
            <w:jc w:val="both"/>
          </w:pPr>
        </w:pPrChange>
      </w:pPr>
      <w:del w:id="1069" w:author="Wendy Sclerandi" w:date="2016-11-10T03:01:00Z">
        <w:r w:rsidRPr="0088736D" w:rsidDel="0088736D">
          <w:rPr>
            <w:rFonts w:ascii="Arial" w:hAnsi="Arial" w:cs="Arial"/>
            <w:rPrChange w:id="1070" w:author="Wendy Sclerandi" w:date="2016-11-10T03:01:00Z">
              <w:rPr/>
            </w:rPrChange>
          </w:rPr>
          <w:delText xml:space="preserve">• </w:delText>
        </w:r>
      </w:del>
      <w:r w:rsidRPr="0088736D">
        <w:rPr>
          <w:rFonts w:ascii="Arial" w:hAnsi="Arial" w:cs="Arial"/>
          <w:rPrChange w:id="1071" w:author="Wendy Sclerandi" w:date="2016-11-10T03:01:00Z">
            <w:rPr/>
          </w:rPrChange>
        </w:rPr>
        <w:t xml:space="preserve">4: </w:t>
      </w:r>
      <w:r w:rsidRPr="0088736D">
        <w:rPr>
          <w:rFonts w:ascii="Arial" w:hAnsi="Arial" w:cs="Arial"/>
          <w:i/>
          <w:rPrChange w:id="1072" w:author="Wendy Sclerandi" w:date="2016-11-10T03:01:00Z">
            <w:rPr/>
          </w:rPrChange>
        </w:rPr>
        <w:t>instalación</w:t>
      </w:r>
      <w:r w:rsidRPr="0088736D">
        <w:rPr>
          <w:rFonts w:ascii="Arial" w:hAnsi="Arial" w:cs="Arial"/>
          <w:rPrChange w:id="1073" w:author="Wendy Sclerandi" w:date="2016-11-10T03:01:00Z">
            <w:rPr/>
          </w:rPrChange>
        </w:rPr>
        <w:t>: se incrementa cuando se realiza una modificación debido al entorno donde se instalará.</w:t>
      </w:r>
    </w:p>
    <w:p w:rsidR="00D64A56" w:rsidRPr="00E976E9" w:rsidDel="0097077D" w:rsidRDefault="008B0114" w:rsidP="00EB16E3">
      <w:pPr>
        <w:spacing w:before="60" w:after="60" w:line="276" w:lineRule="auto"/>
        <w:jc w:val="both"/>
        <w:rPr>
          <w:del w:id="1074" w:author="Wendy Sclerandi" w:date="2016-11-10T03:04:00Z"/>
          <w:rFonts w:ascii="Arial" w:hAnsi="Arial" w:cs="Arial"/>
        </w:rPr>
      </w:pPr>
      <w:r w:rsidRPr="00E976E9">
        <w:rPr>
          <w:rFonts w:ascii="Arial" w:hAnsi="Arial" w:cs="Arial"/>
        </w:rPr>
        <w:t>La escogimos por ser considerada una nomenclatura clara y de utilización masiva. Además es completa porque permite visualizar en cada cambio su dimensión e importancia.</w:t>
      </w:r>
    </w:p>
    <w:p w:rsidR="00A94F09" w:rsidRPr="00E976E9" w:rsidDel="0097077D" w:rsidRDefault="00A94F09" w:rsidP="00EB16E3">
      <w:pPr>
        <w:spacing w:before="60" w:after="60" w:line="276" w:lineRule="auto"/>
        <w:jc w:val="both"/>
        <w:rPr>
          <w:del w:id="1075" w:author="Wendy Sclerandi" w:date="2016-11-10T03:04:00Z"/>
          <w:rFonts w:ascii="Arial" w:hAnsi="Arial" w:cs="Arial"/>
        </w:rPr>
      </w:pPr>
    </w:p>
    <w:p w:rsidR="00D067E4" w:rsidRPr="00E976E9" w:rsidDel="0097077D" w:rsidRDefault="00D067E4" w:rsidP="00EB16E3">
      <w:pPr>
        <w:pStyle w:val="Ttulo1"/>
        <w:spacing w:before="60" w:after="60" w:line="276" w:lineRule="auto"/>
        <w:jc w:val="both"/>
        <w:rPr>
          <w:del w:id="1076" w:author="Wendy Sclerandi" w:date="2016-11-10T03:04:00Z"/>
          <w:rFonts w:ascii="Arial" w:hAnsi="Arial" w:cs="Arial"/>
          <w:sz w:val="22"/>
          <w:szCs w:val="22"/>
        </w:rPr>
      </w:pPr>
      <w:del w:id="1077" w:author="Wendy Sclerandi" w:date="2016-11-10T03:04:00Z">
        <w:r w:rsidRPr="00E976E9" w:rsidDel="0097077D">
          <w:rPr>
            <w:rFonts w:ascii="Arial" w:hAnsi="Arial" w:cs="Arial"/>
            <w:sz w:val="22"/>
            <w:szCs w:val="22"/>
          </w:rPr>
          <w:delText>4. Apéndice</w:delText>
        </w:r>
        <w:r w:rsidR="00D64A56" w:rsidRPr="00E976E9" w:rsidDel="0097077D">
          <w:rPr>
            <w:rFonts w:ascii="Arial" w:hAnsi="Arial" w:cs="Arial"/>
            <w:sz w:val="22"/>
            <w:szCs w:val="22"/>
          </w:rPr>
          <w:delText>s</w:delText>
        </w:r>
      </w:del>
    </w:p>
    <w:p w:rsidR="00D067E4" w:rsidRPr="00E976E9" w:rsidDel="0097077D" w:rsidRDefault="00D067E4" w:rsidP="00EB16E3">
      <w:pPr>
        <w:spacing w:before="60" w:after="60" w:line="276" w:lineRule="auto"/>
        <w:jc w:val="both"/>
        <w:rPr>
          <w:del w:id="1078" w:author="Wendy Sclerandi" w:date="2016-11-10T03:04:00Z"/>
          <w:rFonts w:ascii="Arial" w:hAnsi="Arial" w:cs="Arial"/>
        </w:rPr>
      </w:pPr>
    </w:p>
    <w:p w:rsidR="00D067E4" w:rsidRPr="00E976E9" w:rsidRDefault="00D067E4" w:rsidP="00EB16E3">
      <w:pPr>
        <w:spacing w:before="60" w:after="60" w:line="276" w:lineRule="auto"/>
        <w:jc w:val="both"/>
        <w:rPr>
          <w:rFonts w:ascii="Arial" w:hAnsi="Arial" w:cs="Arial"/>
        </w:rPr>
      </w:pPr>
      <w:r w:rsidRPr="00E976E9">
        <w:rPr>
          <w:rFonts w:ascii="Arial" w:hAnsi="Arial" w:cs="Arial"/>
        </w:rPr>
        <w:br w:type="page"/>
      </w:r>
    </w:p>
    <w:bookmarkStart w:id="1079" w:name="_Toc466510479" w:displacedByCustomXml="next"/>
    <w:sdt>
      <w:sdtPr>
        <w:rPr>
          <w:rFonts w:ascii="Arial" w:eastAsiaTheme="minorHAnsi" w:hAnsi="Arial" w:cs="Arial"/>
          <w:color w:val="auto"/>
          <w:sz w:val="24"/>
          <w:szCs w:val="22"/>
          <w:lang w:val="es-ES" w:eastAsia="en-US"/>
          <w:rPrChange w:id="1080" w:author="Wendy Sclerandi" w:date="2016-11-10T03:05:00Z">
            <w:rPr>
              <w:rFonts w:ascii="Arial" w:eastAsiaTheme="minorHAnsi" w:hAnsi="Arial" w:cs="Arial"/>
              <w:color w:val="auto"/>
              <w:sz w:val="22"/>
              <w:szCs w:val="22"/>
              <w:lang w:val="es-ES" w:eastAsia="en-US"/>
            </w:rPr>
          </w:rPrChange>
        </w:rPr>
        <w:id w:val="-1076126628"/>
        <w:docPartObj>
          <w:docPartGallery w:val="Bibliographies"/>
          <w:docPartUnique/>
        </w:docPartObj>
      </w:sdtPr>
      <w:sdtEndPr>
        <w:rPr>
          <w:sz w:val="22"/>
          <w:lang w:val="es-AR"/>
          <w:rPrChange w:id="1081" w:author="Wendy Sclerandi" w:date="2016-11-10T03:05:00Z">
            <w:rPr/>
          </w:rPrChange>
        </w:rPr>
      </w:sdtEndPr>
      <w:sdtContent>
        <w:p w:rsidR="00D067E4" w:rsidRPr="0097077D" w:rsidRDefault="00D067E4" w:rsidP="00EB16E3">
          <w:pPr>
            <w:pStyle w:val="Ttulo1"/>
            <w:spacing w:before="60" w:after="60" w:line="276" w:lineRule="auto"/>
            <w:jc w:val="both"/>
            <w:rPr>
              <w:rFonts w:ascii="Arial" w:hAnsi="Arial" w:cs="Arial"/>
              <w:sz w:val="24"/>
              <w:szCs w:val="22"/>
              <w:rPrChange w:id="1082" w:author="Wendy Sclerandi" w:date="2016-11-10T03:05:00Z">
                <w:rPr>
                  <w:rFonts w:ascii="Arial" w:hAnsi="Arial" w:cs="Arial"/>
                  <w:sz w:val="22"/>
                  <w:szCs w:val="22"/>
                </w:rPr>
              </w:rPrChange>
            </w:rPr>
          </w:pPr>
          <w:r w:rsidRPr="0097077D">
            <w:rPr>
              <w:rFonts w:ascii="Arial" w:hAnsi="Arial" w:cs="Arial"/>
              <w:sz w:val="24"/>
              <w:szCs w:val="22"/>
              <w:lang w:val="es-ES"/>
              <w:rPrChange w:id="1083" w:author="Wendy Sclerandi" w:date="2016-11-10T03:05:00Z">
                <w:rPr>
                  <w:rFonts w:ascii="Arial" w:hAnsi="Arial" w:cs="Arial"/>
                  <w:sz w:val="22"/>
                  <w:szCs w:val="22"/>
                  <w:lang w:val="es-ES"/>
                </w:rPr>
              </w:rPrChange>
            </w:rPr>
            <w:t>Bibliografía</w:t>
          </w:r>
          <w:bookmarkEnd w:id="1079"/>
        </w:p>
        <w:sdt>
          <w:sdtPr>
            <w:rPr>
              <w:rFonts w:ascii="Arial" w:hAnsi="Arial" w:cs="Arial"/>
            </w:rPr>
            <w:id w:val="111145805"/>
            <w:bibliography/>
          </w:sdtPr>
          <w:sdtEndPr>
            <w:rPr>
              <w:rPrChange w:id="1084" w:author="Wendy Sclerandi" w:date="2016-11-10T03:05:00Z">
                <w:rPr/>
              </w:rPrChange>
            </w:rPr>
          </w:sdtEndPr>
          <w:sdtContent>
            <w:p w:rsidR="0097077D" w:rsidRPr="0097077D" w:rsidRDefault="0050288E" w:rsidP="0097077D">
              <w:pPr>
                <w:pStyle w:val="Bibliografa"/>
                <w:ind w:left="720" w:hanging="720"/>
                <w:rPr>
                  <w:rFonts w:ascii="Arial" w:hAnsi="Arial" w:cs="Arial"/>
                  <w:noProof/>
                  <w:sz w:val="24"/>
                  <w:szCs w:val="24"/>
                  <w:lang w:val="es-ES"/>
                  <w:rPrChange w:id="1085" w:author="Wendy Sclerandi" w:date="2016-11-10T03:04:00Z">
                    <w:rPr>
                      <w:noProof/>
                      <w:sz w:val="24"/>
                      <w:szCs w:val="24"/>
                      <w:lang w:val="es-ES"/>
                    </w:rPr>
                  </w:rPrChange>
                </w:rPr>
              </w:pPr>
              <w:r w:rsidRPr="0097077D">
                <w:rPr>
                  <w:rFonts w:ascii="Arial" w:hAnsi="Arial" w:cs="Arial"/>
                </w:rPr>
                <w:fldChar w:fldCharType="begin"/>
              </w:r>
              <w:r w:rsidR="00D067E4" w:rsidRPr="0097077D">
                <w:rPr>
                  <w:rFonts w:ascii="Arial" w:hAnsi="Arial" w:cs="Arial"/>
                  <w:rPrChange w:id="1086" w:author="Wendy Sclerandi" w:date="2016-11-10T03:04:00Z">
                    <w:rPr>
                      <w:rFonts w:ascii="Arial" w:hAnsi="Arial" w:cs="Arial"/>
                    </w:rPr>
                  </w:rPrChange>
                </w:rPr>
                <w:instrText>BIBLIOGRAPHY</w:instrText>
              </w:r>
              <w:r w:rsidRPr="0097077D">
                <w:rPr>
                  <w:rFonts w:ascii="Arial" w:hAnsi="Arial" w:cs="Arial"/>
                  <w:rPrChange w:id="1087" w:author="Wendy Sclerandi" w:date="2016-11-10T03:04:00Z">
                    <w:rPr>
                      <w:rFonts w:ascii="Arial" w:hAnsi="Arial" w:cs="Arial"/>
                    </w:rPr>
                  </w:rPrChange>
                </w:rPr>
                <w:fldChar w:fldCharType="separate"/>
              </w:r>
              <w:r w:rsidR="0097077D" w:rsidRPr="0097077D">
                <w:rPr>
                  <w:rFonts w:ascii="Arial" w:hAnsi="Arial" w:cs="Arial"/>
                  <w:noProof/>
                  <w:lang w:val="es-ES"/>
                  <w:rPrChange w:id="1088" w:author="Wendy Sclerandi" w:date="2016-11-10T03:04:00Z">
                    <w:rPr>
                      <w:noProof/>
                      <w:lang w:val="es-ES"/>
                    </w:rPr>
                  </w:rPrChange>
                </w:rPr>
                <w:t xml:space="preserve">Pressman, R. (2010). </w:t>
              </w:r>
              <w:r w:rsidR="0097077D" w:rsidRPr="0097077D">
                <w:rPr>
                  <w:rFonts w:ascii="Arial" w:hAnsi="Arial" w:cs="Arial"/>
                  <w:i/>
                  <w:iCs/>
                  <w:noProof/>
                  <w:lang w:val="es-ES"/>
                  <w:rPrChange w:id="1089" w:author="Wendy Sclerandi" w:date="2016-11-10T03:04:00Z">
                    <w:rPr>
                      <w:i/>
                      <w:iCs/>
                      <w:noProof/>
                      <w:lang w:val="es-ES"/>
                    </w:rPr>
                  </w:rPrChange>
                </w:rPr>
                <w:t>Ingeniería del Software: un enfoque práctico. Séptima Edición.</w:t>
              </w:r>
              <w:r w:rsidR="0097077D" w:rsidRPr="0097077D">
                <w:rPr>
                  <w:rFonts w:ascii="Arial" w:hAnsi="Arial" w:cs="Arial"/>
                  <w:noProof/>
                  <w:lang w:val="es-ES"/>
                  <w:rPrChange w:id="1090" w:author="Wendy Sclerandi" w:date="2016-11-10T03:04:00Z">
                    <w:rPr>
                      <w:noProof/>
                      <w:lang w:val="es-ES"/>
                    </w:rPr>
                  </w:rPrChange>
                </w:rPr>
                <w:t xml:space="preserve"> Mc Graw-Hill.</w:t>
              </w:r>
            </w:p>
            <w:p w:rsidR="0097077D" w:rsidRPr="0097077D" w:rsidRDefault="0097077D" w:rsidP="0097077D">
              <w:pPr>
                <w:pStyle w:val="Bibliografa"/>
                <w:ind w:left="720" w:hanging="720"/>
                <w:rPr>
                  <w:rFonts w:ascii="Arial" w:hAnsi="Arial" w:cs="Arial"/>
                  <w:noProof/>
                  <w:lang w:val="es-ES"/>
                  <w:rPrChange w:id="1091" w:author="Wendy Sclerandi" w:date="2016-11-10T03:04:00Z">
                    <w:rPr>
                      <w:noProof/>
                      <w:lang w:val="es-ES"/>
                    </w:rPr>
                  </w:rPrChange>
                </w:rPr>
              </w:pPr>
              <w:r w:rsidRPr="0097077D">
                <w:rPr>
                  <w:rFonts w:ascii="Arial" w:hAnsi="Arial" w:cs="Arial"/>
                  <w:noProof/>
                  <w:lang w:val="es-ES"/>
                  <w:rPrChange w:id="1092" w:author="Wendy Sclerandi" w:date="2016-11-10T03:04:00Z">
                    <w:rPr>
                      <w:noProof/>
                      <w:lang w:val="es-ES"/>
                    </w:rPr>
                  </w:rPrChange>
                </w:rPr>
                <w:t xml:space="preserve">Sommerville, I. (2010). </w:t>
              </w:r>
              <w:r w:rsidRPr="0097077D">
                <w:rPr>
                  <w:rFonts w:ascii="Arial" w:hAnsi="Arial" w:cs="Arial"/>
                  <w:i/>
                  <w:iCs/>
                  <w:noProof/>
                  <w:lang w:val="es-ES"/>
                  <w:rPrChange w:id="1093" w:author="Wendy Sclerandi" w:date="2016-11-10T03:04:00Z">
                    <w:rPr>
                      <w:i/>
                      <w:iCs/>
                      <w:noProof/>
                      <w:lang w:val="es-ES"/>
                    </w:rPr>
                  </w:rPrChange>
                </w:rPr>
                <w:t>Ingeniería de Software. Novena Edición.</w:t>
              </w:r>
              <w:r w:rsidRPr="0097077D">
                <w:rPr>
                  <w:rFonts w:ascii="Arial" w:hAnsi="Arial" w:cs="Arial"/>
                  <w:noProof/>
                  <w:lang w:val="es-ES"/>
                  <w:rPrChange w:id="1094" w:author="Wendy Sclerandi" w:date="2016-11-10T03:04:00Z">
                    <w:rPr>
                      <w:noProof/>
                      <w:lang w:val="es-ES"/>
                    </w:rPr>
                  </w:rPrChange>
                </w:rPr>
                <w:t xml:space="preserve"> Pearson Educación.</w:t>
              </w:r>
            </w:p>
            <w:p w:rsidR="00D067E4" w:rsidRPr="0097077D" w:rsidRDefault="0050288E" w:rsidP="0097077D">
              <w:pPr>
                <w:spacing w:before="60" w:after="60" w:line="276" w:lineRule="auto"/>
                <w:jc w:val="both"/>
                <w:rPr>
                  <w:rFonts w:ascii="Arial" w:hAnsi="Arial" w:cs="Arial"/>
                </w:rPr>
              </w:pPr>
              <w:r w:rsidRPr="0097077D">
                <w:rPr>
                  <w:rFonts w:ascii="Arial" w:hAnsi="Arial" w:cs="Arial"/>
                  <w:b/>
                  <w:bCs/>
                </w:rPr>
                <w:fldChar w:fldCharType="end"/>
              </w:r>
            </w:p>
          </w:sdtContent>
        </w:sdt>
      </w:sdtContent>
    </w:sdt>
    <w:p w:rsidR="00D067E4" w:rsidRPr="00E976E9" w:rsidRDefault="00D067E4" w:rsidP="00EB16E3">
      <w:pPr>
        <w:spacing w:before="60" w:after="60" w:line="276" w:lineRule="auto"/>
        <w:jc w:val="both"/>
        <w:rPr>
          <w:rFonts w:ascii="Arial" w:hAnsi="Arial" w:cs="Arial"/>
        </w:rPr>
      </w:pPr>
    </w:p>
    <w:sectPr w:rsidR="00D067E4" w:rsidRPr="00E976E9" w:rsidSect="008B5E5E">
      <w:footerReference w:type="default" r:id="rId10"/>
      <w:pgSz w:w="11906" w:h="16838"/>
      <w:pgMar w:top="1417" w:right="1701" w:bottom="1417"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F51" w:rsidRDefault="00EC4F51" w:rsidP="00B07363">
      <w:pPr>
        <w:spacing w:after="0" w:line="240" w:lineRule="auto"/>
      </w:pPr>
      <w:r>
        <w:separator/>
      </w:r>
    </w:p>
  </w:endnote>
  <w:endnote w:type="continuationSeparator" w:id="0">
    <w:p w:rsidR="00EC4F51" w:rsidRDefault="00EC4F51" w:rsidP="00B07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509020"/>
      <w:docPartObj>
        <w:docPartGallery w:val="Page Numbers (Bottom of Page)"/>
        <w:docPartUnique/>
      </w:docPartObj>
    </w:sdtPr>
    <w:sdtEndPr>
      <w:rPr>
        <w:rFonts w:ascii="Consolas" w:hAnsi="Consolas"/>
      </w:rPr>
    </w:sdtEndPr>
    <w:sdtContent>
      <w:sdt>
        <w:sdtPr>
          <w:id w:val="1640532772"/>
          <w:docPartObj>
            <w:docPartGallery w:val="Page Numbers (Top of Page)"/>
            <w:docPartUnique/>
          </w:docPartObj>
        </w:sdtPr>
        <w:sdtEndPr>
          <w:rPr>
            <w:rFonts w:ascii="Consolas" w:hAnsi="Consolas"/>
          </w:rPr>
        </w:sdtEndPr>
        <w:sdtContent>
          <w:p w:rsidR="008F5D98" w:rsidRPr="008B5E5E" w:rsidRDefault="008F5D98" w:rsidP="008B5E5E">
            <w:pPr>
              <w:pStyle w:val="Piedepgina"/>
              <w:jc w:val="right"/>
              <w:rPr>
                <w:rFonts w:ascii="Consolas" w:hAnsi="Consolas"/>
              </w:rPr>
            </w:pPr>
            <w:r w:rsidRPr="008B5E5E">
              <w:rPr>
                <w:rFonts w:ascii="Consolas" w:hAnsi="Consolas"/>
                <w:lang w:val="es-ES"/>
              </w:rPr>
              <w:t xml:space="preserve">Página </w:t>
            </w:r>
            <w:r w:rsidRPr="008B5E5E">
              <w:rPr>
                <w:rFonts w:ascii="Consolas" w:hAnsi="Consolas"/>
                <w:b/>
                <w:bCs/>
                <w:sz w:val="24"/>
                <w:szCs w:val="24"/>
              </w:rPr>
              <w:fldChar w:fldCharType="begin"/>
            </w:r>
            <w:r w:rsidRPr="008B5E5E">
              <w:rPr>
                <w:rFonts w:ascii="Consolas" w:hAnsi="Consolas"/>
                <w:b/>
                <w:bCs/>
              </w:rPr>
              <w:instrText>PAGE</w:instrText>
            </w:r>
            <w:r w:rsidRPr="008B5E5E">
              <w:rPr>
                <w:rFonts w:ascii="Consolas" w:hAnsi="Consolas"/>
                <w:b/>
                <w:bCs/>
                <w:sz w:val="24"/>
                <w:szCs w:val="24"/>
              </w:rPr>
              <w:fldChar w:fldCharType="separate"/>
            </w:r>
            <w:r w:rsidR="00406594">
              <w:rPr>
                <w:rFonts w:ascii="Consolas" w:hAnsi="Consolas"/>
                <w:b/>
                <w:bCs/>
                <w:noProof/>
              </w:rPr>
              <w:t>9</w:t>
            </w:r>
            <w:r w:rsidRPr="008B5E5E">
              <w:rPr>
                <w:rFonts w:ascii="Consolas" w:hAnsi="Consolas"/>
                <w:b/>
                <w:bCs/>
                <w:sz w:val="24"/>
                <w:szCs w:val="24"/>
              </w:rPr>
              <w:fldChar w:fldCharType="end"/>
            </w:r>
            <w:r w:rsidRPr="008B5E5E">
              <w:rPr>
                <w:rFonts w:ascii="Consolas" w:hAnsi="Consolas"/>
                <w:lang w:val="es-ES"/>
              </w:rPr>
              <w:t xml:space="preserve"> de </w:t>
            </w:r>
            <w:r w:rsidRPr="008B5E5E">
              <w:rPr>
                <w:rFonts w:ascii="Consolas" w:hAnsi="Consolas"/>
                <w:b/>
                <w:bCs/>
                <w:sz w:val="24"/>
                <w:szCs w:val="24"/>
              </w:rPr>
              <w:fldChar w:fldCharType="begin"/>
            </w:r>
            <w:r w:rsidRPr="008B5E5E">
              <w:rPr>
                <w:rFonts w:ascii="Consolas" w:hAnsi="Consolas"/>
                <w:b/>
                <w:bCs/>
              </w:rPr>
              <w:instrText>NUMPAGES</w:instrText>
            </w:r>
            <w:r w:rsidRPr="008B5E5E">
              <w:rPr>
                <w:rFonts w:ascii="Consolas" w:hAnsi="Consolas"/>
                <w:b/>
                <w:bCs/>
                <w:sz w:val="24"/>
                <w:szCs w:val="24"/>
              </w:rPr>
              <w:fldChar w:fldCharType="separate"/>
            </w:r>
            <w:r w:rsidR="00406594">
              <w:rPr>
                <w:rFonts w:ascii="Consolas" w:hAnsi="Consolas"/>
                <w:b/>
                <w:bCs/>
                <w:noProof/>
              </w:rPr>
              <w:t>9</w:t>
            </w:r>
            <w:r w:rsidRPr="008B5E5E">
              <w:rPr>
                <w:rFonts w:ascii="Consolas" w:hAnsi="Consolas"/>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F51" w:rsidRDefault="00EC4F51" w:rsidP="00B07363">
      <w:pPr>
        <w:spacing w:after="0" w:line="240" w:lineRule="auto"/>
      </w:pPr>
      <w:r>
        <w:separator/>
      </w:r>
    </w:p>
  </w:footnote>
  <w:footnote w:type="continuationSeparator" w:id="0">
    <w:p w:rsidR="00EC4F51" w:rsidRDefault="00EC4F51" w:rsidP="00B07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90F"/>
    <w:multiLevelType w:val="hybridMultilevel"/>
    <w:tmpl w:val="20E2F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1347EF"/>
    <w:multiLevelType w:val="hybridMultilevel"/>
    <w:tmpl w:val="E2D0FB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2F4C95"/>
    <w:multiLevelType w:val="hybridMultilevel"/>
    <w:tmpl w:val="72CEB0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9A0A37"/>
    <w:multiLevelType w:val="hybridMultilevel"/>
    <w:tmpl w:val="352A0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647FD4"/>
    <w:multiLevelType w:val="hybridMultilevel"/>
    <w:tmpl w:val="92A0847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1DB4335E"/>
    <w:multiLevelType w:val="hybridMultilevel"/>
    <w:tmpl w:val="B520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444685"/>
    <w:multiLevelType w:val="hybridMultilevel"/>
    <w:tmpl w:val="4BE0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45B09A4"/>
    <w:multiLevelType w:val="hybridMultilevel"/>
    <w:tmpl w:val="11AE94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6F90837"/>
    <w:multiLevelType w:val="hybridMultilevel"/>
    <w:tmpl w:val="AF280A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72940FE"/>
    <w:multiLevelType w:val="hybridMultilevel"/>
    <w:tmpl w:val="FFDAF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9672DBB"/>
    <w:multiLevelType w:val="hybridMultilevel"/>
    <w:tmpl w:val="9D729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79244A7"/>
    <w:multiLevelType w:val="hybridMultilevel"/>
    <w:tmpl w:val="D8362C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E9135F5"/>
    <w:multiLevelType w:val="hybridMultilevel"/>
    <w:tmpl w:val="880A90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2F47B7"/>
    <w:multiLevelType w:val="hybridMultilevel"/>
    <w:tmpl w:val="D752FA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6A0E5A"/>
    <w:multiLevelType w:val="hybridMultilevel"/>
    <w:tmpl w:val="8B0C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7"/>
  </w:num>
  <w:num w:numId="4">
    <w:abstractNumId w:val="13"/>
  </w:num>
  <w:num w:numId="5">
    <w:abstractNumId w:val="4"/>
  </w:num>
  <w:num w:numId="6">
    <w:abstractNumId w:val="5"/>
  </w:num>
  <w:num w:numId="7">
    <w:abstractNumId w:val="6"/>
  </w:num>
  <w:num w:numId="8">
    <w:abstractNumId w:val="9"/>
  </w:num>
  <w:num w:numId="9">
    <w:abstractNumId w:val="0"/>
  </w:num>
  <w:num w:numId="10">
    <w:abstractNumId w:val="11"/>
  </w:num>
  <w:num w:numId="11">
    <w:abstractNumId w:val="3"/>
  </w:num>
  <w:num w:numId="12">
    <w:abstractNumId w:val="1"/>
  </w:num>
  <w:num w:numId="13">
    <w:abstractNumId w:val="10"/>
  </w:num>
  <w:num w:numId="14">
    <w:abstractNumId w:val="8"/>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y Sclerandi">
    <w15:presenceInfo w15:providerId="Windows Live" w15:userId="8a927808572fc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5A1F"/>
    <w:rsid w:val="000161B9"/>
    <w:rsid w:val="000A36B5"/>
    <w:rsid w:val="000E601E"/>
    <w:rsid w:val="00105A1F"/>
    <w:rsid w:val="00112915"/>
    <w:rsid w:val="0011563A"/>
    <w:rsid w:val="001827EB"/>
    <w:rsid w:val="001D0F5D"/>
    <w:rsid w:val="001E46CE"/>
    <w:rsid w:val="001F5304"/>
    <w:rsid w:val="002534D1"/>
    <w:rsid w:val="00255F32"/>
    <w:rsid w:val="002576E2"/>
    <w:rsid w:val="002A14A5"/>
    <w:rsid w:val="002D1394"/>
    <w:rsid w:val="003134A0"/>
    <w:rsid w:val="003230FD"/>
    <w:rsid w:val="00332898"/>
    <w:rsid w:val="003378F6"/>
    <w:rsid w:val="00397DE5"/>
    <w:rsid w:val="003E77EC"/>
    <w:rsid w:val="003F5D26"/>
    <w:rsid w:val="00406594"/>
    <w:rsid w:val="0044073D"/>
    <w:rsid w:val="00470310"/>
    <w:rsid w:val="004840B0"/>
    <w:rsid w:val="0048449C"/>
    <w:rsid w:val="004B1958"/>
    <w:rsid w:val="004B2DCA"/>
    <w:rsid w:val="004C5DD2"/>
    <w:rsid w:val="004C67D1"/>
    <w:rsid w:val="004D7051"/>
    <w:rsid w:val="00502339"/>
    <w:rsid w:val="0050288E"/>
    <w:rsid w:val="00513916"/>
    <w:rsid w:val="00516310"/>
    <w:rsid w:val="00521D87"/>
    <w:rsid w:val="0053092B"/>
    <w:rsid w:val="0053486E"/>
    <w:rsid w:val="005A682D"/>
    <w:rsid w:val="005B6903"/>
    <w:rsid w:val="005D688F"/>
    <w:rsid w:val="005E36C4"/>
    <w:rsid w:val="00657C6A"/>
    <w:rsid w:val="00697E14"/>
    <w:rsid w:val="006A15C0"/>
    <w:rsid w:val="006C22C5"/>
    <w:rsid w:val="006D196B"/>
    <w:rsid w:val="006E3DC5"/>
    <w:rsid w:val="00710535"/>
    <w:rsid w:val="00724354"/>
    <w:rsid w:val="007314CD"/>
    <w:rsid w:val="00774F15"/>
    <w:rsid w:val="0081285B"/>
    <w:rsid w:val="008237F9"/>
    <w:rsid w:val="00824E9D"/>
    <w:rsid w:val="00830D96"/>
    <w:rsid w:val="00842E27"/>
    <w:rsid w:val="008445D6"/>
    <w:rsid w:val="00862B48"/>
    <w:rsid w:val="00881CCB"/>
    <w:rsid w:val="0088736D"/>
    <w:rsid w:val="00894A76"/>
    <w:rsid w:val="008A71E7"/>
    <w:rsid w:val="008B0114"/>
    <w:rsid w:val="008B3A33"/>
    <w:rsid w:val="008B5E5E"/>
    <w:rsid w:val="008C4A0E"/>
    <w:rsid w:val="008E26E1"/>
    <w:rsid w:val="008F5D98"/>
    <w:rsid w:val="008F6455"/>
    <w:rsid w:val="009177DB"/>
    <w:rsid w:val="0093218A"/>
    <w:rsid w:val="00932B9C"/>
    <w:rsid w:val="00961CF3"/>
    <w:rsid w:val="0097077D"/>
    <w:rsid w:val="00983965"/>
    <w:rsid w:val="00996E74"/>
    <w:rsid w:val="009A3FC4"/>
    <w:rsid w:val="009C790B"/>
    <w:rsid w:val="00A24B37"/>
    <w:rsid w:val="00A64754"/>
    <w:rsid w:val="00A94F09"/>
    <w:rsid w:val="00AD3EAC"/>
    <w:rsid w:val="00B07363"/>
    <w:rsid w:val="00BB68E9"/>
    <w:rsid w:val="00C05D20"/>
    <w:rsid w:val="00C4266B"/>
    <w:rsid w:val="00C448EB"/>
    <w:rsid w:val="00C46166"/>
    <w:rsid w:val="00C600B4"/>
    <w:rsid w:val="00C60FD5"/>
    <w:rsid w:val="00C954AB"/>
    <w:rsid w:val="00C95550"/>
    <w:rsid w:val="00CC0CCC"/>
    <w:rsid w:val="00CF2BFF"/>
    <w:rsid w:val="00D03B3E"/>
    <w:rsid w:val="00D067E4"/>
    <w:rsid w:val="00D62010"/>
    <w:rsid w:val="00D64A56"/>
    <w:rsid w:val="00D72BBE"/>
    <w:rsid w:val="00D93C9F"/>
    <w:rsid w:val="00D94AFE"/>
    <w:rsid w:val="00D97E87"/>
    <w:rsid w:val="00DA5286"/>
    <w:rsid w:val="00DB45CC"/>
    <w:rsid w:val="00E07EEA"/>
    <w:rsid w:val="00E62BDA"/>
    <w:rsid w:val="00E976E9"/>
    <w:rsid w:val="00EA438E"/>
    <w:rsid w:val="00EA77C2"/>
    <w:rsid w:val="00EB16E3"/>
    <w:rsid w:val="00EC4F51"/>
    <w:rsid w:val="00ED5467"/>
    <w:rsid w:val="00ED702C"/>
    <w:rsid w:val="00F0079C"/>
    <w:rsid w:val="00F44DD7"/>
    <w:rsid w:val="00F57BC2"/>
    <w:rsid w:val="00F95E71"/>
    <w:rsid w:val="00F96437"/>
    <w:rsid w:val="00FA6B66"/>
    <w:rsid w:val="00FE3CC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8AA4"/>
  <w15:docId w15:val="{4865158E-B4E7-4D0A-82A3-A783666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288E"/>
  </w:style>
  <w:style w:type="paragraph" w:styleId="Ttulo1">
    <w:name w:val="heading 1"/>
    <w:basedOn w:val="Normal"/>
    <w:next w:val="Normal"/>
    <w:link w:val="Ttulo1Car"/>
    <w:uiPriority w:val="9"/>
    <w:qFormat/>
    <w:rsid w:val="00D067E4"/>
    <w:pPr>
      <w:keepNext/>
      <w:keepLines/>
      <w:spacing w:before="240" w:after="0"/>
      <w:outlineLvl w:val="0"/>
    </w:pPr>
    <w:rPr>
      <w:rFonts w:asciiTheme="majorHAnsi" w:eastAsiaTheme="majorEastAsia" w:hAnsiTheme="majorHAnsi" w:cstheme="majorBidi"/>
      <w:color w:val="2E74B5" w:themeColor="accent1" w:themeShade="BF"/>
      <w:sz w:val="32"/>
      <w:szCs w:val="32"/>
      <w:lang w:eastAsia="es-AR"/>
    </w:rPr>
  </w:style>
  <w:style w:type="paragraph" w:styleId="Ttulo2">
    <w:name w:val="heading 2"/>
    <w:basedOn w:val="Normal"/>
    <w:next w:val="Normal"/>
    <w:link w:val="Ttulo2Car"/>
    <w:uiPriority w:val="9"/>
    <w:unhideWhenUsed/>
    <w:qFormat/>
    <w:rsid w:val="00A94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7E4"/>
    <w:rPr>
      <w:rFonts w:asciiTheme="majorHAnsi" w:eastAsiaTheme="majorEastAsia" w:hAnsiTheme="majorHAnsi" w:cstheme="majorBidi"/>
      <w:color w:val="2E74B5" w:themeColor="accent1" w:themeShade="BF"/>
      <w:sz w:val="32"/>
      <w:szCs w:val="32"/>
      <w:lang w:eastAsia="es-AR"/>
    </w:rPr>
  </w:style>
  <w:style w:type="paragraph" w:styleId="Bibliografa">
    <w:name w:val="Bibliography"/>
    <w:basedOn w:val="Normal"/>
    <w:next w:val="Normal"/>
    <w:uiPriority w:val="37"/>
    <w:unhideWhenUsed/>
    <w:rsid w:val="00D067E4"/>
  </w:style>
  <w:style w:type="paragraph" w:styleId="TtuloTDC">
    <w:name w:val="TOC Heading"/>
    <w:basedOn w:val="Ttulo1"/>
    <w:next w:val="Normal"/>
    <w:uiPriority w:val="39"/>
    <w:unhideWhenUsed/>
    <w:qFormat/>
    <w:rsid w:val="008445D6"/>
    <w:pPr>
      <w:outlineLvl w:val="9"/>
    </w:pPr>
  </w:style>
  <w:style w:type="paragraph" w:styleId="TDC1">
    <w:name w:val="toc 1"/>
    <w:basedOn w:val="Normal"/>
    <w:next w:val="Normal"/>
    <w:autoRedefine/>
    <w:uiPriority w:val="39"/>
    <w:unhideWhenUsed/>
    <w:rsid w:val="008445D6"/>
    <w:pPr>
      <w:spacing w:after="100"/>
    </w:pPr>
  </w:style>
  <w:style w:type="character" w:styleId="Hipervnculo">
    <w:name w:val="Hyperlink"/>
    <w:basedOn w:val="Fuentedeprrafopredeter"/>
    <w:uiPriority w:val="99"/>
    <w:unhideWhenUsed/>
    <w:rsid w:val="008445D6"/>
    <w:rPr>
      <w:color w:val="0563C1" w:themeColor="hyperlink"/>
      <w:u w:val="single"/>
    </w:rPr>
  </w:style>
  <w:style w:type="paragraph" w:styleId="Encabezado">
    <w:name w:val="header"/>
    <w:basedOn w:val="Normal"/>
    <w:link w:val="EncabezadoCar"/>
    <w:uiPriority w:val="99"/>
    <w:unhideWhenUsed/>
    <w:rsid w:val="00B073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363"/>
  </w:style>
  <w:style w:type="paragraph" w:styleId="Piedepgina">
    <w:name w:val="footer"/>
    <w:basedOn w:val="Normal"/>
    <w:link w:val="PiedepginaCar"/>
    <w:uiPriority w:val="99"/>
    <w:unhideWhenUsed/>
    <w:rsid w:val="00B073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363"/>
  </w:style>
  <w:style w:type="character" w:customStyle="1" w:styleId="Ttulo2Car">
    <w:name w:val="Título 2 Car"/>
    <w:basedOn w:val="Fuentedeprrafopredeter"/>
    <w:link w:val="Ttulo2"/>
    <w:uiPriority w:val="9"/>
    <w:rsid w:val="00A94F09"/>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30D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D96"/>
    <w:rPr>
      <w:rFonts w:ascii="Tahoma" w:hAnsi="Tahoma" w:cs="Tahoma"/>
      <w:sz w:val="16"/>
      <w:szCs w:val="16"/>
    </w:rPr>
  </w:style>
  <w:style w:type="paragraph" w:customStyle="1" w:styleId="Default">
    <w:name w:val="Default"/>
    <w:rsid w:val="004B1958"/>
    <w:pPr>
      <w:autoSpaceDE w:val="0"/>
      <w:autoSpaceDN w:val="0"/>
      <w:adjustRightInd w:val="0"/>
      <w:spacing w:after="0" w:line="240" w:lineRule="auto"/>
    </w:pPr>
    <w:rPr>
      <w:rFonts w:ascii="Corbel" w:hAnsi="Corbel" w:cs="Corbel"/>
      <w:color w:val="000000"/>
      <w:sz w:val="24"/>
      <w:szCs w:val="24"/>
      <w:lang w:val="es-ES"/>
    </w:rPr>
  </w:style>
  <w:style w:type="table" w:styleId="Tablaconcuadrcula">
    <w:name w:val="Table Grid"/>
    <w:basedOn w:val="Tablanormal"/>
    <w:uiPriority w:val="39"/>
    <w:rsid w:val="004B1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976E9"/>
    <w:pPr>
      <w:spacing w:after="0" w:line="240" w:lineRule="auto"/>
    </w:pPr>
  </w:style>
  <w:style w:type="paragraph" w:styleId="Prrafodelista">
    <w:name w:val="List Paragraph"/>
    <w:basedOn w:val="Normal"/>
    <w:uiPriority w:val="34"/>
    <w:qFormat/>
    <w:rsid w:val="000A36B5"/>
    <w:pPr>
      <w:ind w:left="720"/>
      <w:contextualSpacing/>
    </w:pPr>
  </w:style>
  <w:style w:type="paragraph" w:styleId="TDC2">
    <w:name w:val="toc 2"/>
    <w:basedOn w:val="Normal"/>
    <w:next w:val="Normal"/>
    <w:autoRedefine/>
    <w:uiPriority w:val="39"/>
    <w:unhideWhenUsed/>
    <w:rsid w:val="002534D1"/>
    <w:pPr>
      <w:spacing w:after="100"/>
      <w:ind w:left="220"/>
    </w:pPr>
  </w:style>
  <w:style w:type="table" w:styleId="Tabladecuadrcula5oscura-nfasis1">
    <w:name w:val="Grid Table 5 Dark Accent 1"/>
    <w:basedOn w:val="Tablanormal"/>
    <w:uiPriority w:val="50"/>
    <w:rsid w:val="001D0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1D0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7concolores-nfasis2">
    <w:name w:val="List Table 7 Colorful Accent 2"/>
    <w:basedOn w:val="Tablanormal"/>
    <w:uiPriority w:val="52"/>
    <w:rsid w:val="001D0F5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2">
    <w:name w:val="Grid Table 3 Accent 2"/>
    <w:basedOn w:val="Tablanormal"/>
    <w:uiPriority w:val="48"/>
    <w:rsid w:val="001D0F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17471">
      <w:bodyDiv w:val="1"/>
      <w:marLeft w:val="0"/>
      <w:marRight w:val="0"/>
      <w:marTop w:val="0"/>
      <w:marBottom w:val="0"/>
      <w:divBdr>
        <w:top w:val="none" w:sz="0" w:space="0" w:color="auto"/>
        <w:left w:val="none" w:sz="0" w:space="0" w:color="auto"/>
        <w:bottom w:val="none" w:sz="0" w:space="0" w:color="auto"/>
        <w:right w:val="none" w:sz="0" w:space="0" w:color="auto"/>
      </w:divBdr>
    </w:div>
    <w:div w:id="1247306477">
      <w:bodyDiv w:val="1"/>
      <w:marLeft w:val="0"/>
      <w:marRight w:val="0"/>
      <w:marTop w:val="0"/>
      <w:marBottom w:val="0"/>
      <w:divBdr>
        <w:top w:val="none" w:sz="0" w:space="0" w:color="auto"/>
        <w:left w:val="none" w:sz="0" w:space="0" w:color="auto"/>
        <w:bottom w:val="none" w:sz="0" w:space="0" w:color="auto"/>
        <w:right w:val="none" w:sz="0" w:space="0" w:color="auto"/>
      </w:divBdr>
    </w:div>
    <w:div w:id="1291325881">
      <w:bodyDiv w:val="1"/>
      <w:marLeft w:val="0"/>
      <w:marRight w:val="0"/>
      <w:marTop w:val="0"/>
      <w:marBottom w:val="0"/>
      <w:divBdr>
        <w:top w:val="none" w:sz="0" w:space="0" w:color="auto"/>
        <w:left w:val="none" w:sz="0" w:space="0" w:color="auto"/>
        <w:bottom w:val="none" w:sz="0" w:space="0" w:color="auto"/>
        <w:right w:val="none" w:sz="0" w:space="0" w:color="auto"/>
      </w:divBdr>
    </w:div>
    <w:div w:id="1344481176">
      <w:bodyDiv w:val="1"/>
      <w:marLeft w:val="0"/>
      <w:marRight w:val="0"/>
      <w:marTop w:val="0"/>
      <w:marBottom w:val="0"/>
      <w:divBdr>
        <w:top w:val="none" w:sz="0" w:space="0" w:color="auto"/>
        <w:left w:val="none" w:sz="0" w:space="0" w:color="auto"/>
        <w:bottom w:val="none" w:sz="0" w:space="0" w:color="auto"/>
        <w:right w:val="none" w:sz="0" w:space="0" w:color="auto"/>
      </w:divBdr>
    </w:div>
    <w:div w:id="1603797918">
      <w:bodyDiv w:val="1"/>
      <w:marLeft w:val="0"/>
      <w:marRight w:val="0"/>
      <w:marTop w:val="0"/>
      <w:marBottom w:val="0"/>
      <w:divBdr>
        <w:top w:val="none" w:sz="0" w:space="0" w:color="auto"/>
        <w:left w:val="none" w:sz="0" w:space="0" w:color="auto"/>
        <w:bottom w:val="none" w:sz="0" w:space="0" w:color="auto"/>
        <w:right w:val="none" w:sz="0" w:space="0" w:color="auto"/>
      </w:divBdr>
    </w:div>
    <w:div w:id="1931818324">
      <w:bodyDiv w:val="1"/>
      <w:marLeft w:val="0"/>
      <w:marRight w:val="0"/>
      <w:marTop w:val="0"/>
      <w:marBottom w:val="0"/>
      <w:divBdr>
        <w:top w:val="none" w:sz="0" w:space="0" w:color="auto"/>
        <w:left w:val="none" w:sz="0" w:space="0" w:color="auto"/>
        <w:bottom w:val="none" w:sz="0" w:space="0" w:color="auto"/>
        <w:right w:val="none" w:sz="0" w:space="0" w:color="auto"/>
      </w:divBdr>
    </w:div>
    <w:div w:id="21338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{3469430E-CD3C-4D01-9E5E-95CFD1D11047}</b:Guid>
    <b:Title>Ingeniería del Software: un enfoque práctico. Séptima Edición.</b:Title>
    <b:Year>2010</b:Year>
    <b:Author>
      <b:Author>
        <b:NameList>
          <b:Person>
            <b:Last>Pressman</b:Last>
            <b:First>Roger</b:First>
          </b:Person>
        </b:NameList>
      </b:Author>
    </b:Author>
    <b:Publisher>Mc Graw-Hill</b:Publisher>
    <b:RefOrder>1</b:RefOrder>
  </b:Source>
  <b:Source>
    <b:Tag>Som10</b:Tag>
    <b:SourceType>Book</b:SourceType>
    <b:Guid>{5669A4B4-7F68-45D0-88AD-DFAB26C91062}</b:Guid>
    <b:Author>
      <b:Author>
        <b:NameList>
          <b:Person>
            <b:Last>Sommerville</b:Last>
            <b:First>Ian</b:First>
          </b:Person>
        </b:NameList>
      </b:Author>
    </b:Author>
    <b:Title>Ingeniería de Software. Novena Edición</b:Title>
    <b:Year>2010</b:Year>
    <b:Publisher>Pearson Educación</b:Publisher>
    <b:RefOrder>2</b:RefOrder>
  </b:Source>
</b:Sources>
</file>

<file path=customXml/itemProps1.xml><?xml version="1.0" encoding="utf-8"?>
<ds:datastoreItem xmlns:ds="http://schemas.openxmlformats.org/officeDocument/2006/customXml" ds:itemID="{DD06EA7C-2EAD-4400-AEBB-10EFED85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2425</Words>
  <Characters>13341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Sclerandi</dc:creator>
  <cp:lastModifiedBy>Wendy Sclerandi</cp:lastModifiedBy>
  <cp:revision>67</cp:revision>
  <dcterms:created xsi:type="dcterms:W3CDTF">2016-11-04T14:59:00Z</dcterms:created>
  <dcterms:modified xsi:type="dcterms:W3CDTF">2016-11-10T06:11:00Z</dcterms:modified>
</cp:coreProperties>
</file>