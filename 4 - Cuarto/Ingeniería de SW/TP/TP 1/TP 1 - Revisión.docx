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7EF" w:rsidRDefault="006507EF" w:rsidP="00067F36">
      <w:pPr>
        <w:jc w:val="center"/>
        <w:rPr>
          <w:rFonts w:asciiTheme="majorHAnsi" w:hAnsiTheme="majorHAnsi" w:cs="Arial"/>
          <w:b/>
          <w:sz w:val="36"/>
        </w:rPr>
      </w:pPr>
    </w:p>
    <w:p w:rsidR="006507EF" w:rsidRDefault="006507EF" w:rsidP="00067F36">
      <w:pPr>
        <w:jc w:val="center"/>
        <w:rPr>
          <w:rFonts w:asciiTheme="majorHAnsi" w:hAnsiTheme="majorHAnsi" w:cs="Arial"/>
          <w:b/>
          <w:sz w:val="36"/>
        </w:rPr>
      </w:pPr>
    </w:p>
    <w:p w:rsidR="006507EF" w:rsidRDefault="006507EF" w:rsidP="00067F36">
      <w:pPr>
        <w:jc w:val="center"/>
        <w:rPr>
          <w:rFonts w:asciiTheme="majorHAnsi" w:hAnsiTheme="majorHAnsi" w:cs="Arial"/>
          <w:b/>
          <w:sz w:val="36"/>
        </w:rPr>
      </w:pPr>
    </w:p>
    <w:p w:rsidR="006507EF" w:rsidRDefault="006507EF" w:rsidP="00067F36">
      <w:pPr>
        <w:jc w:val="center"/>
        <w:rPr>
          <w:rFonts w:asciiTheme="majorHAnsi" w:hAnsiTheme="majorHAnsi" w:cs="Arial"/>
          <w:b/>
          <w:sz w:val="36"/>
        </w:rPr>
      </w:pPr>
    </w:p>
    <w:p w:rsidR="00067F36" w:rsidRPr="006507EF" w:rsidRDefault="00067F36" w:rsidP="00067F36">
      <w:pPr>
        <w:jc w:val="center"/>
        <w:rPr>
          <w:rFonts w:asciiTheme="majorHAnsi" w:hAnsiTheme="majorHAnsi" w:cs="Arial"/>
          <w:sz w:val="40"/>
        </w:rPr>
      </w:pPr>
      <w:r w:rsidRPr="006507EF">
        <w:rPr>
          <w:rFonts w:asciiTheme="majorHAnsi" w:hAnsiTheme="majorHAnsi" w:cs="Arial"/>
          <w:sz w:val="40"/>
        </w:rPr>
        <w:t>Especificación de Requisi</w:t>
      </w:r>
      <w:r w:rsidR="006507EF" w:rsidRPr="006507EF">
        <w:rPr>
          <w:rFonts w:asciiTheme="majorHAnsi" w:hAnsiTheme="majorHAnsi" w:cs="Arial"/>
          <w:sz w:val="40"/>
        </w:rPr>
        <w:t>tos</w:t>
      </w:r>
    </w:p>
    <w:p w:rsidR="001B4E84" w:rsidRPr="006507EF" w:rsidRDefault="001B4E84" w:rsidP="00067F36">
      <w:pPr>
        <w:jc w:val="center"/>
        <w:rPr>
          <w:rFonts w:asciiTheme="majorHAnsi" w:hAnsiTheme="majorHAnsi" w:cs="Arial"/>
          <w:sz w:val="36"/>
        </w:rPr>
      </w:pPr>
      <w:r w:rsidRPr="006507EF">
        <w:rPr>
          <w:rFonts w:asciiTheme="majorHAnsi" w:hAnsiTheme="majorHAnsi" w:cs="Arial"/>
          <w:sz w:val="36"/>
        </w:rPr>
        <w:t xml:space="preserve">Sistema Maxi Kiosco </w:t>
      </w:r>
      <w:proofErr w:type="spellStart"/>
      <w:r w:rsidRPr="006507EF">
        <w:rPr>
          <w:rFonts w:asciiTheme="majorHAnsi" w:hAnsiTheme="majorHAnsi" w:cs="Arial"/>
          <w:sz w:val="36"/>
        </w:rPr>
        <w:t>Ilolay</w:t>
      </w:r>
      <w:proofErr w:type="spellEnd"/>
    </w:p>
    <w:p w:rsidR="001B4E84" w:rsidRDefault="001B4E84" w:rsidP="00067F36">
      <w:pPr>
        <w:jc w:val="center"/>
        <w:rPr>
          <w:rFonts w:asciiTheme="majorHAnsi" w:hAnsiTheme="majorHAnsi" w:cs="Arial"/>
          <w:sz w:val="32"/>
        </w:rPr>
      </w:pPr>
    </w:p>
    <w:p w:rsidR="006507EF" w:rsidRDefault="006507EF" w:rsidP="00067F36">
      <w:pPr>
        <w:jc w:val="center"/>
        <w:rPr>
          <w:rFonts w:asciiTheme="majorHAnsi" w:hAnsiTheme="majorHAnsi" w:cs="Arial"/>
          <w:sz w:val="32"/>
        </w:rPr>
      </w:pPr>
    </w:p>
    <w:p w:rsidR="001B4E84" w:rsidRDefault="001B4E84" w:rsidP="00067F36">
      <w:pPr>
        <w:jc w:val="center"/>
        <w:rPr>
          <w:rFonts w:asciiTheme="majorHAnsi" w:hAnsiTheme="majorHAnsi" w:cs="Arial"/>
          <w:sz w:val="28"/>
        </w:rPr>
      </w:pPr>
    </w:p>
    <w:p w:rsidR="006507EF" w:rsidRDefault="006507EF" w:rsidP="00067F36">
      <w:pPr>
        <w:jc w:val="center"/>
        <w:rPr>
          <w:rFonts w:asciiTheme="majorHAnsi" w:hAnsiTheme="majorHAnsi" w:cs="Arial"/>
          <w:sz w:val="28"/>
        </w:rPr>
      </w:pPr>
    </w:p>
    <w:p w:rsidR="006507EF" w:rsidRDefault="006507EF" w:rsidP="00067F36">
      <w:pPr>
        <w:jc w:val="center"/>
        <w:rPr>
          <w:rFonts w:asciiTheme="majorHAnsi" w:hAnsiTheme="majorHAnsi" w:cs="Arial"/>
          <w:sz w:val="28"/>
        </w:rPr>
      </w:pPr>
    </w:p>
    <w:p w:rsidR="006507EF" w:rsidRPr="001B4E84" w:rsidRDefault="006507EF" w:rsidP="00067F36">
      <w:pPr>
        <w:jc w:val="center"/>
        <w:rPr>
          <w:rFonts w:asciiTheme="majorHAnsi" w:hAnsiTheme="majorHAnsi" w:cs="Arial"/>
          <w:sz w:val="28"/>
        </w:rPr>
      </w:pPr>
    </w:p>
    <w:p w:rsidR="006507EF" w:rsidRDefault="006507EF" w:rsidP="00067F36">
      <w:pPr>
        <w:rPr>
          <w:rFonts w:asciiTheme="majorHAnsi" w:hAnsiTheme="majorHAnsi" w:cs="Arial"/>
          <w:sz w:val="28"/>
          <w:u w:val="single"/>
        </w:rPr>
      </w:pPr>
      <w:r>
        <w:rPr>
          <w:rFonts w:asciiTheme="majorHAnsi" w:hAnsiTheme="majorHAnsi" w:cs="Arial"/>
          <w:sz w:val="28"/>
          <w:u w:val="single"/>
        </w:rPr>
        <w:t>Universidad</w:t>
      </w:r>
      <w:r w:rsidRPr="006507EF">
        <w:rPr>
          <w:rFonts w:asciiTheme="majorHAnsi" w:hAnsiTheme="majorHAnsi" w:cs="Arial"/>
          <w:sz w:val="28"/>
        </w:rPr>
        <w:t>:</w:t>
      </w:r>
      <w:r>
        <w:rPr>
          <w:rFonts w:asciiTheme="majorHAnsi" w:hAnsiTheme="majorHAnsi" w:cs="Arial"/>
          <w:sz w:val="28"/>
        </w:rPr>
        <w:t xml:space="preserve"> Universidad Católica de Santiago del Estero – DAR </w:t>
      </w:r>
    </w:p>
    <w:p w:rsidR="00067F36" w:rsidRPr="001B4E84" w:rsidRDefault="00067F36" w:rsidP="00067F36">
      <w:pPr>
        <w:rPr>
          <w:rFonts w:asciiTheme="majorHAnsi" w:hAnsiTheme="majorHAnsi" w:cs="Arial"/>
          <w:sz w:val="28"/>
        </w:rPr>
      </w:pPr>
      <w:r w:rsidRPr="001B4E84">
        <w:rPr>
          <w:rFonts w:asciiTheme="majorHAnsi" w:hAnsiTheme="majorHAnsi" w:cs="Arial"/>
          <w:sz w:val="28"/>
          <w:u w:val="single"/>
        </w:rPr>
        <w:t>Carrera</w:t>
      </w:r>
      <w:r w:rsidRPr="001B4E84">
        <w:rPr>
          <w:rFonts w:asciiTheme="majorHAnsi" w:hAnsiTheme="majorHAnsi" w:cs="Arial"/>
          <w:sz w:val="28"/>
        </w:rPr>
        <w:t>: Ingeniería en Informática</w:t>
      </w:r>
    </w:p>
    <w:p w:rsidR="00067F36" w:rsidRPr="001B4E84" w:rsidRDefault="00067F36" w:rsidP="00067F36">
      <w:pPr>
        <w:rPr>
          <w:rFonts w:asciiTheme="majorHAnsi" w:hAnsiTheme="majorHAnsi" w:cs="Arial"/>
          <w:sz w:val="28"/>
        </w:rPr>
      </w:pPr>
      <w:r w:rsidRPr="001B4E84">
        <w:rPr>
          <w:rFonts w:asciiTheme="majorHAnsi" w:hAnsiTheme="majorHAnsi" w:cs="Arial"/>
          <w:sz w:val="28"/>
          <w:u w:val="single"/>
        </w:rPr>
        <w:t>Materia</w:t>
      </w:r>
      <w:r w:rsidRPr="001B4E84">
        <w:rPr>
          <w:rFonts w:asciiTheme="majorHAnsi" w:hAnsiTheme="majorHAnsi" w:cs="Arial"/>
          <w:sz w:val="28"/>
        </w:rPr>
        <w:t xml:space="preserve">: </w:t>
      </w:r>
      <w:r w:rsidR="001B4E84" w:rsidRPr="001B4E84">
        <w:rPr>
          <w:rFonts w:asciiTheme="majorHAnsi" w:hAnsiTheme="majorHAnsi" w:cs="Arial"/>
          <w:sz w:val="28"/>
        </w:rPr>
        <w:t>Ingeniería de Software</w:t>
      </w:r>
    </w:p>
    <w:p w:rsidR="00067F36" w:rsidRPr="001B4E84" w:rsidRDefault="00067F36" w:rsidP="00067F36">
      <w:pPr>
        <w:rPr>
          <w:rFonts w:asciiTheme="majorHAnsi" w:hAnsiTheme="majorHAnsi" w:cs="Arial"/>
          <w:sz w:val="28"/>
        </w:rPr>
      </w:pPr>
      <w:r w:rsidRPr="001B4E84">
        <w:rPr>
          <w:rFonts w:asciiTheme="majorHAnsi" w:hAnsiTheme="majorHAnsi" w:cs="Arial"/>
          <w:sz w:val="28"/>
          <w:u w:val="single"/>
        </w:rPr>
        <w:t>Profesores</w:t>
      </w:r>
      <w:r w:rsidR="001B4E84" w:rsidRPr="001B4E84">
        <w:rPr>
          <w:rFonts w:asciiTheme="majorHAnsi" w:hAnsiTheme="majorHAnsi" w:cs="Arial"/>
          <w:sz w:val="28"/>
        </w:rPr>
        <w:t>: Marcela Vera, Juan Carlos Ramos</w:t>
      </w:r>
    </w:p>
    <w:p w:rsidR="00067F36" w:rsidRPr="001B4E84" w:rsidRDefault="00067F36" w:rsidP="00067F36">
      <w:pPr>
        <w:rPr>
          <w:rFonts w:asciiTheme="majorHAnsi" w:hAnsiTheme="majorHAnsi" w:cs="Arial"/>
          <w:sz w:val="28"/>
        </w:rPr>
      </w:pPr>
      <w:r w:rsidRPr="001B4E84">
        <w:rPr>
          <w:rFonts w:asciiTheme="majorHAnsi" w:hAnsiTheme="majorHAnsi" w:cs="Arial"/>
          <w:sz w:val="28"/>
          <w:u w:val="single"/>
        </w:rPr>
        <w:t>Fecha de entrega</w:t>
      </w:r>
      <w:r w:rsidRPr="001B4E84">
        <w:rPr>
          <w:rFonts w:asciiTheme="majorHAnsi" w:hAnsiTheme="majorHAnsi" w:cs="Arial"/>
          <w:sz w:val="28"/>
        </w:rPr>
        <w:t xml:space="preserve">: </w:t>
      </w:r>
      <w:r w:rsidR="001B4E84" w:rsidRPr="001B4E84">
        <w:rPr>
          <w:rFonts w:asciiTheme="majorHAnsi" w:hAnsiTheme="majorHAnsi" w:cs="Arial"/>
          <w:sz w:val="28"/>
        </w:rPr>
        <w:t>14/10/2016</w:t>
      </w:r>
    </w:p>
    <w:p w:rsidR="00067F36" w:rsidRPr="001B4E84" w:rsidRDefault="00067F36" w:rsidP="00067F36">
      <w:pPr>
        <w:rPr>
          <w:rFonts w:asciiTheme="majorHAnsi" w:hAnsiTheme="majorHAnsi" w:cs="Arial"/>
          <w:sz w:val="28"/>
        </w:rPr>
      </w:pPr>
      <w:r w:rsidRPr="001B4E84">
        <w:rPr>
          <w:rFonts w:asciiTheme="majorHAnsi" w:hAnsiTheme="majorHAnsi" w:cs="Arial"/>
          <w:sz w:val="28"/>
          <w:u w:val="single"/>
        </w:rPr>
        <w:t>Alumnos</w:t>
      </w:r>
      <w:r w:rsidRPr="001B4E84">
        <w:rPr>
          <w:rFonts w:asciiTheme="majorHAnsi" w:hAnsiTheme="majorHAnsi" w:cs="Arial"/>
          <w:sz w:val="28"/>
        </w:rPr>
        <w:t xml:space="preserve">: </w:t>
      </w:r>
      <w:proofErr w:type="spellStart"/>
      <w:r w:rsidRPr="001B4E84">
        <w:rPr>
          <w:rFonts w:asciiTheme="majorHAnsi" w:hAnsiTheme="majorHAnsi" w:cs="Arial"/>
          <w:sz w:val="28"/>
        </w:rPr>
        <w:t>Giorgina</w:t>
      </w:r>
      <w:proofErr w:type="spellEnd"/>
      <w:r w:rsidRPr="001B4E84">
        <w:rPr>
          <w:rFonts w:asciiTheme="majorHAnsi" w:hAnsiTheme="majorHAnsi" w:cs="Arial"/>
          <w:sz w:val="28"/>
        </w:rPr>
        <w:t xml:space="preserve"> </w:t>
      </w:r>
      <w:proofErr w:type="spellStart"/>
      <w:r w:rsidRPr="001B4E84">
        <w:rPr>
          <w:rFonts w:asciiTheme="majorHAnsi" w:hAnsiTheme="majorHAnsi" w:cs="Arial"/>
          <w:sz w:val="28"/>
        </w:rPr>
        <w:t>Castagno</w:t>
      </w:r>
      <w:proofErr w:type="spellEnd"/>
    </w:p>
    <w:p w:rsidR="00067F36" w:rsidRPr="000F4056" w:rsidRDefault="00067F36" w:rsidP="00067F36">
      <w:pPr>
        <w:ind w:left="1247"/>
        <w:rPr>
          <w:rFonts w:asciiTheme="majorHAnsi" w:hAnsiTheme="majorHAnsi" w:cs="Arial"/>
          <w:sz w:val="28"/>
          <w:lang w:val="en-US"/>
        </w:rPr>
      </w:pPr>
      <w:r w:rsidRPr="000F4056">
        <w:rPr>
          <w:rFonts w:asciiTheme="majorHAnsi" w:hAnsiTheme="majorHAnsi" w:cs="Arial"/>
          <w:sz w:val="28"/>
          <w:lang w:val="en-US"/>
        </w:rPr>
        <w:t xml:space="preserve">Miguel </w:t>
      </w:r>
      <w:proofErr w:type="spellStart"/>
      <w:r w:rsidRPr="000F4056">
        <w:rPr>
          <w:rFonts w:asciiTheme="majorHAnsi" w:hAnsiTheme="majorHAnsi" w:cs="Arial"/>
          <w:sz w:val="28"/>
          <w:lang w:val="en-US"/>
        </w:rPr>
        <w:t>Delpuppo</w:t>
      </w:r>
      <w:proofErr w:type="spellEnd"/>
    </w:p>
    <w:p w:rsidR="00067F36" w:rsidRPr="000F4056" w:rsidRDefault="00067F36" w:rsidP="00067F36">
      <w:pPr>
        <w:ind w:left="1247"/>
        <w:rPr>
          <w:rFonts w:asciiTheme="majorHAnsi" w:hAnsiTheme="majorHAnsi" w:cs="Arial"/>
          <w:sz w:val="28"/>
          <w:lang w:val="en-US"/>
        </w:rPr>
      </w:pPr>
      <w:proofErr w:type="spellStart"/>
      <w:r w:rsidRPr="000F4056">
        <w:rPr>
          <w:rFonts w:asciiTheme="majorHAnsi" w:hAnsiTheme="majorHAnsi" w:cs="Arial"/>
          <w:sz w:val="28"/>
          <w:lang w:val="en-US"/>
        </w:rPr>
        <w:t>Camila</w:t>
      </w:r>
      <w:proofErr w:type="spellEnd"/>
      <w:r w:rsidRPr="000F4056">
        <w:rPr>
          <w:rFonts w:asciiTheme="majorHAnsi" w:hAnsiTheme="majorHAnsi" w:cs="Arial"/>
          <w:sz w:val="28"/>
          <w:lang w:val="en-US"/>
        </w:rPr>
        <w:t xml:space="preserve"> </w:t>
      </w:r>
      <w:proofErr w:type="spellStart"/>
      <w:r w:rsidRPr="000F4056">
        <w:rPr>
          <w:rFonts w:asciiTheme="majorHAnsi" w:hAnsiTheme="majorHAnsi" w:cs="Arial"/>
          <w:sz w:val="28"/>
          <w:lang w:val="en-US"/>
        </w:rPr>
        <w:t>Kopech</w:t>
      </w:r>
      <w:proofErr w:type="spellEnd"/>
    </w:p>
    <w:p w:rsidR="00067F36" w:rsidRPr="000F4056" w:rsidRDefault="00067F36" w:rsidP="00067F36">
      <w:pPr>
        <w:ind w:left="1247"/>
        <w:rPr>
          <w:rFonts w:asciiTheme="majorHAnsi" w:hAnsiTheme="majorHAnsi" w:cs="Arial"/>
          <w:sz w:val="28"/>
          <w:lang w:val="en-US"/>
        </w:rPr>
      </w:pPr>
      <w:r w:rsidRPr="000F4056">
        <w:rPr>
          <w:rFonts w:asciiTheme="majorHAnsi" w:hAnsiTheme="majorHAnsi" w:cs="Arial"/>
          <w:sz w:val="28"/>
          <w:lang w:val="en-US"/>
        </w:rPr>
        <w:t xml:space="preserve">Wendy </w:t>
      </w:r>
      <w:proofErr w:type="spellStart"/>
      <w:r w:rsidRPr="000F4056">
        <w:rPr>
          <w:rFonts w:asciiTheme="majorHAnsi" w:hAnsiTheme="majorHAnsi" w:cs="Arial"/>
          <w:sz w:val="28"/>
          <w:lang w:val="en-US"/>
        </w:rPr>
        <w:t>Sclerandi</w:t>
      </w:r>
      <w:proofErr w:type="spellEnd"/>
    </w:p>
    <w:p w:rsidR="00067F36" w:rsidRPr="000F4056" w:rsidRDefault="00067F36">
      <w:pPr>
        <w:rPr>
          <w:rFonts w:ascii="Arial" w:hAnsi="Arial" w:cs="Arial"/>
          <w:lang w:val="en-US"/>
        </w:rPr>
      </w:pPr>
      <w:r w:rsidRPr="000F4056">
        <w:rPr>
          <w:rFonts w:ascii="Arial" w:hAnsi="Arial" w:cs="Arial"/>
          <w:lang w:val="en-US"/>
        </w:rPr>
        <w:br w:type="page"/>
      </w:r>
    </w:p>
    <w:sdt>
      <w:sdtPr>
        <w:rPr>
          <w:rFonts w:asciiTheme="minorHAnsi" w:eastAsiaTheme="minorHAnsi" w:hAnsiTheme="minorHAnsi" w:cstheme="minorBidi"/>
          <w:color w:val="auto"/>
          <w:sz w:val="22"/>
          <w:szCs w:val="22"/>
          <w:lang w:val="es-ES" w:eastAsia="en-US"/>
        </w:rPr>
        <w:id w:val="1338107377"/>
        <w:docPartObj>
          <w:docPartGallery w:val="Table of Contents"/>
          <w:docPartUnique/>
        </w:docPartObj>
      </w:sdtPr>
      <w:sdtEndPr>
        <w:rPr>
          <w:b/>
          <w:bCs/>
        </w:rPr>
      </w:sdtEndPr>
      <w:sdtContent>
        <w:p w:rsidR="00D12C50" w:rsidRPr="00603DDB" w:rsidRDefault="00D12C50" w:rsidP="00E06157">
          <w:pPr>
            <w:pStyle w:val="TtulodeTDC"/>
            <w:spacing w:after="60" w:line="360" w:lineRule="auto"/>
          </w:pPr>
          <w:r w:rsidRPr="00603DDB">
            <w:rPr>
              <w:lang w:val="es-ES"/>
            </w:rPr>
            <w:t>Índice</w:t>
          </w:r>
        </w:p>
        <w:p w:rsidR="00844596" w:rsidRDefault="00A10E13">
          <w:pPr>
            <w:pStyle w:val="TDC1"/>
            <w:tabs>
              <w:tab w:val="right" w:leader="dot" w:pos="9061"/>
            </w:tabs>
            <w:rPr>
              <w:rFonts w:eastAsiaTheme="minorEastAsia"/>
              <w:noProof/>
              <w:lang w:eastAsia="es-AR"/>
            </w:rPr>
          </w:pPr>
          <w:r w:rsidRPr="00A10E13">
            <w:rPr>
              <w:rFonts w:asciiTheme="majorHAnsi" w:hAnsiTheme="majorHAnsi"/>
            </w:rPr>
            <w:fldChar w:fldCharType="begin"/>
          </w:r>
          <w:r w:rsidR="00D12C50" w:rsidRPr="00603DDB">
            <w:rPr>
              <w:rFonts w:asciiTheme="majorHAnsi" w:hAnsiTheme="majorHAnsi"/>
            </w:rPr>
            <w:instrText xml:space="preserve"> TOC \o "1-3" \h \z \u </w:instrText>
          </w:r>
          <w:r w:rsidRPr="00A10E13">
            <w:rPr>
              <w:rFonts w:asciiTheme="majorHAnsi" w:hAnsiTheme="majorHAnsi"/>
            </w:rPr>
            <w:fldChar w:fldCharType="separate"/>
          </w:r>
          <w:hyperlink w:anchor="_Toc464228318" w:history="1">
            <w:r w:rsidR="00844596" w:rsidRPr="00F64FF1">
              <w:rPr>
                <w:rStyle w:val="Hipervnculo"/>
                <w:noProof/>
              </w:rPr>
              <w:t>1. Introducción</w:t>
            </w:r>
            <w:r w:rsidR="00844596">
              <w:rPr>
                <w:noProof/>
                <w:webHidden/>
              </w:rPr>
              <w:tab/>
            </w:r>
            <w:r>
              <w:rPr>
                <w:noProof/>
                <w:webHidden/>
              </w:rPr>
              <w:fldChar w:fldCharType="begin"/>
            </w:r>
            <w:r w:rsidR="00844596">
              <w:rPr>
                <w:noProof/>
                <w:webHidden/>
              </w:rPr>
              <w:instrText xml:space="preserve"> PAGEREF _Toc464228318 \h </w:instrText>
            </w:r>
            <w:r>
              <w:rPr>
                <w:noProof/>
                <w:webHidden/>
              </w:rPr>
            </w:r>
            <w:r>
              <w:rPr>
                <w:noProof/>
                <w:webHidden/>
              </w:rPr>
              <w:fldChar w:fldCharType="separate"/>
            </w:r>
            <w:r w:rsidR="00844596">
              <w:rPr>
                <w:noProof/>
                <w:webHidden/>
              </w:rPr>
              <w:t>3</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19" w:history="1">
            <w:r w:rsidR="00844596" w:rsidRPr="00F64FF1">
              <w:rPr>
                <w:rStyle w:val="Hipervnculo"/>
                <w:noProof/>
              </w:rPr>
              <w:t>1.1. Propósito</w:t>
            </w:r>
            <w:r w:rsidR="00844596">
              <w:rPr>
                <w:noProof/>
                <w:webHidden/>
              </w:rPr>
              <w:tab/>
            </w:r>
            <w:r>
              <w:rPr>
                <w:noProof/>
                <w:webHidden/>
              </w:rPr>
              <w:fldChar w:fldCharType="begin"/>
            </w:r>
            <w:r w:rsidR="00844596">
              <w:rPr>
                <w:noProof/>
                <w:webHidden/>
              </w:rPr>
              <w:instrText xml:space="preserve"> PAGEREF _Toc464228319 \h </w:instrText>
            </w:r>
            <w:r>
              <w:rPr>
                <w:noProof/>
                <w:webHidden/>
              </w:rPr>
            </w:r>
            <w:r>
              <w:rPr>
                <w:noProof/>
                <w:webHidden/>
              </w:rPr>
              <w:fldChar w:fldCharType="separate"/>
            </w:r>
            <w:r w:rsidR="00844596">
              <w:rPr>
                <w:noProof/>
                <w:webHidden/>
              </w:rPr>
              <w:t>3</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20" w:history="1">
            <w:r w:rsidR="00844596" w:rsidRPr="00F64FF1">
              <w:rPr>
                <w:rStyle w:val="Hipervnculo"/>
                <w:noProof/>
              </w:rPr>
              <w:t>1.2. Ámbito del Sistema</w:t>
            </w:r>
            <w:r w:rsidR="00844596">
              <w:rPr>
                <w:noProof/>
                <w:webHidden/>
              </w:rPr>
              <w:tab/>
            </w:r>
            <w:r>
              <w:rPr>
                <w:noProof/>
                <w:webHidden/>
              </w:rPr>
              <w:fldChar w:fldCharType="begin"/>
            </w:r>
            <w:r w:rsidR="00844596">
              <w:rPr>
                <w:noProof/>
                <w:webHidden/>
              </w:rPr>
              <w:instrText xml:space="preserve"> PAGEREF _Toc464228320 \h </w:instrText>
            </w:r>
            <w:r>
              <w:rPr>
                <w:noProof/>
                <w:webHidden/>
              </w:rPr>
            </w:r>
            <w:r>
              <w:rPr>
                <w:noProof/>
                <w:webHidden/>
              </w:rPr>
              <w:fldChar w:fldCharType="separate"/>
            </w:r>
            <w:r w:rsidR="00844596">
              <w:rPr>
                <w:noProof/>
                <w:webHidden/>
              </w:rPr>
              <w:t>3</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21" w:history="1">
            <w:r w:rsidR="00844596" w:rsidRPr="00F64FF1">
              <w:rPr>
                <w:rStyle w:val="Hipervnculo"/>
                <w:noProof/>
              </w:rPr>
              <w:t>1.3. Definiciones, Acrónimos y Abreviaturas</w:t>
            </w:r>
            <w:r w:rsidR="00844596">
              <w:rPr>
                <w:noProof/>
                <w:webHidden/>
              </w:rPr>
              <w:tab/>
            </w:r>
            <w:r>
              <w:rPr>
                <w:noProof/>
                <w:webHidden/>
              </w:rPr>
              <w:fldChar w:fldCharType="begin"/>
            </w:r>
            <w:r w:rsidR="00844596">
              <w:rPr>
                <w:noProof/>
                <w:webHidden/>
              </w:rPr>
              <w:instrText xml:space="preserve"> PAGEREF _Toc464228321 \h </w:instrText>
            </w:r>
            <w:r>
              <w:rPr>
                <w:noProof/>
                <w:webHidden/>
              </w:rPr>
            </w:r>
            <w:r>
              <w:rPr>
                <w:noProof/>
                <w:webHidden/>
              </w:rPr>
              <w:fldChar w:fldCharType="separate"/>
            </w:r>
            <w:r w:rsidR="00844596">
              <w:rPr>
                <w:noProof/>
                <w:webHidden/>
              </w:rPr>
              <w:t>4</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22" w:history="1">
            <w:r w:rsidR="00844596" w:rsidRPr="00F64FF1">
              <w:rPr>
                <w:rStyle w:val="Hipervnculo"/>
                <w:noProof/>
              </w:rPr>
              <w:t>1.4. Referencias</w:t>
            </w:r>
            <w:r w:rsidR="00844596">
              <w:rPr>
                <w:noProof/>
                <w:webHidden/>
              </w:rPr>
              <w:tab/>
            </w:r>
            <w:r>
              <w:rPr>
                <w:noProof/>
                <w:webHidden/>
              </w:rPr>
              <w:fldChar w:fldCharType="begin"/>
            </w:r>
            <w:r w:rsidR="00844596">
              <w:rPr>
                <w:noProof/>
                <w:webHidden/>
              </w:rPr>
              <w:instrText xml:space="preserve"> PAGEREF _Toc464228322 \h </w:instrText>
            </w:r>
            <w:r>
              <w:rPr>
                <w:noProof/>
                <w:webHidden/>
              </w:rPr>
            </w:r>
            <w:r>
              <w:rPr>
                <w:noProof/>
                <w:webHidden/>
              </w:rPr>
              <w:fldChar w:fldCharType="separate"/>
            </w:r>
            <w:r w:rsidR="00844596">
              <w:rPr>
                <w:noProof/>
                <w:webHidden/>
              </w:rPr>
              <w:t>4</w:t>
            </w:r>
            <w:r>
              <w:rPr>
                <w:noProof/>
                <w:webHidden/>
              </w:rPr>
              <w:fldChar w:fldCharType="end"/>
            </w:r>
          </w:hyperlink>
        </w:p>
        <w:p w:rsidR="00844596" w:rsidRDefault="00A10E13">
          <w:pPr>
            <w:pStyle w:val="TDC1"/>
            <w:tabs>
              <w:tab w:val="right" w:leader="dot" w:pos="9061"/>
            </w:tabs>
            <w:rPr>
              <w:rFonts w:eastAsiaTheme="minorEastAsia"/>
              <w:noProof/>
              <w:lang w:eastAsia="es-AR"/>
            </w:rPr>
          </w:pPr>
          <w:hyperlink w:anchor="_Toc464228323" w:history="1">
            <w:r w:rsidR="00844596" w:rsidRPr="00F64FF1">
              <w:rPr>
                <w:rStyle w:val="Hipervnculo"/>
                <w:noProof/>
              </w:rPr>
              <w:t>2. Descripción General</w:t>
            </w:r>
            <w:r w:rsidR="00844596">
              <w:rPr>
                <w:noProof/>
                <w:webHidden/>
              </w:rPr>
              <w:tab/>
            </w:r>
            <w:r>
              <w:rPr>
                <w:noProof/>
                <w:webHidden/>
              </w:rPr>
              <w:fldChar w:fldCharType="begin"/>
            </w:r>
            <w:r w:rsidR="00844596">
              <w:rPr>
                <w:noProof/>
                <w:webHidden/>
              </w:rPr>
              <w:instrText xml:space="preserve"> PAGEREF _Toc464228323 \h </w:instrText>
            </w:r>
            <w:r>
              <w:rPr>
                <w:noProof/>
                <w:webHidden/>
              </w:rPr>
            </w:r>
            <w:r>
              <w:rPr>
                <w:noProof/>
                <w:webHidden/>
              </w:rPr>
              <w:fldChar w:fldCharType="separate"/>
            </w:r>
            <w:r w:rsidR="00844596">
              <w:rPr>
                <w:noProof/>
                <w:webHidden/>
              </w:rPr>
              <w:t>4</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24" w:history="1">
            <w:r w:rsidR="00844596" w:rsidRPr="00F64FF1">
              <w:rPr>
                <w:rStyle w:val="Hipervnculo"/>
                <w:noProof/>
              </w:rPr>
              <w:t>2.1. Perspectiva del Producto</w:t>
            </w:r>
            <w:r w:rsidR="00844596">
              <w:rPr>
                <w:noProof/>
                <w:webHidden/>
              </w:rPr>
              <w:tab/>
            </w:r>
            <w:r>
              <w:rPr>
                <w:noProof/>
                <w:webHidden/>
              </w:rPr>
              <w:fldChar w:fldCharType="begin"/>
            </w:r>
            <w:r w:rsidR="00844596">
              <w:rPr>
                <w:noProof/>
                <w:webHidden/>
              </w:rPr>
              <w:instrText xml:space="preserve"> PAGEREF _Toc464228324 \h </w:instrText>
            </w:r>
            <w:r>
              <w:rPr>
                <w:noProof/>
                <w:webHidden/>
              </w:rPr>
            </w:r>
            <w:r>
              <w:rPr>
                <w:noProof/>
                <w:webHidden/>
              </w:rPr>
              <w:fldChar w:fldCharType="separate"/>
            </w:r>
            <w:r w:rsidR="00844596">
              <w:rPr>
                <w:noProof/>
                <w:webHidden/>
              </w:rPr>
              <w:t>4</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25" w:history="1">
            <w:r w:rsidR="00844596" w:rsidRPr="00F64FF1">
              <w:rPr>
                <w:rStyle w:val="Hipervnculo"/>
                <w:noProof/>
              </w:rPr>
              <w:t>2.2. Funciones del Producto</w:t>
            </w:r>
            <w:r w:rsidR="00844596">
              <w:rPr>
                <w:noProof/>
                <w:webHidden/>
              </w:rPr>
              <w:tab/>
            </w:r>
            <w:r>
              <w:rPr>
                <w:noProof/>
                <w:webHidden/>
              </w:rPr>
              <w:fldChar w:fldCharType="begin"/>
            </w:r>
            <w:r w:rsidR="00844596">
              <w:rPr>
                <w:noProof/>
                <w:webHidden/>
              </w:rPr>
              <w:instrText xml:space="preserve"> PAGEREF _Toc464228325 \h </w:instrText>
            </w:r>
            <w:r>
              <w:rPr>
                <w:noProof/>
                <w:webHidden/>
              </w:rPr>
            </w:r>
            <w:r>
              <w:rPr>
                <w:noProof/>
                <w:webHidden/>
              </w:rPr>
              <w:fldChar w:fldCharType="separate"/>
            </w:r>
            <w:r w:rsidR="00844596">
              <w:rPr>
                <w:noProof/>
                <w:webHidden/>
              </w:rPr>
              <w:t>4</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26" w:history="1">
            <w:r w:rsidR="00844596" w:rsidRPr="00F64FF1">
              <w:rPr>
                <w:rStyle w:val="Hipervnculo"/>
                <w:noProof/>
              </w:rPr>
              <w:t>2.3. Características de los Usuarios</w:t>
            </w:r>
            <w:r w:rsidR="00844596">
              <w:rPr>
                <w:noProof/>
                <w:webHidden/>
              </w:rPr>
              <w:tab/>
            </w:r>
            <w:r>
              <w:rPr>
                <w:noProof/>
                <w:webHidden/>
              </w:rPr>
              <w:fldChar w:fldCharType="begin"/>
            </w:r>
            <w:r w:rsidR="00844596">
              <w:rPr>
                <w:noProof/>
                <w:webHidden/>
              </w:rPr>
              <w:instrText xml:space="preserve"> PAGEREF _Toc464228326 \h </w:instrText>
            </w:r>
            <w:r>
              <w:rPr>
                <w:noProof/>
                <w:webHidden/>
              </w:rPr>
            </w:r>
            <w:r>
              <w:rPr>
                <w:noProof/>
                <w:webHidden/>
              </w:rPr>
              <w:fldChar w:fldCharType="separate"/>
            </w:r>
            <w:r w:rsidR="00844596">
              <w:rPr>
                <w:noProof/>
                <w:webHidden/>
              </w:rPr>
              <w:t>4</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27" w:history="1">
            <w:r w:rsidR="00844596" w:rsidRPr="00F64FF1">
              <w:rPr>
                <w:rStyle w:val="Hipervnculo"/>
                <w:noProof/>
              </w:rPr>
              <w:t>2.4. Restricciones</w:t>
            </w:r>
            <w:r w:rsidR="00844596">
              <w:rPr>
                <w:noProof/>
                <w:webHidden/>
              </w:rPr>
              <w:tab/>
            </w:r>
            <w:r>
              <w:rPr>
                <w:noProof/>
                <w:webHidden/>
              </w:rPr>
              <w:fldChar w:fldCharType="begin"/>
            </w:r>
            <w:r w:rsidR="00844596">
              <w:rPr>
                <w:noProof/>
                <w:webHidden/>
              </w:rPr>
              <w:instrText xml:space="preserve"> PAGEREF _Toc464228327 \h </w:instrText>
            </w:r>
            <w:r>
              <w:rPr>
                <w:noProof/>
                <w:webHidden/>
              </w:rPr>
            </w:r>
            <w:r>
              <w:rPr>
                <w:noProof/>
                <w:webHidden/>
              </w:rPr>
              <w:fldChar w:fldCharType="separate"/>
            </w:r>
            <w:r w:rsidR="00844596">
              <w:rPr>
                <w:noProof/>
                <w:webHidden/>
              </w:rPr>
              <w:t>5</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28" w:history="1">
            <w:r w:rsidR="00844596" w:rsidRPr="00F64FF1">
              <w:rPr>
                <w:rStyle w:val="Hipervnculo"/>
                <w:noProof/>
              </w:rPr>
              <w:t>2.5. Suposiciones y Dependencias</w:t>
            </w:r>
            <w:r w:rsidR="00844596">
              <w:rPr>
                <w:noProof/>
                <w:webHidden/>
              </w:rPr>
              <w:tab/>
            </w:r>
            <w:r>
              <w:rPr>
                <w:noProof/>
                <w:webHidden/>
              </w:rPr>
              <w:fldChar w:fldCharType="begin"/>
            </w:r>
            <w:r w:rsidR="00844596">
              <w:rPr>
                <w:noProof/>
                <w:webHidden/>
              </w:rPr>
              <w:instrText xml:space="preserve"> PAGEREF _Toc464228328 \h </w:instrText>
            </w:r>
            <w:r>
              <w:rPr>
                <w:noProof/>
                <w:webHidden/>
              </w:rPr>
            </w:r>
            <w:r>
              <w:rPr>
                <w:noProof/>
                <w:webHidden/>
              </w:rPr>
              <w:fldChar w:fldCharType="separate"/>
            </w:r>
            <w:r w:rsidR="00844596">
              <w:rPr>
                <w:noProof/>
                <w:webHidden/>
              </w:rPr>
              <w:t>5</w:t>
            </w:r>
            <w:r>
              <w:rPr>
                <w:noProof/>
                <w:webHidden/>
              </w:rPr>
              <w:fldChar w:fldCharType="end"/>
            </w:r>
          </w:hyperlink>
        </w:p>
        <w:p w:rsidR="00844596" w:rsidRDefault="00A10E13">
          <w:pPr>
            <w:pStyle w:val="TDC1"/>
            <w:tabs>
              <w:tab w:val="right" w:leader="dot" w:pos="9061"/>
            </w:tabs>
            <w:rPr>
              <w:rFonts w:eastAsiaTheme="minorEastAsia"/>
              <w:noProof/>
              <w:lang w:eastAsia="es-AR"/>
            </w:rPr>
          </w:pPr>
          <w:hyperlink w:anchor="_Toc464228329" w:history="1">
            <w:r w:rsidR="00844596" w:rsidRPr="00F64FF1">
              <w:rPr>
                <w:rStyle w:val="Hipervnculo"/>
                <w:noProof/>
              </w:rPr>
              <w:t>3. Requisitos Específicos</w:t>
            </w:r>
            <w:r w:rsidR="00844596">
              <w:rPr>
                <w:noProof/>
                <w:webHidden/>
              </w:rPr>
              <w:tab/>
            </w:r>
            <w:r>
              <w:rPr>
                <w:noProof/>
                <w:webHidden/>
              </w:rPr>
              <w:fldChar w:fldCharType="begin"/>
            </w:r>
            <w:r w:rsidR="00844596">
              <w:rPr>
                <w:noProof/>
                <w:webHidden/>
              </w:rPr>
              <w:instrText xml:space="preserve"> PAGEREF _Toc464228329 \h </w:instrText>
            </w:r>
            <w:r>
              <w:rPr>
                <w:noProof/>
                <w:webHidden/>
              </w:rPr>
            </w:r>
            <w:r>
              <w:rPr>
                <w:noProof/>
                <w:webHidden/>
              </w:rPr>
              <w:fldChar w:fldCharType="separate"/>
            </w:r>
            <w:r w:rsidR="00844596">
              <w:rPr>
                <w:noProof/>
                <w:webHidden/>
              </w:rPr>
              <w:t>5</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30" w:history="1">
            <w:r w:rsidR="00844596" w:rsidRPr="00F64FF1">
              <w:rPr>
                <w:rStyle w:val="Hipervnculo"/>
                <w:noProof/>
              </w:rPr>
              <w:t>3.1. Requisitos Funcionales</w:t>
            </w:r>
            <w:r w:rsidR="00844596">
              <w:rPr>
                <w:noProof/>
                <w:webHidden/>
              </w:rPr>
              <w:tab/>
            </w:r>
            <w:r>
              <w:rPr>
                <w:noProof/>
                <w:webHidden/>
              </w:rPr>
              <w:fldChar w:fldCharType="begin"/>
            </w:r>
            <w:r w:rsidR="00844596">
              <w:rPr>
                <w:noProof/>
                <w:webHidden/>
              </w:rPr>
              <w:instrText xml:space="preserve"> PAGEREF _Toc464228330 \h </w:instrText>
            </w:r>
            <w:r>
              <w:rPr>
                <w:noProof/>
                <w:webHidden/>
              </w:rPr>
            </w:r>
            <w:r>
              <w:rPr>
                <w:noProof/>
                <w:webHidden/>
              </w:rPr>
              <w:fldChar w:fldCharType="separate"/>
            </w:r>
            <w:r w:rsidR="00844596">
              <w:rPr>
                <w:noProof/>
                <w:webHidden/>
              </w:rPr>
              <w:t>5</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31" w:history="1">
            <w:r w:rsidR="00844596" w:rsidRPr="00F64FF1">
              <w:rPr>
                <w:rStyle w:val="Hipervnculo"/>
                <w:noProof/>
              </w:rPr>
              <w:t>3.2. Requisitos de Rendimiento</w:t>
            </w:r>
            <w:r w:rsidR="00844596">
              <w:rPr>
                <w:noProof/>
                <w:webHidden/>
              </w:rPr>
              <w:tab/>
            </w:r>
            <w:r>
              <w:rPr>
                <w:noProof/>
                <w:webHidden/>
              </w:rPr>
              <w:fldChar w:fldCharType="begin"/>
            </w:r>
            <w:r w:rsidR="00844596">
              <w:rPr>
                <w:noProof/>
                <w:webHidden/>
              </w:rPr>
              <w:instrText xml:space="preserve"> PAGEREF _Toc464228331 \h </w:instrText>
            </w:r>
            <w:r>
              <w:rPr>
                <w:noProof/>
                <w:webHidden/>
              </w:rPr>
            </w:r>
            <w:r>
              <w:rPr>
                <w:noProof/>
                <w:webHidden/>
              </w:rPr>
              <w:fldChar w:fldCharType="separate"/>
            </w:r>
            <w:r w:rsidR="00844596">
              <w:rPr>
                <w:noProof/>
                <w:webHidden/>
              </w:rPr>
              <w:t>6</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32" w:history="1">
            <w:r w:rsidR="00844596" w:rsidRPr="00F64FF1">
              <w:rPr>
                <w:rStyle w:val="Hipervnculo"/>
                <w:noProof/>
              </w:rPr>
              <w:t>3.3. Restricciones de Diseño</w:t>
            </w:r>
            <w:r w:rsidR="00844596">
              <w:rPr>
                <w:noProof/>
                <w:webHidden/>
              </w:rPr>
              <w:tab/>
            </w:r>
            <w:r>
              <w:rPr>
                <w:noProof/>
                <w:webHidden/>
              </w:rPr>
              <w:fldChar w:fldCharType="begin"/>
            </w:r>
            <w:r w:rsidR="00844596">
              <w:rPr>
                <w:noProof/>
                <w:webHidden/>
              </w:rPr>
              <w:instrText xml:space="preserve"> PAGEREF _Toc464228332 \h </w:instrText>
            </w:r>
            <w:r>
              <w:rPr>
                <w:noProof/>
                <w:webHidden/>
              </w:rPr>
            </w:r>
            <w:r>
              <w:rPr>
                <w:noProof/>
                <w:webHidden/>
              </w:rPr>
              <w:fldChar w:fldCharType="separate"/>
            </w:r>
            <w:r w:rsidR="00844596">
              <w:rPr>
                <w:noProof/>
                <w:webHidden/>
              </w:rPr>
              <w:t>6</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33" w:history="1">
            <w:r w:rsidR="00844596" w:rsidRPr="00F64FF1">
              <w:rPr>
                <w:rStyle w:val="Hipervnculo"/>
                <w:noProof/>
              </w:rPr>
              <w:t>3.4. Atributos del Sistema</w:t>
            </w:r>
            <w:r w:rsidR="00844596">
              <w:rPr>
                <w:noProof/>
                <w:webHidden/>
              </w:rPr>
              <w:tab/>
            </w:r>
            <w:r>
              <w:rPr>
                <w:noProof/>
                <w:webHidden/>
              </w:rPr>
              <w:fldChar w:fldCharType="begin"/>
            </w:r>
            <w:r w:rsidR="00844596">
              <w:rPr>
                <w:noProof/>
                <w:webHidden/>
              </w:rPr>
              <w:instrText xml:space="preserve"> PAGEREF _Toc464228333 \h </w:instrText>
            </w:r>
            <w:r>
              <w:rPr>
                <w:noProof/>
                <w:webHidden/>
              </w:rPr>
            </w:r>
            <w:r>
              <w:rPr>
                <w:noProof/>
                <w:webHidden/>
              </w:rPr>
              <w:fldChar w:fldCharType="separate"/>
            </w:r>
            <w:r w:rsidR="00844596">
              <w:rPr>
                <w:noProof/>
                <w:webHidden/>
              </w:rPr>
              <w:t>6</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34" w:history="1">
            <w:r w:rsidR="00844596" w:rsidRPr="00F64FF1">
              <w:rPr>
                <w:rStyle w:val="Hipervnculo"/>
                <w:noProof/>
              </w:rPr>
              <w:t>3.5. Otros Requisitos</w:t>
            </w:r>
            <w:r w:rsidR="00844596">
              <w:rPr>
                <w:noProof/>
                <w:webHidden/>
              </w:rPr>
              <w:tab/>
            </w:r>
            <w:r>
              <w:rPr>
                <w:noProof/>
                <w:webHidden/>
              </w:rPr>
              <w:fldChar w:fldCharType="begin"/>
            </w:r>
            <w:r w:rsidR="00844596">
              <w:rPr>
                <w:noProof/>
                <w:webHidden/>
              </w:rPr>
              <w:instrText xml:space="preserve"> PAGEREF _Toc464228334 \h </w:instrText>
            </w:r>
            <w:r>
              <w:rPr>
                <w:noProof/>
                <w:webHidden/>
              </w:rPr>
            </w:r>
            <w:r>
              <w:rPr>
                <w:noProof/>
                <w:webHidden/>
              </w:rPr>
              <w:fldChar w:fldCharType="separate"/>
            </w:r>
            <w:r w:rsidR="00844596">
              <w:rPr>
                <w:noProof/>
                <w:webHidden/>
              </w:rPr>
              <w:t>6</w:t>
            </w:r>
            <w:r>
              <w:rPr>
                <w:noProof/>
                <w:webHidden/>
              </w:rPr>
              <w:fldChar w:fldCharType="end"/>
            </w:r>
          </w:hyperlink>
        </w:p>
        <w:p w:rsidR="00844596" w:rsidRDefault="00A10E13">
          <w:pPr>
            <w:pStyle w:val="TDC1"/>
            <w:tabs>
              <w:tab w:val="right" w:leader="dot" w:pos="9061"/>
            </w:tabs>
            <w:rPr>
              <w:rFonts w:eastAsiaTheme="minorEastAsia"/>
              <w:noProof/>
              <w:lang w:eastAsia="es-AR"/>
            </w:rPr>
          </w:pPr>
          <w:hyperlink w:anchor="_Toc464228335" w:history="1">
            <w:r w:rsidR="00844596" w:rsidRPr="00F64FF1">
              <w:rPr>
                <w:rStyle w:val="Hipervnculo"/>
                <w:noProof/>
              </w:rPr>
              <w:t>4. Apéndices</w:t>
            </w:r>
            <w:r w:rsidR="00844596">
              <w:rPr>
                <w:noProof/>
                <w:webHidden/>
              </w:rPr>
              <w:tab/>
            </w:r>
            <w:r>
              <w:rPr>
                <w:noProof/>
                <w:webHidden/>
              </w:rPr>
              <w:fldChar w:fldCharType="begin"/>
            </w:r>
            <w:r w:rsidR="00844596">
              <w:rPr>
                <w:noProof/>
                <w:webHidden/>
              </w:rPr>
              <w:instrText xml:space="preserve"> PAGEREF _Toc464228335 \h </w:instrText>
            </w:r>
            <w:r>
              <w:rPr>
                <w:noProof/>
                <w:webHidden/>
              </w:rPr>
            </w:r>
            <w:r>
              <w:rPr>
                <w:noProof/>
                <w:webHidden/>
              </w:rPr>
              <w:fldChar w:fldCharType="separate"/>
            </w:r>
            <w:r w:rsidR="00844596">
              <w:rPr>
                <w:noProof/>
                <w:webHidden/>
              </w:rPr>
              <w:t>7</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36" w:history="1">
            <w:r w:rsidR="00844596" w:rsidRPr="00F64FF1">
              <w:rPr>
                <w:rStyle w:val="Hipervnculo"/>
                <w:noProof/>
              </w:rPr>
              <w:t>4.1. Ciclo de Vida</w:t>
            </w:r>
            <w:r w:rsidR="00844596">
              <w:rPr>
                <w:noProof/>
                <w:webHidden/>
              </w:rPr>
              <w:tab/>
            </w:r>
            <w:r>
              <w:rPr>
                <w:noProof/>
                <w:webHidden/>
              </w:rPr>
              <w:fldChar w:fldCharType="begin"/>
            </w:r>
            <w:r w:rsidR="00844596">
              <w:rPr>
                <w:noProof/>
                <w:webHidden/>
              </w:rPr>
              <w:instrText xml:space="preserve"> PAGEREF _Toc464228336 \h </w:instrText>
            </w:r>
            <w:r>
              <w:rPr>
                <w:noProof/>
                <w:webHidden/>
              </w:rPr>
            </w:r>
            <w:r>
              <w:rPr>
                <w:noProof/>
                <w:webHidden/>
              </w:rPr>
              <w:fldChar w:fldCharType="separate"/>
            </w:r>
            <w:r w:rsidR="00844596">
              <w:rPr>
                <w:noProof/>
                <w:webHidden/>
              </w:rPr>
              <w:t>7</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37" w:history="1">
            <w:r w:rsidR="00844596" w:rsidRPr="00F64FF1">
              <w:rPr>
                <w:rStyle w:val="Hipervnculo"/>
                <w:noProof/>
              </w:rPr>
              <w:t>4.2. Interesados del Sistema</w:t>
            </w:r>
            <w:r w:rsidR="00844596">
              <w:rPr>
                <w:noProof/>
                <w:webHidden/>
              </w:rPr>
              <w:tab/>
            </w:r>
            <w:r>
              <w:rPr>
                <w:noProof/>
                <w:webHidden/>
              </w:rPr>
              <w:fldChar w:fldCharType="begin"/>
            </w:r>
            <w:r w:rsidR="00844596">
              <w:rPr>
                <w:noProof/>
                <w:webHidden/>
              </w:rPr>
              <w:instrText xml:space="preserve"> PAGEREF _Toc464228337 \h </w:instrText>
            </w:r>
            <w:r>
              <w:rPr>
                <w:noProof/>
                <w:webHidden/>
              </w:rPr>
            </w:r>
            <w:r>
              <w:rPr>
                <w:noProof/>
                <w:webHidden/>
              </w:rPr>
              <w:fldChar w:fldCharType="separate"/>
            </w:r>
            <w:r w:rsidR="00844596">
              <w:rPr>
                <w:noProof/>
                <w:webHidden/>
              </w:rPr>
              <w:t>7</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38" w:history="1">
            <w:r w:rsidR="00844596" w:rsidRPr="00F64FF1">
              <w:rPr>
                <w:rStyle w:val="Hipervnculo"/>
                <w:noProof/>
              </w:rPr>
              <w:t>4.3. Plan de Entrevistas</w:t>
            </w:r>
            <w:r w:rsidR="00844596">
              <w:rPr>
                <w:noProof/>
                <w:webHidden/>
              </w:rPr>
              <w:tab/>
            </w:r>
            <w:r>
              <w:rPr>
                <w:noProof/>
                <w:webHidden/>
              </w:rPr>
              <w:fldChar w:fldCharType="begin"/>
            </w:r>
            <w:r w:rsidR="00844596">
              <w:rPr>
                <w:noProof/>
                <w:webHidden/>
              </w:rPr>
              <w:instrText xml:space="preserve"> PAGEREF _Toc464228338 \h </w:instrText>
            </w:r>
            <w:r>
              <w:rPr>
                <w:noProof/>
                <w:webHidden/>
              </w:rPr>
            </w:r>
            <w:r>
              <w:rPr>
                <w:noProof/>
                <w:webHidden/>
              </w:rPr>
              <w:fldChar w:fldCharType="separate"/>
            </w:r>
            <w:r w:rsidR="00844596">
              <w:rPr>
                <w:noProof/>
                <w:webHidden/>
              </w:rPr>
              <w:t>7</w:t>
            </w:r>
            <w:r>
              <w:rPr>
                <w:noProof/>
                <w:webHidden/>
              </w:rPr>
              <w:fldChar w:fldCharType="end"/>
            </w:r>
          </w:hyperlink>
        </w:p>
        <w:p w:rsidR="00844596" w:rsidRDefault="00A10E13">
          <w:pPr>
            <w:pStyle w:val="TDC2"/>
            <w:tabs>
              <w:tab w:val="right" w:leader="dot" w:pos="9061"/>
            </w:tabs>
            <w:rPr>
              <w:rFonts w:eastAsiaTheme="minorEastAsia"/>
              <w:noProof/>
              <w:lang w:eastAsia="es-AR"/>
            </w:rPr>
          </w:pPr>
          <w:hyperlink w:anchor="_Toc464228339" w:history="1">
            <w:r w:rsidR="00844596" w:rsidRPr="00F64FF1">
              <w:rPr>
                <w:rStyle w:val="Hipervnculo"/>
                <w:noProof/>
              </w:rPr>
              <w:t>4.4. Otra técnica de relevamiento</w:t>
            </w:r>
            <w:r w:rsidR="00844596">
              <w:rPr>
                <w:noProof/>
                <w:webHidden/>
              </w:rPr>
              <w:tab/>
            </w:r>
            <w:r>
              <w:rPr>
                <w:noProof/>
                <w:webHidden/>
              </w:rPr>
              <w:fldChar w:fldCharType="begin"/>
            </w:r>
            <w:r w:rsidR="00844596">
              <w:rPr>
                <w:noProof/>
                <w:webHidden/>
              </w:rPr>
              <w:instrText xml:space="preserve"> PAGEREF _Toc464228339 \h </w:instrText>
            </w:r>
            <w:r>
              <w:rPr>
                <w:noProof/>
                <w:webHidden/>
              </w:rPr>
            </w:r>
            <w:r>
              <w:rPr>
                <w:noProof/>
                <w:webHidden/>
              </w:rPr>
              <w:fldChar w:fldCharType="separate"/>
            </w:r>
            <w:r w:rsidR="00844596">
              <w:rPr>
                <w:noProof/>
                <w:webHidden/>
              </w:rPr>
              <w:t>8</w:t>
            </w:r>
            <w:r>
              <w:rPr>
                <w:noProof/>
                <w:webHidden/>
              </w:rPr>
              <w:fldChar w:fldCharType="end"/>
            </w:r>
          </w:hyperlink>
        </w:p>
        <w:p w:rsidR="00D12C50" w:rsidRDefault="00A10E13" w:rsidP="00E06157">
          <w:pPr>
            <w:spacing w:after="60" w:line="360" w:lineRule="auto"/>
          </w:pPr>
          <w:r w:rsidRPr="00603DDB">
            <w:rPr>
              <w:rFonts w:asciiTheme="majorHAnsi" w:hAnsiTheme="majorHAnsi"/>
              <w:b/>
              <w:bCs/>
              <w:lang w:val="es-ES"/>
            </w:rPr>
            <w:fldChar w:fldCharType="end"/>
          </w:r>
        </w:p>
      </w:sdtContent>
    </w:sdt>
    <w:p w:rsidR="00496247" w:rsidRDefault="00496247" w:rsidP="00E06157">
      <w:pPr>
        <w:spacing w:after="60" w:line="360" w:lineRule="auto"/>
        <w:rPr>
          <w:rFonts w:ascii="Arial" w:hAnsi="Arial" w:cs="Arial"/>
        </w:rPr>
      </w:pPr>
      <w:r>
        <w:rPr>
          <w:rFonts w:ascii="Arial" w:hAnsi="Arial" w:cs="Arial"/>
        </w:rPr>
        <w:br w:type="page"/>
      </w:r>
      <w:bookmarkStart w:id="0" w:name="_GoBack"/>
      <w:bookmarkEnd w:id="0"/>
    </w:p>
    <w:p w:rsidR="00D12C50" w:rsidRDefault="00D12C50" w:rsidP="00E06157">
      <w:pPr>
        <w:pStyle w:val="Ttulo1"/>
        <w:spacing w:after="60" w:line="360" w:lineRule="auto"/>
      </w:pPr>
      <w:bookmarkStart w:id="1" w:name="_Toc464228318"/>
      <w:r w:rsidRPr="00D12C50">
        <w:lastRenderedPageBreak/>
        <w:t>1. Introducción</w:t>
      </w:r>
      <w:bookmarkEnd w:id="1"/>
    </w:p>
    <w:p w:rsidR="00496247" w:rsidRDefault="00496247" w:rsidP="00E06157">
      <w:pPr>
        <w:spacing w:after="60" w:line="360" w:lineRule="auto"/>
        <w:jc w:val="both"/>
        <w:rPr>
          <w:rFonts w:ascii="Arial" w:hAnsi="Arial" w:cs="Arial"/>
        </w:rPr>
      </w:pPr>
      <w:r w:rsidRPr="00BD2668">
        <w:rPr>
          <w:rFonts w:ascii="Arial" w:hAnsi="Arial" w:cs="Arial"/>
        </w:rPr>
        <w:t xml:space="preserve">Este documento es una Especificación de Requisitos </w:t>
      </w:r>
      <w:r>
        <w:rPr>
          <w:rFonts w:ascii="Arial" w:hAnsi="Arial" w:cs="Arial"/>
        </w:rPr>
        <w:t xml:space="preserve">de </w:t>
      </w:r>
      <w:r w:rsidRPr="00BD2668">
        <w:rPr>
          <w:rFonts w:ascii="Arial" w:hAnsi="Arial" w:cs="Arial"/>
        </w:rPr>
        <w:t xml:space="preserve">Software (ERS) </w:t>
      </w:r>
      <w:r>
        <w:rPr>
          <w:rFonts w:ascii="Arial" w:hAnsi="Arial" w:cs="Arial"/>
        </w:rPr>
        <w:t>para el futuro Si</w:t>
      </w:r>
      <w:r>
        <w:rPr>
          <w:rFonts w:ascii="Arial" w:hAnsi="Arial" w:cs="Arial"/>
        </w:rPr>
        <w:t>s</w:t>
      </w:r>
      <w:r>
        <w:rPr>
          <w:rFonts w:ascii="Arial" w:hAnsi="Arial" w:cs="Arial"/>
        </w:rPr>
        <w:t xml:space="preserve">tema de Información del Maxi Kiosco </w:t>
      </w:r>
      <w:proofErr w:type="spellStart"/>
      <w:r>
        <w:rPr>
          <w:rFonts w:ascii="Arial" w:hAnsi="Arial" w:cs="Arial"/>
        </w:rPr>
        <w:t>Ilolay</w:t>
      </w:r>
      <w:proofErr w:type="spellEnd"/>
      <w:r>
        <w:rPr>
          <w:rFonts w:ascii="Arial" w:hAnsi="Arial" w:cs="Arial"/>
        </w:rPr>
        <w:t xml:space="preserve">. </w:t>
      </w:r>
      <w:r w:rsidRPr="00BD2668">
        <w:rPr>
          <w:rFonts w:ascii="Arial" w:hAnsi="Arial" w:cs="Arial"/>
        </w:rPr>
        <w:t>Esta especificación se ha estructurado basá</w:t>
      </w:r>
      <w:r w:rsidRPr="00BD2668">
        <w:rPr>
          <w:rFonts w:ascii="Arial" w:hAnsi="Arial" w:cs="Arial"/>
        </w:rPr>
        <w:t>n</w:t>
      </w:r>
      <w:r w:rsidRPr="00BD2668">
        <w:rPr>
          <w:rFonts w:ascii="Arial" w:hAnsi="Arial" w:cs="Arial"/>
        </w:rPr>
        <w:t>dose en las directrices dadas por el estándar IEEE Práctica Recomendada para Especific</w:t>
      </w:r>
      <w:r w:rsidRPr="00BD2668">
        <w:rPr>
          <w:rFonts w:ascii="Arial" w:hAnsi="Arial" w:cs="Arial"/>
        </w:rPr>
        <w:t>a</w:t>
      </w:r>
      <w:r w:rsidRPr="00BD2668">
        <w:rPr>
          <w:rFonts w:ascii="Arial" w:hAnsi="Arial" w:cs="Arial"/>
        </w:rPr>
        <w:t xml:space="preserve">ciones de Requisitos Software ANSI/IEEE </w:t>
      </w:r>
      <w:r>
        <w:rPr>
          <w:rFonts w:ascii="Arial" w:hAnsi="Arial" w:cs="Arial"/>
        </w:rPr>
        <w:t>830 - 1998.</w:t>
      </w:r>
    </w:p>
    <w:p w:rsidR="00496247" w:rsidRDefault="00496247" w:rsidP="00E06157">
      <w:pPr>
        <w:spacing w:after="60" w:line="360" w:lineRule="auto"/>
        <w:jc w:val="both"/>
        <w:rPr>
          <w:rFonts w:ascii="Arial" w:hAnsi="Arial" w:cs="Arial"/>
        </w:rPr>
      </w:pPr>
      <w:r>
        <w:rPr>
          <w:rFonts w:ascii="Arial" w:eastAsia="Calibri" w:hAnsi="Arial" w:cs="Arial"/>
          <w:noProof/>
          <w:lang w:eastAsia="es-AR"/>
        </w:rPr>
        <w:t>La organización</w:t>
      </w:r>
      <w:r w:rsidRPr="00692433">
        <w:rPr>
          <w:rFonts w:ascii="Arial" w:hAnsi="Arial" w:cs="Arial"/>
        </w:rPr>
        <w:t xml:space="preserve"> se encuentra en Avenida </w:t>
      </w:r>
      <w:proofErr w:type="spellStart"/>
      <w:r w:rsidRPr="00692433">
        <w:rPr>
          <w:rFonts w:ascii="Arial" w:hAnsi="Arial" w:cs="Arial"/>
        </w:rPr>
        <w:t>Willi</w:t>
      </w:r>
      <w:r>
        <w:rPr>
          <w:rFonts w:ascii="Arial" w:hAnsi="Arial" w:cs="Arial"/>
        </w:rPr>
        <w:t>ner</w:t>
      </w:r>
      <w:proofErr w:type="spellEnd"/>
      <w:r>
        <w:rPr>
          <w:rFonts w:ascii="Arial" w:hAnsi="Arial" w:cs="Arial"/>
        </w:rPr>
        <w:t xml:space="preserve"> al 290 y su estructura es</w:t>
      </w:r>
      <w:r w:rsidRPr="00692433">
        <w:rPr>
          <w:rFonts w:ascii="Arial" w:hAnsi="Arial" w:cs="Arial"/>
        </w:rPr>
        <w:t xml:space="preserve"> pequeña</w:t>
      </w:r>
      <w:r>
        <w:rPr>
          <w:rFonts w:ascii="Arial" w:hAnsi="Arial" w:cs="Arial"/>
        </w:rPr>
        <w:t>. La misma, comercializa</w:t>
      </w:r>
      <w:r w:rsidRPr="00692433">
        <w:rPr>
          <w:rFonts w:ascii="Arial" w:hAnsi="Arial" w:cs="Arial"/>
        </w:rPr>
        <w:t xml:space="preserve"> diferentes tipos de productos.</w:t>
      </w:r>
      <w:r>
        <w:rPr>
          <w:rFonts w:ascii="Arial" w:hAnsi="Arial" w:cs="Arial"/>
        </w:rPr>
        <w:t xml:space="preserve"> Entre ellos</w:t>
      </w:r>
      <w:r w:rsidRPr="00BD2668">
        <w:rPr>
          <w:rFonts w:ascii="Arial" w:hAnsi="Arial" w:cs="Arial"/>
        </w:rPr>
        <w:t>: alimentos, bebidas, salud, higiene, educación, insumos varios</w:t>
      </w:r>
      <w:r>
        <w:rPr>
          <w:rFonts w:ascii="Arial" w:hAnsi="Arial" w:cs="Arial"/>
        </w:rPr>
        <w:t>, etc</w:t>
      </w:r>
      <w:r w:rsidRPr="00BD2668">
        <w:rPr>
          <w:rFonts w:ascii="Arial" w:hAnsi="Arial" w:cs="Arial"/>
        </w:rPr>
        <w:t>.</w:t>
      </w:r>
      <w:r w:rsidRPr="00692433">
        <w:rPr>
          <w:rFonts w:ascii="Arial" w:hAnsi="Arial" w:cs="Arial"/>
        </w:rPr>
        <w:t xml:space="preserve"> </w:t>
      </w:r>
    </w:p>
    <w:p w:rsidR="00496247" w:rsidRDefault="00496247" w:rsidP="00E06157">
      <w:pPr>
        <w:spacing w:after="60" w:line="360" w:lineRule="auto"/>
        <w:jc w:val="both"/>
        <w:rPr>
          <w:rFonts w:ascii="Arial" w:hAnsi="Arial" w:cs="Arial"/>
        </w:rPr>
      </w:pPr>
      <w:r w:rsidRPr="00692433">
        <w:rPr>
          <w:rFonts w:ascii="Arial" w:hAnsi="Arial" w:cs="Arial"/>
        </w:rPr>
        <w:t>Consta de un dueño y tres empleados y, si bien la organización es jerárquica, la relación entre ellos es informal y genera un mejor clima de trabajo.</w:t>
      </w:r>
      <w:r>
        <w:rPr>
          <w:rFonts w:ascii="Arial" w:hAnsi="Arial" w:cs="Arial"/>
        </w:rPr>
        <w:t xml:space="preserve"> </w:t>
      </w:r>
    </w:p>
    <w:p w:rsidR="00496247" w:rsidRDefault="00496247" w:rsidP="00E06157">
      <w:pPr>
        <w:spacing w:after="60" w:line="360" w:lineRule="auto"/>
        <w:jc w:val="both"/>
        <w:rPr>
          <w:rFonts w:ascii="Arial" w:hAnsi="Arial" w:cs="Arial"/>
        </w:rPr>
      </w:pPr>
      <w:r>
        <w:rPr>
          <w:rFonts w:ascii="Arial" w:hAnsi="Arial" w:cs="Arial"/>
        </w:rPr>
        <w:t>A continuación, se presenta un organigrama de las personas p</w:t>
      </w:r>
      <w:r w:rsidR="00A3062A">
        <w:rPr>
          <w:rFonts w:ascii="Arial" w:hAnsi="Arial" w:cs="Arial"/>
        </w:rPr>
        <w:t>ertenecientes a la organiz</w:t>
      </w:r>
      <w:r w:rsidR="00A3062A">
        <w:rPr>
          <w:rFonts w:ascii="Arial" w:hAnsi="Arial" w:cs="Arial"/>
        </w:rPr>
        <w:t>a</w:t>
      </w:r>
      <w:r w:rsidR="00A3062A">
        <w:rPr>
          <w:rFonts w:ascii="Arial" w:hAnsi="Arial" w:cs="Arial"/>
        </w:rPr>
        <w:t>ción:</w:t>
      </w:r>
    </w:p>
    <w:p w:rsidR="00496247" w:rsidRPr="00A3062A" w:rsidRDefault="00496247" w:rsidP="00E06157">
      <w:pPr>
        <w:spacing w:after="60" w:line="360" w:lineRule="auto"/>
        <w:jc w:val="center"/>
        <w:rPr>
          <w:rFonts w:ascii="Arial" w:hAnsi="Arial" w:cs="Arial"/>
        </w:rPr>
      </w:pPr>
      <w:r w:rsidRPr="00EE0698">
        <w:rPr>
          <w:rFonts w:ascii="Arial" w:eastAsia="Calibri" w:hAnsi="Arial" w:cs="Arial"/>
          <w:noProof/>
          <w:lang w:val="en-US"/>
        </w:rPr>
        <w:drawing>
          <wp:inline distT="0" distB="0" distL="0" distR="0">
            <wp:extent cx="3971925" cy="1247775"/>
            <wp:effectExtent l="0" t="0" r="0" b="476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12C50" w:rsidRDefault="00882E39" w:rsidP="00E06157">
      <w:pPr>
        <w:pStyle w:val="Ttulo2"/>
        <w:spacing w:before="120" w:after="60" w:line="360" w:lineRule="auto"/>
      </w:pPr>
      <w:bookmarkStart w:id="2" w:name="_Toc464228319"/>
      <w:r>
        <w:t xml:space="preserve">1.1. </w:t>
      </w:r>
      <w:r w:rsidR="00D12C50">
        <w:t>Propó</w:t>
      </w:r>
      <w:r w:rsidR="00D12C50" w:rsidRPr="00106B7B">
        <w:t>sito</w:t>
      </w:r>
      <w:bookmarkEnd w:id="2"/>
    </w:p>
    <w:p w:rsidR="00A3062A" w:rsidRDefault="00A3062A" w:rsidP="00E06157">
      <w:pPr>
        <w:spacing w:after="60" w:line="360" w:lineRule="auto"/>
        <w:jc w:val="both"/>
        <w:rPr>
          <w:rFonts w:ascii="Arial" w:hAnsi="Arial" w:cs="Arial"/>
        </w:rPr>
      </w:pPr>
      <w:r w:rsidRPr="007E5AF5">
        <w:rPr>
          <w:rFonts w:ascii="Arial" w:hAnsi="Arial" w:cs="Arial"/>
        </w:rPr>
        <w:t>El presente documento tiene como propósito definir l</w:t>
      </w:r>
      <w:r>
        <w:rPr>
          <w:rFonts w:ascii="Arial" w:hAnsi="Arial" w:cs="Arial"/>
        </w:rPr>
        <w:t>as especificaciones funcionales y</w:t>
      </w:r>
      <w:r w:rsidRPr="007E5AF5">
        <w:rPr>
          <w:rFonts w:ascii="Arial" w:hAnsi="Arial" w:cs="Arial"/>
        </w:rPr>
        <w:t xml:space="preserve"> no funcionales para el desarrollo de un sistema de </w:t>
      </w:r>
      <w:r>
        <w:rPr>
          <w:rFonts w:ascii="Arial" w:hAnsi="Arial" w:cs="Arial"/>
        </w:rPr>
        <w:t xml:space="preserve">gestión de compras y ventas que brinde apoyo a las actividades diarias de la organización. </w:t>
      </w:r>
    </w:p>
    <w:p w:rsidR="00A3062A" w:rsidRPr="00A3062A" w:rsidRDefault="00A3062A" w:rsidP="00E06157">
      <w:pPr>
        <w:spacing w:after="60" w:line="360" w:lineRule="auto"/>
        <w:jc w:val="both"/>
        <w:rPr>
          <w:rFonts w:ascii="Arial" w:hAnsi="Arial" w:cs="Arial"/>
        </w:rPr>
      </w:pPr>
      <w:r w:rsidRPr="00BD2668">
        <w:rPr>
          <w:rFonts w:ascii="Arial" w:hAnsi="Arial" w:cs="Arial"/>
        </w:rPr>
        <w:t>Esta especificació</w:t>
      </w:r>
      <w:r>
        <w:rPr>
          <w:rFonts w:ascii="Arial" w:hAnsi="Arial" w:cs="Arial"/>
        </w:rPr>
        <w:t xml:space="preserve">n de requisitos está dirigida al dueño del </w:t>
      </w:r>
      <w:r w:rsidR="00CC0C62">
        <w:rPr>
          <w:rFonts w:ascii="Arial" w:hAnsi="Arial" w:cs="Arial"/>
        </w:rPr>
        <w:t xml:space="preserve">kiosco, al empleado de caja y al empleado de atención al cliente, </w:t>
      </w:r>
      <w:r>
        <w:rPr>
          <w:rFonts w:ascii="Arial" w:hAnsi="Arial" w:cs="Arial"/>
        </w:rPr>
        <w:t>que serán los Usuarios del Sistema.</w:t>
      </w:r>
    </w:p>
    <w:p w:rsidR="00D12C50" w:rsidRDefault="00A3062A" w:rsidP="00E06157">
      <w:pPr>
        <w:pStyle w:val="Ttulo2"/>
        <w:spacing w:before="120" w:after="60" w:line="360" w:lineRule="auto"/>
      </w:pPr>
      <w:bookmarkStart w:id="3" w:name="_Toc464228320"/>
      <w:r w:rsidRPr="00A3062A">
        <w:t>1.</w:t>
      </w:r>
      <w:r>
        <w:t xml:space="preserve">2. </w:t>
      </w:r>
      <w:r w:rsidR="00D12C50">
        <w:t>Á</w:t>
      </w:r>
      <w:r w:rsidR="00D12C50" w:rsidRPr="00106B7B">
        <w:t>mbito del Sistema</w:t>
      </w:r>
      <w:bookmarkEnd w:id="3"/>
    </w:p>
    <w:p w:rsidR="00882E39" w:rsidRDefault="00882E39" w:rsidP="00E06157">
      <w:pPr>
        <w:spacing w:after="60" w:line="360" w:lineRule="auto"/>
        <w:jc w:val="both"/>
        <w:rPr>
          <w:rFonts w:ascii="Arial" w:hAnsi="Arial" w:cs="Arial"/>
        </w:rPr>
      </w:pPr>
      <w:r>
        <w:rPr>
          <w:rFonts w:ascii="Arial" w:hAnsi="Arial" w:cs="Arial"/>
        </w:rPr>
        <w:t>La denominación del sistema será “</w:t>
      </w:r>
      <w:proofErr w:type="spellStart"/>
      <w:r>
        <w:rPr>
          <w:rFonts w:ascii="Arial" w:hAnsi="Arial" w:cs="Arial"/>
        </w:rPr>
        <w:t>SistemaMaxiKioscoIlolay</w:t>
      </w:r>
      <w:proofErr w:type="spellEnd"/>
      <w:r>
        <w:rPr>
          <w:rFonts w:ascii="Arial" w:hAnsi="Arial" w:cs="Arial"/>
        </w:rPr>
        <w:t>”. El mismo tiene como objetivo automatizar todas las operaciones que se realizan en el día, tanto de ventas como de co</w:t>
      </w:r>
      <w:r>
        <w:rPr>
          <w:rFonts w:ascii="Arial" w:hAnsi="Arial" w:cs="Arial"/>
        </w:rPr>
        <w:t>m</w:t>
      </w:r>
      <w:r>
        <w:rPr>
          <w:rFonts w:ascii="Arial" w:hAnsi="Arial" w:cs="Arial"/>
        </w:rPr>
        <w:t xml:space="preserve">pras. </w:t>
      </w:r>
    </w:p>
    <w:p w:rsidR="00882E39" w:rsidRDefault="00882E39" w:rsidP="00E06157">
      <w:pPr>
        <w:spacing w:after="60" w:line="360" w:lineRule="auto"/>
        <w:jc w:val="both"/>
        <w:rPr>
          <w:rFonts w:ascii="Arial" w:hAnsi="Arial" w:cs="Arial"/>
        </w:rPr>
      </w:pPr>
      <w:r>
        <w:rPr>
          <w:rFonts w:ascii="Arial" w:hAnsi="Arial" w:cs="Arial"/>
        </w:rPr>
        <w:t>La realización de este sistema supone una optimización de las actividades diarias, además de reducir el esfuerzo por parte de los Usuarios.</w:t>
      </w:r>
    </w:p>
    <w:p w:rsidR="00A3062A" w:rsidRPr="00882E39" w:rsidRDefault="00882E39" w:rsidP="00E06157">
      <w:pPr>
        <w:spacing w:after="60" w:line="360" w:lineRule="auto"/>
        <w:jc w:val="both"/>
        <w:rPr>
          <w:rFonts w:ascii="Arial" w:hAnsi="Arial" w:cs="Arial"/>
        </w:rPr>
      </w:pPr>
      <w:r>
        <w:rPr>
          <w:rFonts w:ascii="Arial" w:hAnsi="Arial" w:cs="Arial"/>
        </w:rPr>
        <w:t>Entre sus funciones prioritarias se encuentran: ABM</w:t>
      </w:r>
      <w:ins w:id="4" w:author="Juan Carlos Ramos" w:date="2016-10-29T12:52:00Z">
        <w:r w:rsidR="00534755">
          <w:rPr>
            <w:rFonts w:ascii="Arial" w:hAnsi="Arial" w:cs="Arial"/>
          </w:rPr>
          <w:t>(al ser una Especificación orientada al cliente, utilizar términos como ‘Gestión de’ es más adecuado que ‘ABM’</w:t>
        </w:r>
      </w:ins>
      <w:ins w:id="5" w:author="Juan Carlos Ramos" w:date="2016-10-29T12:53:00Z">
        <w:r w:rsidR="00534755">
          <w:rPr>
            <w:rFonts w:ascii="Arial" w:hAnsi="Arial" w:cs="Arial"/>
          </w:rPr>
          <w:t>, esta sigla es técn</w:t>
        </w:r>
        <w:r w:rsidR="00534755">
          <w:rPr>
            <w:rFonts w:ascii="Arial" w:hAnsi="Arial" w:cs="Arial"/>
          </w:rPr>
          <w:t>i</w:t>
        </w:r>
        <w:r w:rsidR="00534755">
          <w:rPr>
            <w:rFonts w:ascii="Arial" w:hAnsi="Arial" w:cs="Arial"/>
          </w:rPr>
          <w:t>ca)</w:t>
        </w:r>
      </w:ins>
      <w:r>
        <w:rPr>
          <w:rFonts w:ascii="Arial" w:hAnsi="Arial" w:cs="Arial"/>
        </w:rPr>
        <w:t xml:space="preserve"> de productos, ABM de</w:t>
      </w:r>
      <w:r w:rsidRPr="004D21D6">
        <w:rPr>
          <w:rFonts w:ascii="Arial" w:hAnsi="Arial" w:cs="Arial"/>
        </w:rPr>
        <w:t xml:space="preserve"> proveedores</w:t>
      </w:r>
      <w:r>
        <w:rPr>
          <w:rFonts w:ascii="Arial" w:hAnsi="Arial" w:cs="Arial"/>
        </w:rPr>
        <w:t>,</w:t>
      </w:r>
      <w:r w:rsidRPr="004D21D6">
        <w:rPr>
          <w:rFonts w:ascii="Arial" w:hAnsi="Arial" w:cs="Arial"/>
        </w:rPr>
        <w:t xml:space="preserve"> </w:t>
      </w:r>
      <w:r>
        <w:rPr>
          <w:rFonts w:ascii="Arial" w:hAnsi="Arial" w:cs="Arial"/>
        </w:rPr>
        <w:t xml:space="preserve">emisión de tickets, </w:t>
      </w:r>
      <w:r w:rsidRPr="004D21D6">
        <w:rPr>
          <w:rFonts w:ascii="Arial" w:hAnsi="Arial" w:cs="Arial"/>
        </w:rPr>
        <w:t>registr</w:t>
      </w:r>
      <w:r>
        <w:rPr>
          <w:rFonts w:ascii="Arial" w:hAnsi="Arial" w:cs="Arial"/>
        </w:rPr>
        <w:t>o</w:t>
      </w:r>
      <w:r w:rsidRPr="004D21D6">
        <w:rPr>
          <w:rFonts w:ascii="Arial" w:hAnsi="Arial" w:cs="Arial"/>
        </w:rPr>
        <w:t xml:space="preserve"> </w:t>
      </w:r>
      <w:r>
        <w:rPr>
          <w:rFonts w:ascii="Arial" w:hAnsi="Arial" w:cs="Arial"/>
        </w:rPr>
        <w:t>de movimientos de caja</w:t>
      </w:r>
      <w:r w:rsidRPr="004D21D6">
        <w:rPr>
          <w:rFonts w:ascii="Arial" w:hAnsi="Arial" w:cs="Arial"/>
        </w:rPr>
        <w:t xml:space="preserve"> y </w:t>
      </w:r>
      <w:r>
        <w:rPr>
          <w:rFonts w:ascii="Arial" w:hAnsi="Arial" w:cs="Arial"/>
        </w:rPr>
        <w:t>m</w:t>
      </w:r>
      <w:r>
        <w:rPr>
          <w:rFonts w:ascii="Arial" w:hAnsi="Arial" w:cs="Arial"/>
        </w:rPr>
        <w:t>a</w:t>
      </w:r>
      <w:r>
        <w:rPr>
          <w:rFonts w:ascii="Arial" w:hAnsi="Arial" w:cs="Arial"/>
        </w:rPr>
        <w:t xml:space="preserve">nejo de la </w:t>
      </w:r>
      <w:r w:rsidRPr="004D21D6">
        <w:rPr>
          <w:rFonts w:ascii="Arial" w:hAnsi="Arial" w:cs="Arial"/>
        </w:rPr>
        <w:t>disponibili</w:t>
      </w:r>
      <w:r>
        <w:rPr>
          <w:rFonts w:ascii="Arial" w:hAnsi="Arial" w:cs="Arial"/>
        </w:rPr>
        <w:t>dad de stock. No está contemplada la funcionalidad de realizar un ABM de clientes, ya que durante la fase de relevamiento se categorizó esta propuesta como irr</w:t>
      </w:r>
      <w:r>
        <w:rPr>
          <w:rFonts w:ascii="Arial" w:hAnsi="Arial" w:cs="Arial"/>
        </w:rPr>
        <w:t>e</w:t>
      </w:r>
      <w:r>
        <w:rPr>
          <w:rFonts w:ascii="Arial" w:hAnsi="Arial" w:cs="Arial"/>
        </w:rPr>
        <w:t>levante.</w:t>
      </w:r>
    </w:p>
    <w:p w:rsidR="00D12C50" w:rsidRDefault="00882E39" w:rsidP="00E06157">
      <w:pPr>
        <w:pStyle w:val="Ttulo2"/>
        <w:spacing w:before="120" w:after="60" w:line="360" w:lineRule="auto"/>
      </w:pPr>
      <w:bookmarkStart w:id="6" w:name="_Toc464228321"/>
      <w:r w:rsidRPr="00882E39">
        <w:t>1.</w:t>
      </w:r>
      <w:r>
        <w:t xml:space="preserve">3. </w:t>
      </w:r>
      <w:r w:rsidR="00D12C50" w:rsidRPr="00106B7B">
        <w:t>De</w:t>
      </w:r>
      <w:r w:rsidR="00D12C50">
        <w:t>fi</w:t>
      </w:r>
      <w:r w:rsidR="00D12C50" w:rsidRPr="00106B7B">
        <w:t>niciones, Acr</w:t>
      </w:r>
      <w:r w:rsidR="00D12C50">
        <w:t>ónimos y Abreviaturas</w:t>
      </w:r>
      <w:bookmarkEnd w:id="6"/>
    </w:p>
    <w:tbl>
      <w:tblPr>
        <w:tblStyle w:val="Tablaconcuadrcula"/>
        <w:tblW w:w="0" w:type="auto"/>
        <w:tblInd w:w="108" w:type="dxa"/>
        <w:tblLook w:val="04A0"/>
      </w:tblPr>
      <w:tblGrid>
        <w:gridCol w:w="3285"/>
        <w:gridCol w:w="5548"/>
      </w:tblGrid>
      <w:tr w:rsidR="0046319D" w:rsidRPr="0046319D" w:rsidTr="0046319D">
        <w:tc>
          <w:tcPr>
            <w:tcW w:w="0" w:type="auto"/>
          </w:tcPr>
          <w:p w:rsidR="0046319D" w:rsidRPr="0046319D" w:rsidRDefault="0046319D" w:rsidP="00E06157">
            <w:pPr>
              <w:spacing w:before="40" w:after="40"/>
              <w:rPr>
                <w:rFonts w:ascii="Arial" w:hAnsi="Arial" w:cs="Arial"/>
                <w:b/>
              </w:rPr>
            </w:pPr>
            <w:r w:rsidRPr="0046319D">
              <w:rPr>
                <w:rFonts w:ascii="Arial" w:hAnsi="Arial" w:cs="Arial"/>
                <w:b/>
              </w:rPr>
              <w:t>Nombre</w:t>
            </w:r>
          </w:p>
        </w:tc>
        <w:tc>
          <w:tcPr>
            <w:tcW w:w="0" w:type="auto"/>
          </w:tcPr>
          <w:p w:rsidR="0046319D" w:rsidRPr="0046319D" w:rsidRDefault="0046319D" w:rsidP="00E06157">
            <w:pPr>
              <w:spacing w:before="40" w:after="40"/>
              <w:rPr>
                <w:rFonts w:ascii="Arial" w:hAnsi="Arial" w:cs="Arial"/>
                <w:b/>
              </w:rPr>
            </w:pPr>
            <w:r w:rsidRPr="0046319D">
              <w:rPr>
                <w:rFonts w:ascii="Arial" w:hAnsi="Arial" w:cs="Arial"/>
                <w:b/>
              </w:rPr>
              <w:t>Descripción</w:t>
            </w:r>
          </w:p>
        </w:tc>
      </w:tr>
      <w:tr w:rsidR="0046319D" w:rsidRPr="0046319D" w:rsidTr="0046319D">
        <w:tc>
          <w:tcPr>
            <w:tcW w:w="0" w:type="auto"/>
          </w:tcPr>
          <w:p w:rsidR="0046319D" w:rsidRPr="0046319D" w:rsidRDefault="0046319D" w:rsidP="00E06157">
            <w:pPr>
              <w:spacing w:before="40" w:after="40"/>
              <w:rPr>
                <w:rFonts w:ascii="Arial" w:hAnsi="Arial" w:cs="Arial"/>
              </w:rPr>
            </w:pPr>
            <w:r w:rsidRPr="0046319D">
              <w:rPr>
                <w:rFonts w:ascii="Arial" w:hAnsi="Arial" w:cs="Arial"/>
              </w:rPr>
              <w:t>ABM</w:t>
            </w:r>
          </w:p>
        </w:tc>
        <w:tc>
          <w:tcPr>
            <w:tcW w:w="0" w:type="auto"/>
          </w:tcPr>
          <w:p w:rsidR="0046319D" w:rsidRPr="0046319D" w:rsidRDefault="0046319D" w:rsidP="00E06157">
            <w:pPr>
              <w:spacing w:before="40" w:after="40"/>
              <w:rPr>
                <w:rFonts w:ascii="Arial" w:hAnsi="Arial" w:cs="Arial"/>
              </w:rPr>
            </w:pPr>
            <w:r w:rsidRPr="0046319D">
              <w:rPr>
                <w:rFonts w:ascii="Arial" w:hAnsi="Arial" w:cs="Arial"/>
              </w:rPr>
              <w:t>Formulario de Altas, Bajas y Modificaciones</w:t>
            </w:r>
          </w:p>
        </w:tc>
      </w:tr>
      <w:tr w:rsidR="0046319D" w:rsidRPr="0046319D" w:rsidTr="0046319D">
        <w:tc>
          <w:tcPr>
            <w:tcW w:w="0" w:type="auto"/>
          </w:tcPr>
          <w:p w:rsidR="0046319D" w:rsidRPr="0046319D" w:rsidRDefault="0046319D" w:rsidP="00E06157">
            <w:pPr>
              <w:spacing w:before="40" w:after="40"/>
              <w:rPr>
                <w:rFonts w:ascii="Arial" w:hAnsi="Arial" w:cs="Arial"/>
              </w:rPr>
            </w:pPr>
            <w:r w:rsidRPr="0046319D">
              <w:rPr>
                <w:rFonts w:ascii="Arial" w:hAnsi="Arial" w:cs="Arial"/>
              </w:rPr>
              <w:t>ERS</w:t>
            </w:r>
          </w:p>
        </w:tc>
        <w:tc>
          <w:tcPr>
            <w:tcW w:w="0" w:type="auto"/>
          </w:tcPr>
          <w:p w:rsidR="0046319D" w:rsidRPr="0046319D" w:rsidRDefault="0046319D" w:rsidP="00E06157">
            <w:pPr>
              <w:spacing w:before="40" w:after="40"/>
              <w:rPr>
                <w:rFonts w:ascii="Arial" w:hAnsi="Arial" w:cs="Arial"/>
              </w:rPr>
            </w:pPr>
            <w:r w:rsidRPr="0046319D">
              <w:rPr>
                <w:rFonts w:ascii="Arial" w:hAnsi="Arial" w:cs="Arial"/>
              </w:rPr>
              <w:t>Especificación de Requisitos de Software</w:t>
            </w:r>
          </w:p>
        </w:tc>
      </w:tr>
      <w:tr w:rsidR="0046319D" w:rsidRPr="0046319D" w:rsidTr="0046319D">
        <w:tc>
          <w:tcPr>
            <w:tcW w:w="0" w:type="auto"/>
          </w:tcPr>
          <w:p w:rsidR="0046319D" w:rsidRPr="0046319D" w:rsidRDefault="0046319D" w:rsidP="00E06157">
            <w:pPr>
              <w:spacing w:before="40" w:after="40"/>
              <w:rPr>
                <w:rFonts w:ascii="Arial" w:hAnsi="Arial" w:cs="Arial"/>
              </w:rPr>
            </w:pPr>
            <w:r w:rsidRPr="0046319D">
              <w:rPr>
                <w:rFonts w:ascii="Arial" w:hAnsi="Arial" w:cs="Arial"/>
              </w:rPr>
              <w:t>Usuarios, Usuarios del Sistema</w:t>
            </w:r>
          </w:p>
        </w:tc>
        <w:tc>
          <w:tcPr>
            <w:tcW w:w="0" w:type="auto"/>
          </w:tcPr>
          <w:p w:rsidR="0046319D" w:rsidRPr="0046319D" w:rsidRDefault="0046319D" w:rsidP="00E06157">
            <w:pPr>
              <w:spacing w:before="40" w:after="40"/>
              <w:rPr>
                <w:rFonts w:ascii="Arial" w:hAnsi="Arial" w:cs="Arial"/>
              </w:rPr>
            </w:pPr>
            <w:r w:rsidRPr="0046319D">
              <w:rPr>
                <w:rFonts w:ascii="Arial" w:hAnsi="Arial" w:cs="Arial"/>
              </w:rPr>
              <w:t>Persona que usará el sistema para gestionar procesos</w:t>
            </w:r>
          </w:p>
        </w:tc>
      </w:tr>
      <w:tr w:rsidR="0046319D" w:rsidRPr="0046319D" w:rsidTr="0046319D">
        <w:tc>
          <w:tcPr>
            <w:tcW w:w="0" w:type="auto"/>
          </w:tcPr>
          <w:p w:rsidR="0046319D" w:rsidRPr="0046319D" w:rsidRDefault="0046319D" w:rsidP="00E06157">
            <w:pPr>
              <w:spacing w:before="40" w:after="40"/>
              <w:rPr>
                <w:rFonts w:ascii="Arial" w:hAnsi="Arial" w:cs="Arial"/>
              </w:rPr>
            </w:pPr>
            <w:r w:rsidRPr="0046319D">
              <w:rPr>
                <w:rFonts w:ascii="Arial" w:hAnsi="Arial" w:cs="Arial"/>
              </w:rPr>
              <w:t>RF</w:t>
            </w:r>
          </w:p>
        </w:tc>
        <w:tc>
          <w:tcPr>
            <w:tcW w:w="0" w:type="auto"/>
          </w:tcPr>
          <w:p w:rsidR="0046319D" w:rsidRPr="0046319D" w:rsidRDefault="0046319D" w:rsidP="00E06157">
            <w:pPr>
              <w:spacing w:before="40" w:after="40"/>
              <w:rPr>
                <w:rFonts w:ascii="Arial" w:hAnsi="Arial" w:cs="Arial"/>
              </w:rPr>
            </w:pPr>
            <w:r w:rsidRPr="0046319D">
              <w:rPr>
                <w:rFonts w:ascii="Arial" w:hAnsi="Arial" w:cs="Arial"/>
              </w:rPr>
              <w:t>Requisito Funcional</w:t>
            </w:r>
          </w:p>
        </w:tc>
      </w:tr>
      <w:tr w:rsidR="0046319D" w:rsidRPr="0046319D" w:rsidTr="0046319D">
        <w:tc>
          <w:tcPr>
            <w:tcW w:w="0" w:type="auto"/>
          </w:tcPr>
          <w:p w:rsidR="0046319D" w:rsidRPr="0046319D" w:rsidRDefault="0046319D" w:rsidP="00E06157">
            <w:pPr>
              <w:spacing w:before="40" w:after="40"/>
              <w:rPr>
                <w:rFonts w:ascii="Arial" w:hAnsi="Arial" w:cs="Arial"/>
              </w:rPr>
            </w:pPr>
            <w:r w:rsidRPr="0046319D">
              <w:rPr>
                <w:rFonts w:ascii="Arial" w:hAnsi="Arial" w:cs="Arial"/>
              </w:rPr>
              <w:t>RNF</w:t>
            </w:r>
          </w:p>
        </w:tc>
        <w:tc>
          <w:tcPr>
            <w:tcW w:w="0" w:type="auto"/>
          </w:tcPr>
          <w:p w:rsidR="0046319D" w:rsidRPr="0046319D" w:rsidRDefault="0046319D" w:rsidP="00E06157">
            <w:pPr>
              <w:spacing w:before="40" w:after="40"/>
              <w:rPr>
                <w:rFonts w:ascii="Arial" w:hAnsi="Arial" w:cs="Arial"/>
              </w:rPr>
            </w:pPr>
            <w:r w:rsidRPr="0046319D">
              <w:rPr>
                <w:rFonts w:ascii="Arial" w:hAnsi="Arial" w:cs="Arial"/>
              </w:rPr>
              <w:t>Requisito No Funcional</w:t>
            </w:r>
          </w:p>
        </w:tc>
      </w:tr>
      <w:tr w:rsidR="00A05CFD" w:rsidRPr="0046319D" w:rsidTr="0046319D">
        <w:tc>
          <w:tcPr>
            <w:tcW w:w="0" w:type="auto"/>
          </w:tcPr>
          <w:p w:rsidR="00A05CFD" w:rsidRPr="0046319D" w:rsidRDefault="00A05CFD" w:rsidP="00E06157">
            <w:pPr>
              <w:spacing w:before="40" w:after="40"/>
              <w:rPr>
                <w:rFonts w:ascii="Arial" w:hAnsi="Arial" w:cs="Arial"/>
              </w:rPr>
            </w:pPr>
            <w:proofErr w:type="spellStart"/>
            <w:r>
              <w:rPr>
                <w:rFonts w:ascii="Arial" w:hAnsi="Arial" w:cs="Arial"/>
              </w:rPr>
              <w:t>Req</w:t>
            </w:r>
            <w:proofErr w:type="spellEnd"/>
            <w:r>
              <w:rPr>
                <w:rFonts w:ascii="Arial" w:hAnsi="Arial" w:cs="Arial"/>
              </w:rPr>
              <w:t>.</w:t>
            </w:r>
          </w:p>
        </w:tc>
        <w:tc>
          <w:tcPr>
            <w:tcW w:w="0" w:type="auto"/>
          </w:tcPr>
          <w:p w:rsidR="00A05CFD" w:rsidRPr="0046319D" w:rsidRDefault="00A05CFD" w:rsidP="00E06157">
            <w:pPr>
              <w:spacing w:before="40" w:after="40"/>
              <w:rPr>
                <w:rFonts w:ascii="Arial" w:hAnsi="Arial" w:cs="Arial"/>
              </w:rPr>
            </w:pPr>
            <w:r>
              <w:rPr>
                <w:rFonts w:ascii="Arial" w:hAnsi="Arial" w:cs="Arial"/>
              </w:rPr>
              <w:t>Requerimiento de software</w:t>
            </w:r>
          </w:p>
        </w:tc>
      </w:tr>
    </w:tbl>
    <w:p w:rsidR="00D12C50" w:rsidRDefault="00D12C50" w:rsidP="00E06157">
      <w:pPr>
        <w:pStyle w:val="Ttulo2"/>
        <w:spacing w:before="120" w:after="60" w:line="360" w:lineRule="auto"/>
      </w:pPr>
      <w:bookmarkStart w:id="7" w:name="_Toc464228322"/>
      <w:r>
        <w:t>1.4. Referencias</w:t>
      </w:r>
      <w:bookmarkEnd w:id="7"/>
    </w:p>
    <w:tbl>
      <w:tblPr>
        <w:tblStyle w:val="Tablaconcuadrcula"/>
        <w:tblW w:w="0" w:type="auto"/>
        <w:tblInd w:w="108" w:type="dxa"/>
        <w:tblLook w:val="04A0"/>
      </w:tblPr>
      <w:tblGrid>
        <w:gridCol w:w="2834"/>
        <w:gridCol w:w="1342"/>
      </w:tblGrid>
      <w:tr w:rsidR="0046319D" w:rsidRPr="0046319D" w:rsidTr="0046319D">
        <w:tc>
          <w:tcPr>
            <w:tcW w:w="0" w:type="auto"/>
          </w:tcPr>
          <w:p w:rsidR="0046319D" w:rsidRPr="0046319D" w:rsidRDefault="0046319D" w:rsidP="00E06157">
            <w:pPr>
              <w:spacing w:before="40" w:after="40"/>
              <w:rPr>
                <w:rFonts w:ascii="Arial" w:hAnsi="Arial" w:cs="Arial"/>
                <w:b/>
              </w:rPr>
            </w:pPr>
            <w:r w:rsidRPr="0046319D">
              <w:rPr>
                <w:rFonts w:ascii="Arial" w:hAnsi="Arial" w:cs="Arial"/>
                <w:b/>
              </w:rPr>
              <w:t>Título del Documento</w:t>
            </w:r>
          </w:p>
        </w:tc>
        <w:tc>
          <w:tcPr>
            <w:tcW w:w="0" w:type="auto"/>
          </w:tcPr>
          <w:p w:rsidR="0046319D" w:rsidRPr="0046319D" w:rsidRDefault="0046319D" w:rsidP="00E06157">
            <w:pPr>
              <w:spacing w:before="40" w:after="40"/>
              <w:rPr>
                <w:rFonts w:ascii="Arial" w:hAnsi="Arial" w:cs="Arial"/>
                <w:b/>
              </w:rPr>
            </w:pPr>
            <w:r w:rsidRPr="0046319D">
              <w:rPr>
                <w:rFonts w:ascii="Arial" w:hAnsi="Arial" w:cs="Arial"/>
                <w:b/>
              </w:rPr>
              <w:t>Referencia</w:t>
            </w:r>
          </w:p>
        </w:tc>
      </w:tr>
      <w:tr w:rsidR="0046319D" w:rsidRPr="0046319D" w:rsidTr="0046319D">
        <w:tc>
          <w:tcPr>
            <w:tcW w:w="0" w:type="auto"/>
          </w:tcPr>
          <w:p w:rsidR="0046319D" w:rsidRPr="0046319D" w:rsidRDefault="0046319D" w:rsidP="00E06157">
            <w:pPr>
              <w:spacing w:before="40" w:after="40"/>
              <w:rPr>
                <w:rFonts w:ascii="Arial" w:hAnsi="Arial" w:cs="Arial"/>
              </w:rPr>
            </w:pPr>
            <w:r w:rsidRPr="0046319D">
              <w:rPr>
                <w:rFonts w:ascii="Arial" w:hAnsi="Arial" w:cs="Arial"/>
              </w:rPr>
              <w:t>Standard IEEE 830 – 1998</w:t>
            </w:r>
          </w:p>
        </w:tc>
        <w:tc>
          <w:tcPr>
            <w:tcW w:w="0" w:type="auto"/>
          </w:tcPr>
          <w:p w:rsidR="0046319D" w:rsidRPr="0046319D" w:rsidRDefault="0046319D" w:rsidP="00E06157">
            <w:pPr>
              <w:spacing w:before="40" w:after="40"/>
              <w:rPr>
                <w:rFonts w:ascii="Arial" w:hAnsi="Arial" w:cs="Arial"/>
              </w:rPr>
            </w:pPr>
            <w:r w:rsidRPr="0046319D">
              <w:rPr>
                <w:rFonts w:ascii="Arial" w:hAnsi="Arial" w:cs="Arial"/>
              </w:rPr>
              <w:t>IEEE</w:t>
            </w:r>
          </w:p>
        </w:tc>
      </w:tr>
    </w:tbl>
    <w:p w:rsidR="00D12C50" w:rsidRDefault="00D12C50" w:rsidP="00E06157">
      <w:pPr>
        <w:pStyle w:val="Ttulo1"/>
        <w:spacing w:after="60" w:line="360" w:lineRule="auto"/>
      </w:pPr>
      <w:bookmarkStart w:id="8" w:name="_Toc464228323"/>
      <w:r>
        <w:t>2. Descripción General</w:t>
      </w:r>
      <w:bookmarkEnd w:id="8"/>
    </w:p>
    <w:p w:rsidR="00882E39" w:rsidRPr="00F0256D" w:rsidRDefault="00F34158" w:rsidP="00E06157">
      <w:pPr>
        <w:spacing w:after="60" w:line="360" w:lineRule="auto"/>
        <w:jc w:val="both"/>
        <w:rPr>
          <w:rFonts w:ascii="Arial" w:hAnsi="Arial" w:cs="Arial"/>
        </w:rPr>
      </w:pPr>
      <w:r>
        <w:rPr>
          <w:rFonts w:ascii="Arial" w:hAnsi="Arial" w:cs="Arial"/>
        </w:rPr>
        <w:t>En esta sección se describirán aquellos factores que afectan al software y sus requisitos.</w:t>
      </w:r>
    </w:p>
    <w:p w:rsidR="00D12C50" w:rsidRDefault="00D12C50" w:rsidP="00E06157">
      <w:pPr>
        <w:pStyle w:val="Ttulo2"/>
        <w:spacing w:before="120" w:after="60" w:line="360" w:lineRule="auto"/>
      </w:pPr>
      <w:bookmarkStart w:id="9" w:name="_Toc464228324"/>
      <w:r>
        <w:t>2.1. Perspectiva del Producto</w:t>
      </w:r>
      <w:bookmarkEnd w:id="9"/>
    </w:p>
    <w:p w:rsidR="00882E39" w:rsidRDefault="00297355" w:rsidP="00E06157">
      <w:pPr>
        <w:spacing w:after="60" w:line="360" w:lineRule="auto"/>
        <w:jc w:val="both"/>
        <w:rPr>
          <w:rFonts w:ascii="Arial" w:hAnsi="Arial" w:cs="Arial"/>
        </w:rPr>
      </w:pPr>
      <w:r>
        <w:rPr>
          <w:rFonts w:ascii="Arial" w:hAnsi="Arial" w:cs="Arial"/>
        </w:rPr>
        <w:t>Al ser el primer sistema que requiere la organización, será totalmente independiente</w:t>
      </w:r>
      <w:r w:rsidR="00E06157">
        <w:rPr>
          <w:rFonts w:ascii="Arial" w:hAnsi="Arial" w:cs="Arial"/>
        </w:rPr>
        <w:t xml:space="preserve"> de otros productos</w:t>
      </w:r>
      <w:r>
        <w:rPr>
          <w:rFonts w:ascii="Arial" w:hAnsi="Arial" w:cs="Arial"/>
        </w:rPr>
        <w:t>.</w:t>
      </w:r>
    </w:p>
    <w:p w:rsidR="00576A56" w:rsidRDefault="00576A56" w:rsidP="00E06157">
      <w:pPr>
        <w:spacing w:after="60" w:line="360" w:lineRule="auto"/>
        <w:jc w:val="both"/>
        <w:rPr>
          <w:rFonts w:ascii="Arial" w:hAnsi="Arial" w:cs="Arial"/>
        </w:rPr>
      </w:pPr>
      <w:r>
        <w:rPr>
          <w:rFonts w:ascii="Arial" w:hAnsi="Arial" w:cs="Arial"/>
        </w:rPr>
        <w:t xml:space="preserve">Una consideración a tener en cuenta es que los usuarios del sistema no tienen experiencia en utilizar sistemas de información, por lo que las interfaces deberán </w:t>
      </w:r>
      <w:r w:rsidR="00E517E6">
        <w:rPr>
          <w:rFonts w:ascii="Arial" w:hAnsi="Arial" w:cs="Arial"/>
        </w:rPr>
        <w:t>proporcionar</w:t>
      </w:r>
      <w:r>
        <w:rPr>
          <w:rFonts w:ascii="Arial" w:hAnsi="Arial" w:cs="Arial"/>
        </w:rPr>
        <w:t xml:space="preserve"> la ayuda necesaria para </w:t>
      </w:r>
      <w:r w:rsidRPr="00E517E6">
        <w:rPr>
          <w:rFonts w:ascii="Arial" w:hAnsi="Arial" w:cs="Arial"/>
        </w:rPr>
        <w:t>facilitar</w:t>
      </w:r>
      <w:r>
        <w:rPr>
          <w:rFonts w:ascii="Arial" w:hAnsi="Arial" w:cs="Arial"/>
        </w:rPr>
        <w:t xml:space="preserve"> su entendimiento.</w:t>
      </w:r>
    </w:p>
    <w:p w:rsidR="00297355" w:rsidRPr="00F0256D" w:rsidRDefault="00576A56" w:rsidP="00E06157">
      <w:pPr>
        <w:spacing w:after="60" w:line="360" w:lineRule="auto"/>
        <w:jc w:val="both"/>
        <w:rPr>
          <w:rFonts w:ascii="Arial" w:hAnsi="Arial" w:cs="Arial"/>
        </w:rPr>
      </w:pPr>
      <w:r>
        <w:rPr>
          <w:rFonts w:ascii="Arial" w:hAnsi="Arial" w:cs="Arial"/>
        </w:rPr>
        <w:t xml:space="preserve">Además, </w:t>
      </w:r>
      <w:r w:rsidR="00E06157">
        <w:rPr>
          <w:rFonts w:ascii="Arial" w:hAnsi="Arial" w:cs="Arial"/>
        </w:rPr>
        <w:t xml:space="preserve">se debe tener en cuenta es la posibilidad de realizar interfaces especiales para </w:t>
      </w:r>
      <w:r w:rsidR="00AF3F5B">
        <w:rPr>
          <w:rFonts w:ascii="Arial" w:hAnsi="Arial" w:cs="Arial"/>
        </w:rPr>
        <w:t xml:space="preserve">que los usuarios puedan </w:t>
      </w:r>
      <w:r w:rsidR="00E06157">
        <w:rPr>
          <w:rFonts w:ascii="Arial" w:hAnsi="Arial" w:cs="Arial"/>
        </w:rPr>
        <w:t xml:space="preserve">utilizar </w:t>
      </w:r>
      <w:r w:rsidR="00AF3F5B">
        <w:rPr>
          <w:rFonts w:ascii="Arial" w:hAnsi="Arial" w:cs="Arial"/>
        </w:rPr>
        <w:t xml:space="preserve">el sistema a través de </w:t>
      </w:r>
      <w:r w:rsidR="00E06157">
        <w:rPr>
          <w:rFonts w:ascii="Arial" w:hAnsi="Arial" w:cs="Arial"/>
        </w:rPr>
        <w:t>pantallas táctiles.</w:t>
      </w:r>
    </w:p>
    <w:p w:rsidR="00D12C50" w:rsidRDefault="00D12C50" w:rsidP="00E06157">
      <w:pPr>
        <w:pStyle w:val="Ttulo2"/>
        <w:spacing w:before="120" w:after="60" w:line="360" w:lineRule="auto"/>
      </w:pPr>
      <w:bookmarkStart w:id="10" w:name="_Toc464228325"/>
      <w:r>
        <w:t>2.2. Funciones del Producto</w:t>
      </w:r>
      <w:bookmarkEnd w:id="10"/>
    </w:p>
    <w:p w:rsidR="00921471" w:rsidRDefault="00B30194" w:rsidP="00E06157">
      <w:pPr>
        <w:spacing w:after="60" w:line="360" w:lineRule="auto"/>
        <w:jc w:val="both"/>
        <w:rPr>
          <w:rFonts w:ascii="Arial" w:hAnsi="Arial" w:cs="Arial"/>
        </w:rPr>
      </w:pPr>
      <w:r>
        <w:rPr>
          <w:rFonts w:ascii="Arial" w:hAnsi="Arial" w:cs="Arial"/>
        </w:rPr>
        <w:t>El sistema deberá permitir almacenar información acerca de los productos ofrecidos, los proveedores</w:t>
      </w:r>
      <w:r w:rsidR="00921471">
        <w:rPr>
          <w:rFonts w:ascii="Arial" w:hAnsi="Arial" w:cs="Arial"/>
        </w:rPr>
        <w:t>, el stock de productos disponible y las ventas realizadas diariamente.</w:t>
      </w:r>
      <w:r w:rsidR="00BC6F15">
        <w:rPr>
          <w:rFonts w:ascii="Arial" w:hAnsi="Arial" w:cs="Arial"/>
        </w:rPr>
        <w:t xml:space="preserve"> Además, deberá permitir la modificación y eliminación de dichos datos cuando sea necesario.</w:t>
      </w:r>
    </w:p>
    <w:p w:rsidR="00BC6F15" w:rsidRDefault="004134C2" w:rsidP="00E06157">
      <w:pPr>
        <w:spacing w:after="60" w:line="360" w:lineRule="auto"/>
        <w:jc w:val="both"/>
        <w:rPr>
          <w:rFonts w:ascii="Arial" w:hAnsi="Arial" w:cs="Arial"/>
        </w:rPr>
      </w:pPr>
      <w:r>
        <w:rPr>
          <w:rFonts w:ascii="Arial" w:hAnsi="Arial" w:cs="Arial"/>
        </w:rPr>
        <w:t>Asimismo, se deberá mostrar reportes de las ventas realizadas</w:t>
      </w:r>
      <w:r w:rsidR="006D3BBC">
        <w:rPr>
          <w:rFonts w:ascii="Arial" w:hAnsi="Arial" w:cs="Arial"/>
        </w:rPr>
        <w:t xml:space="preserve"> y de los productos más ve</w:t>
      </w:r>
      <w:r w:rsidR="006D3BBC">
        <w:rPr>
          <w:rFonts w:ascii="Arial" w:hAnsi="Arial" w:cs="Arial"/>
        </w:rPr>
        <w:t>n</w:t>
      </w:r>
      <w:r w:rsidR="006D3BBC">
        <w:rPr>
          <w:rFonts w:ascii="Arial" w:hAnsi="Arial" w:cs="Arial"/>
        </w:rPr>
        <w:t>didos</w:t>
      </w:r>
      <w:r>
        <w:rPr>
          <w:rFonts w:ascii="Arial" w:hAnsi="Arial" w:cs="Arial"/>
        </w:rPr>
        <w:t>.</w:t>
      </w:r>
      <w:r w:rsidR="0097233B">
        <w:rPr>
          <w:rFonts w:ascii="Arial" w:hAnsi="Arial" w:cs="Arial"/>
        </w:rPr>
        <w:t xml:space="preserve"> Deberá permitir que el usuario pueda realizar búsquedas de proveedores, productos y ventas cuando lo requiera y, en consecuencia, deberá listar dicha información.</w:t>
      </w:r>
    </w:p>
    <w:p w:rsidR="008335BD" w:rsidRPr="00F0256D" w:rsidRDefault="00F2511F" w:rsidP="00EB51F8">
      <w:pPr>
        <w:spacing w:after="60" w:line="360" w:lineRule="auto"/>
        <w:jc w:val="both"/>
        <w:rPr>
          <w:rFonts w:ascii="Arial" w:hAnsi="Arial" w:cs="Arial"/>
        </w:rPr>
      </w:pPr>
      <w:r>
        <w:rPr>
          <w:rFonts w:ascii="Arial" w:hAnsi="Arial" w:cs="Arial"/>
        </w:rPr>
        <w:t>El sistema también deberá facilitar la emisión de tickets cuando se realicen las ventas.</w:t>
      </w:r>
    </w:p>
    <w:p w:rsidR="00882E39" w:rsidRDefault="00D12C50" w:rsidP="00E06157">
      <w:pPr>
        <w:pStyle w:val="Ttulo2"/>
        <w:spacing w:before="120" w:after="60" w:line="360" w:lineRule="auto"/>
      </w:pPr>
      <w:bookmarkStart w:id="11" w:name="_Toc464228326"/>
      <w:r>
        <w:t>2.3. Características de los Usuarios</w:t>
      </w:r>
      <w:bookmarkEnd w:id="11"/>
    </w:p>
    <w:p w:rsidR="00414B11" w:rsidRPr="00F0256D" w:rsidRDefault="00576A56" w:rsidP="00E06157">
      <w:pPr>
        <w:spacing w:after="60" w:line="360" w:lineRule="auto"/>
        <w:jc w:val="both"/>
        <w:rPr>
          <w:rFonts w:ascii="Arial" w:hAnsi="Arial" w:cs="Arial"/>
        </w:rPr>
      </w:pPr>
      <w:r>
        <w:rPr>
          <w:rFonts w:ascii="Arial" w:hAnsi="Arial" w:cs="Arial"/>
        </w:rPr>
        <w:t xml:space="preserve">Los usuarios de este sistema </w:t>
      </w:r>
      <w:r w:rsidR="00E517E6">
        <w:rPr>
          <w:rFonts w:ascii="Arial" w:hAnsi="Arial" w:cs="Arial"/>
        </w:rPr>
        <w:t xml:space="preserve">son personas medianamente jóvenes, que </w:t>
      </w:r>
      <w:r>
        <w:rPr>
          <w:rFonts w:ascii="Arial" w:hAnsi="Arial" w:cs="Arial"/>
        </w:rPr>
        <w:t>no tienen experie</w:t>
      </w:r>
      <w:r>
        <w:rPr>
          <w:rFonts w:ascii="Arial" w:hAnsi="Arial" w:cs="Arial"/>
        </w:rPr>
        <w:t>n</w:t>
      </w:r>
      <w:r>
        <w:rPr>
          <w:rFonts w:ascii="Arial" w:hAnsi="Arial" w:cs="Arial"/>
        </w:rPr>
        <w:t>cia en la utilización de sistemas de informaci</w:t>
      </w:r>
      <w:r w:rsidR="00E517E6">
        <w:rPr>
          <w:rFonts w:ascii="Arial" w:hAnsi="Arial" w:cs="Arial"/>
        </w:rPr>
        <w:t xml:space="preserve">ón, pero aseguran tener facilidad para aprender ya que suelen estar en contacto con la tecnología. </w:t>
      </w:r>
    </w:p>
    <w:p w:rsidR="00B11C1D" w:rsidRPr="00B334DD" w:rsidRDefault="00D12C50" w:rsidP="00B334DD">
      <w:pPr>
        <w:pStyle w:val="Ttulo2"/>
        <w:spacing w:before="120" w:after="60" w:line="360" w:lineRule="auto"/>
      </w:pPr>
      <w:bookmarkStart w:id="12" w:name="_Toc464228327"/>
      <w:r>
        <w:t>2.4. Restricciones</w:t>
      </w:r>
      <w:bookmarkEnd w:id="12"/>
    </w:p>
    <w:p w:rsidR="00EE1053" w:rsidRDefault="00B334DD" w:rsidP="00F34158">
      <w:pPr>
        <w:spacing w:after="60" w:line="360" w:lineRule="auto"/>
        <w:jc w:val="both"/>
        <w:rPr>
          <w:rFonts w:ascii="Arial" w:hAnsi="Arial" w:cs="Arial"/>
          <w:lang w:val="es-ES_tradnl"/>
        </w:rPr>
      </w:pPr>
      <w:r w:rsidRPr="00B334DD">
        <w:rPr>
          <w:rFonts w:ascii="Arial" w:hAnsi="Arial" w:cs="Arial"/>
          <w:lang w:val="es-ES_tradnl"/>
        </w:rPr>
        <w:t>El sistema deberá tener un diseño e implementación sencilla</w:t>
      </w:r>
      <w:r w:rsidR="00F34158">
        <w:rPr>
          <w:rFonts w:ascii="Arial" w:hAnsi="Arial" w:cs="Arial"/>
          <w:lang w:val="es-ES_tradnl"/>
        </w:rPr>
        <w:t>. Deberá funcionar en el sist</w:t>
      </w:r>
      <w:r w:rsidR="00F34158">
        <w:rPr>
          <w:rFonts w:ascii="Arial" w:hAnsi="Arial" w:cs="Arial"/>
          <w:lang w:val="es-ES_tradnl"/>
        </w:rPr>
        <w:t>e</w:t>
      </w:r>
      <w:r w:rsidR="00F34158">
        <w:rPr>
          <w:rFonts w:ascii="Arial" w:hAnsi="Arial" w:cs="Arial"/>
          <w:lang w:val="es-ES_tradnl"/>
        </w:rPr>
        <w:t xml:space="preserve">ma operativo Linux, por lo que se </w:t>
      </w:r>
      <w:r w:rsidR="00EE1053">
        <w:rPr>
          <w:rFonts w:ascii="Arial" w:hAnsi="Arial" w:cs="Arial"/>
          <w:lang w:val="es-ES_tradnl"/>
        </w:rPr>
        <w:t xml:space="preserve">utilizará </w:t>
      </w:r>
      <w:r w:rsidR="00F34158">
        <w:rPr>
          <w:rFonts w:ascii="Arial" w:hAnsi="Arial" w:cs="Arial"/>
          <w:lang w:val="es-ES_tradnl"/>
        </w:rPr>
        <w:t xml:space="preserve">el lenguaje de programación </w:t>
      </w:r>
      <w:proofErr w:type="spellStart"/>
      <w:r w:rsidR="00F34158">
        <w:rPr>
          <w:rFonts w:ascii="Arial" w:hAnsi="Arial" w:cs="Arial"/>
          <w:lang w:val="es-ES_tradnl"/>
        </w:rPr>
        <w:t>Python</w:t>
      </w:r>
      <w:proofErr w:type="spellEnd"/>
      <w:r w:rsidR="00F34158">
        <w:rPr>
          <w:rFonts w:ascii="Arial" w:hAnsi="Arial" w:cs="Arial"/>
          <w:lang w:val="es-ES_tradnl"/>
        </w:rPr>
        <w:t>.</w:t>
      </w:r>
    </w:p>
    <w:p w:rsidR="00414B11" w:rsidRDefault="00EE1053" w:rsidP="00E06157">
      <w:pPr>
        <w:spacing w:after="60" w:line="360" w:lineRule="auto"/>
        <w:jc w:val="both"/>
        <w:rPr>
          <w:rFonts w:ascii="Arial" w:hAnsi="Arial" w:cs="Arial"/>
        </w:rPr>
      </w:pPr>
      <w:r>
        <w:rPr>
          <w:rFonts w:ascii="Arial" w:hAnsi="Arial" w:cs="Arial"/>
        </w:rPr>
        <w:t>Con r</w:t>
      </w:r>
      <w:r w:rsidR="00BD6566" w:rsidRPr="00BD6566">
        <w:rPr>
          <w:rFonts w:ascii="Arial" w:hAnsi="Arial" w:cs="Arial"/>
        </w:rPr>
        <w:t xml:space="preserve">especto a la seguridad, se debe considerar el uso de </w:t>
      </w:r>
      <w:r>
        <w:rPr>
          <w:rFonts w:ascii="Arial" w:hAnsi="Arial" w:cs="Arial"/>
        </w:rPr>
        <w:t>diferentes cuentas para los disti</w:t>
      </w:r>
      <w:r>
        <w:rPr>
          <w:rFonts w:ascii="Arial" w:hAnsi="Arial" w:cs="Arial"/>
        </w:rPr>
        <w:t>n</w:t>
      </w:r>
      <w:r>
        <w:rPr>
          <w:rFonts w:ascii="Arial" w:hAnsi="Arial" w:cs="Arial"/>
        </w:rPr>
        <w:t>tos usuarios del sistema ya que no todos tienen los mismos permisos sobre los datos</w:t>
      </w:r>
      <w:r w:rsidR="00BD6566" w:rsidRPr="00BD6566">
        <w:rPr>
          <w:rFonts w:ascii="Arial" w:hAnsi="Arial" w:cs="Arial"/>
        </w:rPr>
        <w:t xml:space="preserve">. </w:t>
      </w:r>
    </w:p>
    <w:p w:rsidR="007142D1" w:rsidRPr="00F0256D" w:rsidRDefault="00EE1053" w:rsidP="00E06157">
      <w:pPr>
        <w:spacing w:after="60" w:line="360" w:lineRule="auto"/>
        <w:jc w:val="both"/>
        <w:rPr>
          <w:rFonts w:ascii="Arial" w:hAnsi="Arial" w:cs="Arial"/>
        </w:rPr>
      </w:pPr>
      <w:r>
        <w:rPr>
          <w:rFonts w:ascii="Arial" w:hAnsi="Arial" w:cs="Arial"/>
        </w:rPr>
        <w:t>En cuanto a las limitaciones de hardware</w:t>
      </w:r>
      <w:r w:rsidR="002C0139">
        <w:rPr>
          <w:rFonts w:ascii="Arial" w:hAnsi="Arial" w:cs="Arial"/>
        </w:rPr>
        <w:t>,</w:t>
      </w:r>
      <w:r>
        <w:rPr>
          <w:rFonts w:ascii="Arial" w:hAnsi="Arial" w:cs="Arial"/>
        </w:rPr>
        <w:t xml:space="preserve"> se debe tener en cuenta que el sistema debe g</w:t>
      </w:r>
      <w:r>
        <w:rPr>
          <w:rFonts w:ascii="Arial" w:hAnsi="Arial" w:cs="Arial"/>
        </w:rPr>
        <w:t>e</w:t>
      </w:r>
      <w:r>
        <w:rPr>
          <w:rFonts w:ascii="Arial" w:hAnsi="Arial" w:cs="Arial"/>
        </w:rPr>
        <w:t>nerar tickets, por lo que sería necesario un dispositivo para su impresión. No hay ninguna restricción con respecto al espacio de memoria ya que este software no genera grandes volúmenes de datos</w:t>
      </w:r>
      <w:proofErr w:type="gramStart"/>
      <w:r>
        <w:rPr>
          <w:rFonts w:ascii="Arial" w:hAnsi="Arial" w:cs="Arial"/>
        </w:rPr>
        <w:t>.</w:t>
      </w:r>
      <w:ins w:id="13" w:author="Juan Carlos Ramos" w:date="2016-10-29T12:56:00Z">
        <w:r w:rsidR="007212E9">
          <w:rPr>
            <w:rFonts w:ascii="Arial" w:hAnsi="Arial" w:cs="Arial"/>
          </w:rPr>
          <w:t>(</w:t>
        </w:r>
        <w:proofErr w:type="gramEnd"/>
        <w:r w:rsidR="007212E9">
          <w:rPr>
            <w:rFonts w:ascii="Arial" w:hAnsi="Arial" w:cs="Arial"/>
          </w:rPr>
          <w:t>¿qué tipo de ‘memoria’?)</w:t>
        </w:r>
      </w:ins>
    </w:p>
    <w:p w:rsidR="00882E39" w:rsidRDefault="00D12C50" w:rsidP="00E06157">
      <w:pPr>
        <w:pStyle w:val="Ttulo2"/>
        <w:spacing w:before="120" w:after="60" w:line="360" w:lineRule="auto"/>
      </w:pPr>
      <w:bookmarkStart w:id="14" w:name="_Toc464228328"/>
      <w:r w:rsidRPr="00106B7B">
        <w:t>2</w:t>
      </w:r>
      <w:r>
        <w:t>.5. Suposiciones y Dependencias</w:t>
      </w:r>
      <w:bookmarkEnd w:id="14"/>
    </w:p>
    <w:p w:rsidR="002C0139" w:rsidRDefault="00C51012" w:rsidP="00E06157">
      <w:pPr>
        <w:spacing w:after="60" w:line="360" w:lineRule="auto"/>
        <w:jc w:val="both"/>
        <w:rPr>
          <w:rFonts w:ascii="Arial" w:hAnsi="Arial" w:cs="Arial"/>
        </w:rPr>
      </w:pPr>
      <w:r w:rsidRPr="00C51012">
        <w:rPr>
          <w:rFonts w:ascii="Arial" w:hAnsi="Arial" w:cs="Arial"/>
        </w:rPr>
        <w:t xml:space="preserve">Para el </w:t>
      </w:r>
      <w:r w:rsidR="002C0139">
        <w:rPr>
          <w:rFonts w:ascii="Arial" w:hAnsi="Arial" w:cs="Arial"/>
        </w:rPr>
        <w:t xml:space="preserve">correcto </w:t>
      </w:r>
      <w:r w:rsidRPr="00C51012">
        <w:rPr>
          <w:rFonts w:ascii="Arial" w:hAnsi="Arial" w:cs="Arial"/>
        </w:rPr>
        <w:t xml:space="preserve">funcionamiento del sistema, se requiere tener instalado </w:t>
      </w:r>
      <w:r w:rsidR="002C0139">
        <w:rPr>
          <w:rFonts w:ascii="Arial" w:hAnsi="Arial" w:cs="Arial"/>
        </w:rPr>
        <w:t>un lector de arch</w:t>
      </w:r>
      <w:r w:rsidR="002C0139">
        <w:rPr>
          <w:rFonts w:ascii="Arial" w:hAnsi="Arial" w:cs="Arial"/>
        </w:rPr>
        <w:t>i</w:t>
      </w:r>
      <w:r w:rsidR="002C0139">
        <w:rPr>
          <w:rFonts w:ascii="Arial" w:hAnsi="Arial" w:cs="Arial"/>
        </w:rPr>
        <w:t xml:space="preserve">vos PDF </w:t>
      </w:r>
      <w:r w:rsidRPr="00C51012">
        <w:rPr>
          <w:rFonts w:ascii="Arial" w:hAnsi="Arial" w:cs="Arial"/>
        </w:rPr>
        <w:t xml:space="preserve">para </w:t>
      </w:r>
      <w:r w:rsidR="002C0139">
        <w:rPr>
          <w:rFonts w:ascii="Arial" w:hAnsi="Arial" w:cs="Arial"/>
        </w:rPr>
        <w:t xml:space="preserve">leer </w:t>
      </w:r>
      <w:r w:rsidRPr="00C51012">
        <w:rPr>
          <w:rFonts w:ascii="Arial" w:hAnsi="Arial" w:cs="Arial"/>
        </w:rPr>
        <w:t xml:space="preserve">los reportes </w:t>
      </w:r>
      <w:r w:rsidR="002C0139">
        <w:rPr>
          <w:rFonts w:ascii="Arial" w:hAnsi="Arial" w:cs="Arial"/>
        </w:rPr>
        <w:t xml:space="preserve">generados. </w:t>
      </w:r>
    </w:p>
    <w:p w:rsidR="00904566" w:rsidRDefault="002C0139" w:rsidP="00E06157">
      <w:pPr>
        <w:spacing w:after="60" w:line="360" w:lineRule="auto"/>
        <w:jc w:val="both"/>
        <w:rPr>
          <w:rFonts w:ascii="Arial" w:hAnsi="Arial" w:cs="Arial"/>
        </w:rPr>
      </w:pPr>
      <w:r>
        <w:rPr>
          <w:rFonts w:ascii="Arial" w:hAnsi="Arial" w:cs="Arial"/>
        </w:rPr>
        <w:t>Otra consideración a tener en cuenta es que el software se realizará para que funcione s</w:t>
      </w:r>
      <w:r>
        <w:rPr>
          <w:rFonts w:ascii="Arial" w:hAnsi="Arial" w:cs="Arial"/>
        </w:rPr>
        <w:t>o</w:t>
      </w:r>
      <w:r>
        <w:rPr>
          <w:rFonts w:ascii="Arial" w:hAnsi="Arial" w:cs="Arial"/>
        </w:rPr>
        <w:t>bre el sistema operativo Linux.</w:t>
      </w:r>
    </w:p>
    <w:p w:rsidR="00882E39" w:rsidRDefault="00D12C50" w:rsidP="00E06157">
      <w:pPr>
        <w:pStyle w:val="Ttulo1"/>
        <w:spacing w:after="60" w:line="360" w:lineRule="auto"/>
      </w:pPr>
      <w:bookmarkStart w:id="15" w:name="_Toc464228329"/>
      <w:r>
        <w:t>3. Requisitos Específicos</w:t>
      </w:r>
      <w:bookmarkEnd w:id="15"/>
    </w:p>
    <w:p w:rsidR="002F091C" w:rsidRPr="00D24C01" w:rsidRDefault="008E79E7" w:rsidP="002F091C">
      <w:pPr>
        <w:spacing w:after="120"/>
        <w:jc w:val="both"/>
        <w:rPr>
          <w:rFonts w:ascii="Arial" w:hAnsi="Arial" w:cs="Arial"/>
        </w:rPr>
      </w:pPr>
      <w:r>
        <w:rPr>
          <w:rFonts w:ascii="Arial" w:hAnsi="Arial" w:cs="Arial"/>
        </w:rPr>
        <w:t>En esta sección se detallan</w:t>
      </w:r>
      <w:r w:rsidR="00564722">
        <w:rPr>
          <w:rFonts w:ascii="Arial" w:hAnsi="Arial" w:cs="Arial"/>
        </w:rPr>
        <w:t xml:space="preserve"> en diferentes </w:t>
      </w:r>
      <w:proofErr w:type="spellStart"/>
      <w:r w:rsidR="00564722">
        <w:rPr>
          <w:rFonts w:ascii="Arial" w:hAnsi="Arial" w:cs="Arial"/>
        </w:rPr>
        <w:t>subsecciones</w:t>
      </w:r>
      <w:proofErr w:type="spellEnd"/>
      <w:r>
        <w:rPr>
          <w:rFonts w:ascii="Arial" w:hAnsi="Arial" w:cs="Arial"/>
        </w:rPr>
        <w:t xml:space="preserve"> </w:t>
      </w:r>
      <w:r w:rsidR="009D557E" w:rsidRPr="009D557E">
        <w:rPr>
          <w:rFonts w:ascii="Arial" w:hAnsi="Arial" w:cs="Arial"/>
        </w:rPr>
        <w:t>los requerimientos específicos del sistema a desarrollar.</w:t>
      </w:r>
    </w:p>
    <w:p w:rsidR="00882E39" w:rsidRDefault="00BF7226" w:rsidP="00E06157">
      <w:pPr>
        <w:pStyle w:val="Ttulo2"/>
        <w:spacing w:before="120" w:after="60" w:line="360" w:lineRule="auto"/>
      </w:pPr>
      <w:bookmarkStart w:id="16" w:name="_Toc464228330"/>
      <w:r>
        <w:t>3.1</w:t>
      </w:r>
      <w:r w:rsidR="00D12C50">
        <w:t xml:space="preserve">. </w:t>
      </w:r>
      <w:r w:rsidR="00564722">
        <w:t>Requisitos Funcionales</w:t>
      </w:r>
      <w:bookmarkEnd w:id="16"/>
    </w:p>
    <w:p w:rsidR="002F091C" w:rsidRDefault="002F091C" w:rsidP="00E06157">
      <w:pPr>
        <w:spacing w:after="60" w:line="360" w:lineRule="auto"/>
        <w:jc w:val="both"/>
        <w:rPr>
          <w:rFonts w:ascii="Arial" w:hAnsi="Arial" w:cs="Arial"/>
        </w:rPr>
      </w:pPr>
      <w:r w:rsidRPr="002F091C">
        <w:rPr>
          <w:rFonts w:ascii="Arial" w:hAnsi="Arial" w:cs="Arial"/>
          <w:u w:val="single"/>
        </w:rPr>
        <w:t>Productos</w:t>
      </w:r>
      <w:r>
        <w:rPr>
          <w:rFonts w:ascii="Arial" w:hAnsi="Arial" w:cs="Arial"/>
        </w:rPr>
        <w:t>:</w:t>
      </w:r>
    </w:p>
    <w:p w:rsidR="002F091C" w:rsidRPr="00D24C01" w:rsidRDefault="002519F9" w:rsidP="002F091C">
      <w:pPr>
        <w:spacing w:after="60" w:line="360" w:lineRule="auto"/>
        <w:jc w:val="both"/>
        <w:rPr>
          <w:rFonts w:ascii="Arial" w:hAnsi="Arial" w:cs="Arial"/>
        </w:rPr>
      </w:pPr>
      <w:commentRangeStart w:id="17"/>
      <w:proofErr w:type="spellStart"/>
      <w:r>
        <w:rPr>
          <w:rFonts w:ascii="Arial" w:hAnsi="Arial" w:cs="Arial"/>
        </w:rPr>
        <w:t>Req</w:t>
      </w:r>
      <w:commentRangeEnd w:id="17"/>
      <w:proofErr w:type="spellEnd"/>
      <w:r w:rsidR="007212E9">
        <w:rPr>
          <w:rStyle w:val="Refdecomentario"/>
        </w:rPr>
        <w:commentReference w:id="17"/>
      </w:r>
      <w:r>
        <w:rPr>
          <w:rFonts w:ascii="Arial" w:hAnsi="Arial" w:cs="Arial"/>
        </w:rPr>
        <w:t>.</w:t>
      </w:r>
      <w:r w:rsidR="002F091C" w:rsidRPr="00D24C01">
        <w:rPr>
          <w:rFonts w:ascii="Arial" w:hAnsi="Arial" w:cs="Arial"/>
        </w:rPr>
        <w:t>001</w:t>
      </w:r>
      <w:r w:rsidR="002F091C">
        <w:rPr>
          <w:rFonts w:ascii="Arial" w:hAnsi="Arial" w:cs="Arial"/>
        </w:rPr>
        <w:t xml:space="preserve"> -</w:t>
      </w:r>
      <w:r w:rsidR="00D87427">
        <w:rPr>
          <w:rFonts w:ascii="Arial" w:hAnsi="Arial" w:cs="Arial"/>
        </w:rPr>
        <w:t xml:space="preserve"> El sistema deberá</w:t>
      </w:r>
      <w:r w:rsidR="002F091C" w:rsidRPr="00D24C01">
        <w:rPr>
          <w:rFonts w:ascii="Arial" w:hAnsi="Arial" w:cs="Arial"/>
        </w:rPr>
        <w:t xml:space="preserve"> permitir el registro de los productos</w:t>
      </w:r>
      <w:r w:rsidR="00EB51F8">
        <w:rPr>
          <w:rFonts w:ascii="Arial" w:hAnsi="Arial" w:cs="Arial"/>
        </w:rPr>
        <w:t xml:space="preserve"> con los siguientes d</w:t>
      </w:r>
      <w:r w:rsidR="00EB51F8">
        <w:rPr>
          <w:rFonts w:ascii="Arial" w:hAnsi="Arial" w:cs="Arial"/>
        </w:rPr>
        <w:t>a</w:t>
      </w:r>
      <w:r w:rsidR="00EB51F8">
        <w:rPr>
          <w:rFonts w:ascii="Arial" w:hAnsi="Arial" w:cs="Arial"/>
        </w:rPr>
        <w:t xml:space="preserve">tos: </w:t>
      </w:r>
      <w:r w:rsidR="00FF44AC">
        <w:rPr>
          <w:rFonts w:ascii="Arial" w:hAnsi="Arial" w:cs="Arial"/>
        </w:rPr>
        <w:t>número</w:t>
      </w:r>
      <w:r w:rsidR="00EB51F8">
        <w:rPr>
          <w:rFonts w:ascii="Arial" w:hAnsi="Arial" w:cs="Arial"/>
        </w:rPr>
        <w:t xml:space="preserve"> de producto, precio y descripción</w:t>
      </w:r>
      <w:r w:rsidR="002F091C" w:rsidRPr="00D24C01">
        <w:rPr>
          <w:rFonts w:ascii="Arial" w:hAnsi="Arial" w:cs="Arial"/>
        </w:rPr>
        <w:t>.</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sidRPr="00D24C01">
        <w:rPr>
          <w:rFonts w:ascii="Arial" w:hAnsi="Arial" w:cs="Arial"/>
        </w:rPr>
        <w:t>002</w:t>
      </w:r>
      <w:r w:rsidR="002F091C">
        <w:rPr>
          <w:rFonts w:ascii="Arial" w:hAnsi="Arial" w:cs="Arial"/>
        </w:rPr>
        <w:t xml:space="preserve"> -</w:t>
      </w:r>
      <w:r w:rsidR="002F091C" w:rsidRPr="00D24C01">
        <w:rPr>
          <w:rFonts w:ascii="Arial" w:hAnsi="Arial" w:cs="Arial"/>
        </w:rPr>
        <w:t xml:space="preserve"> El sistema </w:t>
      </w:r>
      <w:r w:rsidR="00D87427">
        <w:rPr>
          <w:rFonts w:ascii="Arial" w:hAnsi="Arial" w:cs="Arial"/>
        </w:rPr>
        <w:t>deberá</w:t>
      </w:r>
      <w:r w:rsidR="002F091C" w:rsidRPr="00D24C01">
        <w:rPr>
          <w:rFonts w:ascii="Arial" w:hAnsi="Arial" w:cs="Arial"/>
        </w:rPr>
        <w:t xml:space="preserve"> p</w:t>
      </w:r>
      <w:r w:rsidR="00EB51F8">
        <w:rPr>
          <w:rFonts w:ascii="Arial" w:hAnsi="Arial" w:cs="Arial"/>
        </w:rPr>
        <w:t xml:space="preserve">ermitir la modificación de </w:t>
      </w:r>
      <w:r w:rsidR="002F091C" w:rsidRPr="00D24C01">
        <w:rPr>
          <w:rFonts w:ascii="Arial" w:hAnsi="Arial" w:cs="Arial"/>
        </w:rPr>
        <w:t>los productos.</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sidRPr="00D24C01">
        <w:rPr>
          <w:rFonts w:ascii="Arial" w:hAnsi="Arial" w:cs="Arial"/>
        </w:rPr>
        <w:t>003</w:t>
      </w:r>
      <w:r w:rsidR="002F091C">
        <w:rPr>
          <w:rFonts w:ascii="Arial" w:hAnsi="Arial" w:cs="Arial"/>
        </w:rPr>
        <w:t xml:space="preserve"> -</w:t>
      </w:r>
      <w:r w:rsidR="002F091C" w:rsidRPr="00D24C01">
        <w:rPr>
          <w:rFonts w:ascii="Arial" w:hAnsi="Arial" w:cs="Arial"/>
        </w:rPr>
        <w:t xml:space="preserve"> El sistema </w:t>
      </w:r>
      <w:r w:rsidR="00D87427">
        <w:rPr>
          <w:rFonts w:ascii="Arial" w:hAnsi="Arial" w:cs="Arial"/>
        </w:rPr>
        <w:t>deberá</w:t>
      </w:r>
      <w:r w:rsidR="002F091C" w:rsidRPr="00D24C01">
        <w:rPr>
          <w:rFonts w:ascii="Arial" w:hAnsi="Arial" w:cs="Arial"/>
        </w:rPr>
        <w:t xml:space="preserve"> permiti</w:t>
      </w:r>
      <w:r w:rsidR="00EB51F8">
        <w:rPr>
          <w:rFonts w:ascii="Arial" w:hAnsi="Arial" w:cs="Arial"/>
        </w:rPr>
        <w:t>r la eliminación de</w:t>
      </w:r>
      <w:r w:rsidR="002F091C" w:rsidRPr="00D24C01">
        <w:rPr>
          <w:rFonts w:ascii="Arial" w:hAnsi="Arial" w:cs="Arial"/>
        </w:rPr>
        <w:t xml:space="preserve"> los productos.</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004</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la actualización del stock de los productos.</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005</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la actualización de precios de los productos.</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006</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notificar cuando haya menos de 2 unidades de </w:t>
      </w:r>
      <w:r w:rsidR="002C1E34">
        <w:rPr>
          <w:rFonts w:ascii="Arial" w:hAnsi="Arial" w:cs="Arial"/>
        </w:rPr>
        <w:t>cualquier</w:t>
      </w:r>
      <w:r w:rsidR="002F091C" w:rsidRPr="00D24C01">
        <w:rPr>
          <w:rFonts w:ascii="Arial" w:hAnsi="Arial" w:cs="Arial"/>
        </w:rPr>
        <w:t xml:space="preserve"> pr</w:t>
      </w:r>
      <w:r w:rsidR="002F091C" w:rsidRPr="00D24C01">
        <w:rPr>
          <w:rFonts w:ascii="Arial" w:hAnsi="Arial" w:cs="Arial"/>
        </w:rPr>
        <w:t>o</w:t>
      </w:r>
      <w:r w:rsidR="002F091C" w:rsidRPr="00D24C01">
        <w:rPr>
          <w:rFonts w:ascii="Arial" w:hAnsi="Arial" w:cs="Arial"/>
        </w:rPr>
        <w:t>ducto.</w:t>
      </w:r>
    </w:p>
    <w:p w:rsidR="002F091C"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007</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consultar el listado de los productos.</w:t>
      </w:r>
    </w:p>
    <w:p w:rsidR="002C1E34" w:rsidRPr="00EB51F8"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008</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consultar el stock de un producto.</w:t>
      </w:r>
    </w:p>
    <w:p w:rsidR="00D24C01" w:rsidRPr="00D24C01" w:rsidRDefault="002F091C" w:rsidP="002F091C">
      <w:pPr>
        <w:spacing w:after="60" w:line="360" w:lineRule="auto"/>
        <w:jc w:val="both"/>
        <w:rPr>
          <w:rFonts w:ascii="Arial" w:hAnsi="Arial" w:cs="Arial"/>
        </w:rPr>
      </w:pPr>
      <w:r w:rsidRPr="002F091C">
        <w:rPr>
          <w:rFonts w:ascii="Arial" w:hAnsi="Arial" w:cs="Arial"/>
          <w:u w:val="single"/>
        </w:rPr>
        <w:t>Proveedores</w:t>
      </w:r>
      <w:r>
        <w:rPr>
          <w:rFonts w:ascii="Arial" w:hAnsi="Arial" w:cs="Arial"/>
        </w:rPr>
        <w:t>:</w:t>
      </w:r>
    </w:p>
    <w:p w:rsidR="00D24C01" w:rsidRPr="00D24C01" w:rsidRDefault="002519F9" w:rsidP="00D24C01">
      <w:pPr>
        <w:spacing w:after="60" w:line="360" w:lineRule="auto"/>
        <w:jc w:val="both"/>
        <w:rPr>
          <w:rFonts w:ascii="Arial" w:hAnsi="Arial" w:cs="Arial"/>
        </w:rPr>
      </w:pPr>
      <w:r>
        <w:rPr>
          <w:rFonts w:ascii="Arial" w:hAnsi="Arial" w:cs="Arial"/>
        </w:rPr>
        <w:t>Req.</w:t>
      </w:r>
      <w:r w:rsidR="002F091C">
        <w:rPr>
          <w:rFonts w:ascii="Arial" w:hAnsi="Arial" w:cs="Arial"/>
        </w:rPr>
        <w:t>009</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24C01" w:rsidRPr="00D24C01">
        <w:rPr>
          <w:rFonts w:ascii="Arial" w:hAnsi="Arial" w:cs="Arial"/>
        </w:rPr>
        <w:t xml:space="preserve"> permitir el registro de los </w:t>
      </w:r>
      <w:r w:rsidR="00EB51F8">
        <w:rPr>
          <w:rFonts w:ascii="Arial" w:hAnsi="Arial" w:cs="Arial"/>
        </w:rPr>
        <w:t xml:space="preserve">siguientes </w:t>
      </w:r>
      <w:r w:rsidR="00D24C01" w:rsidRPr="00D24C01">
        <w:rPr>
          <w:rFonts w:ascii="Arial" w:hAnsi="Arial" w:cs="Arial"/>
        </w:rPr>
        <w:t>datos de los proveedores</w:t>
      </w:r>
      <w:r w:rsidR="00EB51F8">
        <w:rPr>
          <w:rFonts w:ascii="Arial" w:hAnsi="Arial" w:cs="Arial"/>
        </w:rPr>
        <w:t>: Nombre, Apellido, teléfono, e-mail, rubro.</w:t>
      </w:r>
    </w:p>
    <w:p w:rsidR="00D24C01" w:rsidRPr="00D24C01" w:rsidRDefault="002519F9" w:rsidP="00D24C01">
      <w:pPr>
        <w:spacing w:after="60" w:line="360" w:lineRule="auto"/>
        <w:jc w:val="both"/>
        <w:rPr>
          <w:rFonts w:ascii="Arial" w:hAnsi="Arial" w:cs="Arial"/>
        </w:rPr>
      </w:pPr>
      <w:r>
        <w:rPr>
          <w:rFonts w:ascii="Arial" w:hAnsi="Arial" w:cs="Arial"/>
        </w:rPr>
        <w:t>Req.</w:t>
      </w:r>
      <w:r w:rsidR="002F091C">
        <w:rPr>
          <w:rFonts w:ascii="Arial" w:hAnsi="Arial" w:cs="Arial"/>
        </w:rPr>
        <w:t>010</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24C01" w:rsidRPr="00D24C01">
        <w:rPr>
          <w:rFonts w:ascii="Arial" w:hAnsi="Arial" w:cs="Arial"/>
        </w:rPr>
        <w:t xml:space="preserve"> permitir</w:t>
      </w:r>
      <w:r w:rsidR="00EB51F8">
        <w:rPr>
          <w:rFonts w:ascii="Arial" w:hAnsi="Arial" w:cs="Arial"/>
        </w:rPr>
        <w:t xml:space="preserve"> la modificación de</w:t>
      </w:r>
      <w:r w:rsidR="00D24C01" w:rsidRPr="00D24C01">
        <w:rPr>
          <w:rFonts w:ascii="Arial" w:hAnsi="Arial" w:cs="Arial"/>
        </w:rPr>
        <w:t xml:space="preserve"> los proveedores.</w:t>
      </w:r>
    </w:p>
    <w:p w:rsidR="002F091C"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011</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24C01" w:rsidRPr="00D24C01">
        <w:rPr>
          <w:rFonts w:ascii="Arial" w:hAnsi="Arial" w:cs="Arial"/>
        </w:rPr>
        <w:t xml:space="preserve"> permitir</w:t>
      </w:r>
      <w:r w:rsidR="00EB51F8">
        <w:rPr>
          <w:rFonts w:ascii="Arial" w:hAnsi="Arial" w:cs="Arial"/>
        </w:rPr>
        <w:t xml:space="preserve"> la eliminación de </w:t>
      </w:r>
      <w:r w:rsidR="00D24C01" w:rsidRPr="00D24C01">
        <w:rPr>
          <w:rFonts w:ascii="Arial" w:hAnsi="Arial" w:cs="Arial"/>
        </w:rPr>
        <w:t>los proveedores.</w:t>
      </w:r>
      <w:r w:rsidR="002F091C" w:rsidRPr="002F091C">
        <w:rPr>
          <w:rFonts w:ascii="Arial" w:hAnsi="Arial" w:cs="Arial"/>
        </w:rPr>
        <w:t xml:space="preserve"> </w:t>
      </w:r>
    </w:p>
    <w:p w:rsidR="002F091C"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012</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consultar el listado de los proveedores.</w:t>
      </w:r>
    </w:p>
    <w:p w:rsidR="002F091C" w:rsidRDefault="002F091C" w:rsidP="002F091C">
      <w:pPr>
        <w:spacing w:after="60" w:line="360" w:lineRule="auto"/>
        <w:jc w:val="both"/>
        <w:rPr>
          <w:rFonts w:ascii="Arial" w:hAnsi="Arial" w:cs="Arial"/>
        </w:rPr>
      </w:pPr>
      <w:r w:rsidRPr="002F091C">
        <w:rPr>
          <w:rFonts w:ascii="Arial" w:hAnsi="Arial" w:cs="Arial"/>
          <w:u w:val="single"/>
        </w:rPr>
        <w:t>Pedidos</w:t>
      </w:r>
      <w:r>
        <w:rPr>
          <w:rFonts w:ascii="Arial" w:hAnsi="Arial" w:cs="Arial"/>
        </w:rPr>
        <w:t>:</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013</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consultar el listado de los pedidos registrados.</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014</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registrar pedidos de productos </w:t>
      </w:r>
      <w:ins w:id="18" w:author="Juan Carlos Ramos" w:date="2016-10-29T13:00:00Z">
        <w:r w:rsidR="007212E9">
          <w:rPr>
            <w:rFonts w:ascii="Arial" w:hAnsi="Arial" w:cs="Arial"/>
          </w:rPr>
          <w:t>a</w:t>
        </w:r>
      </w:ins>
      <w:del w:id="19" w:author="Juan Carlos Ramos" w:date="2016-10-29T13:00:00Z">
        <w:r w:rsidR="002F091C" w:rsidRPr="00D24C01" w:rsidDel="007212E9">
          <w:rPr>
            <w:rFonts w:ascii="Arial" w:hAnsi="Arial" w:cs="Arial"/>
          </w:rPr>
          <w:delText>para</w:delText>
        </w:r>
      </w:del>
      <w:r w:rsidR="002F091C" w:rsidRPr="00D24C01">
        <w:rPr>
          <w:rFonts w:ascii="Arial" w:hAnsi="Arial" w:cs="Arial"/>
        </w:rPr>
        <w:t xml:space="preserve"> los proveedores</w:t>
      </w:r>
      <w:r w:rsidR="00EB51F8">
        <w:rPr>
          <w:rFonts w:ascii="Arial" w:hAnsi="Arial" w:cs="Arial"/>
        </w:rPr>
        <w:t xml:space="preserve">, incluyendo </w:t>
      </w:r>
      <w:r w:rsidR="002C1E34">
        <w:rPr>
          <w:rFonts w:ascii="Arial" w:hAnsi="Arial" w:cs="Arial"/>
        </w:rPr>
        <w:t xml:space="preserve">productos, </w:t>
      </w:r>
      <w:r w:rsidR="00EB51F8">
        <w:rPr>
          <w:rFonts w:ascii="Arial" w:hAnsi="Arial" w:cs="Arial"/>
        </w:rPr>
        <w:t>cantidad</w:t>
      </w:r>
      <w:r w:rsidR="002C1E34">
        <w:rPr>
          <w:rFonts w:ascii="Arial" w:hAnsi="Arial" w:cs="Arial"/>
        </w:rPr>
        <w:t>es</w:t>
      </w:r>
      <w:r w:rsidR="00EB51F8">
        <w:rPr>
          <w:rFonts w:ascii="Arial" w:hAnsi="Arial" w:cs="Arial"/>
        </w:rPr>
        <w:t>, fecha y monto a abonar</w:t>
      </w:r>
      <w:r w:rsidR="002F091C" w:rsidRPr="00D24C01">
        <w:rPr>
          <w:rFonts w:ascii="Arial" w:hAnsi="Arial" w:cs="Arial"/>
        </w:rPr>
        <w:t>.</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015</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enviar los pedidos a los proveedores.</w:t>
      </w:r>
    </w:p>
    <w:p w:rsidR="002F091C"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016</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modificar los pedidos registrados.</w:t>
      </w:r>
      <w:r w:rsidR="002F091C" w:rsidRPr="002F091C">
        <w:rPr>
          <w:rFonts w:ascii="Arial" w:hAnsi="Arial" w:cs="Arial"/>
        </w:rPr>
        <w:t xml:space="preserve"> </w:t>
      </w:r>
    </w:p>
    <w:p w:rsidR="002F091C" w:rsidRPr="00D24C01" w:rsidRDefault="002519F9" w:rsidP="002F091C">
      <w:pPr>
        <w:spacing w:after="60" w:line="360" w:lineRule="auto"/>
        <w:jc w:val="both"/>
        <w:rPr>
          <w:rFonts w:ascii="Arial" w:hAnsi="Arial" w:cs="Arial"/>
        </w:rPr>
      </w:pPr>
      <w:r>
        <w:rPr>
          <w:rFonts w:ascii="Arial" w:hAnsi="Arial" w:cs="Arial"/>
        </w:rPr>
        <w:t>Req.</w:t>
      </w:r>
      <w:r w:rsidR="002F091C">
        <w:rPr>
          <w:rFonts w:ascii="Arial" w:hAnsi="Arial" w:cs="Arial"/>
        </w:rPr>
        <w:t>017</w:t>
      </w:r>
      <w:r w:rsidR="002F091C" w:rsidRPr="00D24C01">
        <w:rPr>
          <w:rFonts w:ascii="Arial" w:hAnsi="Arial" w:cs="Arial"/>
        </w:rPr>
        <w:t xml:space="preserve"> </w:t>
      </w:r>
      <w:r w:rsidR="002F091C">
        <w:rPr>
          <w:rFonts w:ascii="Arial" w:hAnsi="Arial" w:cs="Arial"/>
        </w:rPr>
        <w:t xml:space="preserve">- </w:t>
      </w:r>
      <w:r w:rsidR="002F091C" w:rsidRPr="00D24C01">
        <w:rPr>
          <w:rFonts w:ascii="Arial" w:hAnsi="Arial" w:cs="Arial"/>
        </w:rPr>
        <w:t xml:space="preserve">El sistema </w:t>
      </w:r>
      <w:r w:rsidR="00D87427">
        <w:rPr>
          <w:rFonts w:ascii="Arial" w:hAnsi="Arial" w:cs="Arial"/>
        </w:rPr>
        <w:t>deberá</w:t>
      </w:r>
      <w:r w:rsidR="002F091C" w:rsidRPr="00D24C01">
        <w:rPr>
          <w:rFonts w:ascii="Arial" w:hAnsi="Arial" w:cs="Arial"/>
        </w:rPr>
        <w:t xml:space="preserve"> permitir anular los pedidos registrados dentro de</w:t>
      </w:r>
      <w:r w:rsidR="00A54EC9">
        <w:rPr>
          <w:rFonts w:ascii="Arial" w:hAnsi="Arial" w:cs="Arial"/>
        </w:rPr>
        <w:t xml:space="preserve"> los 5 días lu</w:t>
      </w:r>
      <w:r w:rsidR="00A54EC9">
        <w:rPr>
          <w:rFonts w:ascii="Arial" w:hAnsi="Arial" w:cs="Arial"/>
        </w:rPr>
        <w:t>e</w:t>
      </w:r>
      <w:r w:rsidR="00A54EC9">
        <w:rPr>
          <w:rFonts w:ascii="Arial" w:hAnsi="Arial" w:cs="Arial"/>
        </w:rPr>
        <w:t>go de realizar el pedido</w:t>
      </w:r>
      <w:r w:rsidR="002F091C" w:rsidRPr="00D24C01">
        <w:rPr>
          <w:rFonts w:ascii="Arial" w:hAnsi="Arial" w:cs="Arial"/>
        </w:rPr>
        <w:t>.</w:t>
      </w:r>
    </w:p>
    <w:p w:rsidR="00D24C01" w:rsidRPr="00D24C01" w:rsidRDefault="002F091C" w:rsidP="00D24C01">
      <w:pPr>
        <w:spacing w:after="60" w:line="360" w:lineRule="auto"/>
        <w:jc w:val="both"/>
        <w:rPr>
          <w:rFonts w:ascii="Arial" w:hAnsi="Arial" w:cs="Arial"/>
        </w:rPr>
      </w:pPr>
      <w:r w:rsidRPr="002F091C">
        <w:rPr>
          <w:rFonts w:ascii="Arial" w:hAnsi="Arial" w:cs="Arial"/>
          <w:u w:val="single"/>
        </w:rPr>
        <w:t>Ventas</w:t>
      </w:r>
      <w:r>
        <w:rPr>
          <w:rFonts w:ascii="Arial" w:hAnsi="Arial" w:cs="Arial"/>
        </w:rPr>
        <w:t>:</w:t>
      </w:r>
    </w:p>
    <w:p w:rsidR="00D24C01" w:rsidRPr="00D24C01" w:rsidRDefault="002519F9" w:rsidP="00D24C01">
      <w:pPr>
        <w:spacing w:after="60" w:line="360" w:lineRule="auto"/>
        <w:jc w:val="both"/>
        <w:rPr>
          <w:rFonts w:ascii="Arial" w:hAnsi="Arial" w:cs="Arial"/>
        </w:rPr>
      </w:pPr>
      <w:r>
        <w:rPr>
          <w:rFonts w:ascii="Arial" w:hAnsi="Arial" w:cs="Arial"/>
        </w:rPr>
        <w:t>Req.</w:t>
      </w:r>
      <w:r w:rsidR="002F091C">
        <w:rPr>
          <w:rFonts w:ascii="Arial" w:hAnsi="Arial" w:cs="Arial"/>
        </w:rPr>
        <w:t>018</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24C01" w:rsidRPr="00D24C01">
        <w:rPr>
          <w:rFonts w:ascii="Arial" w:hAnsi="Arial" w:cs="Arial"/>
        </w:rPr>
        <w:t xml:space="preserve"> registrar las ventas realizadas.</w:t>
      </w:r>
    </w:p>
    <w:p w:rsidR="00D24C01" w:rsidRPr="00D24C01" w:rsidRDefault="002519F9" w:rsidP="00D24C01">
      <w:pPr>
        <w:spacing w:after="60" w:line="360" w:lineRule="auto"/>
        <w:jc w:val="both"/>
        <w:rPr>
          <w:rFonts w:ascii="Arial" w:hAnsi="Arial" w:cs="Arial"/>
        </w:rPr>
      </w:pPr>
      <w:r>
        <w:rPr>
          <w:rFonts w:ascii="Arial" w:hAnsi="Arial" w:cs="Arial"/>
        </w:rPr>
        <w:t>Req.</w:t>
      </w:r>
      <w:r w:rsidR="002F091C">
        <w:rPr>
          <w:rFonts w:ascii="Arial" w:hAnsi="Arial" w:cs="Arial"/>
        </w:rPr>
        <w:t>019</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24C01" w:rsidRPr="00D24C01">
        <w:rPr>
          <w:rFonts w:ascii="Arial" w:hAnsi="Arial" w:cs="Arial"/>
        </w:rPr>
        <w:t xml:space="preserve"> formular tickets para imprimir.</w:t>
      </w:r>
      <w:ins w:id="20" w:author="Juan Carlos Ramos" w:date="2016-10-29T13:01:00Z">
        <w:r w:rsidR="007212E9">
          <w:rPr>
            <w:rFonts w:ascii="Arial" w:hAnsi="Arial" w:cs="Arial"/>
          </w:rPr>
          <w:t xml:space="preserve"> (</w:t>
        </w:r>
        <w:proofErr w:type="gramStart"/>
        <w:r w:rsidR="007212E9">
          <w:rPr>
            <w:rFonts w:ascii="Arial" w:hAnsi="Arial" w:cs="Arial"/>
          </w:rPr>
          <w:t>directamente</w:t>
        </w:r>
        <w:proofErr w:type="gramEnd"/>
        <w:r w:rsidR="007212E9">
          <w:rPr>
            <w:rFonts w:ascii="Arial" w:hAnsi="Arial" w:cs="Arial"/>
          </w:rPr>
          <w:t xml:space="preserve"> sería: El sistema deberá imprimir tickets por ventas)</w:t>
        </w:r>
      </w:ins>
    </w:p>
    <w:p w:rsidR="00D24C01" w:rsidRPr="00D24C01" w:rsidRDefault="002519F9" w:rsidP="00D24C01">
      <w:pPr>
        <w:spacing w:after="60" w:line="360" w:lineRule="auto"/>
        <w:jc w:val="both"/>
        <w:rPr>
          <w:rFonts w:ascii="Arial" w:hAnsi="Arial" w:cs="Arial"/>
        </w:rPr>
      </w:pPr>
      <w:r>
        <w:rPr>
          <w:rFonts w:ascii="Arial" w:hAnsi="Arial" w:cs="Arial"/>
        </w:rPr>
        <w:t>Req.</w:t>
      </w:r>
      <w:r w:rsidR="002F091C">
        <w:rPr>
          <w:rFonts w:ascii="Arial" w:hAnsi="Arial" w:cs="Arial"/>
        </w:rPr>
        <w:t>020</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24C01" w:rsidRPr="00D24C01">
        <w:rPr>
          <w:rFonts w:ascii="Arial" w:hAnsi="Arial" w:cs="Arial"/>
        </w:rPr>
        <w:t xml:space="preserve"> generar reportes estadísticos de ventas.</w:t>
      </w:r>
    </w:p>
    <w:p w:rsidR="002F091C" w:rsidRDefault="002519F9" w:rsidP="00D24C01">
      <w:pPr>
        <w:spacing w:after="60" w:line="360" w:lineRule="auto"/>
        <w:jc w:val="both"/>
        <w:rPr>
          <w:rFonts w:ascii="Arial" w:hAnsi="Arial" w:cs="Arial"/>
        </w:rPr>
      </w:pPr>
      <w:r>
        <w:rPr>
          <w:rFonts w:ascii="Arial" w:hAnsi="Arial" w:cs="Arial"/>
        </w:rPr>
        <w:t>Req.</w:t>
      </w:r>
      <w:r w:rsidR="002F091C">
        <w:rPr>
          <w:rFonts w:ascii="Arial" w:hAnsi="Arial" w:cs="Arial"/>
        </w:rPr>
        <w:t>021</w:t>
      </w:r>
      <w:r w:rsidR="00D24C01" w:rsidRPr="00D24C01">
        <w:rPr>
          <w:rFonts w:ascii="Arial" w:hAnsi="Arial" w:cs="Arial"/>
        </w:rPr>
        <w:t xml:space="preserve"> </w:t>
      </w:r>
      <w:r w:rsidR="00D24C01">
        <w:rPr>
          <w:rFonts w:ascii="Arial" w:hAnsi="Arial" w:cs="Arial"/>
        </w:rPr>
        <w:t xml:space="preserve">- </w:t>
      </w:r>
      <w:r w:rsidR="00D24C01" w:rsidRPr="00D24C01">
        <w:rPr>
          <w:rFonts w:ascii="Arial" w:hAnsi="Arial" w:cs="Arial"/>
        </w:rPr>
        <w:t xml:space="preserve">El sistema </w:t>
      </w:r>
      <w:r w:rsidR="00D87427">
        <w:rPr>
          <w:rFonts w:ascii="Arial" w:hAnsi="Arial" w:cs="Arial"/>
        </w:rPr>
        <w:t>deberá</w:t>
      </w:r>
      <w:r w:rsidR="00DC7566">
        <w:rPr>
          <w:rFonts w:ascii="Arial" w:hAnsi="Arial" w:cs="Arial"/>
        </w:rPr>
        <w:t xml:space="preserve"> permitir </w:t>
      </w:r>
      <w:ins w:id="21" w:author="Juan Carlos Ramos" w:date="2016-10-29T13:01:00Z">
        <w:r w:rsidR="007212E9">
          <w:rPr>
            <w:rFonts w:ascii="Arial" w:hAnsi="Arial" w:cs="Arial"/>
          </w:rPr>
          <w:t xml:space="preserve">registrar </w:t>
        </w:r>
      </w:ins>
      <w:r w:rsidR="00DC7566">
        <w:rPr>
          <w:rFonts w:ascii="Arial" w:hAnsi="Arial" w:cs="Arial"/>
        </w:rPr>
        <w:t xml:space="preserve">pagos con tarjeta Visa, Cabal y </w:t>
      </w:r>
      <w:proofErr w:type="spellStart"/>
      <w:r w:rsidR="00DC7566">
        <w:rPr>
          <w:rFonts w:ascii="Arial" w:hAnsi="Arial" w:cs="Arial"/>
        </w:rPr>
        <w:t>MasterCard</w:t>
      </w:r>
      <w:proofErr w:type="spellEnd"/>
      <w:r w:rsidR="00DC7566">
        <w:rPr>
          <w:rFonts w:ascii="Arial" w:hAnsi="Arial" w:cs="Arial"/>
        </w:rPr>
        <w:t>.</w:t>
      </w:r>
    </w:p>
    <w:p w:rsidR="00882E39" w:rsidRDefault="00D12C50" w:rsidP="00E06157">
      <w:pPr>
        <w:pStyle w:val="Ttulo2"/>
        <w:spacing w:before="120" w:after="60" w:line="360" w:lineRule="auto"/>
      </w:pPr>
      <w:bookmarkStart w:id="22" w:name="_Toc464228331"/>
      <w:r w:rsidRPr="00106B7B">
        <w:t>3</w:t>
      </w:r>
      <w:r w:rsidR="00BF7226">
        <w:t>.2</w:t>
      </w:r>
      <w:r>
        <w:t>. Requisitos de Rendimiento</w:t>
      </w:r>
      <w:bookmarkEnd w:id="22"/>
    </w:p>
    <w:p w:rsidR="00564722" w:rsidRDefault="00585722" w:rsidP="00E06157">
      <w:pPr>
        <w:spacing w:after="60" w:line="360" w:lineRule="auto"/>
        <w:jc w:val="both"/>
        <w:rPr>
          <w:rFonts w:ascii="Arial" w:hAnsi="Arial" w:cs="Arial"/>
        </w:rPr>
      </w:pPr>
      <w:r>
        <w:rPr>
          <w:rFonts w:ascii="Arial" w:hAnsi="Arial" w:cs="Arial"/>
        </w:rPr>
        <w:t xml:space="preserve">Req.01 - </w:t>
      </w:r>
      <w:r w:rsidR="00564722">
        <w:rPr>
          <w:rFonts w:ascii="Arial" w:hAnsi="Arial" w:cs="Arial"/>
        </w:rPr>
        <w:t xml:space="preserve">El sistema </w:t>
      </w:r>
      <w:r w:rsidR="00D87427">
        <w:rPr>
          <w:rFonts w:ascii="Arial" w:hAnsi="Arial" w:cs="Arial"/>
        </w:rPr>
        <w:t>deberá</w:t>
      </w:r>
      <w:r w:rsidR="00564722">
        <w:rPr>
          <w:rFonts w:ascii="Arial" w:hAnsi="Arial" w:cs="Arial"/>
        </w:rPr>
        <w:t xml:space="preserve"> permitir el acceso simultáneo de usuarios.</w:t>
      </w:r>
    </w:p>
    <w:p w:rsidR="00B9584F" w:rsidRDefault="00585722" w:rsidP="00D24C01">
      <w:pPr>
        <w:spacing w:after="120"/>
        <w:jc w:val="both"/>
        <w:rPr>
          <w:rFonts w:ascii="Arial" w:hAnsi="Arial" w:cs="Arial"/>
        </w:rPr>
      </w:pPr>
      <w:r>
        <w:rPr>
          <w:rFonts w:ascii="Arial" w:hAnsi="Arial" w:cs="Arial"/>
        </w:rPr>
        <w:t>Req.</w:t>
      </w:r>
      <w:r w:rsidR="00026D06">
        <w:rPr>
          <w:rFonts w:ascii="Arial" w:hAnsi="Arial" w:cs="Arial"/>
        </w:rPr>
        <w:t>02</w:t>
      </w:r>
      <w:r w:rsidR="002519F9">
        <w:rPr>
          <w:rFonts w:ascii="Arial" w:hAnsi="Arial" w:cs="Arial"/>
        </w:rPr>
        <w:t xml:space="preserve"> </w:t>
      </w:r>
      <w:r>
        <w:rPr>
          <w:rFonts w:ascii="Arial" w:hAnsi="Arial" w:cs="Arial"/>
        </w:rPr>
        <w:t xml:space="preserve">- </w:t>
      </w:r>
      <w:r w:rsidR="00D24C01">
        <w:rPr>
          <w:rFonts w:ascii="Arial" w:hAnsi="Arial" w:cs="Arial"/>
        </w:rPr>
        <w:t xml:space="preserve">El sistema </w:t>
      </w:r>
      <w:r w:rsidR="00D87427">
        <w:rPr>
          <w:rFonts w:ascii="Arial" w:hAnsi="Arial" w:cs="Arial"/>
        </w:rPr>
        <w:t>deberá</w:t>
      </w:r>
      <w:r w:rsidR="00D24C01">
        <w:rPr>
          <w:rFonts w:ascii="Arial" w:hAnsi="Arial" w:cs="Arial"/>
        </w:rPr>
        <w:t xml:space="preserve"> </w:t>
      </w:r>
      <w:r w:rsidR="00D51985">
        <w:rPr>
          <w:rFonts w:ascii="Arial" w:hAnsi="Arial" w:cs="Arial"/>
        </w:rPr>
        <w:t xml:space="preserve">resolver las consultas </w:t>
      </w:r>
      <w:r w:rsidR="00D24C01">
        <w:rPr>
          <w:rFonts w:ascii="Arial" w:hAnsi="Arial" w:cs="Arial"/>
        </w:rPr>
        <w:t>en menos de 30 segundos.</w:t>
      </w:r>
    </w:p>
    <w:p w:rsidR="00783268" w:rsidRDefault="00D12C50" w:rsidP="00E95077">
      <w:pPr>
        <w:pStyle w:val="Ttulo2"/>
        <w:spacing w:before="120" w:after="60" w:line="360" w:lineRule="auto"/>
      </w:pPr>
      <w:bookmarkStart w:id="23" w:name="_Toc464228332"/>
      <w:r>
        <w:t>3</w:t>
      </w:r>
      <w:r w:rsidR="00BF7226">
        <w:t>.3</w:t>
      </w:r>
      <w:r>
        <w:t>. Restricciones de Diseño</w:t>
      </w:r>
      <w:bookmarkEnd w:id="23"/>
    </w:p>
    <w:p w:rsidR="00E95077" w:rsidRPr="00E95077" w:rsidRDefault="00F64900" w:rsidP="00E95077">
      <w:pPr>
        <w:spacing w:after="120"/>
        <w:jc w:val="both"/>
        <w:rPr>
          <w:rFonts w:ascii="Arial" w:hAnsi="Arial" w:cs="Arial"/>
        </w:rPr>
      </w:pPr>
      <w:r>
        <w:rPr>
          <w:rFonts w:ascii="Arial" w:hAnsi="Arial" w:cs="Arial"/>
        </w:rPr>
        <w:t>Req.01</w:t>
      </w:r>
      <w:r w:rsidR="0045034E" w:rsidRPr="00585722">
        <w:rPr>
          <w:rFonts w:ascii="Arial" w:hAnsi="Arial" w:cs="Arial"/>
        </w:rPr>
        <w:t xml:space="preserve">El sistema </w:t>
      </w:r>
      <w:r w:rsidR="00D87427" w:rsidRPr="00585722">
        <w:rPr>
          <w:rFonts w:ascii="Arial" w:hAnsi="Arial" w:cs="Arial"/>
        </w:rPr>
        <w:t>deberá</w:t>
      </w:r>
      <w:r w:rsidR="0045034E" w:rsidRPr="00585722">
        <w:rPr>
          <w:rFonts w:ascii="Arial" w:hAnsi="Arial" w:cs="Arial"/>
        </w:rPr>
        <w:t xml:space="preserve"> utilizar el lenguaje </w:t>
      </w:r>
      <w:r w:rsidR="00585722">
        <w:rPr>
          <w:rFonts w:ascii="Arial" w:hAnsi="Arial" w:cs="Arial"/>
        </w:rPr>
        <w:t>HTML</w:t>
      </w:r>
      <w:r w:rsidR="0045034E" w:rsidRPr="00585722">
        <w:rPr>
          <w:rFonts w:ascii="Arial" w:hAnsi="Arial" w:cs="Arial"/>
        </w:rPr>
        <w:t xml:space="preserve"> para su </w:t>
      </w:r>
      <w:r w:rsidR="00585722" w:rsidRPr="00585722">
        <w:rPr>
          <w:rFonts w:ascii="Arial" w:hAnsi="Arial" w:cs="Arial"/>
        </w:rPr>
        <w:t>implementación</w:t>
      </w:r>
      <w:r w:rsidR="0045034E" w:rsidRPr="00585722">
        <w:rPr>
          <w:rFonts w:ascii="Arial" w:hAnsi="Arial" w:cs="Arial"/>
        </w:rPr>
        <w:t>.</w:t>
      </w:r>
      <w:ins w:id="24" w:author="Juan Carlos Ramos" w:date="2016-10-29T13:04:00Z">
        <w:r w:rsidR="005B3492">
          <w:rPr>
            <w:rFonts w:ascii="Arial" w:hAnsi="Arial" w:cs="Arial"/>
          </w:rPr>
          <w:t xml:space="preserve"> ¿En qué nivel? Anteriormente dice que va a utilizar </w:t>
        </w:r>
        <w:proofErr w:type="spellStart"/>
        <w:r w:rsidR="005B3492">
          <w:rPr>
            <w:rFonts w:ascii="Arial" w:hAnsi="Arial" w:cs="Arial"/>
          </w:rPr>
          <w:t>Python</w:t>
        </w:r>
        <w:proofErr w:type="spellEnd"/>
        <w:r w:rsidR="005B3492">
          <w:rPr>
            <w:rFonts w:ascii="Arial" w:hAnsi="Arial" w:cs="Arial"/>
          </w:rPr>
          <w:t>.</w:t>
        </w:r>
      </w:ins>
    </w:p>
    <w:p w:rsidR="00B9584F" w:rsidRPr="0030542F" w:rsidRDefault="00BF7226" w:rsidP="0030542F">
      <w:pPr>
        <w:pStyle w:val="Ttulo2"/>
        <w:spacing w:before="120" w:after="60" w:line="360" w:lineRule="auto"/>
      </w:pPr>
      <w:bookmarkStart w:id="25" w:name="_Toc464228333"/>
      <w:r>
        <w:t>3.4</w:t>
      </w:r>
      <w:r w:rsidR="00D12C50" w:rsidRPr="00106B7B">
        <w:t>. Atributos del Sistema</w:t>
      </w:r>
      <w:bookmarkEnd w:id="25"/>
    </w:p>
    <w:p w:rsidR="007C354F" w:rsidRPr="00F0256D" w:rsidRDefault="00F64900" w:rsidP="007C354F">
      <w:pPr>
        <w:spacing w:after="60" w:line="360" w:lineRule="auto"/>
        <w:jc w:val="both"/>
        <w:rPr>
          <w:rFonts w:ascii="Arial" w:hAnsi="Arial" w:cs="Arial"/>
        </w:rPr>
      </w:pPr>
      <w:r>
        <w:rPr>
          <w:rFonts w:ascii="Arial" w:hAnsi="Arial" w:cs="Arial"/>
        </w:rPr>
        <w:t xml:space="preserve">Req.01 - </w:t>
      </w:r>
      <w:r w:rsidR="007C354F" w:rsidRPr="00D24C01">
        <w:rPr>
          <w:rFonts w:ascii="Arial" w:hAnsi="Arial" w:cs="Arial"/>
        </w:rPr>
        <w:t xml:space="preserve">El sistema </w:t>
      </w:r>
      <w:r w:rsidR="007C354F">
        <w:rPr>
          <w:rFonts w:ascii="Arial" w:hAnsi="Arial" w:cs="Arial"/>
        </w:rPr>
        <w:t>deberá</w:t>
      </w:r>
      <w:r w:rsidR="007C354F" w:rsidRPr="00D24C01">
        <w:rPr>
          <w:rFonts w:ascii="Arial" w:hAnsi="Arial" w:cs="Arial"/>
        </w:rPr>
        <w:t xml:space="preserve"> permitir </w:t>
      </w:r>
      <w:r w:rsidR="007C354F">
        <w:rPr>
          <w:rFonts w:ascii="Arial" w:hAnsi="Arial" w:cs="Arial"/>
        </w:rPr>
        <w:t xml:space="preserve">la </w:t>
      </w:r>
      <w:r w:rsidR="007C354F" w:rsidRPr="00D24C01">
        <w:rPr>
          <w:rFonts w:ascii="Arial" w:hAnsi="Arial" w:cs="Arial"/>
        </w:rPr>
        <w:t>autenticación de usuarios.</w:t>
      </w:r>
    </w:p>
    <w:p w:rsidR="007C354F" w:rsidRPr="00F64900" w:rsidRDefault="007C354F" w:rsidP="00F64900">
      <w:pPr>
        <w:pStyle w:val="Prrafodelista"/>
        <w:numPr>
          <w:ilvl w:val="0"/>
          <w:numId w:val="16"/>
        </w:numPr>
        <w:spacing w:after="60" w:line="360" w:lineRule="auto"/>
        <w:jc w:val="both"/>
        <w:rPr>
          <w:rFonts w:ascii="Arial" w:hAnsi="Arial" w:cs="Arial"/>
        </w:rPr>
      </w:pPr>
      <w:r w:rsidRPr="00F64900">
        <w:rPr>
          <w:rFonts w:ascii="Arial" w:hAnsi="Arial" w:cs="Arial"/>
        </w:rPr>
        <w:t>Los diferentes usuarios son: d</w:t>
      </w:r>
      <w:r w:rsidR="00B9584F" w:rsidRPr="00F64900">
        <w:rPr>
          <w:rFonts w:ascii="Arial" w:hAnsi="Arial" w:cs="Arial"/>
        </w:rPr>
        <w:t>ueño</w:t>
      </w:r>
      <w:r w:rsidRPr="00F64900">
        <w:rPr>
          <w:rFonts w:ascii="Arial" w:hAnsi="Arial" w:cs="Arial"/>
        </w:rPr>
        <w:t>, e</w:t>
      </w:r>
      <w:r w:rsidR="00B9584F" w:rsidRPr="00F64900">
        <w:rPr>
          <w:rFonts w:ascii="Arial" w:hAnsi="Arial" w:cs="Arial"/>
        </w:rPr>
        <w:t xml:space="preserve">mpleado de </w:t>
      </w:r>
      <w:r w:rsidRPr="00F64900">
        <w:rPr>
          <w:rFonts w:ascii="Arial" w:hAnsi="Arial" w:cs="Arial"/>
        </w:rPr>
        <w:t>a</w:t>
      </w:r>
      <w:r w:rsidR="00B9584F" w:rsidRPr="00F64900">
        <w:rPr>
          <w:rFonts w:ascii="Arial" w:hAnsi="Arial" w:cs="Arial"/>
        </w:rPr>
        <w:t xml:space="preserve">tención al </w:t>
      </w:r>
      <w:r w:rsidRPr="00F64900">
        <w:rPr>
          <w:rFonts w:ascii="Arial" w:hAnsi="Arial" w:cs="Arial"/>
        </w:rPr>
        <w:t>c</w:t>
      </w:r>
      <w:r w:rsidR="00B9584F" w:rsidRPr="00F64900">
        <w:rPr>
          <w:rFonts w:ascii="Arial" w:hAnsi="Arial" w:cs="Arial"/>
        </w:rPr>
        <w:t>liente</w:t>
      </w:r>
      <w:r w:rsidRPr="00F64900">
        <w:rPr>
          <w:rFonts w:ascii="Arial" w:hAnsi="Arial" w:cs="Arial"/>
        </w:rPr>
        <w:t xml:space="preserve"> y empleado de caja.</w:t>
      </w:r>
    </w:p>
    <w:p w:rsidR="007C354F" w:rsidRPr="00F64900" w:rsidRDefault="007C354F" w:rsidP="00F64900">
      <w:pPr>
        <w:pStyle w:val="Prrafodelista"/>
        <w:numPr>
          <w:ilvl w:val="0"/>
          <w:numId w:val="16"/>
        </w:numPr>
        <w:spacing w:after="60" w:line="360" w:lineRule="auto"/>
        <w:jc w:val="both"/>
        <w:rPr>
          <w:rFonts w:ascii="Arial" w:hAnsi="Arial" w:cs="Arial"/>
        </w:rPr>
      </w:pPr>
      <w:r w:rsidRPr="00F64900">
        <w:rPr>
          <w:rFonts w:ascii="Arial" w:hAnsi="Arial" w:cs="Arial"/>
        </w:rPr>
        <w:t>El dueño tiene permiso para todas las posibles acciones sobre el sistema.</w:t>
      </w:r>
    </w:p>
    <w:p w:rsidR="00F64900" w:rsidRDefault="007C354F" w:rsidP="00B9584F">
      <w:pPr>
        <w:pStyle w:val="Prrafodelista"/>
        <w:numPr>
          <w:ilvl w:val="0"/>
          <w:numId w:val="16"/>
        </w:numPr>
        <w:spacing w:after="60" w:line="360" w:lineRule="auto"/>
        <w:jc w:val="both"/>
        <w:rPr>
          <w:rFonts w:ascii="Arial" w:hAnsi="Arial" w:cs="Arial"/>
        </w:rPr>
      </w:pPr>
      <w:r w:rsidRPr="00F64900">
        <w:rPr>
          <w:rFonts w:ascii="Arial" w:hAnsi="Arial" w:cs="Arial"/>
        </w:rPr>
        <w:t>El empleado de atención al cliente puede</w:t>
      </w:r>
      <w:r w:rsidR="00B9584F" w:rsidRPr="00F64900">
        <w:rPr>
          <w:rFonts w:ascii="Arial" w:hAnsi="Arial" w:cs="Arial"/>
        </w:rPr>
        <w:t xml:space="preserve"> consultar los productos y el stock dispon</w:t>
      </w:r>
      <w:r w:rsidR="00B9584F" w:rsidRPr="00F64900">
        <w:rPr>
          <w:rFonts w:ascii="Arial" w:hAnsi="Arial" w:cs="Arial"/>
        </w:rPr>
        <w:t>i</w:t>
      </w:r>
      <w:r w:rsidR="00B9584F" w:rsidRPr="00F64900">
        <w:rPr>
          <w:rFonts w:ascii="Arial" w:hAnsi="Arial" w:cs="Arial"/>
        </w:rPr>
        <w:t>ble.</w:t>
      </w:r>
    </w:p>
    <w:p w:rsidR="00B9584F" w:rsidRPr="00F64900" w:rsidRDefault="00B9584F" w:rsidP="00B9584F">
      <w:pPr>
        <w:pStyle w:val="Prrafodelista"/>
        <w:numPr>
          <w:ilvl w:val="0"/>
          <w:numId w:val="16"/>
        </w:numPr>
        <w:spacing w:after="60" w:line="360" w:lineRule="auto"/>
        <w:jc w:val="both"/>
        <w:rPr>
          <w:rFonts w:ascii="Arial" w:hAnsi="Arial" w:cs="Arial"/>
        </w:rPr>
      </w:pPr>
      <w:r w:rsidRPr="00F64900">
        <w:rPr>
          <w:rFonts w:ascii="Arial" w:hAnsi="Arial" w:cs="Arial"/>
        </w:rPr>
        <w:t xml:space="preserve">El Empleado de Caja </w:t>
      </w:r>
      <w:r w:rsidR="007C354F" w:rsidRPr="00F64900">
        <w:rPr>
          <w:rFonts w:ascii="Arial" w:hAnsi="Arial" w:cs="Arial"/>
        </w:rPr>
        <w:t>tiene permitido consultar los datos de los productos y registrar las ventas</w:t>
      </w:r>
      <w:r w:rsidRPr="00F64900">
        <w:rPr>
          <w:rFonts w:ascii="Arial" w:hAnsi="Arial" w:cs="Arial"/>
        </w:rPr>
        <w:t>.</w:t>
      </w:r>
    </w:p>
    <w:p w:rsidR="00BF7226" w:rsidRDefault="00F64900" w:rsidP="00B9584F">
      <w:pPr>
        <w:spacing w:after="60" w:line="360" w:lineRule="auto"/>
        <w:jc w:val="both"/>
        <w:rPr>
          <w:rFonts w:ascii="Arial" w:hAnsi="Arial" w:cs="Arial"/>
        </w:rPr>
      </w:pPr>
      <w:r>
        <w:rPr>
          <w:rFonts w:ascii="Arial" w:hAnsi="Arial" w:cs="Arial"/>
        </w:rPr>
        <w:t xml:space="preserve">Req.02 - </w:t>
      </w:r>
      <w:r w:rsidR="00BF7226">
        <w:rPr>
          <w:rFonts w:ascii="Arial" w:hAnsi="Arial" w:cs="Arial"/>
        </w:rPr>
        <w:t xml:space="preserve">El sistema deberá generar </w:t>
      </w:r>
      <w:proofErr w:type="spellStart"/>
      <w:r w:rsidR="00BF7226">
        <w:rPr>
          <w:rFonts w:ascii="Arial" w:hAnsi="Arial" w:cs="Arial"/>
        </w:rPr>
        <w:t>backup</w:t>
      </w:r>
      <w:proofErr w:type="spellEnd"/>
      <w:r w:rsidR="00BF7226">
        <w:rPr>
          <w:rFonts w:ascii="Arial" w:hAnsi="Arial" w:cs="Arial"/>
        </w:rPr>
        <w:t xml:space="preserve"> de los datos diariamente.</w:t>
      </w:r>
    </w:p>
    <w:p w:rsidR="00606F5B" w:rsidRPr="00B9584F" w:rsidRDefault="00606F5B" w:rsidP="00606F5B">
      <w:pPr>
        <w:spacing w:after="120"/>
        <w:jc w:val="both"/>
        <w:rPr>
          <w:rFonts w:ascii="Arial" w:hAnsi="Arial" w:cs="Arial"/>
        </w:rPr>
      </w:pPr>
      <w:r>
        <w:rPr>
          <w:rFonts w:ascii="Arial" w:hAnsi="Arial" w:cs="Arial"/>
        </w:rPr>
        <w:t xml:space="preserve">Req.03 - </w:t>
      </w:r>
      <w:r w:rsidRPr="00585722">
        <w:rPr>
          <w:rFonts w:ascii="Arial" w:hAnsi="Arial" w:cs="Arial"/>
        </w:rPr>
        <w:t>El sistema deberá estar disponible las 24hs</w:t>
      </w:r>
      <w:r>
        <w:rPr>
          <w:rFonts w:ascii="Arial" w:hAnsi="Arial" w:cs="Arial"/>
        </w:rPr>
        <w:t>.</w:t>
      </w:r>
    </w:p>
    <w:p w:rsidR="00882E39" w:rsidRDefault="00BF7226" w:rsidP="00E06157">
      <w:pPr>
        <w:pStyle w:val="Ttulo2"/>
        <w:spacing w:before="120" w:after="60" w:line="360" w:lineRule="auto"/>
      </w:pPr>
      <w:bookmarkStart w:id="26" w:name="_Toc464228334"/>
      <w:r>
        <w:t>3.5</w:t>
      </w:r>
      <w:r w:rsidR="00D12C50">
        <w:t>. Otros Requisitos</w:t>
      </w:r>
      <w:bookmarkEnd w:id="26"/>
    </w:p>
    <w:p w:rsidR="00414B11" w:rsidRDefault="00026D06" w:rsidP="00E06157">
      <w:pPr>
        <w:spacing w:after="60" w:line="360" w:lineRule="auto"/>
        <w:jc w:val="both"/>
        <w:rPr>
          <w:rFonts w:ascii="Arial" w:hAnsi="Arial" w:cs="Arial"/>
        </w:rPr>
      </w:pPr>
      <w:r>
        <w:rPr>
          <w:rFonts w:ascii="Arial" w:hAnsi="Arial" w:cs="Arial"/>
        </w:rPr>
        <w:t>Req.</w:t>
      </w:r>
      <w:r w:rsidR="000F4056" w:rsidRPr="001773EF">
        <w:rPr>
          <w:rFonts w:ascii="Arial" w:hAnsi="Arial" w:cs="Arial"/>
        </w:rPr>
        <w:t xml:space="preserve">01 - El sistema </w:t>
      </w:r>
      <w:r w:rsidR="00D87427" w:rsidRPr="001773EF">
        <w:rPr>
          <w:rFonts w:ascii="Arial" w:hAnsi="Arial" w:cs="Arial"/>
        </w:rPr>
        <w:t>deberá</w:t>
      </w:r>
      <w:r w:rsidR="000F4056" w:rsidRPr="001773EF">
        <w:rPr>
          <w:rFonts w:ascii="Arial" w:hAnsi="Arial" w:cs="Arial"/>
        </w:rPr>
        <w:t xml:space="preserve"> mostrar</w:t>
      </w:r>
      <w:r w:rsidR="002603A9" w:rsidRPr="001773EF">
        <w:rPr>
          <w:rFonts w:ascii="Arial" w:hAnsi="Arial" w:cs="Arial"/>
        </w:rPr>
        <w:t xml:space="preserve"> los gráficos con </w:t>
      </w:r>
      <w:r w:rsidR="001773EF">
        <w:rPr>
          <w:rFonts w:ascii="Arial" w:hAnsi="Arial" w:cs="Arial"/>
        </w:rPr>
        <w:t xml:space="preserve">los </w:t>
      </w:r>
      <w:r w:rsidR="002603A9" w:rsidRPr="001773EF">
        <w:rPr>
          <w:rFonts w:ascii="Arial" w:hAnsi="Arial" w:cs="Arial"/>
        </w:rPr>
        <w:t>colores</w:t>
      </w:r>
      <w:r w:rsidR="001773EF">
        <w:rPr>
          <w:rFonts w:ascii="Arial" w:hAnsi="Arial" w:cs="Arial"/>
        </w:rPr>
        <w:t xml:space="preserve"> rojo, verde, amarillo y rojo</w:t>
      </w:r>
      <w:r w:rsidR="000F4056" w:rsidRPr="001773EF">
        <w:rPr>
          <w:rFonts w:ascii="Arial" w:hAnsi="Arial" w:cs="Arial"/>
        </w:rPr>
        <w:t>.</w:t>
      </w:r>
    </w:p>
    <w:p w:rsidR="00ED7465" w:rsidRDefault="00D12C50" w:rsidP="00E06157">
      <w:pPr>
        <w:pStyle w:val="Ttulo1"/>
        <w:spacing w:after="60" w:line="360" w:lineRule="auto"/>
      </w:pPr>
      <w:bookmarkStart w:id="27" w:name="_Toc464228335"/>
      <w:r>
        <w:t>4. Apéndices</w:t>
      </w:r>
      <w:bookmarkEnd w:id="27"/>
    </w:p>
    <w:p w:rsidR="00414B11" w:rsidRDefault="003A4D7F" w:rsidP="009D557E">
      <w:pPr>
        <w:pStyle w:val="Ttulo2"/>
        <w:spacing w:before="120" w:after="60"/>
      </w:pPr>
      <w:bookmarkStart w:id="28" w:name="_Toc464228336"/>
      <w:r>
        <w:t>4.1. Ciclo de V</w:t>
      </w:r>
      <w:r w:rsidR="00575C2A">
        <w:t>ida</w:t>
      </w:r>
      <w:bookmarkEnd w:id="28"/>
    </w:p>
    <w:p w:rsidR="009D557E" w:rsidRPr="009D557E" w:rsidRDefault="009D557E" w:rsidP="009D557E">
      <w:pPr>
        <w:spacing w:after="60" w:line="360" w:lineRule="auto"/>
        <w:jc w:val="both"/>
        <w:rPr>
          <w:rFonts w:ascii="Arial" w:hAnsi="Arial" w:cs="Arial"/>
        </w:rPr>
      </w:pPr>
      <w:r w:rsidRPr="009D557E">
        <w:rPr>
          <w:rFonts w:ascii="Arial" w:hAnsi="Arial" w:cs="Arial"/>
        </w:rPr>
        <w:t xml:space="preserve">Para </w:t>
      </w:r>
      <w:r w:rsidR="005957F9">
        <w:rPr>
          <w:rFonts w:ascii="Arial" w:hAnsi="Arial" w:cs="Arial"/>
        </w:rPr>
        <w:t>desarrollar este sistema de software</w:t>
      </w:r>
      <w:r w:rsidRPr="009D557E">
        <w:rPr>
          <w:rFonts w:ascii="Arial" w:hAnsi="Arial" w:cs="Arial"/>
        </w:rPr>
        <w:t xml:space="preserve">, </w:t>
      </w:r>
      <w:r w:rsidR="005957F9">
        <w:rPr>
          <w:rFonts w:ascii="Arial" w:hAnsi="Arial" w:cs="Arial"/>
        </w:rPr>
        <w:t>se implementará el ciclo de vida E</w:t>
      </w:r>
      <w:r w:rsidRPr="009D557E">
        <w:rPr>
          <w:rFonts w:ascii="Arial" w:hAnsi="Arial" w:cs="Arial"/>
        </w:rPr>
        <w:t>spiral debido a que se tiene en cuenta que el kiosco nunca utilizó un software y que su local está en proc</w:t>
      </w:r>
      <w:r w:rsidRPr="009D557E">
        <w:rPr>
          <w:rFonts w:ascii="Arial" w:hAnsi="Arial" w:cs="Arial"/>
        </w:rPr>
        <w:t>e</w:t>
      </w:r>
      <w:r w:rsidRPr="009D557E">
        <w:rPr>
          <w:rFonts w:ascii="Arial" w:hAnsi="Arial" w:cs="Arial"/>
        </w:rPr>
        <w:t xml:space="preserve">so de ampliación, por lo tanto, puede suceder que surjan cambios de los requisitos durante el desarrollo y, además, dichos requisitos pueden ser insuficientes en el futuro. </w:t>
      </w:r>
    </w:p>
    <w:p w:rsidR="009D557E" w:rsidRPr="009D557E" w:rsidRDefault="009D557E" w:rsidP="009D557E">
      <w:pPr>
        <w:spacing w:after="60" w:line="360" w:lineRule="auto"/>
        <w:jc w:val="both"/>
        <w:rPr>
          <w:rFonts w:ascii="Arial" w:hAnsi="Arial" w:cs="Arial"/>
        </w:rPr>
      </w:pPr>
      <w:r w:rsidRPr="009D557E">
        <w:rPr>
          <w:rFonts w:ascii="Arial" w:hAnsi="Arial" w:cs="Arial"/>
        </w:rPr>
        <w:t xml:space="preserve">Esta metodología de desarrollo permite presentar entregables modulares al usuario para que pueda visualizar como avanza el proyecto y dar su opinión al respecto. </w:t>
      </w:r>
    </w:p>
    <w:p w:rsidR="009D557E" w:rsidRPr="009D557E" w:rsidRDefault="009D557E" w:rsidP="009D557E">
      <w:pPr>
        <w:spacing w:after="60" w:line="360" w:lineRule="auto"/>
        <w:jc w:val="both"/>
        <w:rPr>
          <w:rFonts w:ascii="Arial" w:hAnsi="Arial" w:cs="Arial"/>
        </w:rPr>
      </w:pPr>
      <w:r w:rsidRPr="009D557E">
        <w:rPr>
          <w:rFonts w:ascii="Arial" w:hAnsi="Arial" w:cs="Arial"/>
        </w:rPr>
        <w:t>Además, permite resolver cualquier inconveniente que surja, ya sea errores durante el des</w:t>
      </w:r>
      <w:r w:rsidRPr="009D557E">
        <w:rPr>
          <w:rFonts w:ascii="Arial" w:hAnsi="Arial" w:cs="Arial"/>
        </w:rPr>
        <w:t>a</w:t>
      </w:r>
      <w:r w:rsidRPr="009D557E">
        <w:rPr>
          <w:rFonts w:ascii="Arial" w:hAnsi="Arial" w:cs="Arial"/>
        </w:rPr>
        <w:t xml:space="preserve">rrollo o requisitos nuevos por parte del usuario. </w:t>
      </w:r>
    </w:p>
    <w:p w:rsidR="005957F9" w:rsidRDefault="005957F9" w:rsidP="00E06157">
      <w:pPr>
        <w:spacing w:after="60" w:line="360" w:lineRule="auto"/>
        <w:jc w:val="both"/>
        <w:rPr>
          <w:rFonts w:ascii="Arial" w:hAnsi="Arial" w:cs="Arial"/>
        </w:rPr>
      </w:pPr>
      <w:r>
        <w:rPr>
          <w:rFonts w:ascii="Arial" w:hAnsi="Arial" w:cs="Arial"/>
        </w:rPr>
        <w:t>Cabe destacar que tanto el ciclo de desarrollo en espiral como el proceso unificado, son procesos iterativos e incrementales, es decir, desarrollan el software de manera gradual</w:t>
      </w:r>
      <w:r w:rsidR="00613268">
        <w:rPr>
          <w:rFonts w:ascii="Arial" w:hAnsi="Arial" w:cs="Arial"/>
        </w:rPr>
        <w:t xml:space="preserve"> y en cada iteración obtienen un </w:t>
      </w:r>
      <w:r w:rsidR="00AD5DE8">
        <w:rPr>
          <w:rFonts w:ascii="Arial" w:hAnsi="Arial" w:cs="Arial"/>
        </w:rPr>
        <w:t>subsistema</w:t>
      </w:r>
      <w:r>
        <w:rPr>
          <w:rFonts w:ascii="Arial" w:hAnsi="Arial" w:cs="Arial"/>
        </w:rPr>
        <w:t>.</w:t>
      </w:r>
    </w:p>
    <w:p w:rsidR="005957F9" w:rsidRDefault="005957F9" w:rsidP="00E06157">
      <w:pPr>
        <w:spacing w:after="60" w:line="360" w:lineRule="auto"/>
        <w:jc w:val="both"/>
        <w:rPr>
          <w:rFonts w:ascii="Arial" w:hAnsi="Arial" w:cs="Arial"/>
        </w:rPr>
      </w:pPr>
      <w:r>
        <w:rPr>
          <w:rFonts w:ascii="Arial" w:hAnsi="Arial" w:cs="Arial"/>
        </w:rPr>
        <w:t>La particularidad del proceso unificado es que una fase termina cuando se cumple su hito. El cumplimiento de este hito puede llevar varias iteraciones o actividades. Una vez que se te</w:t>
      </w:r>
      <w:r>
        <w:rPr>
          <w:rFonts w:ascii="Arial" w:hAnsi="Arial" w:cs="Arial"/>
        </w:rPr>
        <w:t>r</w:t>
      </w:r>
      <w:r>
        <w:rPr>
          <w:rFonts w:ascii="Arial" w:hAnsi="Arial" w:cs="Arial"/>
        </w:rPr>
        <w:t>minan los cuatro hitos, se completa un subsistema del</w:t>
      </w:r>
      <w:r w:rsidR="00613268">
        <w:rPr>
          <w:rFonts w:ascii="Arial" w:hAnsi="Arial" w:cs="Arial"/>
        </w:rPr>
        <w:t xml:space="preserve"> futuro software.</w:t>
      </w:r>
    </w:p>
    <w:p w:rsidR="00613268" w:rsidRDefault="00613268" w:rsidP="00E06157">
      <w:pPr>
        <w:spacing w:after="60" w:line="360" w:lineRule="auto"/>
        <w:jc w:val="both"/>
        <w:rPr>
          <w:rFonts w:ascii="Arial" w:hAnsi="Arial" w:cs="Arial"/>
        </w:rPr>
      </w:pPr>
      <w:r>
        <w:rPr>
          <w:rFonts w:ascii="Arial" w:hAnsi="Arial" w:cs="Arial"/>
        </w:rPr>
        <w:t xml:space="preserve">En cambio, el modelo espiral, en cada iteración realiza las etapas de manera secuencial. </w:t>
      </w:r>
      <w:ins w:id="29" w:author="Juan Carlos Ramos" w:date="2016-10-29T13:06:00Z">
        <w:r w:rsidR="005B3492">
          <w:rPr>
            <w:rFonts w:ascii="Arial" w:hAnsi="Arial" w:cs="Arial"/>
          </w:rPr>
          <w:t xml:space="preserve">Ojo, esto </w:t>
        </w:r>
        <w:r w:rsidR="005B3492">
          <w:rPr>
            <w:rFonts w:ascii="Arial" w:hAnsi="Arial" w:cs="Arial"/>
          </w:rPr>
          <w:t>también</w:t>
        </w:r>
        <w:r w:rsidR="005B3492">
          <w:rPr>
            <w:rFonts w:ascii="Arial" w:hAnsi="Arial" w:cs="Arial"/>
          </w:rPr>
          <w:t xml:space="preserve"> se </w:t>
        </w:r>
      </w:ins>
      <w:ins w:id="30" w:author="Juan Carlos Ramos" w:date="2016-10-29T13:07:00Z">
        <w:r w:rsidR="005B3492">
          <w:rPr>
            <w:rFonts w:ascii="Arial" w:hAnsi="Arial" w:cs="Arial"/>
          </w:rPr>
          <w:t xml:space="preserve">hace en PU: cada </w:t>
        </w:r>
        <w:r w:rsidR="005B3492">
          <w:rPr>
            <w:rFonts w:ascii="Arial" w:hAnsi="Arial" w:cs="Arial"/>
          </w:rPr>
          <w:t>iteración</w:t>
        </w:r>
        <w:r w:rsidR="005B3492">
          <w:rPr>
            <w:rFonts w:ascii="Arial" w:hAnsi="Arial" w:cs="Arial"/>
          </w:rPr>
          <w:t xml:space="preserve">, es la </w:t>
        </w:r>
        <w:r w:rsidR="005B3492">
          <w:rPr>
            <w:rFonts w:ascii="Arial" w:hAnsi="Arial" w:cs="Arial"/>
          </w:rPr>
          <w:t>realización</w:t>
        </w:r>
        <w:r w:rsidR="005B3492">
          <w:rPr>
            <w:rFonts w:ascii="Arial" w:hAnsi="Arial" w:cs="Arial"/>
          </w:rPr>
          <w:t xml:space="preserve"> de las actividades de d</w:t>
        </w:r>
        <w:r w:rsidR="005B3492">
          <w:rPr>
            <w:rFonts w:ascii="Arial" w:hAnsi="Arial" w:cs="Arial"/>
          </w:rPr>
          <w:t>e</w:t>
        </w:r>
        <w:r w:rsidR="005B3492">
          <w:rPr>
            <w:rFonts w:ascii="Arial" w:hAnsi="Arial" w:cs="Arial"/>
          </w:rPr>
          <w:t>sarrollo de software en forma secuencial.</w:t>
        </w:r>
      </w:ins>
    </w:p>
    <w:p w:rsidR="00575C2A" w:rsidRDefault="003A4D7F" w:rsidP="009D557E">
      <w:pPr>
        <w:pStyle w:val="Ttulo2"/>
        <w:spacing w:before="120" w:after="60"/>
      </w:pPr>
      <w:bookmarkStart w:id="31" w:name="_Toc464228337"/>
      <w:r>
        <w:t xml:space="preserve">4.2. </w:t>
      </w:r>
      <w:r w:rsidR="00575C2A">
        <w:t>Interesados</w:t>
      </w:r>
      <w:r>
        <w:t xml:space="preserve"> del S</w:t>
      </w:r>
      <w:r w:rsidR="00AD5DE8">
        <w:t>istema</w:t>
      </w:r>
      <w:bookmarkEnd w:id="31"/>
    </w:p>
    <w:p w:rsidR="009D557E" w:rsidRDefault="00AD5DE8" w:rsidP="00AD5DE8">
      <w:pPr>
        <w:pStyle w:val="Prrafodelista"/>
        <w:numPr>
          <w:ilvl w:val="0"/>
          <w:numId w:val="6"/>
        </w:numPr>
        <w:spacing w:after="60" w:line="360" w:lineRule="auto"/>
        <w:jc w:val="both"/>
        <w:rPr>
          <w:rFonts w:ascii="Arial" w:hAnsi="Arial" w:cs="Arial"/>
        </w:rPr>
      </w:pPr>
      <w:r>
        <w:rPr>
          <w:rFonts w:ascii="Arial" w:hAnsi="Arial" w:cs="Arial"/>
        </w:rPr>
        <w:t>Dueño</w:t>
      </w:r>
    </w:p>
    <w:p w:rsidR="00AD5DE8" w:rsidRDefault="00AD5DE8" w:rsidP="00AD5DE8">
      <w:pPr>
        <w:pStyle w:val="Prrafodelista"/>
        <w:numPr>
          <w:ilvl w:val="0"/>
          <w:numId w:val="6"/>
        </w:numPr>
        <w:spacing w:after="60" w:line="360" w:lineRule="auto"/>
        <w:jc w:val="both"/>
        <w:rPr>
          <w:rFonts w:ascii="Arial" w:hAnsi="Arial" w:cs="Arial"/>
        </w:rPr>
      </w:pPr>
      <w:r>
        <w:rPr>
          <w:rFonts w:ascii="Arial" w:hAnsi="Arial" w:cs="Arial"/>
        </w:rPr>
        <w:t>Empleado de Caja</w:t>
      </w:r>
    </w:p>
    <w:p w:rsidR="00AD5DE8" w:rsidRDefault="00AD5DE8" w:rsidP="00AD5DE8">
      <w:pPr>
        <w:pStyle w:val="Prrafodelista"/>
        <w:numPr>
          <w:ilvl w:val="0"/>
          <w:numId w:val="6"/>
        </w:numPr>
        <w:spacing w:after="60" w:line="360" w:lineRule="auto"/>
        <w:jc w:val="both"/>
        <w:rPr>
          <w:rFonts w:ascii="Arial" w:hAnsi="Arial" w:cs="Arial"/>
        </w:rPr>
      </w:pPr>
      <w:r>
        <w:rPr>
          <w:rFonts w:ascii="Arial" w:hAnsi="Arial" w:cs="Arial"/>
        </w:rPr>
        <w:t>Empleado de Atención al Cliente</w:t>
      </w:r>
    </w:p>
    <w:p w:rsidR="00AD5DE8" w:rsidRPr="00AD5DE8" w:rsidRDefault="00AD5DE8" w:rsidP="00AD5DE8">
      <w:pPr>
        <w:pStyle w:val="Prrafodelista"/>
        <w:numPr>
          <w:ilvl w:val="0"/>
          <w:numId w:val="6"/>
        </w:numPr>
        <w:spacing w:after="60" w:line="360" w:lineRule="auto"/>
        <w:jc w:val="both"/>
        <w:rPr>
          <w:rFonts w:ascii="Arial" w:hAnsi="Arial" w:cs="Arial"/>
        </w:rPr>
      </w:pPr>
      <w:r>
        <w:rPr>
          <w:rFonts w:ascii="Arial" w:hAnsi="Arial" w:cs="Arial"/>
        </w:rPr>
        <w:t>Cliente</w:t>
      </w:r>
    </w:p>
    <w:p w:rsidR="00333C1F" w:rsidRPr="00333C1F" w:rsidRDefault="003A4D7F" w:rsidP="00333C1F">
      <w:pPr>
        <w:pStyle w:val="Ttulo2"/>
        <w:spacing w:before="120" w:after="60"/>
      </w:pPr>
      <w:bookmarkStart w:id="32" w:name="_Toc464228338"/>
      <w:r>
        <w:t xml:space="preserve">4.3. Plan de </w:t>
      </w:r>
      <w:r w:rsidR="00575C2A">
        <w:t>Entrevistas</w:t>
      </w:r>
      <w:bookmarkEnd w:id="32"/>
    </w:p>
    <w:p w:rsidR="001E35D9" w:rsidRDefault="00E04166" w:rsidP="00406FFD">
      <w:pPr>
        <w:spacing w:after="60" w:line="360" w:lineRule="auto"/>
        <w:jc w:val="both"/>
        <w:rPr>
          <w:rFonts w:ascii="Arial" w:hAnsi="Arial" w:cs="Arial"/>
        </w:rPr>
      </w:pPr>
      <w:r>
        <w:rPr>
          <w:rFonts w:ascii="Arial" w:hAnsi="Arial" w:cs="Arial"/>
        </w:rPr>
        <w:t>Se realizará la entrevista al dueño del kiosco, al empleado de caja y al empleado de ate</w:t>
      </w:r>
      <w:r>
        <w:rPr>
          <w:rFonts w:ascii="Arial" w:hAnsi="Arial" w:cs="Arial"/>
        </w:rPr>
        <w:t>n</w:t>
      </w:r>
      <w:r>
        <w:rPr>
          <w:rFonts w:ascii="Arial" w:hAnsi="Arial" w:cs="Arial"/>
        </w:rPr>
        <w:t>ción al cliente ya que son quienes utilizarán el sistema.</w:t>
      </w:r>
      <w:r w:rsidR="001E35D9">
        <w:rPr>
          <w:rFonts w:ascii="Arial" w:hAnsi="Arial" w:cs="Arial"/>
        </w:rPr>
        <w:t xml:space="preserve"> </w:t>
      </w:r>
    </w:p>
    <w:p w:rsidR="001E35D9" w:rsidRDefault="004F7413" w:rsidP="00406FFD">
      <w:pPr>
        <w:spacing w:after="60" w:line="360" w:lineRule="auto"/>
        <w:jc w:val="both"/>
        <w:rPr>
          <w:rFonts w:ascii="Arial" w:hAnsi="Arial" w:cs="Arial"/>
        </w:rPr>
      </w:pPr>
      <w:r>
        <w:rPr>
          <w:rFonts w:ascii="Arial" w:hAnsi="Arial" w:cs="Arial"/>
          <w:u w:val="single"/>
        </w:rPr>
        <w:t>Posibles preguntas</w:t>
      </w:r>
      <w:r w:rsidR="001E35D9">
        <w:rPr>
          <w:rFonts w:ascii="Arial" w:hAnsi="Arial" w:cs="Arial"/>
        </w:rPr>
        <w:t>:</w:t>
      </w:r>
    </w:p>
    <w:p w:rsidR="00406FFD" w:rsidRPr="00406FFD" w:rsidRDefault="00406FFD" w:rsidP="00406FFD">
      <w:pPr>
        <w:spacing w:after="60" w:line="360" w:lineRule="auto"/>
        <w:jc w:val="both"/>
        <w:rPr>
          <w:rFonts w:ascii="Arial" w:hAnsi="Arial" w:cs="Arial"/>
        </w:rPr>
      </w:pPr>
      <w:r w:rsidRPr="00406FFD">
        <w:rPr>
          <w:rFonts w:ascii="Arial" w:hAnsi="Arial" w:cs="Arial"/>
        </w:rPr>
        <w:t>¿Por qué quiere un sistema de información?</w:t>
      </w:r>
    </w:p>
    <w:p w:rsidR="00BD20F5" w:rsidRPr="00406FFD" w:rsidRDefault="00406FFD" w:rsidP="00406FFD">
      <w:pPr>
        <w:spacing w:after="60" w:line="360" w:lineRule="auto"/>
        <w:jc w:val="both"/>
        <w:rPr>
          <w:rFonts w:ascii="Arial" w:hAnsi="Arial" w:cs="Arial"/>
        </w:rPr>
      </w:pPr>
      <w:r w:rsidRPr="00406FFD">
        <w:rPr>
          <w:rFonts w:ascii="Arial" w:hAnsi="Arial" w:cs="Arial"/>
        </w:rPr>
        <w:t>¿Qué anotaciones hace cuando realiza una venta?</w:t>
      </w:r>
    </w:p>
    <w:p w:rsidR="00BD20F5" w:rsidRPr="00406FFD" w:rsidRDefault="00BD20F5" w:rsidP="00BD20F5">
      <w:pPr>
        <w:spacing w:after="60" w:line="360" w:lineRule="auto"/>
        <w:jc w:val="both"/>
        <w:rPr>
          <w:rFonts w:ascii="Arial" w:hAnsi="Arial" w:cs="Arial"/>
        </w:rPr>
      </w:pPr>
      <w:r>
        <w:rPr>
          <w:rFonts w:ascii="Arial" w:hAnsi="Arial" w:cs="Arial"/>
        </w:rPr>
        <w:t xml:space="preserve">¿Cuáles serían las funcionalidades del sistema y cuál es la </w:t>
      </w:r>
      <w:r w:rsidRPr="00406FFD">
        <w:rPr>
          <w:rFonts w:ascii="Arial" w:hAnsi="Arial" w:cs="Arial"/>
        </w:rPr>
        <w:t>más importante?</w:t>
      </w:r>
    </w:p>
    <w:p w:rsidR="00406FFD" w:rsidRPr="00406FFD" w:rsidRDefault="00406FFD" w:rsidP="00406FFD">
      <w:pPr>
        <w:spacing w:after="60" w:line="360" w:lineRule="auto"/>
        <w:jc w:val="both"/>
        <w:rPr>
          <w:rFonts w:ascii="Arial" w:hAnsi="Arial" w:cs="Arial"/>
        </w:rPr>
      </w:pPr>
      <w:r w:rsidRPr="00406FFD">
        <w:rPr>
          <w:rFonts w:ascii="Arial" w:hAnsi="Arial" w:cs="Arial"/>
        </w:rPr>
        <w:t>¿</w:t>
      </w:r>
      <w:r w:rsidR="001E35D9">
        <w:rPr>
          <w:rFonts w:ascii="Arial" w:hAnsi="Arial" w:cs="Arial"/>
        </w:rPr>
        <w:t>Q</w:t>
      </w:r>
      <w:r w:rsidRPr="00406FFD">
        <w:rPr>
          <w:rFonts w:ascii="Arial" w:hAnsi="Arial" w:cs="Arial"/>
        </w:rPr>
        <w:t xml:space="preserve">ué </w:t>
      </w:r>
      <w:r w:rsidR="001E35D9">
        <w:rPr>
          <w:rFonts w:ascii="Arial" w:hAnsi="Arial" w:cs="Arial"/>
        </w:rPr>
        <w:t xml:space="preserve">datos </w:t>
      </w:r>
      <w:r w:rsidR="00BD20F5">
        <w:rPr>
          <w:rFonts w:ascii="Arial" w:hAnsi="Arial" w:cs="Arial"/>
        </w:rPr>
        <w:t xml:space="preserve">debería </w:t>
      </w:r>
      <w:r w:rsidRPr="00406FFD">
        <w:rPr>
          <w:rFonts w:ascii="Arial" w:hAnsi="Arial" w:cs="Arial"/>
        </w:rPr>
        <w:t>registre el sistema?</w:t>
      </w:r>
    </w:p>
    <w:p w:rsidR="00406FFD" w:rsidRPr="00406FFD" w:rsidRDefault="00406FFD" w:rsidP="00406FFD">
      <w:pPr>
        <w:spacing w:after="60" w:line="360" w:lineRule="auto"/>
        <w:jc w:val="both"/>
        <w:rPr>
          <w:rFonts w:ascii="Arial" w:hAnsi="Arial" w:cs="Arial"/>
        </w:rPr>
      </w:pPr>
      <w:r w:rsidRPr="00406FFD">
        <w:rPr>
          <w:rFonts w:ascii="Arial" w:hAnsi="Arial" w:cs="Arial"/>
        </w:rPr>
        <w:t>¿Qué forma de pago aceptan?</w:t>
      </w:r>
    </w:p>
    <w:p w:rsidR="00406FFD" w:rsidRPr="00406FFD" w:rsidRDefault="00406FFD" w:rsidP="00406FFD">
      <w:pPr>
        <w:spacing w:after="60" w:line="360" w:lineRule="auto"/>
        <w:jc w:val="both"/>
        <w:rPr>
          <w:rFonts w:ascii="Arial" w:hAnsi="Arial" w:cs="Arial"/>
        </w:rPr>
      </w:pPr>
      <w:r w:rsidRPr="00406FFD">
        <w:rPr>
          <w:rFonts w:ascii="Arial" w:hAnsi="Arial" w:cs="Arial"/>
        </w:rPr>
        <w:t>¿Quién va a utilizar el sistema?</w:t>
      </w:r>
    </w:p>
    <w:p w:rsidR="001E35D9" w:rsidRDefault="00406FFD" w:rsidP="00406FFD">
      <w:pPr>
        <w:spacing w:after="60" w:line="360" w:lineRule="auto"/>
        <w:jc w:val="both"/>
        <w:rPr>
          <w:rFonts w:ascii="Arial" w:hAnsi="Arial" w:cs="Arial"/>
        </w:rPr>
      </w:pPr>
      <w:r w:rsidRPr="00406FFD">
        <w:rPr>
          <w:rFonts w:ascii="Arial" w:hAnsi="Arial" w:cs="Arial"/>
        </w:rPr>
        <w:t>¿</w:t>
      </w:r>
      <w:r w:rsidR="001E35D9">
        <w:rPr>
          <w:rFonts w:ascii="Arial" w:hAnsi="Arial" w:cs="Arial"/>
        </w:rPr>
        <w:t>Es necesario implementar el registro de diferentes usuarios?</w:t>
      </w:r>
    </w:p>
    <w:p w:rsidR="00406FFD" w:rsidRPr="00406FFD" w:rsidRDefault="00406FFD" w:rsidP="00406FFD">
      <w:pPr>
        <w:spacing w:after="60" w:line="360" w:lineRule="auto"/>
        <w:jc w:val="both"/>
        <w:rPr>
          <w:rFonts w:ascii="Arial" w:hAnsi="Arial" w:cs="Arial"/>
        </w:rPr>
      </w:pPr>
      <w:r w:rsidRPr="00406FFD">
        <w:rPr>
          <w:rFonts w:ascii="Arial" w:hAnsi="Arial" w:cs="Arial"/>
        </w:rPr>
        <w:t xml:space="preserve">¿En qué computadora se va a utilizar? </w:t>
      </w:r>
    </w:p>
    <w:p w:rsidR="00406FFD" w:rsidRPr="00406FFD" w:rsidRDefault="00406FFD" w:rsidP="00406FFD">
      <w:pPr>
        <w:spacing w:after="60" w:line="360" w:lineRule="auto"/>
        <w:jc w:val="both"/>
        <w:rPr>
          <w:rFonts w:ascii="Arial" w:hAnsi="Arial" w:cs="Arial"/>
        </w:rPr>
      </w:pPr>
      <w:r w:rsidRPr="00406FFD">
        <w:rPr>
          <w:rFonts w:ascii="Arial" w:hAnsi="Arial" w:cs="Arial"/>
        </w:rPr>
        <w:t>¿</w:t>
      </w:r>
      <w:r w:rsidR="001E35D9">
        <w:rPr>
          <w:rFonts w:ascii="Arial" w:hAnsi="Arial" w:cs="Arial"/>
        </w:rPr>
        <w:t>Se requiere la impresión de archivos</w:t>
      </w:r>
      <w:r w:rsidRPr="00406FFD">
        <w:rPr>
          <w:rFonts w:ascii="Arial" w:hAnsi="Arial" w:cs="Arial"/>
        </w:rPr>
        <w:t>?</w:t>
      </w:r>
    </w:p>
    <w:p w:rsidR="00406FFD" w:rsidRPr="00406FFD" w:rsidRDefault="00406FFD" w:rsidP="00406FFD">
      <w:pPr>
        <w:spacing w:after="60" w:line="360" w:lineRule="auto"/>
        <w:jc w:val="both"/>
        <w:rPr>
          <w:rFonts w:ascii="Arial" w:hAnsi="Arial" w:cs="Arial"/>
        </w:rPr>
      </w:pPr>
      <w:r w:rsidRPr="00406FFD">
        <w:rPr>
          <w:rFonts w:ascii="Arial" w:hAnsi="Arial" w:cs="Arial"/>
        </w:rPr>
        <w:t>¿Hay algún tipo de situación particular que desee que el sistema notifique?</w:t>
      </w:r>
    </w:p>
    <w:p w:rsidR="00406FFD" w:rsidRPr="00406FFD" w:rsidRDefault="00406FFD" w:rsidP="00406FFD">
      <w:pPr>
        <w:spacing w:after="60" w:line="360" w:lineRule="auto"/>
        <w:jc w:val="both"/>
        <w:rPr>
          <w:rFonts w:ascii="Arial" w:hAnsi="Arial" w:cs="Arial"/>
        </w:rPr>
      </w:pPr>
      <w:r w:rsidRPr="00406FFD">
        <w:rPr>
          <w:rFonts w:ascii="Arial" w:hAnsi="Arial" w:cs="Arial"/>
        </w:rPr>
        <w:t>¿Existen restricciones legales que se deban tener en cuenta para el sistema?</w:t>
      </w:r>
    </w:p>
    <w:p w:rsidR="009D557E" w:rsidRDefault="00406FFD" w:rsidP="00E06157">
      <w:pPr>
        <w:spacing w:after="60" w:line="360" w:lineRule="auto"/>
        <w:jc w:val="both"/>
        <w:rPr>
          <w:rFonts w:ascii="Arial" w:hAnsi="Arial" w:cs="Arial"/>
        </w:rPr>
      </w:pPr>
      <w:r w:rsidRPr="00406FFD">
        <w:rPr>
          <w:rFonts w:ascii="Arial" w:hAnsi="Arial" w:cs="Arial"/>
        </w:rPr>
        <w:t>¿Cuáles son sus expectativas para los conceptos ‘fácil de usar’ y ‘confiable’?</w:t>
      </w:r>
    </w:p>
    <w:p w:rsidR="000F77A4" w:rsidRDefault="00BD20F5" w:rsidP="00E06157">
      <w:pPr>
        <w:spacing w:after="60" w:line="360" w:lineRule="auto"/>
        <w:jc w:val="both"/>
        <w:rPr>
          <w:ins w:id="33" w:author="Juan Carlos Ramos" w:date="2016-10-29T13:08:00Z"/>
          <w:rFonts w:ascii="Arial" w:hAnsi="Arial" w:cs="Arial"/>
        </w:rPr>
      </w:pPr>
      <w:r>
        <w:rPr>
          <w:rFonts w:ascii="Arial" w:hAnsi="Arial" w:cs="Arial"/>
        </w:rPr>
        <w:t>¿Cuántas ventas realiza aproximadamente en una semana?</w:t>
      </w:r>
    </w:p>
    <w:p w:rsidR="005B3492" w:rsidRDefault="005B3492" w:rsidP="00E06157">
      <w:pPr>
        <w:spacing w:after="60" w:line="360" w:lineRule="auto"/>
        <w:jc w:val="both"/>
        <w:rPr>
          <w:rFonts w:ascii="Arial" w:hAnsi="Arial" w:cs="Arial"/>
        </w:rPr>
      </w:pPr>
      <w:ins w:id="34" w:author="Juan Carlos Ramos" w:date="2016-10-29T13:08:00Z">
        <w:r>
          <w:rPr>
            <w:rFonts w:ascii="Arial" w:hAnsi="Arial" w:cs="Arial"/>
          </w:rPr>
          <w:t>El plan debe establecer</w:t>
        </w:r>
      </w:ins>
      <w:ins w:id="35" w:author="Juan Carlos Ramos" w:date="2016-10-29T13:09:00Z">
        <w:r>
          <w:rPr>
            <w:rFonts w:ascii="Arial" w:hAnsi="Arial" w:cs="Arial"/>
          </w:rPr>
          <w:t xml:space="preserve">, </w:t>
        </w:r>
        <w:r>
          <w:rPr>
            <w:rFonts w:ascii="Arial" w:hAnsi="Arial" w:cs="Arial"/>
          </w:rPr>
          <w:t>además</w:t>
        </w:r>
        <w:r>
          <w:rPr>
            <w:rFonts w:ascii="Arial" w:hAnsi="Arial" w:cs="Arial"/>
          </w:rPr>
          <w:t xml:space="preserve"> de los entrevistados, el orden, tiempo dedicado, y las pr</w:t>
        </w:r>
        <w:r>
          <w:rPr>
            <w:rFonts w:ascii="Arial" w:hAnsi="Arial" w:cs="Arial"/>
          </w:rPr>
          <w:t>e</w:t>
        </w:r>
        <w:r>
          <w:rPr>
            <w:rFonts w:ascii="Arial" w:hAnsi="Arial" w:cs="Arial"/>
          </w:rPr>
          <w:t xml:space="preserve">guntas concretas por entrevistado (no se </w:t>
        </w:r>
        <w:proofErr w:type="gramStart"/>
        <w:r>
          <w:rPr>
            <w:rFonts w:ascii="Arial" w:hAnsi="Arial" w:cs="Arial"/>
          </w:rPr>
          <w:t>le</w:t>
        </w:r>
        <w:proofErr w:type="gramEnd"/>
        <w:r>
          <w:rPr>
            <w:rFonts w:ascii="Arial" w:hAnsi="Arial" w:cs="Arial"/>
          </w:rPr>
          <w:t xml:space="preserve"> puede preguntar a todos lo mismo)</w:t>
        </w:r>
      </w:ins>
    </w:p>
    <w:p w:rsidR="000359A7" w:rsidRPr="000359A7" w:rsidRDefault="003A4D7F" w:rsidP="00BF7226">
      <w:pPr>
        <w:pStyle w:val="Ttulo2"/>
        <w:spacing w:before="120" w:after="60"/>
      </w:pPr>
      <w:bookmarkStart w:id="36" w:name="_Toc464228339"/>
      <w:r>
        <w:t xml:space="preserve">4.4. </w:t>
      </w:r>
      <w:r w:rsidR="005F5771">
        <w:t>Otra técnica de relevamiento</w:t>
      </w:r>
      <w:bookmarkEnd w:id="36"/>
    </w:p>
    <w:p w:rsidR="000F77A4" w:rsidRPr="00FF44AC" w:rsidRDefault="00FF44AC" w:rsidP="000F77A4">
      <w:pPr>
        <w:spacing w:after="60" w:line="360" w:lineRule="auto"/>
        <w:jc w:val="both"/>
        <w:rPr>
          <w:rFonts w:ascii="Arial" w:hAnsi="Arial" w:cs="Arial"/>
          <w:u w:val="single"/>
        </w:rPr>
      </w:pPr>
      <w:r w:rsidRPr="00FF44AC">
        <w:rPr>
          <w:rFonts w:ascii="Arial" w:hAnsi="Arial" w:cs="Arial"/>
          <w:u w:val="single"/>
        </w:rPr>
        <w:t>Observación Directa</w:t>
      </w:r>
    </w:p>
    <w:p w:rsidR="000359A7" w:rsidRPr="00F0256D" w:rsidRDefault="000F77A4" w:rsidP="000F77A4">
      <w:pPr>
        <w:spacing w:after="60" w:line="360" w:lineRule="auto"/>
        <w:jc w:val="both"/>
        <w:rPr>
          <w:rFonts w:ascii="Arial" w:hAnsi="Arial" w:cs="Arial"/>
        </w:rPr>
      </w:pPr>
      <w:r>
        <w:rPr>
          <w:rFonts w:ascii="Arial" w:hAnsi="Arial" w:cs="Arial"/>
        </w:rPr>
        <w:t>Este</w:t>
      </w:r>
      <w:r w:rsidRPr="000F77A4">
        <w:rPr>
          <w:rFonts w:ascii="Arial" w:hAnsi="Arial" w:cs="Arial"/>
        </w:rPr>
        <w:t xml:space="preserve"> instrumento de recolección de información </w:t>
      </w:r>
      <w:r>
        <w:rPr>
          <w:rFonts w:ascii="Arial" w:hAnsi="Arial" w:cs="Arial"/>
        </w:rPr>
        <w:t>nos permitirá obtener un</w:t>
      </w:r>
      <w:r w:rsidRPr="000F77A4">
        <w:rPr>
          <w:rFonts w:ascii="Arial" w:hAnsi="Arial" w:cs="Arial"/>
        </w:rPr>
        <w:t xml:space="preserve"> registro sistemát</w:t>
      </w:r>
      <w:r w:rsidRPr="000F77A4">
        <w:rPr>
          <w:rFonts w:ascii="Arial" w:hAnsi="Arial" w:cs="Arial"/>
        </w:rPr>
        <w:t>i</w:t>
      </w:r>
      <w:r w:rsidRPr="000F77A4">
        <w:rPr>
          <w:rFonts w:ascii="Arial" w:hAnsi="Arial" w:cs="Arial"/>
        </w:rPr>
        <w:t>co, válido y confiable de</w:t>
      </w:r>
      <w:r>
        <w:rPr>
          <w:rFonts w:ascii="Arial" w:hAnsi="Arial" w:cs="Arial"/>
        </w:rPr>
        <w:t>l comportamiento</w:t>
      </w:r>
      <w:r w:rsidRPr="000F77A4">
        <w:rPr>
          <w:rFonts w:ascii="Arial" w:hAnsi="Arial" w:cs="Arial"/>
        </w:rPr>
        <w:t xml:space="preserve"> </w:t>
      </w:r>
      <w:r>
        <w:rPr>
          <w:rFonts w:ascii="Arial" w:hAnsi="Arial" w:cs="Arial"/>
        </w:rPr>
        <w:t>de los usuarios en sus días laborales</w:t>
      </w:r>
      <w:r w:rsidRPr="000F77A4">
        <w:rPr>
          <w:rFonts w:ascii="Arial" w:hAnsi="Arial" w:cs="Arial"/>
        </w:rPr>
        <w:t>.</w:t>
      </w:r>
      <w:r w:rsidR="00EC4D85">
        <w:rPr>
          <w:rFonts w:ascii="Arial" w:hAnsi="Arial" w:cs="Arial"/>
        </w:rPr>
        <w:t xml:space="preserve"> Si bien m</w:t>
      </w:r>
      <w:r w:rsidR="00EC4D85">
        <w:rPr>
          <w:rFonts w:ascii="Arial" w:hAnsi="Arial" w:cs="Arial"/>
        </w:rPr>
        <w:t>u</w:t>
      </w:r>
      <w:r w:rsidR="00EC4D85">
        <w:rPr>
          <w:rFonts w:ascii="Arial" w:hAnsi="Arial" w:cs="Arial"/>
        </w:rPr>
        <w:t>chas veces es conflictivo porque los mismos se sientes invadidos y no trabajan de manera normal, nos servirá para terminar de comprender si las peticiones que realizaron hacia el sistema son las adecuadas.</w:t>
      </w:r>
    </w:p>
    <w:sectPr w:rsidR="000359A7" w:rsidRPr="00F0256D" w:rsidSect="00904566">
      <w:footerReference w:type="default" r:id="rId14"/>
      <w:type w:val="continuous"/>
      <w:pgSz w:w="11906" w:h="16838"/>
      <w:pgMar w:top="1134" w:right="1134" w:bottom="1134" w:left="1701"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Juan Carlos Ramos" w:date="2016-10-29T13:03:00Z" w:initials="JCR">
    <w:p w:rsidR="007212E9" w:rsidRDefault="007212E9">
      <w:pPr>
        <w:pStyle w:val="Textocomentario"/>
      </w:pPr>
      <w:r>
        <w:rPr>
          <w:rStyle w:val="Refdecomentario"/>
        </w:rPr>
        <w:annotationRef/>
      </w:r>
      <w:r>
        <w:t xml:space="preserve">No utiliza la </w:t>
      </w:r>
      <w:proofErr w:type="spellStart"/>
      <w:r>
        <w:t>notaciòn</w:t>
      </w:r>
      <w:proofErr w:type="spellEnd"/>
      <w:r>
        <w:t xml:space="preserve"> indicada anteriormente en 1.3</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12E9" w:rsidRDefault="007212E9" w:rsidP="00882E39">
      <w:pPr>
        <w:spacing w:after="0" w:line="240" w:lineRule="auto"/>
      </w:pPr>
      <w:r>
        <w:separator/>
      </w:r>
    </w:p>
  </w:endnote>
  <w:endnote w:type="continuationSeparator" w:id="0">
    <w:p w:rsidR="007212E9" w:rsidRDefault="007212E9" w:rsidP="00882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1970071"/>
      <w:docPartObj>
        <w:docPartGallery w:val="Page Numbers (Bottom of Page)"/>
        <w:docPartUnique/>
      </w:docPartObj>
    </w:sdtPr>
    <w:sdtEndPr>
      <w:rPr>
        <w:rFonts w:ascii="Consolas" w:hAnsi="Consolas"/>
      </w:rPr>
    </w:sdtEndPr>
    <w:sdtContent>
      <w:sdt>
        <w:sdtPr>
          <w:id w:val="-1769616900"/>
          <w:docPartObj>
            <w:docPartGallery w:val="Page Numbers (Top of Page)"/>
            <w:docPartUnique/>
          </w:docPartObj>
        </w:sdtPr>
        <w:sdtEndPr>
          <w:rPr>
            <w:rFonts w:ascii="Consolas" w:hAnsi="Consolas"/>
          </w:rPr>
        </w:sdtEndPr>
        <w:sdtContent>
          <w:p w:rsidR="007212E9" w:rsidRPr="00882E39" w:rsidRDefault="007212E9" w:rsidP="00882E39">
            <w:pPr>
              <w:pStyle w:val="Piedepgina"/>
              <w:jc w:val="right"/>
              <w:rPr>
                <w:rFonts w:ascii="Consolas" w:hAnsi="Consolas"/>
              </w:rPr>
            </w:pPr>
            <w:r w:rsidRPr="00882E39">
              <w:rPr>
                <w:rFonts w:ascii="Consolas" w:hAnsi="Consolas"/>
                <w:lang w:val="es-ES"/>
              </w:rPr>
              <w:t xml:space="preserve">Página </w:t>
            </w:r>
            <w:r w:rsidRPr="00882E39">
              <w:rPr>
                <w:rFonts w:ascii="Consolas" w:hAnsi="Consolas"/>
                <w:b/>
                <w:bCs/>
                <w:sz w:val="24"/>
                <w:szCs w:val="24"/>
              </w:rPr>
              <w:fldChar w:fldCharType="begin"/>
            </w:r>
            <w:r w:rsidRPr="00882E39">
              <w:rPr>
                <w:rFonts w:ascii="Consolas" w:hAnsi="Consolas"/>
                <w:b/>
                <w:bCs/>
              </w:rPr>
              <w:instrText>PAGE</w:instrText>
            </w:r>
            <w:r w:rsidRPr="00882E39">
              <w:rPr>
                <w:rFonts w:ascii="Consolas" w:hAnsi="Consolas"/>
                <w:b/>
                <w:bCs/>
                <w:sz w:val="24"/>
                <w:szCs w:val="24"/>
              </w:rPr>
              <w:fldChar w:fldCharType="separate"/>
            </w:r>
            <w:r w:rsidR="005B3492">
              <w:rPr>
                <w:rFonts w:ascii="Consolas" w:hAnsi="Consolas"/>
                <w:b/>
                <w:bCs/>
                <w:noProof/>
              </w:rPr>
              <w:t>7</w:t>
            </w:r>
            <w:r w:rsidRPr="00882E39">
              <w:rPr>
                <w:rFonts w:ascii="Consolas" w:hAnsi="Consolas"/>
                <w:b/>
                <w:bCs/>
                <w:sz w:val="24"/>
                <w:szCs w:val="24"/>
              </w:rPr>
              <w:fldChar w:fldCharType="end"/>
            </w:r>
            <w:r w:rsidRPr="00882E39">
              <w:rPr>
                <w:rFonts w:ascii="Consolas" w:hAnsi="Consolas"/>
                <w:lang w:val="es-ES"/>
              </w:rPr>
              <w:t xml:space="preserve"> de </w:t>
            </w:r>
            <w:r w:rsidRPr="00882E39">
              <w:rPr>
                <w:rFonts w:ascii="Consolas" w:hAnsi="Consolas"/>
                <w:b/>
                <w:bCs/>
                <w:sz w:val="24"/>
                <w:szCs w:val="24"/>
              </w:rPr>
              <w:fldChar w:fldCharType="begin"/>
            </w:r>
            <w:r w:rsidRPr="00882E39">
              <w:rPr>
                <w:rFonts w:ascii="Consolas" w:hAnsi="Consolas"/>
                <w:b/>
                <w:bCs/>
              </w:rPr>
              <w:instrText>NUMPAGES</w:instrText>
            </w:r>
            <w:r w:rsidRPr="00882E39">
              <w:rPr>
                <w:rFonts w:ascii="Consolas" w:hAnsi="Consolas"/>
                <w:b/>
                <w:bCs/>
                <w:sz w:val="24"/>
                <w:szCs w:val="24"/>
              </w:rPr>
              <w:fldChar w:fldCharType="separate"/>
            </w:r>
            <w:r w:rsidR="005B3492">
              <w:rPr>
                <w:rFonts w:ascii="Consolas" w:hAnsi="Consolas"/>
                <w:b/>
                <w:bCs/>
                <w:noProof/>
              </w:rPr>
              <w:t>8</w:t>
            </w:r>
            <w:r w:rsidRPr="00882E39">
              <w:rPr>
                <w:rFonts w:ascii="Consolas" w:hAnsi="Consolas"/>
                <w:b/>
                <w:bCs/>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12E9" w:rsidRDefault="007212E9" w:rsidP="00882E39">
      <w:pPr>
        <w:spacing w:after="0" w:line="240" w:lineRule="auto"/>
      </w:pPr>
      <w:r>
        <w:separator/>
      </w:r>
    </w:p>
  </w:footnote>
  <w:footnote w:type="continuationSeparator" w:id="0">
    <w:p w:rsidR="007212E9" w:rsidRDefault="007212E9" w:rsidP="00882E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5CB9"/>
    <w:multiLevelType w:val="hybridMultilevel"/>
    <w:tmpl w:val="63B48CEC"/>
    <w:lvl w:ilvl="0" w:tplc="EB7C825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7B22B61"/>
    <w:multiLevelType w:val="hybridMultilevel"/>
    <w:tmpl w:val="A52E655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3">
    <w:nsid w:val="1D6600A7"/>
    <w:multiLevelType w:val="hybridMultilevel"/>
    <w:tmpl w:val="7A6ACA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64E01E9"/>
    <w:multiLevelType w:val="hybridMultilevel"/>
    <w:tmpl w:val="CB30816C"/>
    <w:lvl w:ilvl="0" w:tplc="5F40701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A0D3C31"/>
    <w:multiLevelType w:val="hybridMultilevel"/>
    <w:tmpl w:val="3F36810A"/>
    <w:lvl w:ilvl="0" w:tplc="8AF66D22">
      <w:start w:val="1"/>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FC812A4"/>
    <w:multiLevelType w:val="hybridMultilevel"/>
    <w:tmpl w:val="A7227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03D146E"/>
    <w:multiLevelType w:val="hybridMultilevel"/>
    <w:tmpl w:val="C5E2F3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48B50A3D"/>
    <w:multiLevelType w:val="hybridMultilevel"/>
    <w:tmpl w:val="EA9C21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7A4C53"/>
    <w:multiLevelType w:val="multilevel"/>
    <w:tmpl w:val="C38C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F9433C"/>
    <w:multiLevelType w:val="multilevel"/>
    <w:tmpl w:val="452AD60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E193521"/>
    <w:multiLevelType w:val="multilevel"/>
    <w:tmpl w:val="ECE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756A5B"/>
    <w:multiLevelType w:val="hybridMultilevel"/>
    <w:tmpl w:val="FFB436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2DB33EF"/>
    <w:multiLevelType w:val="hybridMultilevel"/>
    <w:tmpl w:val="825C6DA0"/>
    <w:lvl w:ilvl="0" w:tplc="07DA933A">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56F2E4E"/>
    <w:multiLevelType w:val="hybridMultilevel"/>
    <w:tmpl w:val="1EAE719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6B8F293D"/>
    <w:multiLevelType w:val="hybridMultilevel"/>
    <w:tmpl w:val="3BDEFD8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4"/>
  </w:num>
  <w:num w:numId="2">
    <w:abstractNumId w:val="5"/>
  </w:num>
  <w:num w:numId="3">
    <w:abstractNumId w:val="15"/>
  </w:num>
  <w:num w:numId="4">
    <w:abstractNumId w:val="10"/>
  </w:num>
  <w:num w:numId="5">
    <w:abstractNumId w:val="2"/>
  </w:num>
  <w:num w:numId="6">
    <w:abstractNumId w:val="12"/>
  </w:num>
  <w:num w:numId="7">
    <w:abstractNumId w:val="3"/>
  </w:num>
  <w:num w:numId="8">
    <w:abstractNumId w:val="0"/>
  </w:num>
  <w:num w:numId="9">
    <w:abstractNumId w:val="13"/>
  </w:num>
  <w:num w:numId="10">
    <w:abstractNumId w:val="4"/>
  </w:num>
  <w:num w:numId="11">
    <w:abstractNumId w:val="8"/>
  </w:num>
  <w:num w:numId="12">
    <w:abstractNumId w:val="1"/>
  </w:num>
  <w:num w:numId="13">
    <w:abstractNumId w:val="9"/>
  </w:num>
  <w:num w:numId="14">
    <w:abstractNumId w:val="11"/>
  </w:num>
  <w:num w:numId="15">
    <w:abstractNumId w:val="6"/>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rsids>
    <w:rsidRoot w:val="00106B7B"/>
    <w:rsid w:val="000230C3"/>
    <w:rsid w:val="00026D06"/>
    <w:rsid w:val="000359A7"/>
    <w:rsid w:val="00037296"/>
    <w:rsid w:val="00067F36"/>
    <w:rsid w:val="000C5677"/>
    <w:rsid w:val="000F4056"/>
    <w:rsid w:val="000F77A4"/>
    <w:rsid w:val="00105769"/>
    <w:rsid w:val="00106B7B"/>
    <w:rsid w:val="0011472E"/>
    <w:rsid w:val="00127E02"/>
    <w:rsid w:val="001409A6"/>
    <w:rsid w:val="00155189"/>
    <w:rsid w:val="001772E9"/>
    <w:rsid w:val="001773EF"/>
    <w:rsid w:val="001825A3"/>
    <w:rsid w:val="00191802"/>
    <w:rsid w:val="001B4E84"/>
    <w:rsid w:val="001E35D9"/>
    <w:rsid w:val="002519F9"/>
    <w:rsid w:val="002603A9"/>
    <w:rsid w:val="00297355"/>
    <w:rsid w:val="002C0139"/>
    <w:rsid w:val="002C1E34"/>
    <w:rsid w:val="002D27CC"/>
    <w:rsid w:val="002F091C"/>
    <w:rsid w:val="0030542F"/>
    <w:rsid w:val="00333C1F"/>
    <w:rsid w:val="00385F29"/>
    <w:rsid w:val="00397E99"/>
    <w:rsid w:val="003A4D7F"/>
    <w:rsid w:val="00404AAB"/>
    <w:rsid w:val="0040655E"/>
    <w:rsid w:val="00406FFD"/>
    <w:rsid w:val="004134C2"/>
    <w:rsid w:val="00414B11"/>
    <w:rsid w:val="00440AE6"/>
    <w:rsid w:val="0045034E"/>
    <w:rsid w:val="0046319D"/>
    <w:rsid w:val="00496247"/>
    <w:rsid w:val="004B6572"/>
    <w:rsid w:val="004C0A71"/>
    <w:rsid w:val="004D21D6"/>
    <w:rsid w:val="004D7AF2"/>
    <w:rsid w:val="004F7413"/>
    <w:rsid w:val="00534755"/>
    <w:rsid w:val="00536C43"/>
    <w:rsid w:val="0055597D"/>
    <w:rsid w:val="00564722"/>
    <w:rsid w:val="00571ED5"/>
    <w:rsid w:val="00575C2A"/>
    <w:rsid w:val="00576A56"/>
    <w:rsid w:val="00585722"/>
    <w:rsid w:val="005957F9"/>
    <w:rsid w:val="005B3492"/>
    <w:rsid w:val="005F5771"/>
    <w:rsid w:val="00603DDB"/>
    <w:rsid w:val="00606F5B"/>
    <w:rsid w:val="00613268"/>
    <w:rsid w:val="006142AC"/>
    <w:rsid w:val="006507EF"/>
    <w:rsid w:val="00683F83"/>
    <w:rsid w:val="00692433"/>
    <w:rsid w:val="00693263"/>
    <w:rsid w:val="006D3BBC"/>
    <w:rsid w:val="007142D1"/>
    <w:rsid w:val="007212E9"/>
    <w:rsid w:val="007275F3"/>
    <w:rsid w:val="007803AA"/>
    <w:rsid w:val="00783268"/>
    <w:rsid w:val="007B180D"/>
    <w:rsid w:val="007C354F"/>
    <w:rsid w:val="007D2676"/>
    <w:rsid w:val="007E5AF5"/>
    <w:rsid w:val="00805ED4"/>
    <w:rsid w:val="008335BD"/>
    <w:rsid w:val="00844596"/>
    <w:rsid w:val="00882E39"/>
    <w:rsid w:val="008D59F4"/>
    <w:rsid w:val="008E79E7"/>
    <w:rsid w:val="00904566"/>
    <w:rsid w:val="00921471"/>
    <w:rsid w:val="0097233B"/>
    <w:rsid w:val="0097408E"/>
    <w:rsid w:val="009C5900"/>
    <w:rsid w:val="009D557E"/>
    <w:rsid w:val="00A05CFD"/>
    <w:rsid w:val="00A10E13"/>
    <w:rsid w:val="00A30139"/>
    <w:rsid w:val="00A3062A"/>
    <w:rsid w:val="00A54EC9"/>
    <w:rsid w:val="00AC4E8E"/>
    <w:rsid w:val="00AD5DE8"/>
    <w:rsid w:val="00AF3F5B"/>
    <w:rsid w:val="00B04933"/>
    <w:rsid w:val="00B10113"/>
    <w:rsid w:val="00B11C1D"/>
    <w:rsid w:val="00B30194"/>
    <w:rsid w:val="00B334DD"/>
    <w:rsid w:val="00B44021"/>
    <w:rsid w:val="00B44660"/>
    <w:rsid w:val="00B9584F"/>
    <w:rsid w:val="00BA6E99"/>
    <w:rsid w:val="00BC6F15"/>
    <w:rsid w:val="00BD20F5"/>
    <w:rsid w:val="00BD2668"/>
    <w:rsid w:val="00BD6566"/>
    <w:rsid w:val="00BF7226"/>
    <w:rsid w:val="00C51012"/>
    <w:rsid w:val="00CA74BA"/>
    <w:rsid w:val="00CC0C62"/>
    <w:rsid w:val="00D12C50"/>
    <w:rsid w:val="00D24C01"/>
    <w:rsid w:val="00D51985"/>
    <w:rsid w:val="00D57338"/>
    <w:rsid w:val="00D87427"/>
    <w:rsid w:val="00D93A23"/>
    <w:rsid w:val="00DC7566"/>
    <w:rsid w:val="00E04166"/>
    <w:rsid w:val="00E06157"/>
    <w:rsid w:val="00E25F87"/>
    <w:rsid w:val="00E401E4"/>
    <w:rsid w:val="00E517E6"/>
    <w:rsid w:val="00E65ECF"/>
    <w:rsid w:val="00E95077"/>
    <w:rsid w:val="00EB51F8"/>
    <w:rsid w:val="00EC4D85"/>
    <w:rsid w:val="00ED7465"/>
    <w:rsid w:val="00EE1053"/>
    <w:rsid w:val="00F0256D"/>
    <w:rsid w:val="00F2511F"/>
    <w:rsid w:val="00F34158"/>
    <w:rsid w:val="00F41E52"/>
    <w:rsid w:val="00F42FDB"/>
    <w:rsid w:val="00F64900"/>
    <w:rsid w:val="00F66FB2"/>
    <w:rsid w:val="00FF44A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A23"/>
  </w:style>
  <w:style w:type="paragraph" w:styleId="Ttulo1">
    <w:name w:val="heading 1"/>
    <w:basedOn w:val="Normal"/>
    <w:next w:val="Normal"/>
    <w:link w:val="Ttulo1Car"/>
    <w:uiPriority w:val="9"/>
    <w:qFormat/>
    <w:rsid w:val="00D12C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C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6B7B"/>
    <w:pPr>
      <w:ind w:left="720"/>
      <w:contextualSpacing/>
    </w:pPr>
  </w:style>
  <w:style w:type="paragraph" w:styleId="Textodeglobo">
    <w:name w:val="Balloon Text"/>
    <w:basedOn w:val="Normal"/>
    <w:link w:val="TextodegloboCar"/>
    <w:uiPriority w:val="99"/>
    <w:semiHidden/>
    <w:unhideWhenUsed/>
    <w:rsid w:val="006924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433"/>
    <w:rPr>
      <w:rFonts w:ascii="Tahoma" w:hAnsi="Tahoma" w:cs="Tahoma"/>
      <w:sz w:val="16"/>
      <w:szCs w:val="16"/>
    </w:rPr>
  </w:style>
  <w:style w:type="table" w:styleId="Tablaconcuadrcula">
    <w:name w:val="Table Grid"/>
    <w:basedOn w:val="Tablanormal"/>
    <w:uiPriority w:val="59"/>
    <w:rsid w:val="00A30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D12C50"/>
    <w:rPr>
      <w:rFonts w:asciiTheme="majorHAnsi" w:eastAsiaTheme="majorEastAsia" w:hAnsiTheme="majorHAnsi" w:cstheme="majorBidi"/>
      <w:color w:val="365F91" w:themeColor="accent1" w:themeShade="BF"/>
      <w:sz w:val="32"/>
      <w:szCs w:val="32"/>
    </w:rPr>
  </w:style>
  <w:style w:type="paragraph" w:styleId="Subttulo">
    <w:name w:val="Subtitle"/>
    <w:basedOn w:val="Normal"/>
    <w:next w:val="Normal"/>
    <w:link w:val="SubttuloCar"/>
    <w:uiPriority w:val="11"/>
    <w:qFormat/>
    <w:rsid w:val="00D12C50"/>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12C50"/>
    <w:rPr>
      <w:rFonts w:eastAsiaTheme="minorEastAsia"/>
      <w:color w:val="5A5A5A" w:themeColor="text1" w:themeTint="A5"/>
      <w:spacing w:val="15"/>
    </w:rPr>
  </w:style>
  <w:style w:type="paragraph" w:styleId="TtulodeTDC">
    <w:name w:val="TOC Heading"/>
    <w:basedOn w:val="Ttulo1"/>
    <w:next w:val="Normal"/>
    <w:uiPriority w:val="39"/>
    <w:unhideWhenUsed/>
    <w:qFormat/>
    <w:rsid w:val="00D12C50"/>
    <w:pPr>
      <w:spacing w:line="259" w:lineRule="auto"/>
      <w:outlineLvl w:val="9"/>
    </w:pPr>
    <w:rPr>
      <w:lang w:eastAsia="es-AR"/>
    </w:rPr>
  </w:style>
  <w:style w:type="paragraph" w:styleId="TDC1">
    <w:name w:val="toc 1"/>
    <w:basedOn w:val="Normal"/>
    <w:next w:val="Normal"/>
    <w:autoRedefine/>
    <w:uiPriority w:val="39"/>
    <w:unhideWhenUsed/>
    <w:rsid w:val="00D12C50"/>
    <w:pPr>
      <w:spacing w:after="100"/>
    </w:pPr>
  </w:style>
  <w:style w:type="character" w:styleId="Hipervnculo">
    <w:name w:val="Hyperlink"/>
    <w:basedOn w:val="Fuentedeprrafopredeter"/>
    <w:uiPriority w:val="99"/>
    <w:unhideWhenUsed/>
    <w:rsid w:val="00D12C50"/>
    <w:rPr>
      <w:color w:val="0000FF" w:themeColor="hyperlink"/>
      <w:u w:val="single"/>
    </w:rPr>
  </w:style>
  <w:style w:type="character" w:customStyle="1" w:styleId="Ttulo2Car">
    <w:name w:val="Título 2 Car"/>
    <w:basedOn w:val="Fuentedeprrafopredeter"/>
    <w:link w:val="Ttulo2"/>
    <w:uiPriority w:val="9"/>
    <w:rsid w:val="00D12C50"/>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D12C50"/>
    <w:pPr>
      <w:spacing w:after="100"/>
      <w:ind w:left="220"/>
    </w:pPr>
  </w:style>
  <w:style w:type="paragraph" w:styleId="Encabezado">
    <w:name w:val="header"/>
    <w:basedOn w:val="Normal"/>
    <w:link w:val="EncabezadoCar"/>
    <w:uiPriority w:val="99"/>
    <w:unhideWhenUsed/>
    <w:rsid w:val="00882E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2E39"/>
  </w:style>
  <w:style w:type="paragraph" w:styleId="Piedepgina">
    <w:name w:val="footer"/>
    <w:basedOn w:val="Normal"/>
    <w:link w:val="PiedepginaCar"/>
    <w:uiPriority w:val="99"/>
    <w:unhideWhenUsed/>
    <w:rsid w:val="00882E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2E39"/>
  </w:style>
  <w:style w:type="paragraph" w:styleId="Sinespaciado">
    <w:name w:val="No Spacing"/>
    <w:link w:val="SinespaciadoCar"/>
    <w:uiPriority w:val="1"/>
    <w:qFormat/>
    <w:rsid w:val="007D2676"/>
    <w:pPr>
      <w:spacing w:after="0" w:line="240" w:lineRule="auto"/>
    </w:pPr>
  </w:style>
  <w:style w:type="character" w:customStyle="1" w:styleId="SinespaciadoCar">
    <w:name w:val="Sin espaciado Car"/>
    <w:basedOn w:val="Fuentedeprrafopredeter"/>
    <w:link w:val="Sinespaciado"/>
    <w:uiPriority w:val="1"/>
    <w:rsid w:val="007D2676"/>
  </w:style>
  <w:style w:type="character" w:styleId="Refdecomentario">
    <w:name w:val="annotation reference"/>
    <w:basedOn w:val="Fuentedeprrafopredeter"/>
    <w:uiPriority w:val="99"/>
    <w:semiHidden/>
    <w:unhideWhenUsed/>
    <w:rsid w:val="007212E9"/>
    <w:rPr>
      <w:sz w:val="16"/>
      <w:szCs w:val="16"/>
    </w:rPr>
  </w:style>
  <w:style w:type="paragraph" w:styleId="Textocomentario">
    <w:name w:val="annotation text"/>
    <w:basedOn w:val="Normal"/>
    <w:link w:val="TextocomentarioCar"/>
    <w:uiPriority w:val="99"/>
    <w:semiHidden/>
    <w:unhideWhenUsed/>
    <w:rsid w:val="007212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12E9"/>
    <w:rPr>
      <w:sz w:val="20"/>
      <w:szCs w:val="20"/>
    </w:rPr>
  </w:style>
  <w:style w:type="paragraph" w:styleId="Asuntodelcomentario">
    <w:name w:val="annotation subject"/>
    <w:basedOn w:val="Textocomentario"/>
    <w:next w:val="Textocomentario"/>
    <w:link w:val="AsuntodelcomentarioCar"/>
    <w:uiPriority w:val="99"/>
    <w:semiHidden/>
    <w:unhideWhenUsed/>
    <w:rsid w:val="007212E9"/>
    <w:rPr>
      <w:b/>
      <w:bCs/>
    </w:rPr>
  </w:style>
  <w:style w:type="character" w:customStyle="1" w:styleId="AsuntodelcomentarioCar">
    <w:name w:val="Asunto del comentario Car"/>
    <w:basedOn w:val="TextocomentarioCar"/>
    <w:link w:val="Asuntodelcomentario"/>
    <w:uiPriority w:val="99"/>
    <w:semiHidden/>
    <w:rsid w:val="007212E9"/>
    <w:rPr>
      <w:b/>
      <w:bCs/>
    </w:rPr>
  </w:style>
  <w:style w:type="paragraph" w:styleId="Revisin">
    <w:name w:val="Revision"/>
    <w:hidden/>
    <w:uiPriority w:val="99"/>
    <w:semiHidden/>
    <w:rsid w:val="007212E9"/>
    <w:pPr>
      <w:spacing w:after="0" w:line="240" w:lineRule="auto"/>
    </w:pPr>
  </w:style>
</w:styles>
</file>

<file path=word/webSettings.xml><?xml version="1.0" encoding="utf-8"?>
<w:webSettings xmlns:r="http://schemas.openxmlformats.org/officeDocument/2006/relationships" xmlns:w="http://schemas.openxmlformats.org/wordprocessingml/2006/main">
  <w:divs>
    <w:div w:id="277488377">
      <w:bodyDiv w:val="1"/>
      <w:marLeft w:val="0"/>
      <w:marRight w:val="0"/>
      <w:marTop w:val="0"/>
      <w:marBottom w:val="0"/>
      <w:divBdr>
        <w:top w:val="none" w:sz="0" w:space="0" w:color="auto"/>
        <w:left w:val="none" w:sz="0" w:space="0" w:color="auto"/>
        <w:bottom w:val="none" w:sz="0" w:space="0" w:color="auto"/>
        <w:right w:val="none" w:sz="0" w:space="0" w:color="auto"/>
      </w:divBdr>
    </w:div>
    <w:div w:id="699206624">
      <w:bodyDiv w:val="1"/>
      <w:marLeft w:val="0"/>
      <w:marRight w:val="0"/>
      <w:marTop w:val="0"/>
      <w:marBottom w:val="0"/>
      <w:divBdr>
        <w:top w:val="none" w:sz="0" w:space="0" w:color="auto"/>
        <w:left w:val="none" w:sz="0" w:space="0" w:color="auto"/>
        <w:bottom w:val="none" w:sz="0" w:space="0" w:color="auto"/>
        <w:right w:val="none" w:sz="0" w:space="0" w:color="auto"/>
      </w:divBdr>
    </w:div>
    <w:div w:id="835147661">
      <w:bodyDiv w:val="1"/>
      <w:marLeft w:val="0"/>
      <w:marRight w:val="0"/>
      <w:marTop w:val="0"/>
      <w:marBottom w:val="0"/>
      <w:divBdr>
        <w:top w:val="none" w:sz="0" w:space="0" w:color="auto"/>
        <w:left w:val="none" w:sz="0" w:space="0" w:color="auto"/>
        <w:bottom w:val="none" w:sz="0" w:space="0" w:color="auto"/>
        <w:right w:val="none" w:sz="0" w:space="0" w:color="auto"/>
      </w:divBdr>
    </w:div>
    <w:div w:id="1606498382">
      <w:bodyDiv w:val="1"/>
      <w:marLeft w:val="0"/>
      <w:marRight w:val="0"/>
      <w:marTop w:val="0"/>
      <w:marBottom w:val="0"/>
      <w:divBdr>
        <w:top w:val="none" w:sz="0" w:space="0" w:color="auto"/>
        <w:left w:val="none" w:sz="0" w:space="0" w:color="auto"/>
        <w:bottom w:val="none" w:sz="0" w:space="0" w:color="auto"/>
        <w:right w:val="none" w:sz="0" w:space="0" w:color="auto"/>
      </w:divBdr>
      <w:divsChild>
        <w:div w:id="2035232670">
          <w:marLeft w:val="547"/>
          <w:marRight w:val="0"/>
          <w:marTop w:val="0"/>
          <w:marBottom w:val="0"/>
          <w:divBdr>
            <w:top w:val="none" w:sz="0" w:space="0" w:color="auto"/>
            <w:left w:val="none" w:sz="0" w:space="0" w:color="auto"/>
            <w:bottom w:val="none" w:sz="0" w:space="0" w:color="auto"/>
            <w:right w:val="none" w:sz="0" w:space="0" w:color="auto"/>
          </w:divBdr>
        </w:div>
      </w:divsChild>
    </w:div>
    <w:div w:id="1771316770">
      <w:bodyDiv w:val="1"/>
      <w:marLeft w:val="0"/>
      <w:marRight w:val="0"/>
      <w:marTop w:val="0"/>
      <w:marBottom w:val="0"/>
      <w:divBdr>
        <w:top w:val="none" w:sz="0" w:space="0" w:color="auto"/>
        <w:left w:val="none" w:sz="0" w:space="0" w:color="auto"/>
        <w:bottom w:val="none" w:sz="0" w:space="0" w:color="auto"/>
        <w:right w:val="none" w:sz="0" w:space="0" w:color="auto"/>
      </w:divBdr>
    </w:div>
    <w:div w:id="199409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63A74F-45ED-4AAF-8883-8D04117DE79D}" type="doc">
      <dgm:prSet loTypeId="urn:microsoft.com/office/officeart/2005/8/layout/orgChart1" loCatId="hierarchy" qsTypeId="urn:microsoft.com/office/officeart/2005/8/quickstyle/simple4" qsCatId="simple" csTypeId="urn:microsoft.com/office/officeart/2005/8/colors/accent0_1" csCatId="mainScheme" phldr="1"/>
      <dgm:spPr/>
      <dgm:t>
        <a:bodyPr/>
        <a:lstStyle/>
        <a:p>
          <a:endParaRPr lang="es-ES"/>
        </a:p>
      </dgm:t>
    </dgm:pt>
    <dgm:pt modelId="{E9C96FD9-8F85-4767-8B01-6A0047542B72}">
      <dgm:prSet phldrT="[Texto]">
        <dgm:style>
          <a:lnRef idx="1">
            <a:schemeClr val="accent1"/>
          </a:lnRef>
          <a:fillRef idx="2">
            <a:schemeClr val="accent1"/>
          </a:fillRef>
          <a:effectRef idx="1">
            <a:schemeClr val="accent1"/>
          </a:effectRef>
          <a:fontRef idx="minor">
            <a:schemeClr val="dk1"/>
          </a:fontRef>
        </dgm:style>
      </dgm:prSet>
      <dgm:spPr>
        <a:xfrm>
          <a:off x="1470804" y="546"/>
          <a:ext cx="1030315" cy="515157"/>
        </a:xfr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gm:spPr>
      <dgm:t>
        <a:bodyPr/>
        <a:lstStyle/>
        <a:p>
          <a:pPr algn="ctr">
            <a:buNone/>
          </a:pPr>
          <a:r>
            <a:rPr lang="es-ES">
              <a:solidFill>
                <a:sysClr val="windowText" lastClr="000000">
                  <a:hueOff val="0"/>
                  <a:satOff val="0"/>
                  <a:lumOff val="0"/>
                  <a:alphaOff val="0"/>
                </a:sysClr>
              </a:solidFill>
              <a:latin typeface="Calibri"/>
              <a:ea typeface="+mn-ea"/>
              <a:cs typeface="+mn-cs"/>
            </a:rPr>
            <a:t>Dueño</a:t>
          </a:r>
        </a:p>
      </dgm:t>
    </dgm:pt>
    <dgm:pt modelId="{24EFE939-9B03-4323-A421-33E301CA0758}" type="parTrans" cxnId="{852A9B0C-9EE1-4FDA-B054-C3702A3A6048}">
      <dgm:prSet/>
      <dgm:spPr/>
      <dgm:t>
        <a:bodyPr/>
        <a:lstStyle/>
        <a:p>
          <a:pPr algn="ctr"/>
          <a:endParaRPr lang="es-ES"/>
        </a:p>
      </dgm:t>
    </dgm:pt>
    <dgm:pt modelId="{4FCC50A9-42D8-4E25-841C-5A58213BEC36}" type="sibTrans" cxnId="{852A9B0C-9EE1-4FDA-B054-C3702A3A6048}">
      <dgm:prSet/>
      <dgm:spPr/>
      <dgm:t>
        <a:bodyPr/>
        <a:lstStyle/>
        <a:p>
          <a:pPr algn="ctr"/>
          <a:endParaRPr lang="es-ES"/>
        </a:p>
      </dgm:t>
    </dgm:pt>
    <dgm:pt modelId="{2DD899D8-B399-48D6-B34A-EA71B6747BCE}">
      <dgm:prSet phldrT="[Texto]">
        <dgm:style>
          <a:lnRef idx="1">
            <a:schemeClr val="accent1"/>
          </a:lnRef>
          <a:fillRef idx="2">
            <a:schemeClr val="accent1"/>
          </a:fillRef>
          <a:effectRef idx="1">
            <a:schemeClr val="accent1"/>
          </a:effectRef>
          <a:fontRef idx="minor">
            <a:schemeClr val="dk1"/>
          </a:fontRef>
        </dgm:style>
      </dgm:prSet>
      <dgm:spPr>
        <a:xfrm>
          <a:off x="1470804" y="732070"/>
          <a:ext cx="1030315" cy="515157"/>
        </a:xfr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gm:spPr>
      <dgm:t>
        <a:bodyPr/>
        <a:lstStyle/>
        <a:p>
          <a:pPr algn="ctr">
            <a:buNone/>
          </a:pPr>
          <a:r>
            <a:rPr lang="es-ES">
              <a:solidFill>
                <a:sysClr val="windowText" lastClr="000000">
                  <a:hueOff val="0"/>
                  <a:satOff val="0"/>
                  <a:lumOff val="0"/>
                  <a:alphaOff val="0"/>
                </a:sysClr>
              </a:solidFill>
              <a:latin typeface="Calibri"/>
              <a:ea typeface="+mn-ea"/>
              <a:cs typeface="+mn-cs"/>
            </a:rPr>
            <a:t>Empleado de Caja</a:t>
          </a:r>
        </a:p>
      </dgm:t>
    </dgm:pt>
    <dgm:pt modelId="{D4875BB9-1FB5-4C1A-A2C1-5E9B124CCE1B}" type="parTrans" cxnId="{0DE5C8BA-6323-4AA5-92AA-680DFD30AD67}">
      <dgm:prSet>
        <dgm:style>
          <a:lnRef idx="1">
            <a:schemeClr val="accent5"/>
          </a:lnRef>
          <a:fillRef idx="0">
            <a:schemeClr val="accent5"/>
          </a:fillRef>
          <a:effectRef idx="0">
            <a:schemeClr val="accent5"/>
          </a:effectRef>
          <a:fontRef idx="minor">
            <a:schemeClr val="tx1"/>
          </a:fontRef>
        </dgm:style>
      </dgm:prSet>
      <dgm:spPr>
        <a:xfrm>
          <a:off x="1940242" y="515704"/>
          <a:ext cx="91440" cy="216366"/>
        </a:xfrm>
        <a:noFill/>
        <a:ln w="9525" cap="flat" cmpd="sng" algn="ctr">
          <a:solidFill>
            <a:srgbClr val="4BACC6">
              <a:shade val="95000"/>
              <a:satMod val="105000"/>
            </a:srgbClr>
          </a:solidFill>
          <a:prstDash val="solid"/>
        </a:ln>
        <a:effectLst/>
      </dgm:spPr>
      <dgm:t>
        <a:bodyPr/>
        <a:lstStyle/>
        <a:p>
          <a:pPr algn="ctr"/>
          <a:endParaRPr lang="es-ES"/>
        </a:p>
      </dgm:t>
    </dgm:pt>
    <dgm:pt modelId="{B01AA5CD-8919-4366-BFBB-838B01F409FE}" type="sibTrans" cxnId="{0DE5C8BA-6323-4AA5-92AA-680DFD30AD67}">
      <dgm:prSet/>
      <dgm:spPr/>
      <dgm:t>
        <a:bodyPr/>
        <a:lstStyle/>
        <a:p>
          <a:pPr algn="ctr"/>
          <a:endParaRPr lang="es-ES"/>
        </a:p>
      </dgm:t>
    </dgm:pt>
    <dgm:pt modelId="{45EA039B-764E-44B8-9748-51B607FE4D31}">
      <dgm:prSet phldrT="[Texto]">
        <dgm:style>
          <a:lnRef idx="1">
            <a:schemeClr val="accent1"/>
          </a:lnRef>
          <a:fillRef idx="2">
            <a:schemeClr val="accent1"/>
          </a:fillRef>
          <a:effectRef idx="1">
            <a:schemeClr val="accent1"/>
          </a:effectRef>
          <a:fontRef idx="minor">
            <a:schemeClr val="dk1"/>
          </a:fontRef>
        </dgm:style>
      </dgm:prSet>
      <dgm:spPr>
        <a:xfrm>
          <a:off x="2717486" y="732070"/>
          <a:ext cx="1030315" cy="515157"/>
        </a:xfr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gm:spPr>
      <dgm:t>
        <a:bodyPr/>
        <a:lstStyle/>
        <a:p>
          <a:pPr algn="ctr">
            <a:buNone/>
          </a:pPr>
          <a:r>
            <a:rPr lang="es-ES">
              <a:solidFill>
                <a:sysClr val="windowText" lastClr="000000">
                  <a:hueOff val="0"/>
                  <a:satOff val="0"/>
                  <a:lumOff val="0"/>
                  <a:alphaOff val="0"/>
                </a:sysClr>
              </a:solidFill>
              <a:latin typeface="Calibri"/>
              <a:ea typeface="+mn-ea"/>
              <a:cs typeface="+mn-cs"/>
            </a:rPr>
            <a:t>Empleado de Atención al Cliente</a:t>
          </a:r>
        </a:p>
      </dgm:t>
    </dgm:pt>
    <dgm:pt modelId="{25766C84-82EB-4B46-A2F1-670771823781}" type="parTrans" cxnId="{3857C229-F234-428F-ACB5-D47B02B6E336}">
      <dgm:prSet>
        <dgm:style>
          <a:lnRef idx="1">
            <a:schemeClr val="accent5"/>
          </a:lnRef>
          <a:fillRef idx="0">
            <a:schemeClr val="accent5"/>
          </a:fillRef>
          <a:effectRef idx="0">
            <a:schemeClr val="accent5"/>
          </a:effectRef>
          <a:fontRef idx="minor">
            <a:schemeClr val="tx1"/>
          </a:fontRef>
        </dgm:style>
      </dgm:prSet>
      <dgm:spPr>
        <a:xfrm>
          <a:off x="1985962" y="515704"/>
          <a:ext cx="1246681" cy="216366"/>
        </a:xfrm>
        <a:noFill/>
        <a:ln w="9525" cap="flat" cmpd="sng" algn="ctr">
          <a:solidFill>
            <a:srgbClr val="4BACC6">
              <a:shade val="95000"/>
              <a:satMod val="105000"/>
            </a:srgbClr>
          </a:solidFill>
          <a:prstDash val="solid"/>
        </a:ln>
        <a:effectLst/>
      </dgm:spPr>
      <dgm:t>
        <a:bodyPr/>
        <a:lstStyle/>
        <a:p>
          <a:pPr algn="ctr"/>
          <a:endParaRPr lang="es-ES"/>
        </a:p>
      </dgm:t>
    </dgm:pt>
    <dgm:pt modelId="{FE8F24D8-7981-4C2A-BB76-C84EF0E29075}" type="sibTrans" cxnId="{3857C229-F234-428F-ACB5-D47B02B6E336}">
      <dgm:prSet/>
      <dgm:spPr/>
      <dgm:t>
        <a:bodyPr/>
        <a:lstStyle/>
        <a:p>
          <a:pPr algn="ctr"/>
          <a:endParaRPr lang="es-ES"/>
        </a:p>
      </dgm:t>
    </dgm:pt>
    <dgm:pt modelId="{D2E32314-A43C-4859-AAE7-85AE42D99339}">
      <dgm:prSet phldrT="[Texto]">
        <dgm:style>
          <a:lnRef idx="1">
            <a:schemeClr val="accent1"/>
          </a:lnRef>
          <a:fillRef idx="2">
            <a:schemeClr val="accent1"/>
          </a:fillRef>
          <a:effectRef idx="1">
            <a:schemeClr val="accent1"/>
          </a:effectRef>
          <a:fontRef idx="minor">
            <a:schemeClr val="dk1"/>
          </a:fontRef>
        </dgm:style>
      </dgm:prSet>
      <dgm:spPr>
        <a:xfrm>
          <a:off x="224123" y="732070"/>
          <a:ext cx="1030315" cy="515157"/>
        </a:xfr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gm:spPr>
      <dgm:t>
        <a:bodyPr/>
        <a:lstStyle/>
        <a:p>
          <a:pPr algn="ctr">
            <a:buNone/>
          </a:pPr>
          <a:r>
            <a:rPr lang="es-ES">
              <a:solidFill>
                <a:sysClr val="windowText" lastClr="000000">
                  <a:hueOff val="0"/>
                  <a:satOff val="0"/>
                  <a:lumOff val="0"/>
                  <a:alphaOff val="0"/>
                </a:sysClr>
              </a:solidFill>
              <a:latin typeface="Calibri"/>
              <a:ea typeface="+mn-ea"/>
              <a:cs typeface="+mn-cs"/>
            </a:rPr>
            <a:t>Emplezado de Limpieza</a:t>
          </a:r>
        </a:p>
      </dgm:t>
    </dgm:pt>
    <dgm:pt modelId="{E506A811-F76D-47F7-A59D-EB8586A42798}" type="sibTrans" cxnId="{8211A0C4-F86E-4FB4-9701-3030FF5C3A33}">
      <dgm:prSet/>
      <dgm:spPr/>
      <dgm:t>
        <a:bodyPr/>
        <a:lstStyle/>
        <a:p>
          <a:pPr algn="ctr"/>
          <a:endParaRPr lang="es-ES"/>
        </a:p>
      </dgm:t>
    </dgm:pt>
    <dgm:pt modelId="{E76477F7-7993-4E8E-A226-11A1CD165389}" type="parTrans" cxnId="{8211A0C4-F86E-4FB4-9701-3030FF5C3A33}">
      <dgm:prSet>
        <dgm:style>
          <a:lnRef idx="1">
            <a:schemeClr val="accent5"/>
          </a:lnRef>
          <a:fillRef idx="0">
            <a:schemeClr val="accent5"/>
          </a:fillRef>
          <a:effectRef idx="0">
            <a:schemeClr val="accent5"/>
          </a:effectRef>
          <a:fontRef idx="minor">
            <a:schemeClr val="tx1"/>
          </a:fontRef>
        </dgm:style>
      </dgm:prSet>
      <dgm:spPr>
        <a:xfrm>
          <a:off x="739281" y="515704"/>
          <a:ext cx="1246681" cy="216366"/>
        </a:xfrm>
        <a:noFill/>
        <a:ln w="9525" cap="flat" cmpd="sng" algn="ctr">
          <a:solidFill>
            <a:srgbClr val="4BACC6">
              <a:shade val="95000"/>
              <a:satMod val="105000"/>
            </a:srgbClr>
          </a:solidFill>
          <a:prstDash val="solid"/>
        </a:ln>
        <a:effectLst/>
      </dgm:spPr>
      <dgm:t>
        <a:bodyPr/>
        <a:lstStyle/>
        <a:p>
          <a:pPr algn="ctr"/>
          <a:endParaRPr lang="es-ES"/>
        </a:p>
      </dgm:t>
    </dgm:pt>
    <dgm:pt modelId="{30CE5DE4-BC6B-4208-A64E-48C7583C2649}" type="pres">
      <dgm:prSet presAssocID="{D863A74F-45ED-4AAF-8883-8D04117DE79D}" presName="hierChild1" presStyleCnt="0">
        <dgm:presLayoutVars>
          <dgm:orgChart val="1"/>
          <dgm:chPref val="1"/>
          <dgm:dir/>
          <dgm:animOne val="branch"/>
          <dgm:animLvl val="lvl"/>
          <dgm:resizeHandles/>
        </dgm:presLayoutVars>
      </dgm:prSet>
      <dgm:spPr/>
      <dgm:t>
        <a:bodyPr/>
        <a:lstStyle/>
        <a:p>
          <a:endParaRPr lang="en-US"/>
        </a:p>
      </dgm:t>
    </dgm:pt>
    <dgm:pt modelId="{F139B577-47A4-48C1-8D26-BD3FF7A3AAD2}" type="pres">
      <dgm:prSet presAssocID="{E9C96FD9-8F85-4767-8B01-6A0047542B72}" presName="hierRoot1" presStyleCnt="0">
        <dgm:presLayoutVars>
          <dgm:hierBranch val="init"/>
        </dgm:presLayoutVars>
      </dgm:prSet>
      <dgm:spPr/>
    </dgm:pt>
    <dgm:pt modelId="{C86881EB-E6C2-4584-A23B-BC04EAA10EFD}" type="pres">
      <dgm:prSet presAssocID="{E9C96FD9-8F85-4767-8B01-6A0047542B72}" presName="rootComposite1" presStyleCnt="0"/>
      <dgm:spPr/>
    </dgm:pt>
    <dgm:pt modelId="{C233264F-15C8-47A7-94DC-12EA4EADCE43}" type="pres">
      <dgm:prSet presAssocID="{E9C96FD9-8F85-4767-8B01-6A0047542B72}" presName="rootText1" presStyleLbl="node0" presStyleIdx="0" presStyleCnt="1">
        <dgm:presLayoutVars>
          <dgm:chPref val="3"/>
        </dgm:presLayoutVars>
      </dgm:prSet>
      <dgm:spPr>
        <a:prstGeom prst="rect">
          <a:avLst/>
        </a:prstGeom>
      </dgm:spPr>
      <dgm:t>
        <a:bodyPr/>
        <a:lstStyle/>
        <a:p>
          <a:endParaRPr lang="en-US"/>
        </a:p>
      </dgm:t>
    </dgm:pt>
    <dgm:pt modelId="{67BD00DA-8EE0-4DD5-BDA3-DBD7DDE0FBE3}" type="pres">
      <dgm:prSet presAssocID="{E9C96FD9-8F85-4767-8B01-6A0047542B72}" presName="rootConnector1" presStyleLbl="node1" presStyleIdx="0" presStyleCnt="0"/>
      <dgm:spPr/>
      <dgm:t>
        <a:bodyPr/>
        <a:lstStyle/>
        <a:p>
          <a:endParaRPr lang="en-US"/>
        </a:p>
      </dgm:t>
    </dgm:pt>
    <dgm:pt modelId="{5C56200E-77F4-4FA8-B7F2-72C09CFFE72E}" type="pres">
      <dgm:prSet presAssocID="{E9C96FD9-8F85-4767-8B01-6A0047542B72}" presName="hierChild2" presStyleCnt="0"/>
      <dgm:spPr/>
    </dgm:pt>
    <dgm:pt modelId="{45BB2384-E001-47BF-AFFD-AC7F1194B7E6}" type="pres">
      <dgm:prSet presAssocID="{E76477F7-7993-4E8E-A226-11A1CD165389}" presName="Name37" presStyleLbl="parChTrans1D2" presStyleIdx="0" presStyleCnt="3"/>
      <dgm:spPr>
        <a:custGeom>
          <a:avLst/>
          <a:gdLst/>
          <a:ahLst/>
          <a:cxnLst/>
          <a:rect l="0" t="0" r="0" b="0"/>
          <a:pathLst>
            <a:path>
              <a:moveTo>
                <a:pt x="1246681" y="0"/>
              </a:moveTo>
              <a:lnTo>
                <a:pt x="1246681" y="108183"/>
              </a:lnTo>
              <a:lnTo>
                <a:pt x="0" y="108183"/>
              </a:lnTo>
              <a:lnTo>
                <a:pt x="0" y="216366"/>
              </a:lnTo>
            </a:path>
          </a:pathLst>
        </a:custGeom>
      </dgm:spPr>
      <dgm:t>
        <a:bodyPr/>
        <a:lstStyle/>
        <a:p>
          <a:endParaRPr lang="en-US"/>
        </a:p>
      </dgm:t>
    </dgm:pt>
    <dgm:pt modelId="{16345BF9-00AC-44DD-BEB3-46507F2BEA06}" type="pres">
      <dgm:prSet presAssocID="{D2E32314-A43C-4859-AAE7-85AE42D99339}" presName="hierRoot2" presStyleCnt="0">
        <dgm:presLayoutVars>
          <dgm:hierBranch val="init"/>
        </dgm:presLayoutVars>
      </dgm:prSet>
      <dgm:spPr/>
    </dgm:pt>
    <dgm:pt modelId="{EF3B4665-5BC5-497A-9185-22B33DC170B9}" type="pres">
      <dgm:prSet presAssocID="{D2E32314-A43C-4859-AAE7-85AE42D99339}" presName="rootComposite" presStyleCnt="0"/>
      <dgm:spPr/>
    </dgm:pt>
    <dgm:pt modelId="{8EEF1783-0C1E-4870-9F29-9C3C641C650D}" type="pres">
      <dgm:prSet presAssocID="{D2E32314-A43C-4859-AAE7-85AE42D99339}" presName="rootText" presStyleLbl="node2" presStyleIdx="0" presStyleCnt="3">
        <dgm:presLayoutVars>
          <dgm:chPref val="3"/>
        </dgm:presLayoutVars>
      </dgm:prSet>
      <dgm:spPr>
        <a:prstGeom prst="rect">
          <a:avLst/>
        </a:prstGeom>
      </dgm:spPr>
      <dgm:t>
        <a:bodyPr/>
        <a:lstStyle/>
        <a:p>
          <a:endParaRPr lang="en-US"/>
        </a:p>
      </dgm:t>
    </dgm:pt>
    <dgm:pt modelId="{AE5DF96E-0F76-443C-A29F-947697D6968D}" type="pres">
      <dgm:prSet presAssocID="{D2E32314-A43C-4859-AAE7-85AE42D99339}" presName="rootConnector" presStyleLbl="node2" presStyleIdx="0" presStyleCnt="3"/>
      <dgm:spPr/>
      <dgm:t>
        <a:bodyPr/>
        <a:lstStyle/>
        <a:p>
          <a:endParaRPr lang="en-US"/>
        </a:p>
      </dgm:t>
    </dgm:pt>
    <dgm:pt modelId="{0E05A9EB-6BA5-4BD9-8070-B49972A355FB}" type="pres">
      <dgm:prSet presAssocID="{D2E32314-A43C-4859-AAE7-85AE42D99339}" presName="hierChild4" presStyleCnt="0"/>
      <dgm:spPr/>
    </dgm:pt>
    <dgm:pt modelId="{9C0FE918-4E29-4AA8-8469-B5B19E31FD2C}" type="pres">
      <dgm:prSet presAssocID="{D2E32314-A43C-4859-AAE7-85AE42D99339}" presName="hierChild5" presStyleCnt="0"/>
      <dgm:spPr/>
    </dgm:pt>
    <dgm:pt modelId="{8658CD94-CD83-4D99-A2FC-83236A851AD1}" type="pres">
      <dgm:prSet presAssocID="{D4875BB9-1FB5-4C1A-A2C1-5E9B124CCE1B}" presName="Name37" presStyleLbl="parChTrans1D2" presStyleIdx="1" presStyleCnt="3"/>
      <dgm:spPr>
        <a:custGeom>
          <a:avLst/>
          <a:gdLst/>
          <a:ahLst/>
          <a:cxnLst/>
          <a:rect l="0" t="0" r="0" b="0"/>
          <a:pathLst>
            <a:path>
              <a:moveTo>
                <a:pt x="45720" y="0"/>
              </a:moveTo>
              <a:lnTo>
                <a:pt x="45720" y="216366"/>
              </a:lnTo>
            </a:path>
          </a:pathLst>
        </a:custGeom>
      </dgm:spPr>
      <dgm:t>
        <a:bodyPr/>
        <a:lstStyle/>
        <a:p>
          <a:endParaRPr lang="en-US"/>
        </a:p>
      </dgm:t>
    </dgm:pt>
    <dgm:pt modelId="{E0E6B287-3F3A-46D2-8A90-F8FDE8E132EE}" type="pres">
      <dgm:prSet presAssocID="{2DD899D8-B399-48D6-B34A-EA71B6747BCE}" presName="hierRoot2" presStyleCnt="0">
        <dgm:presLayoutVars>
          <dgm:hierBranch val="init"/>
        </dgm:presLayoutVars>
      </dgm:prSet>
      <dgm:spPr/>
    </dgm:pt>
    <dgm:pt modelId="{36D54A49-F490-4EF9-9C63-218FFAA15B1D}" type="pres">
      <dgm:prSet presAssocID="{2DD899D8-B399-48D6-B34A-EA71B6747BCE}" presName="rootComposite" presStyleCnt="0"/>
      <dgm:spPr/>
    </dgm:pt>
    <dgm:pt modelId="{0DF81887-4128-4D58-9F12-CFC0445A63AB}" type="pres">
      <dgm:prSet presAssocID="{2DD899D8-B399-48D6-B34A-EA71B6747BCE}" presName="rootText" presStyleLbl="node2" presStyleIdx="1" presStyleCnt="3">
        <dgm:presLayoutVars>
          <dgm:chPref val="3"/>
        </dgm:presLayoutVars>
      </dgm:prSet>
      <dgm:spPr>
        <a:prstGeom prst="rect">
          <a:avLst/>
        </a:prstGeom>
      </dgm:spPr>
      <dgm:t>
        <a:bodyPr/>
        <a:lstStyle/>
        <a:p>
          <a:endParaRPr lang="en-US"/>
        </a:p>
      </dgm:t>
    </dgm:pt>
    <dgm:pt modelId="{200B40BA-2E5E-4AAD-8CBF-C28ABFD72D91}" type="pres">
      <dgm:prSet presAssocID="{2DD899D8-B399-48D6-B34A-EA71B6747BCE}" presName="rootConnector" presStyleLbl="node2" presStyleIdx="1" presStyleCnt="3"/>
      <dgm:spPr/>
      <dgm:t>
        <a:bodyPr/>
        <a:lstStyle/>
        <a:p>
          <a:endParaRPr lang="en-US"/>
        </a:p>
      </dgm:t>
    </dgm:pt>
    <dgm:pt modelId="{866D9725-8910-4084-9424-FE27954895CE}" type="pres">
      <dgm:prSet presAssocID="{2DD899D8-B399-48D6-B34A-EA71B6747BCE}" presName="hierChild4" presStyleCnt="0"/>
      <dgm:spPr/>
    </dgm:pt>
    <dgm:pt modelId="{ABD52733-1293-451C-8D02-A36D45A0ECC4}" type="pres">
      <dgm:prSet presAssocID="{2DD899D8-B399-48D6-B34A-EA71B6747BCE}" presName="hierChild5" presStyleCnt="0"/>
      <dgm:spPr/>
    </dgm:pt>
    <dgm:pt modelId="{2B8EF81C-8814-44C3-A183-876C82BBC478}" type="pres">
      <dgm:prSet presAssocID="{25766C84-82EB-4B46-A2F1-670771823781}" presName="Name37" presStyleLbl="parChTrans1D2" presStyleIdx="2" presStyleCnt="3"/>
      <dgm:spPr>
        <a:custGeom>
          <a:avLst/>
          <a:gdLst/>
          <a:ahLst/>
          <a:cxnLst/>
          <a:rect l="0" t="0" r="0" b="0"/>
          <a:pathLst>
            <a:path>
              <a:moveTo>
                <a:pt x="0" y="0"/>
              </a:moveTo>
              <a:lnTo>
                <a:pt x="0" y="108183"/>
              </a:lnTo>
              <a:lnTo>
                <a:pt x="1246681" y="108183"/>
              </a:lnTo>
              <a:lnTo>
                <a:pt x="1246681" y="216366"/>
              </a:lnTo>
            </a:path>
          </a:pathLst>
        </a:custGeom>
      </dgm:spPr>
      <dgm:t>
        <a:bodyPr/>
        <a:lstStyle/>
        <a:p>
          <a:endParaRPr lang="en-US"/>
        </a:p>
      </dgm:t>
    </dgm:pt>
    <dgm:pt modelId="{E6212334-37A1-454D-8513-3C5E1A989F06}" type="pres">
      <dgm:prSet presAssocID="{45EA039B-764E-44B8-9748-51B607FE4D31}" presName="hierRoot2" presStyleCnt="0">
        <dgm:presLayoutVars>
          <dgm:hierBranch val="init"/>
        </dgm:presLayoutVars>
      </dgm:prSet>
      <dgm:spPr/>
    </dgm:pt>
    <dgm:pt modelId="{81E736F1-C437-466F-8EAF-52B9D4E371EE}" type="pres">
      <dgm:prSet presAssocID="{45EA039B-764E-44B8-9748-51B607FE4D31}" presName="rootComposite" presStyleCnt="0"/>
      <dgm:spPr/>
    </dgm:pt>
    <dgm:pt modelId="{402BBF64-8467-47D4-9C5A-FD5B69146F73}" type="pres">
      <dgm:prSet presAssocID="{45EA039B-764E-44B8-9748-51B607FE4D31}" presName="rootText" presStyleLbl="node2" presStyleIdx="2" presStyleCnt="3">
        <dgm:presLayoutVars>
          <dgm:chPref val="3"/>
        </dgm:presLayoutVars>
      </dgm:prSet>
      <dgm:spPr>
        <a:prstGeom prst="rect">
          <a:avLst/>
        </a:prstGeom>
      </dgm:spPr>
      <dgm:t>
        <a:bodyPr/>
        <a:lstStyle/>
        <a:p>
          <a:endParaRPr lang="en-US"/>
        </a:p>
      </dgm:t>
    </dgm:pt>
    <dgm:pt modelId="{5FDE14E8-171D-42AB-9172-1E41F224C8B4}" type="pres">
      <dgm:prSet presAssocID="{45EA039B-764E-44B8-9748-51B607FE4D31}" presName="rootConnector" presStyleLbl="node2" presStyleIdx="2" presStyleCnt="3"/>
      <dgm:spPr/>
      <dgm:t>
        <a:bodyPr/>
        <a:lstStyle/>
        <a:p>
          <a:endParaRPr lang="en-US"/>
        </a:p>
      </dgm:t>
    </dgm:pt>
    <dgm:pt modelId="{462A5678-FD5C-475B-99BC-017CD65B44FB}" type="pres">
      <dgm:prSet presAssocID="{45EA039B-764E-44B8-9748-51B607FE4D31}" presName="hierChild4" presStyleCnt="0"/>
      <dgm:spPr/>
    </dgm:pt>
    <dgm:pt modelId="{C5701131-35A7-46A8-8947-B819781FA589}" type="pres">
      <dgm:prSet presAssocID="{45EA039B-764E-44B8-9748-51B607FE4D31}" presName="hierChild5" presStyleCnt="0"/>
      <dgm:spPr/>
    </dgm:pt>
    <dgm:pt modelId="{4DD9080D-DEAC-4B73-8A93-BDD42682131E}" type="pres">
      <dgm:prSet presAssocID="{E9C96FD9-8F85-4767-8B01-6A0047542B72}" presName="hierChild3" presStyleCnt="0"/>
      <dgm:spPr/>
    </dgm:pt>
  </dgm:ptLst>
  <dgm:cxnLst>
    <dgm:cxn modelId="{8211A0C4-F86E-4FB4-9701-3030FF5C3A33}" srcId="{E9C96FD9-8F85-4767-8B01-6A0047542B72}" destId="{D2E32314-A43C-4859-AAE7-85AE42D99339}" srcOrd="0" destOrd="0" parTransId="{E76477F7-7993-4E8E-A226-11A1CD165389}" sibTransId="{E506A811-F76D-47F7-A59D-EB8586A42798}"/>
    <dgm:cxn modelId="{7FB14EEE-E336-47FE-A93F-394D98BA7101}" type="presOf" srcId="{2DD899D8-B399-48D6-B34A-EA71B6747BCE}" destId="{200B40BA-2E5E-4AAD-8CBF-C28ABFD72D91}" srcOrd="1" destOrd="0" presId="urn:microsoft.com/office/officeart/2005/8/layout/orgChart1"/>
    <dgm:cxn modelId="{26E4A033-0BBF-4C8B-BA67-0DA6EB53AC58}" type="presOf" srcId="{D2E32314-A43C-4859-AAE7-85AE42D99339}" destId="{AE5DF96E-0F76-443C-A29F-947697D6968D}" srcOrd="1" destOrd="0" presId="urn:microsoft.com/office/officeart/2005/8/layout/orgChart1"/>
    <dgm:cxn modelId="{4C534161-232C-452E-9E7D-FEE514E3499A}" type="presOf" srcId="{25766C84-82EB-4B46-A2F1-670771823781}" destId="{2B8EF81C-8814-44C3-A183-876C82BBC478}" srcOrd="0" destOrd="0" presId="urn:microsoft.com/office/officeart/2005/8/layout/orgChart1"/>
    <dgm:cxn modelId="{3857C229-F234-428F-ACB5-D47B02B6E336}" srcId="{E9C96FD9-8F85-4767-8B01-6A0047542B72}" destId="{45EA039B-764E-44B8-9748-51B607FE4D31}" srcOrd="2" destOrd="0" parTransId="{25766C84-82EB-4B46-A2F1-670771823781}" sibTransId="{FE8F24D8-7981-4C2A-BB76-C84EF0E29075}"/>
    <dgm:cxn modelId="{76E6409A-30E9-4F70-B1D9-BD2F762567CF}" type="presOf" srcId="{2DD899D8-B399-48D6-B34A-EA71B6747BCE}" destId="{0DF81887-4128-4D58-9F12-CFC0445A63AB}" srcOrd="0" destOrd="0" presId="urn:microsoft.com/office/officeart/2005/8/layout/orgChart1"/>
    <dgm:cxn modelId="{CEA5EA3E-DB16-46F8-93EA-362C7DD9A889}" type="presOf" srcId="{E76477F7-7993-4E8E-A226-11A1CD165389}" destId="{45BB2384-E001-47BF-AFFD-AC7F1194B7E6}" srcOrd="0" destOrd="0" presId="urn:microsoft.com/office/officeart/2005/8/layout/orgChart1"/>
    <dgm:cxn modelId="{F983D000-B016-4E66-8967-6284D92E4C04}" type="presOf" srcId="{45EA039B-764E-44B8-9748-51B607FE4D31}" destId="{5FDE14E8-171D-42AB-9172-1E41F224C8B4}" srcOrd="1" destOrd="0" presId="urn:microsoft.com/office/officeart/2005/8/layout/orgChart1"/>
    <dgm:cxn modelId="{852A9B0C-9EE1-4FDA-B054-C3702A3A6048}" srcId="{D863A74F-45ED-4AAF-8883-8D04117DE79D}" destId="{E9C96FD9-8F85-4767-8B01-6A0047542B72}" srcOrd="0" destOrd="0" parTransId="{24EFE939-9B03-4323-A421-33E301CA0758}" sibTransId="{4FCC50A9-42D8-4E25-841C-5A58213BEC36}"/>
    <dgm:cxn modelId="{B8372168-2077-4125-B697-08A11C047573}" type="presOf" srcId="{D2E32314-A43C-4859-AAE7-85AE42D99339}" destId="{8EEF1783-0C1E-4870-9F29-9C3C641C650D}" srcOrd="0" destOrd="0" presId="urn:microsoft.com/office/officeart/2005/8/layout/orgChart1"/>
    <dgm:cxn modelId="{A9E522C3-DF16-45F5-9FB9-E910290B156C}" type="presOf" srcId="{D863A74F-45ED-4AAF-8883-8D04117DE79D}" destId="{30CE5DE4-BC6B-4208-A64E-48C7583C2649}" srcOrd="0" destOrd="0" presId="urn:microsoft.com/office/officeart/2005/8/layout/orgChart1"/>
    <dgm:cxn modelId="{A91DFD89-A904-47B2-8E37-D4E666B83376}" type="presOf" srcId="{E9C96FD9-8F85-4767-8B01-6A0047542B72}" destId="{C233264F-15C8-47A7-94DC-12EA4EADCE43}" srcOrd="0" destOrd="0" presId="urn:microsoft.com/office/officeart/2005/8/layout/orgChart1"/>
    <dgm:cxn modelId="{8433A477-9945-4A18-90CD-32E6D03E853E}" type="presOf" srcId="{E9C96FD9-8F85-4767-8B01-6A0047542B72}" destId="{67BD00DA-8EE0-4DD5-BDA3-DBD7DDE0FBE3}" srcOrd="1" destOrd="0" presId="urn:microsoft.com/office/officeart/2005/8/layout/orgChart1"/>
    <dgm:cxn modelId="{46E5AF38-02AF-4AA9-83AD-D16C79A13072}" type="presOf" srcId="{45EA039B-764E-44B8-9748-51B607FE4D31}" destId="{402BBF64-8467-47D4-9C5A-FD5B69146F73}" srcOrd="0" destOrd="0" presId="urn:microsoft.com/office/officeart/2005/8/layout/orgChart1"/>
    <dgm:cxn modelId="{0DE5C8BA-6323-4AA5-92AA-680DFD30AD67}" srcId="{E9C96FD9-8F85-4767-8B01-6A0047542B72}" destId="{2DD899D8-B399-48D6-B34A-EA71B6747BCE}" srcOrd="1" destOrd="0" parTransId="{D4875BB9-1FB5-4C1A-A2C1-5E9B124CCE1B}" sibTransId="{B01AA5CD-8919-4366-BFBB-838B01F409FE}"/>
    <dgm:cxn modelId="{9AC82129-7E2C-4EB7-A66A-60AD38E92D48}" type="presOf" srcId="{D4875BB9-1FB5-4C1A-A2C1-5E9B124CCE1B}" destId="{8658CD94-CD83-4D99-A2FC-83236A851AD1}" srcOrd="0" destOrd="0" presId="urn:microsoft.com/office/officeart/2005/8/layout/orgChart1"/>
    <dgm:cxn modelId="{6029D25B-AFF1-459B-9D29-CD023564E5F8}" type="presParOf" srcId="{30CE5DE4-BC6B-4208-A64E-48C7583C2649}" destId="{F139B577-47A4-48C1-8D26-BD3FF7A3AAD2}" srcOrd="0" destOrd="0" presId="urn:microsoft.com/office/officeart/2005/8/layout/orgChart1"/>
    <dgm:cxn modelId="{CBB16686-7097-4576-AB62-941AA4CC18F7}" type="presParOf" srcId="{F139B577-47A4-48C1-8D26-BD3FF7A3AAD2}" destId="{C86881EB-E6C2-4584-A23B-BC04EAA10EFD}" srcOrd="0" destOrd="0" presId="urn:microsoft.com/office/officeart/2005/8/layout/orgChart1"/>
    <dgm:cxn modelId="{5D6FEE95-EE17-4340-906B-55C841AC26A9}" type="presParOf" srcId="{C86881EB-E6C2-4584-A23B-BC04EAA10EFD}" destId="{C233264F-15C8-47A7-94DC-12EA4EADCE43}" srcOrd="0" destOrd="0" presId="urn:microsoft.com/office/officeart/2005/8/layout/orgChart1"/>
    <dgm:cxn modelId="{0C7B3FB4-D07A-4D1A-AA71-B1B4B2BA3CF8}" type="presParOf" srcId="{C86881EB-E6C2-4584-A23B-BC04EAA10EFD}" destId="{67BD00DA-8EE0-4DD5-BDA3-DBD7DDE0FBE3}" srcOrd="1" destOrd="0" presId="urn:microsoft.com/office/officeart/2005/8/layout/orgChart1"/>
    <dgm:cxn modelId="{74274F05-2F96-4514-A88D-29FEA02F93A5}" type="presParOf" srcId="{F139B577-47A4-48C1-8D26-BD3FF7A3AAD2}" destId="{5C56200E-77F4-4FA8-B7F2-72C09CFFE72E}" srcOrd="1" destOrd="0" presId="urn:microsoft.com/office/officeart/2005/8/layout/orgChart1"/>
    <dgm:cxn modelId="{785648DA-C47F-452C-89F6-F8FD183C26EA}" type="presParOf" srcId="{5C56200E-77F4-4FA8-B7F2-72C09CFFE72E}" destId="{45BB2384-E001-47BF-AFFD-AC7F1194B7E6}" srcOrd="0" destOrd="0" presId="urn:microsoft.com/office/officeart/2005/8/layout/orgChart1"/>
    <dgm:cxn modelId="{C81D6119-D035-4103-BDB9-4B5CAE8E3C2C}" type="presParOf" srcId="{5C56200E-77F4-4FA8-B7F2-72C09CFFE72E}" destId="{16345BF9-00AC-44DD-BEB3-46507F2BEA06}" srcOrd="1" destOrd="0" presId="urn:microsoft.com/office/officeart/2005/8/layout/orgChart1"/>
    <dgm:cxn modelId="{6BAB7CE0-5524-4EC7-942D-60E1C0B9E121}" type="presParOf" srcId="{16345BF9-00AC-44DD-BEB3-46507F2BEA06}" destId="{EF3B4665-5BC5-497A-9185-22B33DC170B9}" srcOrd="0" destOrd="0" presId="urn:microsoft.com/office/officeart/2005/8/layout/orgChart1"/>
    <dgm:cxn modelId="{315ED14D-B019-4360-ACDC-6A153FC9AA44}" type="presParOf" srcId="{EF3B4665-5BC5-497A-9185-22B33DC170B9}" destId="{8EEF1783-0C1E-4870-9F29-9C3C641C650D}" srcOrd="0" destOrd="0" presId="urn:microsoft.com/office/officeart/2005/8/layout/orgChart1"/>
    <dgm:cxn modelId="{94A51B3D-D7C9-466F-94CB-67908F70F885}" type="presParOf" srcId="{EF3B4665-5BC5-497A-9185-22B33DC170B9}" destId="{AE5DF96E-0F76-443C-A29F-947697D6968D}" srcOrd="1" destOrd="0" presId="urn:microsoft.com/office/officeart/2005/8/layout/orgChart1"/>
    <dgm:cxn modelId="{0EBB331C-4B4B-4288-8F54-7F02AB6B75E5}" type="presParOf" srcId="{16345BF9-00AC-44DD-BEB3-46507F2BEA06}" destId="{0E05A9EB-6BA5-4BD9-8070-B49972A355FB}" srcOrd="1" destOrd="0" presId="urn:microsoft.com/office/officeart/2005/8/layout/orgChart1"/>
    <dgm:cxn modelId="{CECAFE38-13A5-4D89-9D92-631FA9486C41}" type="presParOf" srcId="{16345BF9-00AC-44DD-BEB3-46507F2BEA06}" destId="{9C0FE918-4E29-4AA8-8469-B5B19E31FD2C}" srcOrd="2" destOrd="0" presId="urn:microsoft.com/office/officeart/2005/8/layout/orgChart1"/>
    <dgm:cxn modelId="{0920929A-8DF7-4893-9165-7330E94F7E2B}" type="presParOf" srcId="{5C56200E-77F4-4FA8-B7F2-72C09CFFE72E}" destId="{8658CD94-CD83-4D99-A2FC-83236A851AD1}" srcOrd="2" destOrd="0" presId="urn:microsoft.com/office/officeart/2005/8/layout/orgChart1"/>
    <dgm:cxn modelId="{79805ADD-301D-475E-9BEB-ABFB1F011617}" type="presParOf" srcId="{5C56200E-77F4-4FA8-B7F2-72C09CFFE72E}" destId="{E0E6B287-3F3A-46D2-8A90-F8FDE8E132EE}" srcOrd="3" destOrd="0" presId="urn:microsoft.com/office/officeart/2005/8/layout/orgChart1"/>
    <dgm:cxn modelId="{4C9F9C11-E9BA-4B0A-8420-DF13D9D40410}" type="presParOf" srcId="{E0E6B287-3F3A-46D2-8A90-F8FDE8E132EE}" destId="{36D54A49-F490-4EF9-9C63-218FFAA15B1D}" srcOrd="0" destOrd="0" presId="urn:microsoft.com/office/officeart/2005/8/layout/orgChart1"/>
    <dgm:cxn modelId="{38E3E4D1-D5C4-4358-A3D5-B29B08933AF6}" type="presParOf" srcId="{36D54A49-F490-4EF9-9C63-218FFAA15B1D}" destId="{0DF81887-4128-4D58-9F12-CFC0445A63AB}" srcOrd="0" destOrd="0" presId="urn:microsoft.com/office/officeart/2005/8/layout/orgChart1"/>
    <dgm:cxn modelId="{12532102-B041-4F89-ADFE-D3856E3D5DF7}" type="presParOf" srcId="{36D54A49-F490-4EF9-9C63-218FFAA15B1D}" destId="{200B40BA-2E5E-4AAD-8CBF-C28ABFD72D91}" srcOrd="1" destOrd="0" presId="urn:microsoft.com/office/officeart/2005/8/layout/orgChart1"/>
    <dgm:cxn modelId="{814AC0B7-2666-4410-AD39-0F2854ECD719}" type="presParOf" srcId="{E0E6B287-3F3A-46D2-8A90-F8FDE8E132EE}" destId="{866D9725-8910-4084-9424-FE27954895CE}" srcOrd="1" destOrd="0" presId="urn:microsoft.com/office/officeart/2005/8/layout/orgChart1"/>
    <dgm:cxn modelId="{8EB4DD72-3959-49A4-91D9-57AD40C80F76}" type="presParOf" srcId="{E0E6B287-3F3A-46D2-8A90-F8FDE8E132EE}" destId="{ABD52733-1293-451C-8D02-A36D45A0ECC4}" srcOrd="2" destOrd="0" presId="urn:microsoft.com/office/officeart/2005/8/layout/orgChart1"/>
    <dgm:cxn modelId="{EC03FB17-2AC3-4540-8A78-4BA1E2E75EA6}" type="presParOf" srcId="{5C56200E-77F4-4FA8-B7F2-72C09CFFE72E}" destId="{2B8EF81C-8814-44C3-A183-876C82BBC478}" srcOrd="4" destOrd="0" presId="urn:microsoft.com/office/officeart/2005/8/layout/orgChart1"/>
    <dgm:cxn modelId="{5677080B-82F8-44DE-A48B-AEEE3628F5D8}" type="presParOf" srcId="{5C56200E-77F4-4FA8-B7F2-72C09CFFE72E}" destId="{E6212334-37A1-454D-8513-3C5E1A989F06}" srcOrd="5" destOrd="0" presId="urn:microsoft.com/office/officeart/2005/8/layout/orgChart1"/>
    <dgm:cxn modelId="{F885C5F1-B973-4FB8-B3E0-90FBE1431EAD}" type="presParOf" srcId="{E6212334-37A1-454D-8513-3C5E1A989F06}" destId="{81E736F1-C437-466F-8EAF-52B9D4E371EE}" srcOrd="0" destOrd="0" presId="urn:microsoft.com/office/officeart/2005/8/layout/orgChart1"/>
    <dgm:cxn modelId="{334BE686-A7BD-449A-ABB1-02246B32D49E}" type="presParOf" srcId="{81E736F1-C437-466F-8EAF-52B9D4E371EE}" destId="{402BBF64-8467-47D4-9C5A-FD5B69146F73}" srcOrd="0" destOrd="0" presId="urn:microsoft.com/office/officeart/2005/8/layout/orgChart1"/>
    <dgm:cxn modelId="{48028433-652D-4125-8D6C-B6AA16371EE4}" type="presParOf" srcId="{81E736F1-C437-466F-8EAF-52B9D4E371EE}" destId="{5FDE14E8-171D-42AB-9172-1E41F224C8B4}" srcOrd="1" destOrd="0" presId="urn:microsoft.com/office/officeart/2005/8/layout/orgChart1"/>
    <dgm:cxn modelId="{314CE77A-85DD-4EDF-A994-F98DD4CEE7DE}" type="presParOf" srcId="{E6212334-37A1-454D-8513-3C5E1A989F06}" destId="{462A5678-FD5C-475B-99BC-017CD65B44FB}" srcOrd="1" destOrd="0" presId="urn:microsoft.com/office/officeart/2005/8/layout/orgChart1"/>
    <dgm:cxn modelId="{D19B7633-9860-4AF3-A76C-9E09A03F6F2E}" type="presParOf" srcId="{E6212334-37A1-454D-8513-3C5E1A989F06}" destId="{C5701131-35A7-46A8-8947-B819781FA589}" srcOrd="2" destOrd="0" presId="urn:microsoft.com/office/officeart/2005/8/layout/orgChart1"/>
    <dgm:cxn modelId="{798ECAE7-F1C7-4285-B8EE-429E7FCE2A88}" type="presParOf" srcId="{F139B577-47A4-48C1-8D26-BD3FF7A3AAD2}" destId="{4DD9080D-DEAC-4B73-8A93-BDD42682131E}"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B8EF81C-8814-44C3-A183-876C82BBC478}">
      <dsp:nvSpPr>
        <dsp:cNvPr id="0" name=""/>
        <dsp:cNvSpPr/>
      </dsp:nvSpPr>
      <dsp:spPr>
        <a:xfrm>
          <a:off x="1985962" y="515704"/>
          <a:ext cx="1246681" cy="216366"/>
        </a:xfrm>
        <a:custGeom>
          <a:avLst/>
          <a:gdLst/>
          <a:ahLst/>
          <a:cxnLst/>
          <a:rect l="0" t="0" r="0" b="0"/>
          <a:pathLst>
            <a:path>
              <a:moveTo>
                <a:pt x="0" y="0"/>
              </a:moveTo>
              <a:lnTo>
                <a:pt x="0" y="108183"/>
              </a:lnTo>
              <a:lnTo>
                <a:pt x="1246681" y="108183"/>
              </a:lnTo>
              <a:lnTo>
                <a:pt x="1246681" y="216366"/>
              </a:lnTo>
            </a:path>
          </a:pathLst>
        </a:custGeom>
        <a:noFill/>
        <a:ln w="9525" cap="flat" cmpd="sng" algn="ctr">
          <a:solidFill>
            <a:srgbClr val="4BACC6">
              <a:shade val="95000"/>
              <a:satMod val="105000"/>
            </a:srgbClr>
          </a:solidFill>
          <a:prstDash val="solid"/>
        </a:ln>
        <a:effectLst/>
      </dsp:spPr>
      <dsp:style>
        <a:lnRef idx="1">
          <a:schemeClr val="accent5"/>
        </a:lnRef>
        <a:fillRef idx="0">
          <a:schemeClr val="accent5"/>
        </a:fillRef>
        <a:effectRef idx="0">
          <a:schemeClr val="accent5"/>
        </a:effectRef>
        <a:fontRef idx="minor">
          <a:schemeClr val="tx1"/>
        </a:fontRef>
      </dsp:style>
    </dsp:sp>
    <dsp:sp modelId="{8658CD94-CD83-4D99-A2FC-83236A851AD1}">
      <dsp:nvSpPr>
        <dsp:cNvPr id="0" name=""/>
        <dsp:cNvSpPr/>
      </dsp:nvSpPr>
      <dsp:spPr>
        <a:xfrm>
          <a:off x="1940242" y="515704"/>
          <a:ext cx="91440" cy="216366"/>
        </a:xfrm>
        <a:custGeom>
          <a:avLst/>
          <a:gdLst/>
          <a:ahLst/>
          <a:cxnLst/>
          <a:rect l="0" t="0" r="0" b="0"/>
          <a:pathLst>
            <a:path>
              <a:moveTo>
                <a:pt x="45720" y="0"/>
              </a:moveTo>
              <a:lnTo>
                <a:pt x="45720" y="216366"/>
              </a:lnTo>
            </a:path>
          </a:pathLst>
        </a:custGeom>
        <a:noFill/>
        <a:ln w="9525" cap="flat" cmpd="sng" algn="ctr">
          <a:solidFill>
            <a:srgbClr val="4BACC6">
              <a:shade val="95000"/>
              <a:satMod val="105000"/>
            </a:srgbClr>
          </a:solidFill>
          <a:prstDash val="solid"/>
        </a:ln>
        <a:effectLst/>
      </dsp:spPr>
      <dsp:style>
        <a:lnRef idx="1">
          <a:schemeClr val="accent5"/>
        </a:lnRef>
        <a:fillRef idx="0">
          <a:schemeClr val="accent5"/>
        </a:fillRef>
        <a:effectRef idx="0">
          <a:schemeClr val="accent5"/>
        </a:effectRef>
        <a:fontRef idx="minor">
          <a:schemeClr val="tx1"/>
        </a:fontRef>
      </dsp:style>
    </dsp:sp>
    <dsp:sp modelId="{45BB2384-E001-47BF-AFFD-AC7F1194B7E6}">
      <dsp:nvSpPr>
        <dsp:cNvPr id="0" name=""/>
        <dsp:cNvSpPr/>
      </dsp:nvSpPr>
      <dsp:spPr>
        <a:xfrm>
          <a:off x="739281" y="515704"/>
          <a:ext cx="1246681" cy="216366"/>
        </a:xfrm>
        <a:custGeom>
          <a:avLst/>
          <a:gdLst/>
          <a:ahLst/>
          <a:cxnLst/>
          <a:rect l="0" t="0" r="0" b="0"/>
          <a:pathLst>
            <a:path>
              <a:moveTo>
                <a:pt x="1246681" y="0"/>
              </a:moveTo>
              <a:lnTo>
                <a:pt x="1246681" y="108183"/>
              </a:lnTo>
              <a:lnTo>
                <a:pt x="0" y="108183"/>
              </a:lnTo>
              <a:lnTo>
                <a:pt x="0" y="216366"/>
              </a:lnTo>
            </a:path>
          </a:pathLst>
        </a:custGeom>
        <a:noFill/>
        <a:ln w="9525" cap="flat" cmpd="sng" algn="ctr">
          <a:solidFill>
            <a:srgbClr val="4BACC6">
              <a:shade val="95000"/>
              <a:satMod val="105000"/>
            </a:srgbClr>
          </a:solidFill>
          <a:prstDash val="solid"/>
        </a:ln>
        <a:effectLst/>
      </dsp:spPr>
      <dsp:style>
        <a:lnRef idx="1">
          <a:schemeClr val="accent5"/>
        </a:lnRef>
        <a:fillRef idx="0">
          <a:schemeClr val="accent5"/>
        </a:fillRef>
        <a:effectRef idx="0">
          <a:schemeClr val="accent5"/>
        </a:effectRef>
        <a:fontRef idx="minor">
          <a:schemeClr val="tx1"/>
        </a:fontRef>
      </dsp:style>
    </dsp:sp>
    <dsp:sp modelId="{C233264F-15C8-47A7-94DC-12EA4EADCE43}">
      <dsp:nvSpPr>
        <dsp:cNvPr id="0" name=""/>
        <dsp:cNvSpPr/>
      </dsp:nvSpPr>
      <dsp:spPr>
        <a:xfrm>
          <a:off x="1470804" y="546"/>
          <a:ext cx="1030315" cy="51515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s-ES" sz="1100" kern="1200">
              <a:solidFill>
                <a:sysClr val="windowText" lastClr="000000">
                  <a:hueOff val="0"/>
                  <a:satOff val="0"/>
                  <a:lumOff val="0"/>
                  <a:alphaOff val="0"/>
                </a:sysClr>
              </a:solidFill>
              <a:latin typeface="Calibri"/>
              <a:ea typeface="+mn-ea"/>
              <a:cs typeface="+mn-cs"/>
            </a:rPr>
            <a:t>Dueño</a:t>
          </a:r>
        </a:p>
      </dsp:txBody>
      <dsp:txXfrm>
        <a:off x="1470804" y="546"/>
        <a:ext cx="1030315" cy="515157"/>
      </dsp:txXfrm>
    </dsp:sp>
    <dsp:sp modelId="{8EEF1783-0C1E-4870-9F29-9C3C641C650D}">
      <dsp:nvSpPr>
        <dsp:cNvPr id="0" name=""/>
        <dsp:cNvSpPr/>
      </dsp:nvSpPr>
      <dsp:spPr>
        <a:xfrm>
          <a:off x="224123" y="732070"/>
          <a:ext cx="1030315" cy="51515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s-ES" sz="1100" kern="1200">
              <a:solidFill>
                <a:sysClr val="windowText" lastClr="000000">
                  <a:hueOff val="0"/>
                  <a:satOff val="0"/>
                  <a:lumOff val="0"/>
                  <a:alphaOff val="0"/>
                </a:sysClr>
              </a:solidFill>
              <a:latin typeface="Calibri"/>
              <a:ea typeface="+mn-ea"/>
              <a:cs typeface="+mn-cs"/>
            </a:rPr>
            <a:t>Emplezado de Limpieza</a:t>
          </a:r>
        </a:p>
      </dsp:txBody>
      <dsp:txXfrm>
        <a:off x="224123" y="732070"/>
        <a:ext cx="1030315" cy="515157"/>
      </dsp:txXfrm>
    </dsp:sp>
    <dsp:sp modelId="{0DF81887-4128-4D58-9F12-CFC0445A63AB}">
      <dsp:nvSpPr>
        <dsp:cNvPr id="0" name=""/>
        <dsp:cNvSpPr/>
      </dsp:nvSpPr>
      <dsp:spPr>
        <a:xfrm>
          <a:off x="1470804" y="732070"/>
          <a:ext cx="1030315" cy="51515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s-ES" sz="1100" kern="1200">
              <a:solidFill>
                <a:sysClr val="windowText" lastClr="000000">
                  <a:hueOff val="0"/>
                  <a:satOff val="0"/>
                  <a:lumOff val="0"/>
                  <a:alphaOff val="0"/>
                </a:sysClr>
              </a:solidFill>
              <a:latin typeface="Calibri"/>
              <a:ea typeface="+mn-ea"/>
              <a:cs typeface="+mn-cs"/>
            </a:rPr>
            <a:t>Empleado de Caja</a:t>
          </a:r>
        </a:p>
      </dsp:txBody>
      <dsp:txXfrm>
        <a:off x="1470804" y="732070"/>
        <a:ext cx="1030315" cy="515157"/>
      </dsp:txXfrm>
    </dsp:sp>
    <dsp:sp modelId="{402BBF64-8467-47D4-9C5A-FD5B69146F73}">
      <dsp:nvSpPr>
        <dsp:cNvPr id="0" name=""/>
        <dsp:cNvSpPr/>
      </dsp:nvSpPr>
      <dsp:spPr>
        <a:xfrm>
          <a:off x="2717486" y="732070"/>
          <a:ext cx="1030315" cy="515157"/>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buNone/>
          </a:pPr>
          <a:r>
            <a:rPr lang="es-ES" sz="1100" kern="1200">
              <a:solidFill>
                <a:sysClr val="windowText" lastClr="000000">
                  <a:hueOff val="0"/>
                  <a:satOff val="0"/>
                  <a:lumOff val="0"/>
                  <a:alphaOff val="0"/>
                </a:sysClr>
              </a:solidFill>
              <a:latin typeface="Calibri"/>
              <a:ea typeface="+mn-ea"/>
              <a:cs typeface="+mn-cs"/>
            </a:rPr>
            <a:t>Empleado de Atención al Cliente</a:t>
          </a:r>
        </a:p>
      </dsp:txBody>
      <dsp:txXfrm>
        <a:off x="2717486" y="732070"/>
        <a:ext cx="1030315" cy="515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5157E-57CC-4657-A034-7D79F55C6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1996</Words>
  <Characters>11379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dc:creator>
  <cp:lastModifiedBy>Juan Carlos Ramos</cp:lastModifiedBy>
  <cp:revision>2</cp:revision>
  <dcterms:created xsi:type="dcterms:W3CDTF">2016-10-29T16:10:00Z</dcterms:created>
  <dcterms:modified xsi:type="dcterms:W3CDTF">2016-10-29T16:10:00Z</dcterms:modified>
</cp:coreProperties>
</file>