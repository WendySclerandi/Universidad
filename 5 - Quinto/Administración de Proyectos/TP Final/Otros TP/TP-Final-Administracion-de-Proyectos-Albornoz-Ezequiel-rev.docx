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bCs/>
          <w:lang w:eastAsia="en-US"/>
        </w:rPr>
        <w:id w:val="1809132850"/>
        <w:docPartObj>
          <w:docPartGallery w:val="Cover Pages"/>
          <w:docPartUnique/>
        </w:docPartObj>
      </w:sdtPr>
      <w:sdtContent>
        <w:tbl>
          <w:tblPr>
            <w:tblpPr w:leftFromText="187" w:rightFromText="187" w:horzAnchor="margin" w:tblpYSpec="bottom"/>
            <w:tblW w:w="3000" w:type="pct"/>
            <w:tblLook w:val="04A0" w:firstRow="1" w:lastRow="0" w:firstColumn="1" w:lastColumn="0" w:noHBand="0" w:noVBand="1"/>
          </w:tblPr>
          <w:tblGrid>
            <w:gridCol w:w="6410"/>
          </w:tblGrid>
          <w:tr w:rsidR="00A64C20" w:rsidRPr="005D23D7" w14:paraId="47F0C031" w14:textId="77777777">
            <w:tc>
              <w:tcPr>
                <w:tcW w:w="5746" w:type="dxa"/>
              </w:tcPr>
              <w:p w14:paraId="52D17134" w14:textId="77777777" w:rsidR="00A64C20" w:rsidRPr="005D23D7" w:rsidRDefault="00A64C20">
                <w:pPr>
                  <w:pStyle w:val="Sinespaciado"/>
                  <w:rPr>
                    <w:rFonts w:ascii="Times New Roman" w:hAnsi="Times New Roman" w:cs="Times New Roman"/>
                    <w:b/>
                    <w:bCs/>
                  </w:rPr>
                </w:pPr>
              </w:p>
            </w:tc>
          </w:tr>
        </w:tbl>
        <w:p w14:paraId="7A09EBA4" w14:textId="77777777" w:rsidR="00A64C20" w:rsidRPr="005D23D7" w:rsidRDefault="00A64C20">
          <w:pPr>
            <w:rPr>
              <w:rFonts w:cs="Times New Roman"/>
            </w:rPr>
          </w:pPr>
          <w:r w:rsidRPr="005D23D7">
            <w:rPr>
              <w:rFonts w:cs="Times New Roman"/>
              <w:noProof/>
              <w:lang w:eastAsia="es-AR"/>
            </w:rPr>
            <mc:AlternateContent>
              <mc:Choice Requires="wpg">
                <w:drawing>
                  <wp:anchor distT="0" distB="0" distL="114300" distR="114300" simplePos="0" relativeHeight="251660288" behindDoc="0" locked="0" layoutInCell="0" allowOverlap="1" wp14:anchorId="15FDB2A4" wp14:editId="40BB0356">
                    <wp:simplePos x="0" y="0"/>
                    <wp:positionH relativeFrom="page">
                      <wp:align>left</wp:align>
                    </wp:positionH>
                    <wp:positionV relativeFrom="page">
                      <wp:align>top</wp:align>
                    </wp:positionV>
                    <wp:extent cx="5650992" cy="4828032"/>
                    <wp:effectExtent l="0" t="0" r="44958" b="0"/>
                    <wp:wrapNone/>
                    <wp:docPr id="11"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1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A136B"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cPBtgQAAKs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SJJb8AAADbAAAADwAAAGRycy9kb3ducmV2LnhtbESPzQrCMBCE74LvEFbwIpoqIlqNIoLg&#10;RcGfB1ia7Q82m9rEWt/eCIK3XWa+2dnVpjWlaKh2hWUF41EEgjixuuBMwe26H85BOI+ssbRMCt7k&#10;YLPudlYYa/viMzUXn4kQwi5GBbn3VSylS3Iy6Ea2Ig5aamuDPqx1JnWNrxBuSjmJopk0WHC4kGNF&#10;u5yS++VpQo1UusfgXp2OKS3OWXNKy+lAKtXvtdslCE+t/5t/9EEHbgL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ySJJb8AAADbAAAADwAAAAAAAAAAAAAAAACh&#10;AgAAZHJzL2Rvd25yZXYueG1sUEsFBgAAAAAEAAQA+QAAAI0DA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baMcMA&#10;AADbAAAADwAAAGRycy9kb3ducmV2LnhtbERPS2vCQBC+F/oflhG8FN3UWpHUTSiC2uLJx0FvQ3aa&#10;xGZnQ3aN23/fLQi9zcf3nEUeTCN66lxtWcHzOAFBXFhdc6ngeFiN5iCcR9bYWCYFP+Qgzx4fFphq&#10;e+Md9XtfihjCLkUFlfdtKqUrKjLoxrYljtyX7Qz6CLtS6g5vMdw0cpIkM2mw5thQYUvLiorv/dUo&#10;mLr19vP8ypvpk7yay3YX5v0pKDUchPc3EJ6C/xff3R86zn+Bv1/i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baMcMAAADb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sidRPr="005D23D7">
            <w:rPr>
              <w:rFonts w:cs="Times New Roman"/>
              <w:noProof/>
              <w:lang w:eastAsia="es-AR"/>
            </w:rPr>
            <mc:AlternateContent>
              <mc:Choice Requires="wpg">
                <w:drawing>
                  <wp:anchor distT="0" distB="0" distL="114300" distR="114300" simplePos="0" relativeHeight="251659264" behindDoc="0" locked="0" layoutInCell="0" allowOverlap="1" wp14:anchorId="617BD833" wp14:editId="67221430">
                    <wp:simplePos x="0" y="0"/>
                    <mc:AlternateContent>
                      <mc:Choice Requires="wp14">
                        <wp:positionH relativeFrom="margin">
                          <wp14:pctPosHOffset>25000</wp14:pctPosHOffset>
                        </wp:positionH>
                      </mc:Choice>
                      <mc:Fallback>
                        <wp:positionH relativeFrom="page">
                          <wp:posOffset>2118360</wp:posOffset>
                        </wp:positionH>
                      </mc:Fallback>
                    </mc:AlternateContent>
                    <wp:positionV relativeFrom="page">
                      <wp:align>top</wp:align>
                    </wp:positionV>
                    <wp:extent cx="3648456" cy="2880360"/>
                    <wp:effectExtent l="0" t="0" r="85344" b="0"/>
                    <wp:wrapNone/>
                    <wp:docPr id="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79DBC7"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NS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bYXNS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14:paraId="69A1FC98" w14:textId="77777777" w:rsidR="00A64C20" w:rsidRPr="005D23D7" w:rsidRDefault="00A64C20">
          <w:pPr>
            <w:rPr>
              <w:rFonts w:cs="Times New Roman"/>
            </w:rPr>
          </w:pPr>
          <w:r w:rsidRPr="005D23D7">
            <w:rPr>
              <w:rFonts w:cs="Times New Roman"/>
              <w:noProof/>
              <w:lang w:eastAsia="es-AR"/>
            </w:rPr>
            <mc:AlternateContent>
              <mc:Choice Requires="wpg">
                <w:drawing>
                  <wp:anchor distT="0" distB="0" distL="114300" distR="114300" simplePos="0" relativeHeight="251661312" behindDoc="0" locked="0" layoutInCell="1" allowOverlap="1" wp14:anchorId="216D525A" wp14:editId="79FD0329">
                    <wp:simplePos x="0" y="0"/>
                    <mc:AlternateContent>
                      <mc:Choice Requires="wp14">
                        <wp:positionH relativeFrom="margin">
                          <wp14:pctPosHOffset>63000</wp14:pctPosHOffset>
                        </wp:positionH>
                      </mc:Choice>
                      <mc:Fallback>
                        <wp:positionH relativeFrom="page">
                          <wp:posOffset>4644390</wp:posOffset>
                        </wp:positionH>
                      </mc:Fallback>
                    </mc:AlternateContent>
                    <wp:positionV relativeFrom="page">
                      <wp:align>bottom</wp:align>
                    </wp:positionV>
                    <wp:extent cx="3831336" cy="9208008"/>
                    <wp:effectExtent l="114300" t="0" r="0" b="0"/>
                    <wp:wrapNone/>
                    <wp:docPr id="14"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5"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6"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C0BC6B"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zgVg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5CMEAAADbAAAADwAAAGRycy9kb3ducmV2LnhtbERPS4vCMBC+L/gfwgje1rTqilSjiCjs&#10;7kV8XLyNzdgWm0lJotZ/bxYWvM3H95zZojW1uJPzlWUFaT8BQZxbXXGh4HjYfE5A+ICssbZMCp7k&#10;YTHvfMww0/bBO7rvQyFiCPsMFZQhNJmUPi/JoO/bhjhyF+sMhghdIbXDRww3tRwkyVgarDg2lNjQ&#10;qqT8ur8ZBevf0fhnWKWb7dm4rUufzXklT0r1uu1yCiJQG97if/e3jvO/4O+XeIC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G/kIwQAAANsAAAAPAAAAAAAAAAAAAAAA&#10;AKECAABkcnMvZG93bnJldi54bWxQSwUGAAAAAAQABAD5AAAAjwM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jCtsMA&#10;AADbAAAADwAAAGRycy9kb3ducmV2LnhtbERPTWsCMRC9C/0PYQRvmuhBdGuUtijowUPXtvQ4JNPd&#10;pZvJuonu2l/fFITe5vE+Z7XpXS2u1IbKs4bpRIEgNt5WXGh4O+3GCxAhIlusPZOGGwXYrB8GK8ys&#10;7/iVrnksRArhkKGGMsYmkzKYkhyGiW+IE/flW4cxwbaQtsUuhbtazpSaS4cVp4YSG3opyXznF6eh&#10;eM6XH2r72Z1/ju8nZQ5BHTuj9WjYPz2CiNTHf/Hdvbdp/hz+fk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jCts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vertAnchor="page" w:horzAnchor="margin" w:tblpY="8131"/>
            <w:tblW w:w="4363" w:type="pct"/>
            <w:tblLook w:val="04A0" w:firstRow="1" w:lastRow="0" w:firstColumn="1" w:lastColumn="0" w:noHBand="0" w:noVBand="1"/>
          </w:tblPr>
          <w:tblGrid>
            <w:gridCol w:w="9322"/>
          </w:tblGrid>
          <w:tr w:rsidR="00A64C20" w:rsidRPr="005D23D7" w14:paraId="4F7FC353" w14:textId="77777777" w:rsidTr="00754856">
            <w:tc>
              <w:tcPr>
                <w:tcW w:w="9322" w:type="dxa"/>
              </w:tcPr>
              <w:p w14:paraId="0664438A" w14:textId="77777777" w:rsidR="00A64C20" w:rsidRPr="005D23D7" w:rsidRDefault="004F3112" w:rsidP="007F5F5A">
                <w:pPr>
                  <w:pStyle w:val="Sinespaciado"/>
                  <w:rPr>
                    <w:rFonts w:ascii="Times New Roman" w:eastAsiaTheme="majorEastAsia" w:hAnsi="Times New Roman" w:cs="Times New Roman"/>
                    <w:b/>
                    <w:bCs/>
                    <w:color w:val="365F91" w:themeColor="accent1" w:themeShade="BF"/>
                    <w:sz w:val="48"/>
                    <w:szCs w:val="48"/>
                  </w:rPr>
                </w:pPr>
                <w:sdt>
                  <w:sdtPr>
                    <w:rPr>
                      <w:rFonts w:ascii="Times New Roman" w:eastAsiaTheme="majorEastAsia" w:hAnsi="Times New Roman" w:cs="Times New Roman"/>
                      <w:b/>
                      <w:bCs/>
                      <w:color w:val="365F91" w:themeColor="accent1" w:themeShade="BF"/>
                      <w:sz w:val="52"/>
                      <w:szCs w:val="48"/>
                    </w:rPr>
                    <w:alias w:val="Título"/>
                    <w:id w:val="703864190"/>
                    <w:placeholder>
                      <w:docPart w:val="60DED9E383784DE99DD40A5C93B9FF26"/>
                    </w:placeholder>
                    <w:dataBinding w:prefixMappings="xmlns:ns0='http://schemas.openxmlformats.org/package/2006/metadata/core-properties' xmlns:ns1='http://purl.org/dc/elements/1.1/'" w:xpath="/ns0:coreProperties[1]/ns1:title[1]" w:storeItemID="{6C3C8BC8-F283-45AE-878A-BAB7291924A1}"/>
                    <w:text/>
                  </w:sdtPr>
                  <w:sdtContent>
                    <w:r w:rsidR="00C90B3F" w:rsidRPr="005D23D7">
                      <w:rPr>
                        <w:rFonts w:ascii="Times New Roman" w:eastAsiaTheme="majorEastAsia" w:hAnsi="Times New Roman" w:cs="Times New Roman"/>
                        <w:b/>
                        <w:bCs/>
                        <w:color w:val="365F91" w:themeColor="accent1" w:themeShade="BF"/>
                        <w:sz w:val="52"/>
                        <w:szCs w:val="48"/>
                      </w:rPr>
                      <w:t>TRABAJO FINAL</w:t>
                    </w:r>
                    <w:r w:rsidR="00186059">
                      <w:rPr>
                        <w:rFonts w:ascii="Times New Roman" w:eastAsiaTheme="majorEastAsia" w:hAnsi="Times New Roman" w:cs="Times New Roman"/>
                        <w:b/>
                        <w:bCs/>
                        <w:color w:val="365F91" w:themeColor="accent1" w:themeShade="BF"/>
                        <w:sz w:val="52"/>
                        <w:szCs w:val="48"/>
                      </w:rPr>
                      <w:t xml:space="preserve"> ADMINISTRACIÓN DE PROYECTOS</w:t>
                    </w:r>
                  </w:sdtContent>
                </w:sdt>
              </w:p>
            </w:tc>
          </w:tr>
          <w:tr w:rsidR="00A64C20" w:rsidRPr="005D23D7" w14:paraId="6E20D1B8" w14:textId="77777777" w:rsidTr="00754856">
            <w:sdt>
              <w:sdtPr>
                <w:rPr>
                  <w:rFonts w:ascii="Times New Roman" w:hAnsi="Times New Roman" w:cs="Times New Roman"/>
                  <w:color w:val="4A442A" w:themeColor="background2" w:themeShade="40"/>
                  <w:sz w:val="32"/>
                  <w:szCs w:val="28"/>
                </w:rPr>
                <w:alias w:val="Subtítulo"/>
                <w:id w:val="703864195"/>
                <w:placeholder>
                  <w:docPart w:val="E5A0838AAC03438BA2C54AEBE14192DA"/>
                </w:placeholder>
                <w:dataBinding w:prefixMappings="xmlns:ns0='http://schemas.openxmlformats.org/package/2006/metadata/core-properties' xmlns:ns1='http://purl.org/dc/elements/1.1/'" w:xpath="/ns0:coreProperties[1]/ns1:subject[1]" w:storeItemID="{6C3C8BC8-F283-45AE-878A-BAB7291924A1}"/>
                <w:text/>
              </w:sdtPr>
              <w:sdtContent>
                <w:tc>
                  <w:tcPr>
                    <w:tcW w:w="9322" w:type="dxa"/>
                  </w:tcPr>
                  <w:p w14:paraId="737517D9" w14:textId="77777777" w:rsidR="00A64C20" w:rsidRPr="005D23D7" w:rsidRDefault="00B169FC" w:rsidP="007F5F5A">
                    <w:pPr>
                      <w:pStyle w:val="Sinespaciado"/>
                      <w:rPr>
                        <w:rFonts w:ascii="Times New Roman" w:hAnsi="Times New Roman" w:cs="Times New Roman"/>
                        <w:color w:val="4A442A" w:themeColor="background2" w:themeShade="40"/>
                        <w:sz w:val="28"/>
                        <w:szCs w:val="28"/>
                      </w:rPr>
                    </w:pPr>
                    <w:r w:rsidRPr="005D23D7">
                      <w:rPr>
                        <w:rFonts w:ascii="Times New Roman" w:hAnsi="Times New Roman" w:cs="Times New Roman"/>
                        <w:color w:val="4A442A" w:themeColor="background2" w:themeShade="40"/>
                        <w:sz w:val="32"/>
                        <w:szCs w:val="28"/>
                      </w:rPr>
                      <w:t>Aplicativo Business Intelli</w:t>
                    </w:r>
                    <w:r w:rsidR="00754856">
                      <w:rPr>
                        <w:rFonts w:ascii="Times New Roman" w:hAnsi="Times New Roman" w:cs="Times New Roman"/>
                        <w:color w:val="4A442A" w:themeColor="background2" w:themeShade="40"/>
                        <w:sz w:val="32"/>
                        <w:szCs w:val="28"/>
                      </w:rPr>
                      <w:t xml:space="preserve">gence para toma de decisiones         </w:t>
                    </w:r>
                    <w:r w:rsidRPr="005D23D7">
                      <w:rPr>
                        <w:rFonts w:ascii="Times New Roman" w:hAnsi="Times New Roman" w:cs="Times New Roman"/>
                        <w:color w:val="4A442A" w:themeColor="background2" w:themeShade="40"/>
                        <w:sz w:val="32"/>
                        <w:szCs w:val="28"/>
                      </w:rPr>
                      <w:t>Empresa Arla Foods</w:t>
                    </w:r>
                  </w:p>
                </w:tc>
              </w:sdtContent>
            </w:sdt>
          </w:tr>
          <w:tr w:rsidR="00A64C20" w:rsidRPr="005D23D7" w14:paraId="203917E7" w14:textId="77777777" w:rsidTr="00754856">
            <w:tc>
              <w:tcPr>
                <w:tcW w:w="9322" w:type="dxa"/>
              </w:tcPr>
              <w:p w14:paraId="7C1A83A4" w14:textId="77777777" w:rsidR="00A64C20" w:rsidRPr="005D23D7" w:rsidRDefault="00A64C20" w:rsidP="007F5F5A">
                <w:pPr>
                  <w:pStyle w:val="Sinespaciado"/>
                  <w:rPr>
                    <w:rFonts w:ascii="Times New Roman" w:hAnsi="Times New Roman" w:cs="Times New Roman"/>
                    <w:color w:val="4A442A" w:themeColor="background2" w:themeShade="40"/>
                    <w:sz w:val="28"/>
                    <w:szCs w:val="28"/>
                  </w:rPr>
                </w:pPr>
              </w:p>
            </w:tc>
          </w:tr>
          <w:tr w:rsidR="00A64C20" w:rsidRPr="005D23D7" w14:paraId="1D376F55" w14:textId="77777777" w:rsidTr="00754856">
            <w:tc>
              <w:tcPr>
                <w:tcW w:w="9322" w:type="dxa"/>
              </w:tcPr>
              <w:p w14:paraId="4956ACFE" w14:textId="77777777" w:rsidR="00A64C20" w:rsidRPr="005D23D7" w:rsidRDefault="00A64C20" w:rsidP="007F5F5A">
                <w:pPr>
                  <w:pStyle w:val="Sinespaciado"/>
                  <w:rPr>
                    <w:rFonts w:ascii="Times New Roman" w:hAnsi="Times New Roman" w:cs="Times New Roman"/>
                  </w:rPr>
                </w:pPr>
              </w:p>
            </w:tc>
          </w:tr>
          <w:tr w:rsidR="00A64C20" w:rsidRPr="005D23D7" w14:paraId="692F0331" w14:textId="77777777" w:rsidTr="00754856">
            <w:tc>
              <w:tcPr>
                <w:tcW w:w="9322" w:type="dxa"/>
              </w:tcPr>
              <w:p w14:paraId="72B6C84C" w14:textId="77777777" w:rsidR="00A64C20" w:rsidRPr="005D23D7" w:rsidRDefault="00A64C20" w:rsidP="007F5F5A">
                <w:pPr>
                  <w:pStyle w:val="Sinespaciado"/>
                  <w:rPr>
                    <w:rFonts w:ascii="Times New Roman" w:hAnsi="Times New Roman" w:cs="Times New Roman"/>
                    <w:b/>
                    <w:bCs/>
                  </w:rPr>
                </w:pPr>
              </w:p>
            </w:tc>
          </w:tr>
        </w:tbl>
        <w:p w14:paraId="4B9A6B1B" w14:textId="77777777" w:rsidR="00A64C20" w:rsidRPr="005D23D7" w:rsidRDefault="007F5F5A">
          <w:pPr>
            <w:rPr>
              <w:rFonts w:cs="Times New Roman"/>
            </w:rPr>
          </w:pPr>
          <w:r w:rsidRPr="005D23D7">
            <w:rPr>
              <w:rFonts w:cs="Times New Roman"/>
              <w:b/>
              <w:bCs/>
              <w:noProof/>
              <w:lang w:eastAsia="es-AR"/>
            </w:rPr>
            <mc:AlternateContent>
              <mc:Choice Requires="wps">
                <w:drawing>
                  <wp:anchor distT="0" distB="0" distL="114300" distR="114300" simplePos="0" relativeHeight="251663360" behindDoc="0" locked="0" layoutInCell="1" allowOverlap="1" wp14:anchorId="7A6F2C22" wp14:editId="15FD1874">
                    <wp:simplePos x="0" y="0"/>
                    <wp:positionH relativeFrom="column">
                      <wp:posOffset>-171450</wp:posOffset>
                    </wp:positionH>
                    <wp:positionV relativeFrom="paragraph">
                      <wp:posOffset>5853430</wp:posOffset>
                    </wp:positionV>
                    <wp:extent cx="4476750" cy="17145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714500"/>
                            </a:xfrm>
                            <a:prstGeom prst="rect">
                              <a:avLst/>
                            </a:prstGeom>
                            <a:noFill/>
                            <a:ln w="9525">
                              <a:noFill/>
                              <a:miter lim="800000"/>
                              <a:headEnd/>
                              <a:tailEnd/>
                            </a:ln>
                          </wps:spPr>
                          <wps:txbx>
                            <w:txbxContent>
                              <w:p w14:paraId="0C47A12D" w14:textId="77777777" w:rsidR="004F3112" w:rsidRPr="007F5F5A" w:rsidRDefault="004F3112" w:rsidP="00C90B3F">
                                <w:pPr>
                                  <w:pStyle w:val="Prrafodelista"/>
                                  <w:numPr>
                                    <w:ilvl w:val="0"/>
                                    <w:numId w:val="9"/>
                                  </w:numPr>
                                  <w:rPr>
                                    <w:rFonts w:cs="Times New Roman"/>
                                    <w:sz w:val="32"/>
                                  </w:rPr>
                                </w:pPr>
                                <w:r w:rsidRPr="007F5F5A">
                                  <w:rPr>
                                    <w:rFonts w:cs="Times New Roman"/>
                                    <w:sz w:val="32"/>
                                    <w:u w:val="single"/>
                                  </w:rPr>
                                  <w:t>Alumno</w:t>
                                </w:r>
                                <w:r w:rsidRPr="007F5F5A">
                                  <w:rPr>
                                    <w:rFonts w:cs="Times New Roman"/>
                                    <w:sz w:val="32"/>
                                  </w:rPr>
                                  <w:t>: Albornoz Ezequiel.</w:t>
                                </w:r>
                              </w:p>
                              <w:p w14:paraId="32FF01EE" w14:textId="77777777" w:rsidR="004F3112" w:rsidRPr="007F5F5A" w:rsidRDefault="004F3112" w:rsidP="007F5F5A">
                                <w:pPr>
                                  <w:pStyle w:val="Prrafodelista"/>
                                  <w:numPr>
                                    <w:ilvl w:val="0"/>
                                    <w:numId w:val="9"/>
                                  </w:numPr>
                                  <w:rPr>
                                    <w:rFonts w:cs="Times New Roman"/>
                                    <w:sz w:val="32"/>
                                  </w:rPr>
                                </w:pPr>
                                <w:r w:rsidRPr="007F5F5A">
                                  <w:rPr>
                                    <w:rFonts w:cs="Times New Roman"/>
                                    <w:sz w:val="32"/>
                                    <w:u w:val="single"/>
                                  </w:rPr>
                                  <w:t>Cátedra</w:t>
                                </w:r>
                                <w:r w:rsidRPr="007F5F5A">
                                  <w:rPr>
                                    <w:rFonts w:cs="Times New Roman"/>
                                    <w:sz w:val="32"/>
                                  </w:rPr>
                                  <w:t>:</w:t>
                                </w:r>
                                <w:r>
                                  <w:rPr>
                                    <w:rFonts w:cs="Times New Roman"/>
                                    <w:sz w:val="32"/>
                                  </w:rPr>
                                  <w:t xml:space="preserve"> Administración de proyectos</w:t>
                                </w:r>
                                <w:r w:rsidRPr="007F5F5A">
                                  <w:rPr>
                                    <w:rFonts w:cs="Times New Roman"/>
                                    <w:sz w:val="32"/>
                                  </w:rPr>
                                  <w:t>.</w:t>
                                </w:r>
                              </w:p>
                              <w:p w14:paraId="7BF9E558" w14:textId="77777777" w:rsidR="004F3112" w:rsidRPr="007F5F5A" w:rsidRDefault="004F3112" w:rsidP="007F5F5A">
                                <w:pPr>
                                  <w:pStyle w:val="Prrafodelista"/>
                                  <w:numPr>
                                    <w:ilvl w:val="0"/>
                                    <w:numId w:val="9"/>
                                  </w:numPr>
                                  <w:rPr>
                                    <w:rFonts w:cs="Times New Roman"/>
                                    <w:sz w:val="32"/>
                                  </w:rPr>
                                </w:pPr>
                                <w:r w:rsidRPr="007F5F5A">
                                  <w:rPr>
                                    <w:rFonts w:cs="Times New Roman"/>
                                    <w:sz w:val="32"/>
                                    <w:u w:val="single"/>
                                  </w:rPr>
                                  <w:t>Carrera</w:t>
                                </w:r>
                                <w:r w:rsidRPr="007F5F5A">
                                  <w:rPr>
                                    <w:rFonts w:cs="Times New Roman"/>
                                    <w:sz w:val="32"/>
                                  </w:rPr>
                                  <w:t>: Ingeniería en Informática.</w:t>
                                </w:r>
                              </w:p>
                              <w:p w14:paraId="3CE051A9" w14:textId="77777777" w:rsidR="004F3112" w:rsidRPr="007F5F5A" w:rsidRDefault="004F3112" w:rsidP="007F5F5A">
                                <w:pPr>
                                  <w:pStyle w:val="Prrafodelista"/>
                                  <w:numPr>
                                    <w:ilvl w:val="0"/>
                                    <w:numId w:val="9"/>
                                  </w:numPr>
                                  <w:rPr>
                                    <w:rFonts w:cs="Times New Roman"/>
                                    <w:sz w:val="32"/>
                                  </w:rPr>
                                </w:pPr>
                                <w:r w:rsidRPr="007F5F5A">
                                  <w:rPr>
                                    <w:rFonts w:cs="Times New Roman"/>
                                    <w:sz w:val="32"/>
                                    <w:u w:val="single"/>
                                  </w:rPr>
                                  <w:t>Profesor</w:t>
                                </w:r>
                                <w:r w:rsidRPr="00754856">
                                  <w:rPr>
                                    <w:rFonts w:cs="Times New Roman"/>
                                    <w:sz w:val="32"/>
                                    <w:u w:val="single"/>
                                  </w:rPr>
                                  <w:t>es</w:t>
                                </w:r>
                                <w:r>
                                  <w:rPr>
                                    <w:rFonts w:cs="Times New Roman"/>
                                    <w:sz w:val="32"/>
                                  </w:rPr>
                                  <w:t>: Marcela Vera, Juan Carlos Ramos</w:t>
                                </w:r>
                                <w:r w:rsidRPr="007F5F5A">
                                  <w:rPr>
                                    <w:rFonts w:cs="Times New Roman"/>
                                    <w:sz w:val="32"/>
                                  </w:rPr>
                                  <w:t>.</w:t>
                                </w:r>
                              </w:p>
                              <w:p w14:paraId="04A9A16E" w14:textId="77777777" w:rsidR="004F3112" w:rsidRPr="007F5F5A" w:rsidRDefault="004F3112" w:rsidP="007F5F5A">
                                <w:pPr>
                                  <w:pStyle w:val="Prrafodelista"/>
                                  <w:numPr>
                                    <w:ilvl w:val="0"/>
                                    <w:numId w:val="9"/>
                                  </w:numPr>
                                  <w:rPr>
                                    <w:rFonts w:cs="Times New Roman"/>
                                    <w:sz w:val="32"/>
                                  </w:rPr>
                                </w:pPr>
                                <w:r w:rsidRPr="007F5F5A">
                                  <w:rPr>
                                    <w:rFonts w:cs="Times New Roman"/>
                                    <w:sz w:val="32"/>
                                    <w:u w:val="single"/>
                                  </w:rPr>
                                  <w:t>Fecha</w:t>
                                </w:r>
                                <w:r>
                                  <w:rPr>
                                    <w:rFonts w:cs="Times New Roman"/>
                                    <w:sz w:val="32"/>
                                  </w:rPr>
                                  <w:t>: 15/11</w:t>
                                </w:r>
                                <w:r w:rsidRPr="007F5F5A">
                                  <w:rPr>
                                    <w:rFonts w:cs="Times New Roman"/>
                                    <w:sz w:val="32"/>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6F2C22" id="_x0000_t202" coordsize="21600,21600" o:spt="202" path="m,l,21600r21600,l21600,xe">
                    <v:stroke joinstyle="miter"/>
                    <v:path gradientshapeok="t" o:connecttype="rect"/>
                  </v:shapetype>
                  <v:shape id="Cuadro de texto 2" o:spid="_x0000_s1026" type="#_x0000_t202" style="position:absolute;left:0;text-align:left;margin-left:-13.5pt;margin-top:460.9pt;width:352.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" filled="f" stroked="f">
                    <v:textbox>
                      <w:txbxContent>
                        <w:p w14:paraId="0C47A12D" w14:textId="77777777" w:rsidR="004F3112" w:rsidRPr="007F5F5A" w:rsidRDefault="004F3112" w:rsidP="00C90B3F">
                          <w:pPr>
                            <w:pStyle w:val="Prrafodelista"/>
                            <w:numPr>
                              <w:ilvl w:val="0"/>
                              <w:numId w:val="9"/>
                            </w:numPr>
                            <w:rPr>
                              <w:rFonts w:cs="Times New Roman"/>
                              <w:sz w:val="32"/>
                            </w:rPr>
                          </w:pPr>
                          <w:r w:rsidRPr="007F5F5A">
                            <w:rPr>
                              <w:rFonts w:cs="Times New Roman"/>
                              <w:sz w:val="32"/>
                              <w:u w:val="single"/>
                            </w:rPr>
                            <w:t>Alumno</w:t>
                          </w:r>
                          <w:r w:rsidRPr="007F5F5A">
                            <w:rPr>
                              <w:rFonts w:cs="Times New Roman"/>
                              <w:sz w:val="32"/>
                            </w:rPr>
                            <w:t>: Albornoz Ezequiel.</w:t>
                          </w:r>
                        </w:p>
                        <w:p w14:paraId="32FF01EE" w14:textId="77777777" w:rsidR="004F3112" w:rsidRPr="007F5F5A" w:rsidRDefault="004F3112" w:rsidP="007F5F5A">
                          <w:pPr>
                            <w:pStyle w:val="Prrafodelista"/>
                            <w:numPr>
                              <w:ilvl w:val="0"/>
                              <w:numId w:val="9"/>
                            </w:numPr>
                            <w:rPr>
                              <w:rFonts w:cs="Times New Roman"/>
                              <w:sz w:val="32"/>
                            </w:rPr>
                          </w:pPr>
                          <w:r w:rsidRPr="007F5F5A">
                            <w:rPr>
                              <w:rFonts w:cs="Times New Roman"/>
                              <w:sz w:val="32"/>
                              <w:u w:val="single"/>
                            </w:rPr>
                            <w:t>Cátedra</w:t>
                          </w:r>
                          <w:r w:rsidRPr="007F5F5A">
                            <w:rPr>
                              <w:rFonts w:cs="Times New Roman"/>
                              <w:sz w:val="32"/>
                            </w:rPr>
                            <w:t>:</w:t>
                          </w:r>
                          <w:r>
                            <w:rPr>
                              <w:rFonts w:cs="Times New Roman"/>
                              <w:sz w:val="32"/>
                            </w:rPr>
                            <w:t xml:space="preserve"> Administración de proyectos</w:t>
                          </w:r>
                          <w:r w:rsidRPr="007F5F5A">
                            <w:rPr>
                              <w:rFonts w:cs="Times New Roman"/>
                              <w:sz w:val="32"/>
                            </w:rPr>
                            <w:t>.</w:t>
                          </w:r>
                        </w:p>
                        <w:p w14:paraId="7BF9E558" w14:textId="77777777" w:rsidR="004F3112" w:rsidRPr="007F5F5A" w:rsidRDefault="004F3112" w:rsidP="007F5F5A">
                          <w:pPr>
                            <w:pStyle w:val="Prrafodelista"/>
                            <w:numPr>
                              <w:ilvl w:val="0"/>
                              <w:numId w:val="9"/>
                            </w:numPr>
                            <w:rPr>
                              <w:rFonts w:cs="Times New Roman"/>
                              <w:sz w:val="32"/>
                            </w:rPr>
                          </w:pPr>
                          <w:r w:rsidRPr="007F5F5A">
                            <w:rPr>
                              <w:rFonts w:cs="Times New Roman"/>
                              <w:sz w:val="32"/>
                              <w:u w:val="single"/>
                            </w:rPr>
                            <w:t>Carrera</w:t>
                          </w:r>
                          <w:r w:rsidRPr="007F5F5A">
                            <w:rPr>
                              <w:rFonts w:cs="Times New Roman"/>
                              <w:sz w:val="32"/>
                            </w:rPr>
                            <w:t>: Ingeniería en Informática.</w:t>
                          </w:r>
                        </w:p>
                        <w:p w14:paraId="3CE051A9" w14:textId="77777777" w:rsidR="004F3112" w:rsidRPr="007F5F5A" w:rsidRDefault="004F3112" w:rsidP="007F5F5A">
                          <w:pPr>
                            <w:pStyle w:val="Prrafodelista"/>
                            <w:numPr>
                              <w:ilvl w:val="0"/>
                              <w:numId w:val="9"/>
                            </w:numPr>
                            <w:rPr>
                              <w:rFonts w:cs="Times New Roman"/>
                              <w:sz w:val="32"/>
                            </w:rPr>
                          </w:pPr>
                          <w:r w:rsidRPr="007F5F5A">
                            <w:rPr>
                              <w:rFonts w:cs="Times New Roman"/>
                              <w:sz w:val="32"/>
                              <w:u w:val="single"/>
                            </w:rPr>
                            <w:t>Profesor</w:t>
                          </w:r>
                          <w:r w:rsidRPr="00754856">
                            <w:rPr>
                              <w:rFonts w:cs="Times New Roman"/>
                              <w:sz w:val="32"/>
                              <w:u w:val="single"/>
                            </w:rPr>
                            <w:t>es</w:t>
                          </w:r>
                          <w:r>
                            <w:rPr>
                              <w:rFonts w:cs="Times New Roman"/>
                              <w:sz w:val="32"/>
                            </w:rPr>
                            <w:t>: Marcela Vera, Juan Carlos Ramos</w:t>
                          </w:r>
                          <w:r w:rsidRPr="007F5F5A">
                            <w:rPr>
                              <w:rFonts w:cs="Times New Roman"/>
                              <w:sz w:val="32"/>
                            </w:rPr>
                            <w:t>.</w:t>
                          </w:r>
                        </w:p>
                        <w:p w14:paraId="04A9A16E" w14:textId="77777777" w:rsidR="004F3112" w:rsidRPr="007F5F5A" w:rsidRDefault="004F3112" w:rsidP="007F5F5A">
                          <w:pPr>
                            <w:pStyle w:val="Prrafodelista"/>
                            <w:numPr>
                              <w:ilvl w:val="0"/>
                              <w:numId w:val="9"/>
                            </w:numPr>
                            <w:rPr>
                              <w:rFonts w:cs="Times New Roman"/>
                              <w:sz w:val="32"/>
                            </w:rPr>
                          </w:pPr>
                          <w:r w:rsidRPr="007F5F5A">
                            <w:rPr>
                              <w:rFonts w:cs="Times New Roman"/>
                              <w:sz w:val="32"/>
                              <w:u w:val="single"/>
                            </w:rPr>
                            <w:t>Fecha</w:t>
                          </w:r>
                          <w:r>
                            <w:rPr>
                              <w:rFonts w:cs="Times New Roman"/>
                              <w:sz w:val="32"/>
                            </w:rPr>
                            <w:t>: 15/11</w:t>
                          </w:r>
                          <w:r w:rsidRPr="007F5F5A">
                            <w:rPr>
                              <w:rFonts w:cs="Times New Roman"/>
                              <w:sz w:val="32"/>
                            </w:rPr>
                            <w:t>/2017.</w:t>
                          </w:r>
                        </w:p>
                      </w:txbxContent>
                    </v:textbox>
                  </v:shape>
                </w:pict>
              </mc:Fallback>
            </mc:AlternateContent>
          </w:r>
          <w:r w:rsidR="00A64C20" w:rsidRPr="005D23D7">
            <w:rPr>
              <w:rFonts w:cs="Times New Roman"/>
              <w:b/>
              <w:bCs/>
            </w:rPr>
            <w:br w:type="page"/>
          </w:r>
        </w:p>
      </w:sdtContent>
    </w:sdt>
    <w:sdt>
      <w:sdtPr>
        <w:rPr>
          <w:rFonts w:eastAsiaTheme="minorHAnsi" w:cs="Times New Roman"/>
          <w:b w:val="0"/>
          <w:bCs w:val="0"/>
          <w:color w:val="auto"/>
          <w:sz w:val="22"/>
          <w:szCs w:val="22"/>
          <w:lang w:val="es-ES" w:eastAsia="en-US"/>
        </w:rPr>
        <w:id w:val="707148890"/>
        <w:docPartObj>
          <w:docPartGallery w:val="Table of Contents"/>
          <w:docPartUnique/>
        </w:docPartObj>
      </w:sdtPr>
      <w:sdtContent>
        <w:p w14:paraId="7E0BD1C2" w14:textId="77777777" w:rsidR="00A64C20" w:rsidRPr="005D23D7" w:rsidRDefault="00A64C20">
          <w:pPr>
            <w:pStyle w:val="TtulodeTDC"/>
            <w:rPr>
              <w:rFonts w:cs="Times New Roman"/>
            </w:rPr>
          </w:pPr>
          <w:r w:rsidRPr="005D23D7">
            <w:rPr>
              <w:rFonts w:cs="Times New Roman"/>
              <w:lang w:val="es-ES"/>
            </w:rPr>
            <w:t>Contenido</w:t>
          </w:r>
        </w:p>
        <w:p w14:paraId="267AEF59" w14:textId="77777777" w:rsidR="00754856" w:rsidRDefault="00A64C20">
          <w:pPr>
            <w:pStyle w:val="TDC1"/>
            <w:tabs>
              <w:tab w:val="right" w:leader="dot" w:pos="10457"/>
            </w:tabs>
            <w:rPr>
              <w:rFonts w:asciiTheme="minorHAnsi" w:eastAsiaTheme="minorEastAsia" w:hAnsiTheme="minorHAnsi"/>
              <w:noProof/>
              <w:lang w:eastAsia="es-AR"/>
            </w:rPr>
          </w:pPr>
          <w:r w:rsidRPr="005D23D7">
            <w:rPr>
              <w:rFonts w:cs="Times New Roman"/>
            </w:rPr>
            <w:fldChar w:fldCharType="begin"/>
          </w:r>
          <w:r w:rsidRPr="005D23D7">
            <w:rPr>
              <w:rFonts w:cs="Times New Roman"/>
            </w:rPr>
            <w:instrText xml:space="preserve"> TOC \o "1-3" \h \z \u </w:instrText>
          </w:r>
          <w:r w:rsidRPr="005D23D7">
            <w:rPr>
              <w:rFonts w:cs="Times New Roman"/>
            </w:rPr>
            <w:fldChar w:fldCharType="separate"/>
          </w:r>
          <w:hyperlink w:anchor="_Toc498546973" w:history="1">
            <w:r w:rsidR="00754856" w:rsidRPr="006A7A97">
              <w:rPr>
                <w:rStyle w:val="Hipervnculo"/>
                <w:rFonts w:cs="Times New Roman"/>
                <w:noProof/>
              </w:rPr>
              <w:t>Introducción</w:t>
            </w:r>
            <w:r w:rsidR="00754856">
              <w:rPr>
                <w:noProof/>
                <w:webHidden/>
              </w:rPr>
              <w:tab/>
            </w:r>
            <w:r w:rsidR="00754856">
              <w:rPr>
                <w:noProof/>
                <w:webHidden/>
              </w:rPr>
              <w:fldChar w:fldCharType="begin"/>
            </w:r>
            <w:r w:rsidR="00754856">
              <w:rPr>
                <w:noProof/>
                <w:webHidden/>
              </w:rPr>
              <w:instrText xml:space="preserve"> PAGEREF _Toc498546973 \h </w:instrText>
            </w:r>
            <w:r w:rsidR="00754856">
              <w:rPr>
                <w:noProof/>
                <w:webHidden/>
              </w:rPr>
            </w:r>
            <w:r w:rsidR="00754856">
              <w:rPr>
                <w:noProof/>
                <w:webHidden/>
              </w:rPr>
              <w:fldChar w:fldCharType="separate"/>
            </w:r>
            <w:r w:rsidR="00754856">
              <w:rPr>
                <w:noProof/>
                <w:webHidden/>
              </w:rPr>
              <w:t>3</w:t>
            </w:r>
            <w:r w:rsidR="00754856">
              <w:rPr>
                <w:noProof/>
                <w:webHidden/>
              </w:rPr>
              <w:fldChar w:fldCharType="end"/>
            </w:r>
          </w:hyperlink>
        </w:p>
        <w:p w14:paraId="553CE426" w14:textId="77777777" w:rsidR="00754856" w:rsidRDefault="004F3112">
          <w:pPr>
            <w:pStyle w:val="TDC1"/>
            <w:tabs>
              <w:tab w:val="right" w:leader="dot" w:pos="10457"/>
            </w:tabs>
            <w:rPr>
              <w:rFonts w:asciiTheme="minorHAnsi" w:eastAsiaTheme="minorEastAsia" w:hAnsiTheme="minorHAnsi"/>
              <w:noProof/>
              <w:lang w:eastAsia="es-AR"/>
            </w:rPr>
          </w:pPr>
          <w:hyperlink w:anchor="_Toc498546974" w:history="1">
            <w:r w:rsidR="00754856" w:rsidRPr="006A7A97">
              <w:rPr>
                <w:rStyle w:val="Hipervnculo"/>
                <w:rFonts w:cs="Times New Roman"/>
                <w:noProof/>
              </w:rPr>
              <w:t>Objetivos generales y particulares</w:t>
            </w:r>
            <w:r w:rsidR="00754856">
              <w:rPr>
                <w:noProof/>
                <w:webHidden/>
              </w:rPr>
              <w:tab/>
            </w:r>
            <w:r w:rsidR="00754856">
              <w:rPr>
                <w:noProof/>
                <w:webHidden/>
              </w:rPr>
              <w:fldChar w:fldCharType="begin"/>
            </w:r>
            <w:r w:rsidR="00754856">
              <w:rPr>
                <w:noProof/>
                <w:webHidden/>
              </w:rPr>
              <w:instrText xml:space="preserve"> PAGEREF _Toc498546974 \h </w:instrText>
            </w:r>
            <w:r w:rsidR="00754856">
              <w:rPr>
                <w:noProof/>
                <w:webHidden/>
              </w:rPr>
            </w:r>
            <w:r w:rsidR="00754856">
              <w:rPr>
                <w:noProof/>
                <w:webHidden/>
              </w:rPr>
              <w:fldChar w:fldCharType="separate"/>
            </w:r>
            <w:r w:rsidR="00754856">
              <w:rPr>
                <w:noProof/>
                <w:webHidden/>
              </w:rPr>
              <w:t>3</w:t>
            </w:r>
            <w:r w:rsidR="00754856">
              <w:rPr>
                <w:noProof/>
                <w:webHidden/>
              </w:rPr>
              <w:fldChar w:fldCharType="end"/>
            </w:r>
          </w:hyperlink>
        </w:p>
        <w:p w14:paraId="1C097633" w14:textId="77777777" w:rsidR="00754856" w:rsidRDefault="004F3112">
          <w:pPr>
            <w:pStyle w:val="TDC1"/>
            <w:tabs>
              <w:tab w:val="right" w:leader="dot" w:pos="10457"/>
            </w:tabs>
            <w:rPr>
              <w:rFonts w:asciiTheme="minorHAnsi" w:eastAsiaTheme="minorEastAsia" w:hAnsiTheme="minorHAnsi"/>
              <w:noProof/>
              <w:lang w:eastAsia="es-AR"/>
            </w:rPr>
          </w:pPr>
          <w:hyperlink w:anchor="_Toc498546975" w:history="1">
            <w:r w:rsidR="00754856" w:rsidRPr="006A7A97">
              <w:rPr>
                <w:rStyle w:val="Hipervnculo"/>
                <w:rFonts w:cs="Times New Roman"/>
                <w:noProof/>
              </w:rPr>
              <w:t>Misión</w:t>
            </w:r>
            <w:r w:rsidR="00754856">
              <w:rPr>
                <w:noProof/>
                <w:webHidden/>
              </w:rPr>
              <w:tab/>
            </w:r>
            <w:r w:rsidR="00754856">
              <w:rPr>
                <w:noProof/>
                <w:webHidden/>
              </w:rPr>
              <w:fldChar w:fldCharType="begin"/>
            </w:r>
            <w:r w:rsidR="00754856">
              <w:rPr>
                <w:noProof/>
                <w:webHidden/>
              </w:rPr>
              <w:instrText xml:space="preserve"> PAGEREF _Toc498546975 \h </w:instrText>
            </w:r>
            <w:r w:rsidR="00754856">
              <w:rPr>
                <w:noProof/>
                <w:webHidden/>
              </w:rPr>
            </w:r>
            <w:r w:rsidR="00754856">
              <w:rPr>
                <w:noProof/>
                <w:webHidden/>
              </w:rPr>
              <w:fldChar w:fldCharType="separate"/>
            </w:r>
            <w:r w:rsidR="00754856">
              <w:rPr>
                <w:noProof/>
                <w:webHidden/>
              </w:rPr>
              <w:t>3</w:t>
            </w:r>
            <w:r w:rsidR="00754856">
              <w:rPr>
                <w:noProof/>
                <w:webHidden/>
              </w:rPr>
              <w:fldChar w:fldCharType="end"/>
            </w:r>
          </w:hyperlink>
        </w:p>
        <w:p w14:paraId="320847B0" w14:textId="77777777" w:rsidR="00754856" w:rsidRDefault="004F3112">
          <w:pPr>
            <w:pStyle w:val="TDC1"/>
            <w:tabs>
              <w:tab w:val="right" w:leader="dot" w:pos="10457"/>
            </w:tabs>
            <w:rPr>
              <w:rFonts w:asciiTheme="minorHAnsi" w:eastAsiaTheme="minorEastAsia" w:hAnsiTheme="minorHAnsi"/>
              <w:noProof/>
              <w:lang w:eastAsia="es-AR"/>
            </w:rPr>
          </w:pPr>
          <w:hyperlink w:anchor="_Toc498546976" w:history="1">
            <w:r w:rsidR="00754856" w:rsidRPr="006A7A97">
              <w:rPr>
                <w:rStyle w:val="Hipervnculo"/>
                <w:rFonts w:cs="Times New Roman"/>
                <w:noProof/>
              </w:rPr>
              <w:t>Visión</w:t>
            </w:r>
            <w:r w:rsidR="00754856">
              <w:rPr>
                <w:noProof/>
                <w:webHidden/>
              </w:rPr>
              <w:tab/>
            </w:r>
            <w:r w:rsidR="00754856">
              <w:rPr>
                <w:noProof/>
                <w:webHidden/>
              </w:rPr>
              <w:fldChar w:fldCharType="begin"/>
            </w:r>
            <w:r w:rsidR="00754856">
              <w:rPr>
                <w:noProof/>
                <w:webHidden/>
              </w:rPr>
              <w:instrText xml:space="preserve"> PAGEREF _Toc498546976 \h </w:instrText>
            </w:r>
            <w:r w:rsidR="00754856">
              <w:rPr>
                <w:noProof/>
                <w:webHidden/>
              </w:rPr>
            </w:r>
            <w:r w:rsidR="00754856">
              <w:rPr>
                <w:noProof/>
                <w:webHidden/>
              </w:rPr>
              <w:fldChar w:fldCharType="separate"/>
            </w:r>
            <w:r w:rsidR="00754856">
              <w:rPr>
                <w:noProof/>
                <w:webHidden/>
              </w:rPr>
              <w:t>3</w:t>
            </w:r>
            <w:r w:rsidR="00754856">
              <w:rPr>
                <w:noProof/>
                <w:webHidden/>
              </w:rPr>
              <w:fldChar w:fldCharType="end"/>
            </w:r>
          </w:hyperlink>
        </w:p>
        <w:p w14:paraId="02B2F785" w14:textId="77777777" w:rsidR="00754856" w:rsidRDefault="004F3112">
          <w:pPr>
            <w:pStyle w:val="TDC1"/>
            <w:tabs>
              <w:tab w:val="right" w:leader="dot" w:pos="10457"/>
            </w:tabs>
            <w:rPr>
              <w:rFonts w:asciiTheme="minorHAnsi" w:eastAsiaTheme="minorEastAsia" w:hAnsiTheme="minorHAnsi"/>
              <w:noProof/>
              <w:lang w:eastAsia="es-AR"/>
            </w:rPr>
          </w:pPr>
          <w:hyperlink w:anchor="_Toc498546977" w:history="1">
            <w:r w:rsidR="00754856" w:rsidRPr="006A7A97">
              <w:rPr>
                <w:rStyle w:val="Hipervnculo"/>
                <w:rFonts w:cs="Times New Roman"/>
                <w:noProof/>
              </w:rPr>
              <w:t>Business Case</w:t>
            </w:r>
            <w:r w:rsidR="00754856">
              <w:rPr>
                <w:noProof/>
                <w:webHidden/>
              </w:rPr>
              <w:tab/>
            </w:r>
            <w:r w:rsidR="00754856">
              <w:rPr>
                <w:noProof/>
                <w:webHidden/>
              </w:rPr>
              <w:fldChar w:fldCharType="begin"/>
            </w:r>
            <w:r w:rsidR="00754856">
              <w:rPr>
                <w:noProof/>
                <w:webHidden/>
              </w:rPr>
              <w:instrText xml:space="preserve"> PAGEREF _Toc498546977 \h </w:instrText>
            </w:r>
            <w:r w:rsidR="00754856">
              <w:rPr>
                <w:noProof/>
                <w:webHidden/>
              </w:rPr>
            </w:r>
            <w:r w:rsidR="00754856">
              <w:rPr>
                <w:noProof/>
                <w:webHidden/>
              </w:rPr>
              <w:fldChar w:fldCharType="separate"/>
            </w:r>
            <w:r w:rsidR="00754856">
              <w:rPr>
                <w:noProof/>
                <w:webHidden/>
              </w:rPr>
              <w:t>4</w:t>
            </w:r>
            <w:r w:rsidR="00754856">
              <w:rPr>
                <w:noProof/>
                <w:webHidden/>
              </w:rPr>
              <w:fldChar w:fldCharType="end"/>
            </w:r>
          </w:hyperlink>
        </w:p>
        <w:p w14:paraId="26CE4EDB" w14:textId="77777777" w:rsidR="00754856" w:rsidRDefault="004F3112">
          <w:pPr>
            <w:pStyle w:val="TDC2"/>
            <w:tabs>
              <w:tab w:val="right" w:leader="dot" w:pos="10457"/>
            </w:tabs>
            <w:rPr>
              <w:rFonts w:asciiTheme="minorHAnsi" w:eastAsiaTheme="minorEastAsia" w:hAnsiTheme="minorHAnsi"/>
              <w:noProof/>
              <w:lang w:eastAsia="es-AR"/>
            </w:rPr>
          </w:pPr>
          <w:hyperlink w:anchor="_Toc498546978" w:history="1">
            <w:r w:rsidR="00754856" w:rsidRPr="006A7A97">
              <w:rPr>
                <w:rStyle w:val="Hipervnculo"/>
                <w:rFonts w:cs="Times New Roman"/>
                <w:noProof/>
              </w:rPr>
              <w:t>Análisis Financiero</w:t>
            </w:r>
            <w:r w:rsidR="00754856">
              <w:rPr>
                <w:noProof/>
                <w:webHidden/>
              </w:rPr>
              <w:tab/>
            </w:r>
            <w:r w:rsidR="00754856">
              <w:rPr>
                <w:noProof/>
                <w:webHidden/>
              </w:rPr>
              <w:fldChar w:fldCharType="begin"/>
            </w:r>
            <w:r w:rsidR="00754856">
              <w:rPr>
                <w:noProof/>
                <w:webHidden/>
              </w:rPr>
              <w:instrText xml:space="preserve"> PAGEREF _Toc498546978 \h </w:instrText>
            </w:r>
            <w:r w:rsidR="00754856">
              <w:rPr>
                <w:noProof/>
                <w:webHidden/>
              </w:rPr>
            </w:r>
            <w:r w:rsidR="00754856">
              <w:rPr>
                <w:noProof/>
                <w:webHidden/>
              </w:rPr>
              <w:fldChar w:fldCharType="separate"/>
            </w:r>
            <w:r w:rsidR="00754856">
              <w:rPr>
                <w:noProof/>
                <w:webHidden/>
              </w:rPr>
              <w:t>5</w:t>
            </w:r>
            <w:r w:rsidR="00754856">
              <w:rPr>
                <w:noProof/>
                <w:webHidden/>
              </w:rPr>
              <w:fldChar w:fldCharType="end"/>
            </w:r>
          </w:hyperlink>
        </w:p>
        <w:p w14:paraId="53B40179" w14:textId="77777777" w:rsidR="00754856" w:rsidRDefault="004F3112">
          <w:pPr>
            <w:pStyle w:val="TDC2"/>
            <w:tabs>
              <w:tab w:val="right" w:leader="dot" w:pos="10457"/>
            </w:tabs>
            <w:rPr>
              <w:rFonts w:asciiTheme="minorHAnsi" w:eastAsiaTheme="minorEastAsia" w:hAnsiTheme="minorHAnsi"/>
              <w:noProof/>
              <w:lang w:eastAsia="es-AR"/>
            </w:rPr>
          </w:pPr>
          <w:hyperlink w:anchor="_Toc498546979" w:history="1">
            <w:r w:rsidR="00754856" w:rsidRPr="006A7A97">
              <w:rPr>
                <w:rStyle w:val="Hipervnculo"/>
                <w:rFonts w:cs="Times New Roman"/>
                <w:noProof/>
                <w:lang w:val="es-ES"/>
              </w:rPr>
              <w:t>Análisis de Factibilidad</w:t>
            </w:r>
            <w:r w:rsidR="00754856">
              <w:rPr>
                <w:noProof/>
                <w:webHidden/>
              </w:rPr>
              <w:tab/>
            </w:r>
            <w:r w:rsidR="00754856">
              <w:rPr>
                <w:noProof/>
                <w:webHidden/>
              </w:rPr>
              <w:fldChar w:fldCharType="begin"/>
            </w:r>
            <w:r w:rsidR="00754856">
              <w:rPr>
                <w:noProof/>
                <w:webHidden/>
              </w:rPr>
              <w:instrText xml:space="preserve"> PAGEREF _Toc498546979 \h </w:instrText>
            </w:r>
            <w:r w:rsidR="00754856">
              <w:rPr>
                <w:noProof/>
                <w:webHidden/>
              </w:rPr>
            </w:r>
            <w:r w:rsidR="00754856">
              <w:rPr>
                <w:noProof/>
                <w:webHidden/>
              </w:rPr>
              <w:fldChar w:fldCharType="separate"/>
            </w:r>
            <w:r w:rsidR="00754856">
              <w:rPr>
                <w:noProof/>
                <w:webHidden/>
              </w:rPr>
              <w:t>5</w:t>
            </w:r>
            <w:r w:rsidR="00754856">
              <w:rPr>
                <w:noProof/>
                <w:webHidden/>
              </w:rPr>
              <w:fldChar w:fldCharType="end"/>
            </w:r>
          </w:hyperlink>
        </w:p>
        <w:p w14:paraId="3BA96E9A" w14:textId="77777777" w:rsidR="00754856" w:rsidRDefault="004F3112">
          <w:pPr>
            <w:pStyle w:val="TDC2"/>
            <w:tabs>
              <w:tab w:val="right" w:leader="dot" w:pos="10457"/>
            </w:tabs>
            <w:rPr>
              <w:rFonts w:asciiTheme="minorHAnsi" w:eastAsiaTheme="minorEastAsia" w:hAnsiTheme="minorHAnsi"/>
              <w:noProof/>
              <w:lang w:eastAsia="es-AR"/>
            </w:rPr>
          </w:pPr>
          <w:hyperlink w:anchor="_Toc498546980" w:history="1">
            <w:r w:rsidR="00754856" w:rsidRPr="006A7A97">
              <w:rPr>
                <w:rStyle w:val="Hipervnculo"/>
                <w:rFonts w:cs="Times New Roman"/>
                <w:noProof/>
              </w:rPr>
              <w:t>Análisis de Tiempos</w:t>
            </w:r>
            <w:r w:rsidR="00754856">
              <w:rPr>
                <w:noProof/>
                <w:webHidden/>
              </w:rPr>
              <w:tab/>
            </w:r>
            <w:r w:rsidR="00754856">
              <w:rPr>
                <w:noProof/>
                <w:webHidden/>
              </w:rPr>
              <w:fldChar w:fldCharType="begin"/>
            </w:r>
            <w:r w:rsidR="00754856">
              <w:rPr>
                <w:noProof/>
                <w:webHidden/>
              </w:rPr>
              <w:instrText xml:space="preserve"> PAGEREF _Toc498546980 \h </w:instrText>
            </w:r>
            <w:r w:rsidR="00754856">
              <w:rPr>
                <w:noProof/>
                <w:webHidden/>
              </w:rPr>
            </w:r>
            <w:r w:rsidR="00754856">
              <w:rPr>
                <w:noProof/>
                <w:webHidden/>
              </w:rPr>
              <w:fldChar w:fldCharType="separate"/>
            </w:r>
            <w:r w:rsidR="00754856">
              <w:rPr>
                <w:noProof/>
                <w:webHidden/>
              </w:rPr>
              <w:t>6</w:t>
            </w:r>
            <w:r w:rsidR="00754856">
              <w:rPr>
                <w:noProof/>
                <w:webHidden/>
              </w:rPr>
              <w:fldChar w:fldCharType="end"/>
            </w:r>
          </w:hyperlink>
        </w:p>
        <w:p w14:paraId="6E04D625" w14:textId="77777777" w:rsidR="00754856" w:rsidRDefault="004F3112">
          <w:pPr>
            <w:pStyle w:val="TDC2"/>
            <w:tabs>
              <w:tab w:val="right" w:leader="dot" w:pos="10457"/>
            </w:tabs>
            <w:rPr>
              <w:rFonts w:asciiTheme="minorHAnsi" w:eastAsiaTheme="minorEastAsia" w:hAnsiTheme="minorHAnsi"/>
              <w:noProof/>
              <w:lang w:eastAsia="es-AR"/>
            </w:rPr>
          </w:pPr>
          <w:hyperlink w:anchor="_Toc498546981" w:history="1">
            <w:r w:rsidR="00754856" w:rsidRPr="006A7A97">
              <w:rPr>
                <w:rStyle w:val="Hipervnculo"/>
                <w:rFonts w:cs="Times New Roman"/>
                <w:noProof/>
                <w:lang w:val="es-ES"/>
              </w:rPr>
              <w:t>Interesados del Proyecto</w:t>
            </w:r>
            <w:r w:rsidR="00754856">
              <w:rPr>
                <w:noProof/>
                <w:webHidden/>
              </w:rPr>
              <w:tab/>
            </w:r>
            <w:r w:rsidR="00754856">
              <w:rPr>
                <w:noProof/>
                <w:webHidden/>
              </w:rPr>
              <w:fldChar w:fldCharType="begin"/>
            </w:r>
            <w:r w:rsidR="00754856">
              <w:rPr>
                <w:noProof/>
                <w:webHidden/>
              </w:rPr>
              <w:instrText xml:space="preserve"> PAGEREF _Toc498546981 \h </w:instrText>
            </w:r>
            <w:r w:rsidR="00754856">
              <w:rPr>
                <w:noProof/>
                <w:webHidden/>
              </w:rPr>
            </w:r>
            <w:r w:rsidR="00754856">
              <w:rPr>
                <w:noProof/>
                <w:webHidden/>
              </w:rPr>
              <w:fldChar w:fldCharType="separate"/>
            </w:r>
            <w:r w:rsidR="00754856">
              <w:rPr>
                <w:noProof/>
                <w:webHidden/>
              </w:rPr>
              <w:t>6</w:t>
            </w:r>
            <w:r w:rsidR="00754856">
              <w:rPr>
                <w:noProof/>
                <w:webHidden/>
              </w:rPr>
              <w:fldChar w:fldCharType="end"/>
            </w:r>
          </w:hyperlink>
        </w:p>
        <w:p w14:paraId="4A983F3A" w14:textId="77777777" w:rsidR="00754856" w:rsidRDefault="004F3112">
          <w:pPr>
            <w:pStyle w:val="TDC2"/>
            <w:tabs>
              <w:tab w:val="right" w:leader="dot" w:pos="10457"/>
            </w:tabs>
            <w:rPr>
              <w:rFonts w:asciiTheme="minorHAnsi" w:eastAsiaTheme="minorEastAsia" w:hAnsiTheme="minorHAnsi"/>
              <w:noProof/>
              <w:lang w:eastAsia="es-AR"/>
            </w:rPr>
          </w:pPr>
          <w:hyperlink w:anchor="_Toc498546982" w:history="1">
            <w:r w:rsidR="00754856" w:rsidRPr="006A7A97">
              <w:rPr>
                <w:rStyle w:val="Hipervnculo"/>
                <w:rFonts w:cs="Times New Roman"/>
                <w:noProof/>
                <w:lang w:val="es-ES"/>
              </w:rPr>
              <w:t>Riesgos</w:t>
            </w:r>
            <w:r w:rsidR="00754856">
              <w:rPr>
                <w:noProof/>
                <w:webHidden/>
              </w:rPr>
              <w:tab/>
            </w:r>
            <w:r w:rsidR="00754856">
              <w:rPr>
                <w:noProof/>
                <w:webHidden/>
              </w:rPr>
              <w:fldChar w:fldCharType="begin"/>
            </w:r>
            <w:r w:rsidR="00754856">
              <w:rPr>
                <w:noProof/>
                <w:webHidden/>
              </w:rPr>
              <w:instrText xml:space="preserve"> PAGEREF _Toc498546982 \h </w:instrText>
            </w:r>
            <w:r w:rsidR="00754856">
              <w:rPr>
                <w:noProof/>
                <w:webHidden/>
              </w:rPr>
            </w:r>
            <w:r w:rsidR="00754856">
              <w:rPr>
                <w:noProof/>
                <w:webHidden/>
              </w:rPr>
              <w:fldChar w:fldCharType="separate"/>
            </w:r>
            <w:r w:rsidR="00754856">
              <w:rPr>
                <w:noProof/>
                <w:webHidden/>
              </w:rPr>
              <w:t>6</w:t>
            </w:r>
            <w:r w:rsidR="00754856">
              <w:rPr>
                <w:noProof/>
                <w:webHidden/>
              </w:rPr>
              <w:fldChar w:fldCharType="end"/>
            </w:r>
          </w:hyperlink>
        </w:p>
        <w:p w14:paraId="4DBE8297" w14:textId="77777777" w:rsidR="00754856" w:rsidRDefault="004F3112">
          <w:pPr>
            <w:pStyle w:val="TDC1"/>
            <w:tabs>
              <w:tab w:val="right" w:leader="dot" w:pos="10457"/>
            </w:tabs>
            <w:rPr>
              <w:rFonts w:asciiTheme="minorHAnsi" w:eastAsiaTheme="minorEastAsia" w:hAnsiTheme="minorHAnsi"/>
              <w:noProof/>
              <w:lang w:eastAsia="es-AR"/>
            </w:rPr>
          </w:pPr>
          <w:hyperlink w:anchor="_Toc498546983" w:history="1">
            <w:r w:rsidR="00754856" w:rsidRPr="006A7A97">
              <w:rPr>
                <w:rStyle w:val="Hipervnculo"/>
                <w:rFonts w:cs="Times New Roman"/>
                <w:noProof/>
                <w:lang w:val="es-ES"/>
              </w:rPr>
              <w:t>Project Charter</w:t>
            </w:r>
            <w:r w:rsidR="00754856">
              <w:rPr>
                <w:noProof/>
                <w:webHidden/>
              </w:rPr>
              <w:tab/>
            </w:r>
            <w:r w:rsidR="00754856">
              <w:rPr>
                <w:noProof/>
                <w:webHidden/>
              </w:rPr>
              <w:fldChar w:fldCharType="begin"/>
            </w:r>
            <w:r w:rsidR="00754856">
              <w:rPr>
                <w:noProof/>
                <w:webHidden/>
              </w:rPr>
              <w:instrText xml:space="preserve"> PAGEREF _Toc498546983 \h </w:instrText>
            </w:r>
            <w:r w:rsidR="00754856">
              <w:rPr>
                <w:noProof/>
                <w:webHidden/>
              </w:rPr>
            </w:r>
            <w:r w:rsidR="00754856">
              <w:rPr>
                <w:noProof/>
                <w:webHidden/>
              </w:rPr>
              <w:fldChar w:fldCharType="separate"/>
            </w:r>
            <w:r w:rsidR="00754856">
              <w:rPr>
                <w:noProof/>
                <w:webHidden/>
              </w:rPr>
              <w:t>7</w:t>
            </w:r>
            <w:r w:rsidR="00754856">
              <w:rPr>
                <w:noProof/>
                <w:webHidden/>
              </w:rPr>
              <w:fldChar w:fldCharType="end"/>
            </w:r>
          </w:hyperlink>
        </w:p>
        <w:p w14:paraId="20A4B1A0" w14:textId="77777777" w:rsidR="00754856" w:rsidRDefault="004F3112">
          <w:pPr>
            <w:pStyle w:val="TDC2"/>
            <w:tabs>
              <w:tab w:val="right" w:leader="dot" w:pos="10457"/>
            </w:tabs>
            <w:rPr>
              <w:rFonts w:asciiTheme="minorHAnsi" w:eastAsiaTheme="minorEastAsia" w:hAnsiTheme="minorHAnsi"/>
              <w:noProof/>
              <w:lang w:eastAsia="es-AR"/>
            </w:rPr>
          </w:pPr>
          <w:hyperlink w:anchor="_Toc498546984" w:history="1">
            <w:r w:rsidR="00754856" w:rsidRPr="006A7A97">
              <w:rPr>
                <w:rStyle w:val="Hipervnculo"/>
                <w:rFonts w:cs="Times New Roman"/>
                <w:noProof/>
              </w:rPr>
              <w:t>Detalles del proyecto</w:t>
            </w:r>
            <w:r w:rsidR="00754856">
              <w:rPr>
                <w:noProof/>
                <w:webHidden/>
              </w:rPr>
              <w:tab/>
            </w:r>
            <w:r w:rsidR="00754856">
              <w:rPr>
                <w:noProof/>
                <w:webHidden/>
              </w:rPr>
              <w:fldChar w:fldCharType="begin"/>
            </w:r>
            <w:r w:rsidR="00754856">
              <w:rPr>
                <w:noProof/>
                <w:webHidden/>
              </w:rPr>
              <w:instrText xml:space="preserve"> PAGEREF _Toc498546984 \h </w:instrText>
            </w:r>
            <w:r w:rsidR="00754856">
              <w:rPr>
                <w:noProof/>
                <w:webHidden/>
              </w:rPr>
            </w:r>
            <w:r w:rsidR="00754856">
              <w:rPr>
                <w:noProof/>
                <w:webHidden/>
              </w:rPr>
              <w:fldChar w:fldCharType="separate"/>
            </w:r>
            <w:r w:rsidR="00754856">
              <w:rPr>
                <w:noProof/>
                <w:webHidden/>
              </w:rPr>
              <w:t>7</w:t>
            </w:r>
            <w:r w:rsidR="00754856">
              <w:rPr>
                <w:noProof/>
                <w:webHidden/>
              </w:rPr>
              <w:fldChar w:fldCharType="end"/>
            </w:r>
          </w:hyperlink>
        </w:p>
        <w:p w14:paraId="693F07A3" w14:textId="77777777" w:rsidR="00754856" w:rsidRDefault="004F3112">
          <w:pPr>
            <w:pStyle w:val="TDC2"/>
            <w:tabs>
              <w:tab w:val="right" w:leader="dot" w:pos="10457"/>
            </w:tabs>
            <w:rPr>
              <w:rFonts w:asciiTheme="minorHAnsi" w:eastAsiaTheme="minorEastAsia" w:hAnsiTheme="minorHAnsi"/>
              <w:noProof/>
              <w:lang w:eastAsia="es-AR"/>
            </w:rPr>
          </w:pPr>
          <w:hyperlink w:anchor="_Toc498546985" w:history="1">
            <w:r w:rsidR="00754856" w:rsidRPr="006A7A97">
              <w:rPr>
                <w:rStyle w:val="Hipervnculo"/>
                <w:rFonts w:cs="Times New Roman"/>
                <w:noProof/>
              </w:rPr>
              <w:t>Justificación del proyecto</w:t>
            </w:r>
            <w:r w:rsidR="00754856">
              <w:rPr>
                <w:noProof/>
                <w:webHidden/>
              </w:rPr>
              <w:tab/>
            </w:r>
            <w:r w:rsidR="00754856">
              <w:rPr>
                <w:noProof/>
                <w:webHidden/>
              </w:rPr>
              <w:fldChar w:fldCharType="begin"/>
            </w:r>
            <w:r w:rsidR="00754856">
              <w:rPr>
                <w:noProof/>
                <w:webHidden/>
              </w:rPr>
              <w:instrText xml:space="preserve"> PAGEREF _Toc498546985 \h </w:instrText>
            </w:r>
            <w:r w:rsidR="00754856">
              <w:rPr>
                <w:noProof/>
                <w:webHidden/>
              </w:rPr>
            </w:r>
            <w:r w:rsidR="00754856">
              <w:rPr>
                <w:noProof/>
                <w:webHidden/>
              </w:rPr>
              <w:fldChar w:fldCharType="separate"/>
            </w:r>
            <w:r w:rsidR="00754856">
              <w:rPr>
                <w:noProof/>
                <w:webHidden/>
              </w:rPr>
              <w:t>7</w:t>
            </w:r>
            <w:r w:rsidR="00754856">
              <w:rPr>
                <w:noProof/>
                <w:webHidden/>
              </w:rPr>
              <w:fldChar w:fldCharType="end"/>
            </w:r>
          </w:hyperlink>
        </w:p>
        <w:p w14:paraId="3214E11E" w14:textId="77777777" w:rsidR="00754856" w:rsidRDefault="004F3112">
          <w:pPr>
            <w:pStyle w:val="TDC2"/>
            <w:tabs>
              <w:tab w:val="right" w:leader="dot" w:pos="10457"/>
            </w:tabs>
            <w:rPr>
              <w:rFonts w:asciiTheme="minorHAnsi" w:eastAsiaTheme="minorEastAsia" w:hAnsiTheme="minorHAnsi"/>
              <w:noProof/>
              <w:lang w:eastAsia="es-AR"/>
            </w:rPr>
          </w:pPr>
          <w:hyperlink w:anchor="_Toc498546986" w:history="1">
            <w:r w:rsidR="00754856" w:rsidRPr="006A7A97">
              <w:rPr>
                <w:rStyle w:val="Hipervnculo"/>
                <w:rFonts w:cs="Times New Roman"/>
                <w:noProof/>
              </w:rPr>
              <w:t>Objetivo del proyecto</w:t>
            </w:r>
            <w:r w:rsidR="00754856">
              <w:rPr>
                <w:noProof/>
                <w:webHidden/>
              </w:rPr>
              <w:tab/>
            </w:r>
            <w:r w:rsidR="00754856">
              <w:rPr>
                <w:noProof/>
                <w:webHidden/>
              </w:rPr>
              <w:fldChar w:fldCharType="begin"/>
            </w:r>
            <w:r w:rsidR="00754856">
              <w:rPr>
                <w:noProof/>
                <w:webHidden/>
              </w:rPr>
              <w:instrText xml:space="preserve"> PAGEREF _Toc498546986 \h </w:instrText>
            </w:r>
            <w:r w:rsidR="00754856">
              <w:rPr>
                <w:noProof/>
                <w:webHidden/>
              </w:rPr>
            </w:r>
            <w:r w:rsidR="00754856">
              <w:rPr>
                <w:noProof/>
                <w:webHidden/>
              </w:rPr>
              <w:fldChar w:fldCharType="separate"/>
            </w:r>
            <w:r w:rsidR="00754856">
              <w:rPr>
                <w:noProof/>
                <w:webHidden/>
              </w:rPr>
              <w:t>8</w:t>
            </w:r>
            <w:r w:rsidR="00754856">
              <w:rPr>
                <w:noProof/>
                <w:webHidden/>
              </w:rPr>
              <w:fldChar w:fldCharType="end"/>
            </w:r>
          </w:hyperlink>
        </w:p>
        <w:p w14:paraId="660CFAC3" w14:textId="77777777" w:rsidR="00754856" w:rsidRDefault="004F3112">
          <w:pPr>
            <w:pStyle w:val="TDC2"/>
            <w:tabs>
              <w:tab w:val="right" w:leader="dot" w:pos="10457"/>
            </w:tabs>
            <w:rPr>
              <w:rFonts w:asciiTheme="minorHAnsi" w:eastAsiaTheme="minorEastAsia" w:hAnsiTheme="minorHAnsi"/>
              <w:noProof/>
              <w:lang w:eastAsia="es-AR"/>
            </w:rPr>
          </w:pPr>
          <w:hyperlink w:anchor="_Toc498546987" w:history="1">
            <w:r w:rsidR="00754856" w:rsidRPr="006A7A97">
              <w:rPr>
                <w:rStyle w:val="Hipervnculo"/>
                <w:rFonts w:cs="Times New Roman"/>
                <w:noProof/>
              </w:rPr>
              <w:t>Criterio de éxito</w:t>
            </w:r>
            <w:r w:rsidR="00754856">
              <w:rPr>
                <w:noProof/>
                <w:webHidden/>
              </w:rPr>
              <w:tab/>
            </w:r>
            <w:r w:rsidR="00754856">
              <w:rPr>
                <w:noProof/>
                <w:webHidden/>
              </w:rPr>
              <w:fldChar w:fldCharType="begin"/>
            </w:r>
            <w:r w:rsidR="00754856">
              <w:rPr>
                <w:noProof/>
                <w:webHidden/>
              </w:rPr>
              <w:instrText xml:space="preserve"> PAGEREF _Toc498546987 \h </w:instrText>
            </w:r>
            <w:r w:rsidR="00754856">
              <w:rPr>
                <w:noProof/>
                <w:webHidden/>
              </w:rPr>
            </w:r>
            <w:r w:rsidR="00754856">
              <w:rPr>
                <w:noProof/>
                <w:webHidden/>
              </w:rPr>
              <w:fldChar w:fldCharType="separate"/>
            </w:r>
            <w:r w:rsidR="00754856">
              <w:rPr>
                <w:noProof/>
                <w:webHidden/>
              </w:rPr>
              <w:t>8</w:t>
            </w:r>
            <w:r w:rsidR="00754856">
              <w:rPr>
                <w:noProof/>
                <w:webHidden/>
              </w:rPr>
              <w:fldChar w:fldCharType="end"/>
            </w:r>
          </w:hyperlink>
        </w:p>
        <w:p w14:paraId="1AFCF3E4" w14:textId="77777777" w:rsidR="00754856" w:rsidRDefault="004F3112">
          <w:pPr>
            <w:pStyle w:val="TDC2"/>
            <w:tabs>
              <w:tab w:val="right" w:leader="dot" w:pos="10457"/>
            </w:tabs>
            <w:rPr>
              <w:rFonts w:asciiTheme="minorHAnsi" w:eastAsiaTheme="minorEastAsia" w:hAnsiTheme="minorHAnsi"/>
              <w:noProof/>
              <w:lang w:eastAsia="es-AR"/>
            </w:rPr>
          </w:pPr>
          <w:hyperlink w:anchor="_Toc498546988" w:history="1">
            <w:r w:rsidR="00754856" w:rsidRPr="006A7A97">
              <w:rPr>
                <w:rStyle w:val="Hipervnculo"/>
                <w:rFonts w:cs="Times New Roman"/>
                <w:noProof/>
                <w:lang w:val="es-ES"/>
              </w:rPr>
              <w:t>Interesados</w:t>
            </w:r>
            <w:r w:rsidR="00754856">
              <w:rPr>
                <w:noProof/>
                <w:webHidden/>
              </w:rPr>
              <w:tab/>
            </w:r>
            <w:r w:rsidR="00754856">
              <w:rPr>
                <w:noProof/>
                <w:webHidden/>
              </w:rPr>
              <w:fldChar w:fldCharType="begin"/>
            </w:r>
            <w:r w:rsidR="00754856">
              <w:rPr>
                <w:noProof/>
                <w:webHidden/>
              </w:rPr>
              <w:instrText xml:space="preserve"> PAGEREF _Toc498546988 \h </w:instrText>
            </w:r>
            <w:r w:rsidR="00754856">
              <w:rPr>
                <w:noProof/>
                <w:webHidden/>
              </w:rPr>
            </w:r>
            <w:r w:rsidR="00754856">
              <w:rPr>
                <w:noProof/>
                <w:webHidden/>
              </w:rPr>
              <w:fldChar w:fldCharType="separate"/>
            </w:r>
            <w:r w:rsidR="00754856">
              <w:rPr>
                <w:noProof/>
                <w:webHidden/>
              </w:rPr>
              <w:t>8</w:t>
            </w:r>
            <w:r w:rsidR="00754856">
              <w:rPr>
                <w:noProof/>
                <w:webHidden/>
              </w:rPr>
              <w:fldChar w:fldCharType="end"/>
            </w:r>
          </w:hyperlink>
        </w:p>
        <w:p w14:paraId="75253EA0" w14:textId="77777777" w:rsidR="00754856" w:rsidRDefault="004F3112">
          <w:pPr>
            <w:pStyle w:val="TDC1"/>
            <w:tabs>
              <w:tab w:val="right" w:leader="dot" w:pos="10457"/>
            </w:tabs>
            <w:rPr>
              <w:rFonts w:asciiTheme="minorHAnsi" w:eastAsiaTheme="minorEastAsia" w:hAnsiTheme="minorHAnsi"/>
              <w:noProof/>
              <w:lang w:eastAsia="es-AR"/>
            </w:rPr>
          </w:pPr>
          <w:hyperlink w:anchor="_Toc498546989" w:history="1">
            <w:r w:rsidR="00754856" w:rsidRPr="006A7A97">
              <w:rPr>
                <w:rStyle w:val="Hipervnculo"/>
                <w:rFonts w:cs="Times New Roman"/>
                <w:noProof/>
                <w:lang w:val="es-ES"/>
              </w:rPr>
              <w:t>Project Scope</w:t>
            </w:r>
            <w:r w:rsidR="00754856">
              <w:rPr>
                <w:noProof/>
                <w:webHidden/>
              </w:rPr>
              <w:tab/>
            </w:r>
            <w:r w:rsidR="00754856">
              <w:rPr>
                <w:noProof/>
                <w:webHidden/>
              </w:rPr>
              <w:fldChar w:fldCharType="begin"/>
            </w:r>
            <w:r w:rsidR="00754856">
              <w:rPr>
                <w:noProof/>
                <w:webHidden/>
              </w:rPr>
              <w:instrText xml:space="preserve"> PAGEREF _Toc498546989 \h </w:instrText>
            </w:r>
            <w:r w:rsidR="00754856">
              <w:rPr>
                <w:noProof/>
                <w:webHidden/>
              </w:rPr>
            </w:r>
            <w:r w:rsidR="00754856">
              <w:rPr>
                <w:noProof/>
                <w:webHidden/>
              </w:rPr>
              <w:fldChar w:fldCharType="separate"/>
            </w:r>
            <w:r w:rsidR="00754856">
              <w:rPr>
                <w:noProof/>
                <w:webHidden/>
              </w:rPr>
              <w:t>9</w:t>
            </w:r>
            <w:r w:rsidR="00754856">
              <w:rPr>
                <w:noProof/>
                <w:webHidden/>
              </w:rPr>
              <w:fldChar w:fldCharType="end"/>
            </w:r>
          </w:hyperlink>
        </w:p>
        <w:p w14:paraId="30E0874C" w14:textId="77777777" w:rsidR="00754856" w:rsidRDefault="004F3112">
          <w:pPr>
            <w:pStyle w:val="TDC2"/>
            <w:tabs>
              <w:tab w:val="right" w:leader="dot" w:pos="10457"/>
            </w:tabs>
            <w:rPr>
              <w:rFonts w:asciiTheme="minorHAnsi" w:eastAsiaTheme="minorEastAsia" w:hAnsiTheme="minorHAnsi"/>
              <w:noProof/>
              <w:lang w:eastAsia="es-AR"/>
            </w:rPr>
          </w:pPr>
          <w:hyperlink w:anchor="_Toc498546990" w:history="1">
            <w:r w:rsidR="00754856" w:rsidRPr="006A7A97">
              <w:rPr>
                <w:rStyle w:val="Hipervnculo"/>
                <w:rFonts w:cs="Times New Roman"/>
                <w:noProof/>
                <w:lang w:eastAsia="es-AR"/>
              </w:rPr>
              <w:t>Información</w:t>
            </w:r>
            <w:r w:rsidR="00754856" w:rsidRPr="006A7A97">
              <w:rPr>
                <w:rStyle w:val="Hipervnculo"/>
                <w:rFonts w:cs="Times New Roman"/>
                <w:noProof/>
              </w:rPr>
              <w:t xml:space="preserve"> del proyecto</w:t>
            </w:r>
            <w:r w:rsidR="00754856">
              <w:rPr>
                <w:noProof/>
                <w:webHidden/>
              </w:rPr>
              <w:tab/>
            </w:r>
            <w:r w:rsidR="00754856">
              <w:rPr>
                <w:noProof/>
                <w:webHidden/>
              </w:rPr>
              <w:fldChar w:fldCharType="begin"/>
            </w:r>
            <w:r w:rsidR="00754856">
              <w:rPr>
                <w:noProof/>
                <w:webHidden/>
              </w:rPr>
              <w:instrText xml:space="preserve"> PAGEREF _Toc498546990 \h </w:instrText>
            </w:r>
            <w:r w:rsidR="00754856">
              <w:rPr>
                <w:noProof/>
                <w:webHidden/>
              </w:rPr>
            </w:r>
            <w:r w:rsidR="00754856">
              <w:rPr>
                <w:noProof/>
                <w:webHidden/>
              </w:rPr>
              <w:fldChar w:fldCharType="separate"/>
            </w:r>
            <w:r w:rsidR="00754856">
              <w:rPr>
                <w:noProof/>
                <w:webHidden/>
              </w:rPr>
              <w:t>9</w:t>
            </w:r>
            <w:r w:rsidR="00754856">
              <w:rPr>
                <w:noProof/>
                <w:webHidden/>
              </w:rPr>
              <w:fldChar w:fldCharType="end"/>
            </w:r>
          </w:hyperlink>
        </w:p>
        <w:p w14:paraId="30B33C29" w14:textId="77777777" w:rsidR="00754856" w:rsidRDefault="004F3112">
          <w:pPr>
            <w:pStyle w:val="TDC2"/>
            <w:tabs>
              <w:tab w:val="right" w:leader="dot" w:pos="10457"/>
            </w:tabs>
            <w:rPr>
              <w:rFonts w:asciiTheme="minorHAnsi" w:eastAsiaTheme="minorEastAsia" w:hAnsiTheme="minorHAnsi"/>
              <w:noProof/>
              <w:lang w:eastAsia="es-AR"/>
            </w:rPr>
          </w:pPr>
          <w:hyperlink w:anchor="_Toc498546991" w:history="1">
            <w:r w:rsidR="00754856" w:rsidRPr="006A7A97">
              <w:rPr>
                <w:rStyle w:val="Hipervnculo"/>
                <w:rFonts w:cs="Times New Roman"/>
                <w:noProof/>
              </w:rPr>
              <w:t>Breve descripción del proyecto</w:t>
            </w:r>
            <w:r w:rsidR="00754856">
              <w:rPr>
                <w:noProof/>
                <w:webHidden/>
              </w:rPr>
              <w:tab/>
            </w:r>
            <w:r w:rsidR="00754856">
              <w:rPr>
                <w:noProof/>
                <w:webHidden/>
              </w:rPr>
              <w:fldChar w:fldCharType="begin"/>
            </w:r>
            <w:r w:rsidR="00754856">
              <w:rPr>
                <w:noProof/>
                <w:webHidden/>
              </w:rPr>
              <w:instrText xml:space="preserve"> PAGEREF _Toc498546991 \h </w:instrText>
            </w:r>
            <w:r w:rsidR="00754856">
              <w:rPr>
                <w:noProof/>
                <w:webHidden/>
              </w:rPr>
            </w:r>
            <w:r w:rsidR="00754856">
              <w:rPr>
                <w:noProof/>
                <w:webHidden/>
              </w:rPr>
              <w:fldChar w:fldCharType="separate"/>
            </w:r>
            <w:r w:rsidR="00754856">
              <w:rPr>
                <w:noProof/>
                <w:webHidden/>
              </w:rPr>
              <w:t>9</w:t>
            </w:r>
            <w:r w:rsidR="00754856">
              <w:rPr>
                <w:noProof/>
                <w:webHidden/>
              </w:rPr>
              <w:fldChar w:fldCharType="end"/>
            </w:r>
          </w:hyperlink>
        </w:p>
        <w:p w14:paraId="6717CAA8" w14:textId="77777777" w:rsidR="00754856" w:rsidRDefault="004F3112">
          <w:pPr>
            <w:pStyle w:val="TDC2"/>
            <w:tabs>
              <w:tab w:val="right" w:leader="dot" w:pos="10457"/>
            </w:tabs>
            <w:rPr>
              <w:rFonts w:asciiTheme="minorHAnsi" w:eastAsiaTheme="minorEastAsia" w:hAnsiTheme="minorHAnsi"/>
              <w:noProof/>
              <w:lang w:eastAsia="es-AR"/>
            </w:rPr>
          </w:pPr>
          <w:hyperlink w:anchor="_Toc498546992" w:history="1">
            <w:r w:rsidR="00754856" w:rsidRPr="006A7A97">
              <w:rPr>
                <w:rStyle w:val="Hipervnculo"/>
                <w:rFonts w:cs="Times New Roman"/>
                <w:noProof/>
              </w:rPr>
              <w:t>Alcance del producto</w:t>
            </w:r>
            <w:r w:rsidR="00754856">
              <w:rPr>
                <w:noProof/>
                <w:webHidden/>
              </w:rPr>
              <w:tab/>
            </w:r>
            <w:r w:rsidR="00754856">
              <w:rPr>
                <w:noProof/>
                <w:webHidden/>
              </w:rPr>
              <w:fldChar w:fldCharType="begin"/>
            </w:r>
            <w:r w:rsidR="00754856">
              <w:rPr>
                <w:noProof/>
                <w:webHidden/>
              </w:rPr>
              <w:instrText xml:space="preserve"> PAGEREF _Toc498546992 \h </w:instrText>
            </w:r>
            <w:r w:rsidR="00754856">
              <w:rPr>
                <w:noProof/>
                <w:webHidden/>
              </w:rPr>
            </w:r>
            <w:r w:rsidR="00754856">
              <w:rPr>
                <w:noProof/>
                <w:webHidden/>
              </w:rPr>
              <w:fldChar w:fldCharType="separate"/>
            </w:r>
            <w:r w:rsidR="00754856">
              <w:rPr>
                <w:noProof/>
                <w:webHidden/>
              </w:rPr>
              <w:t>9</w:t>
            </w:r>
            <w:r w:rsidR="00754856">
              <w:rPr>
                <w:noProof/>
                <w:webHidden/>
              </w:rPr>
              <w:fldChar w:fldCharType="end"/>
            </w:r>
          </w:hyperlink>
        </w:p>
        <w:p w14:paraId="16C6801A" w14:textId="77777777" w:rsidR="00754856" w:rsidRDefault="004F3112">
          <w:pPr>
            <w:pStyle w:val="TDC2"/>
            <w:tabs>
              <w:tab w:val="right" w:leader="dot" w:pos="10457"/>
            </w:tabs>
            <w:rPr>
              <w:rFonts w:asciiTheme="minorHAnsi" w:eastAsiaTheme="minorEastAsia" w:hAnsiTheme="minorHAnsi"/>
              <w:noProof/>
              <w:lang w:eastAsia="es-AR"/>
            </w:rPr>
          </w:pPr>
          <w:hyperlink w:anchor="_Toc498546993" w:history="1">
            <w:r w:rsidR="00754856" w:rsidRPr="006A7A97">
              <w:rPr>
                <w:rStyle w:val="Hipervnculo"/>
                <w:rFonts w:cs="Times New Roman"/>
                <w:noProof/>
              </w:rPr>
              <w:t>Entregables</w:t>
            </w:r>
            <w:r w:rsidR="00754856">
              <w:rPr>
                <w:noProof/>
                <w:webHidden/>
              </w:rPr>
              <w:tab/>
            </w:r>
            <w:r w:rsidR="00754856">
              <w:rPr>
                <w:noProof/>
                <w:webHidden/>
              </w:rPr>
              <w:fldChar w:fldCharType="begin"/>
            </w:r>
            <w:r w:rsidR="00754856">
              <w:rPr>
                <w:noProof/>
                <w:webHidden/>
              </w:rPr>
              <w:instrText xml:space="preserve"> PAGEREF _Toc498546993 \h </w:instrText>
            </w:r>
            <w:r w:rsidR="00754856">
              <w:rPr>
                <w:noProof/>
                <w:webHidden/>
              </w:rPr>
            </w:r>
            <w:r w:rsidR="00754856">
              <w:rPr>
                <w:noProof/>
                <w:webHidden/>
              </w:rPr>
              <w:fldChar w:fldCharType="separate"/>
            </w:r>
            <w:r w:rsidR="00754856">
              <w:rPr>
                <w:noProof/>
                <w:webHidden/>
              </w:rPr>
              <w:t>9</w:t>
            </w:r>
            <w:r w:rsidR="00754856">
              <w:rPr>
                <w:noProof/>
                <w:webHidden/>
              </w:rPr>
              <w:fldChar w:fldCharType="end"/>
            </w:r>
          </w:hyperlink>
        </w:p>
        <w:p w14:paraId="582D1C97" w14:textId="77777777" w:rsidR="00754856" w:rsidRDefault="004F3112">
          <w:pPr>
            <w:pStyle w:val="TDC2"/>
            <w:tabs>
              <w:tab w:val="right" w:leader="dot" w:pos="10457"/>
            </w:tabs>
            <w:rPr>
              <w:rFonts w:asciiTheme="minorHAnsi" w:eastAsiaTheme="minorEastAsia" w:hAnsiTheme="minorHAnsi"/>
              <w:noProof/>
              <w:lang w:eastAsia="es-AR"/>
            </w:rPr>
          </w:pPr>
          <w:hyperlink w:anchor="_Toc498546994" w:history="1">
            <w:r w:rsidR="00754856" w:rsidRPr="006A7A97">
              <w:rPr>
                <w:rStyle w:val="Hipervnculo"/>
                <w:rFonts w:cs="Times New Roman"/>
                <w:noProof/>
              </w:rPr>
              <w:t>Restricciones</w:t>
            </w:r>
            <w:r w:rsidR="00754856">
              <w:rPr>
                <w:noProof/>
                <w:webHidden/>
              </w:rPr>
              <w:tab/>
            </w:r>
            <w:r w:rsidR="00754856">
              <w:rPr>
                <w:noProof/>
                <w:webHidden/>
              </w:rPr>
              <w:fldChar w:fldCharType="begin"/>
            </w:r>
            <w:r w:rsidR="00754856">
              <w:rPr>
                <w:noProof/>
                <w:webHidden/>
              </w:rPr>
              <w:instrText xml:space="preserve"> PAGEREF _Toc498546994 \h </w:instrText>
            </w:r>
            <w:r w:rsidR="00754856">
              <w:rPr>
                <w:noProof/>
                <w:webHidden/>
              </w:rPr>
            </w:r>
            <w:r w:rsidR="00754856">
              <w:rPr>
                <w:noProof/>
                <w:webHidden/>
              </w:rPr>
              <w:fldChar w:fldCharType="separate"/>
            </w:r>
            <w:r w:rsidR="00754856">
              <w:rPr>
                <w:noProof/>
                <w:webHidden/>
              </w:rPr>
              <w:t>10</w:t>
            </w:r>
            <w:r w:rsidR="00754856">
              <w:rPr>
                <w:noProof/>
                <w:webHidden/>
              </w:rPr>
              <w:fldChar w:fldCharType="end"/>
            </w:r>
          </w:hyperlink>
        </w:p>
        <w:p w14:paraId="55AEC111" w14:textId="77777777" w:rsidR="00754856" w:rsidRDefault="004F3112">
          <w:pPr>
            <w:pStyle w:val="TDC2"/>
            <w:tabs>
              <w:tab w:val="right" w:leader="dot" w:pos="10457"/>
            </w:tabs>
            <w:rPr>
              <w:rFonts w:asciiTheme="minorHAnsi" w:eastAsiaTheme="minorEastAsia" w:hAnsiTheme="minorHAnsi"/>
              <w:noProof/>
              <w:lang w:eastAsia="es-AR"/>
            </w:rPr>
          </w:pPr>
          <w:hyperlink w:anchor="_Toc498546995" w:history="1">
            <w:r w:rsidR="00754856" w:rsidRPr="006A7A97">
              <w:rPr>
                <w:rStyle w:val="Hipervnculo"/>
                <w:rFonts w:cs="Times New Roman"/>
                <w:noProof/>
              </w:rPr>
              <w:t>Riesgos preliminares identificados</w:t>
            </w:r>
            <w:r w:rsidR="00754856">
              <w:rPr>
                <w:noProof/>
                <w:webHidden/>
              </w:rPr>
              <w:tab/>
            </w:r>
            <w:r w:rsidR="00754856">
              <w:rPr>
                <w:noProof/>
                <w:webHidden/>
              </w:rPr>
              <w:fldChar w:fldCharType="begin"/>
            </w:r>
            <w:r w:rsidR="00754856">
              <w:rPr>
                <w:noProof/>
                <w:webHidden/>
              </w:rPr>
              <w:instrText xml:space="preserve"> PAGEREF _Toc498546995 \h </w:instrText>
            </w:r>
            <w:r w:rsidR="00754856">
              <w:rPr>
                <w:noProof/>
                <w:webHidden/>
              </w:rPr>
            </w:r>
            <w:r w:rsidR="00754856">
              <w:rPr>
                <w:noProof/>
                <w:webHidden/>
              </w:rPr>
              <w:fldChar w:fldCharType="separate"/>
            </w:r>
            <w:r w:rsidR="00754856">
              <w:rPr>
                <w:noProof/>
                <w:webHidden/>
              </w:rPr>
              <w:t>10</w:t>
            </w:r>
            <w:r w:rsidR="00754856">
              <w:rPr>
                <w:noProof/>
                <w:webHidden/>
              </w:rPr>
              <w:fldChar w:fldCharType="end"/>
            </w:r>
          </w:hyperlink>
        </w:p>
        <w:p w14:paraId="2C319ED1" w14:textId="77777777" w:rsidR="00754856" w:rsidRDefault="004F3112">
          <w:pPr>
            <w:pStyle w:val="TDC2"/>
            <w:tabs>
              <w:tab w:val="right" w:leader="dot" w:pos="10457"/>
            </w:tabs>
            <w:rPr>
              <w:rFonts w:asciiTheme="minorHAnsi" w:eastAsiaTheme="minorEastAsia" w:hAnsiTheme="minorHAnsi"/>
              <w:noProof/>
              <w:lang w:eastAsia="es-AR"/>
            </w:rPr>
          </w:pPr>
          <w:hyperlink w:anchor="_Toc498546996" w:history="1">
            <w:r w:rsidR="00754856" w:rsidRPr="006A7A97">
              <w:rPr>
                <w:rStyle w:val="Hipervnculo"/>
                <w:rFonts w:cs="Times New Roman"/>
                <w:noProof/>
              </w:rPr>
              <w:t>Requisitos de aprobación</w:t>
            </w:r>
            <w:r w:rsidR="00754856">
              <w:rPr>
                <w:noProof/>
                <w:webHidden/>
              </w:rPr>
              <w:tab/>
            </w:r>
            <w:r w:rsidR="00754856">
              <w:rPr>
                <w:noProof/>
                <w:webHidden/>
              </w:rPr>
              <w:fldChar w:fldCharType="begin"/>
            </w:r>
            <w:r w:rsidR="00754856">
              <w:rPr>
                <w:noProof/>
                <w:webHidden/>
              </w:rPr>
              <w:instrText xml:space="preserve"> PAGEREF _Toc498546996 \h </w:instrText>
            </w:r>
            <w:r w:rsidR="00754856">
              <w:rPr>
                <w:noProof/>
                <w:webHidden/>
              </w:rPr>
            </w:r>
            <w:r w:rsidR="00754856">
              <w:rPr>
                <w:noProof/>
                <w:webHidden/>
              </w:rPr>
              <w:fldChar w:fldCharType="separate"/>
            </w:r>
            <w:r w:rsidR="00754856">
              <w:rPr>
                <w:noProof/>
                <w:webHidden/>
              </w:rPr>
              <w:t>10</w:t>
            </w:r>
            <w:r w:rsidR="00754856">
              <w:rPr>
                <w:noProof/>
                <w:webHidden/>
              </w:rPr>
              <w:fldChar w:fldCharType="end"/>
            </w:r>
          </w:hyperlink>
        </w:p>
        <w:p w14:paraId="06A67226" w14:textId="77777777" w:rsidR="00754856" w:rsidRDefault="004F3112">
          <w:pPr>
            <w:pStyle w:val="TDC1"/>
            <w:tabs>
              <w:tab w:val="right" w:leader="dot" w:pos="10457"/>
            </w:tabs>
            <w:rPr>
              <w:rFonts w:asciiTheme="minorHAnsi" w:eastAsiaTheme="minorEastAsia" w:hAnsiTheme="minorHAnsi"/>
              <w:noProof/>
              <w:lang w:eastAsia="es-AR"/>
            </w:rPr>
          </w:pPr>
          <w:hyperlink w:anchor="_Toc498546997" w:history="1">
            <w:r w:rsidR="00754856" w:rsidRPr="006A7A97">
              <w:rPr>
                <w:rStyle w:val="Hipervnculo"/>
                <w:rFonts w:cs="Times New Roman"/>
                <w:noProof/>
              </w:rPr>
              <w:t>Ciclo de Vida</w:t>
            </w:r>
            <w:r w:rsidR="00754856">
              <w:rPr>
                <w:noProof/>
                <w:webHidden/>
              </w:rPr>
              <w:tab/>
            </w:r>
            <w:r w:rsidR="00754856">
              <w:rPr>
                <w:noProof/>
                <w:webHidden/>
              </w:rPr>
              <w:fldChar w:fldCharType="begin"/>
            </w:r>
            <w:r w:rsidR="00754856">
              <w:rPr>
                <w:noProof/>
                <w:webHidden/>
              </w:rPr>
              <w:instrText xml:space="preserve"> PAGEREF _Toc498546997 \h </w:instrText>
            </w:r>
            <w:r w:rsidR="00754856">
              <w:rPr>
                <w:noProof/>
                <w:webHidden/>
              </w:rPr>
            </w:r>
            <w:r w:rsidR="00754856">
              <w:rPr>
                <w:noProof/>
                <w:webHidden/>
              </w:rPr>
              <w:fldChar w:fldCharType="separate"/>
            </w:r>
            <w:r w:rsidR="00754856">
              <w:rPr>
                <w:noProof/>
                <w:webHidden/>
              </w:rPr>
              <w:t>10</w:t>
            </w:r>
            <w:r w:rsidR="00754856">
              <w:rPr>
                <w:noProof/>
                <w:webHidden/>
              </w:rPr>
              <w:fldChar w:fldCharType="end"/>
            </w:r>
          </w:hyperlink>
        </w:p>
        <w:p w14:paraId="3A75D473" w14:textId="77777777" w:rsidR="00754856" w:rsidRDefault="004F3112">
          <w:pPr>
            <w:pStyle w:val="TDC1"/>
            <w:tabs>
              <w:tab w:val="right" w:leader="dot" w:pos="10457"/>
            </w:tabs>
            <w:rPr>
              <w:rFonts w:asciiTheme="minorHAnsi" w:eastAsiaTheme="minorEastAsia" w:hAnsiTheme="minorHAnsi"/>
              <w:noProof/>
              <w:lang w:eastAsia="es-AR"/>
            </w:rPr>
          </w:pPr>
          <w:hyperlink w:anchor="_Toc498546998" w:history="1">
            <w:r w:rsidR="00754856" w:rsidRPr="006A7A97">
              <w:rPr>
                <w:rStyle w:val="Hipervnculo"/>
                <w:rFonts w:cs="Times New Roman"/>
                <w:noProof/>
                <w:lang w:val="es-ES"/>
              </w:rPr>
              <w:t>Estructura de Desglose de Tareas (EDT)</w:t>
            </w:r>
            <w:r w:rsidR="00754856">
              <w:rPr>
                <w:noProof/>
                <w:webHidden/>
              </w:rPr>
              <w:tab/>
            </w:r>
            <w:r w:rsidR="00754856">
              <w:rPr>
                <w:noProof/>
                <w:webHidden/>
              </w:rPr>
              <w:fldChar w:fldCharType="begin"/>
            </w:r>
            <w:r w:rsidR="00754856">
              <w:rPr>
                <w:noProof/>
                <w:webHidden/>
              </w:rPr>
              <w:instrText xml:space="preserve"> PAGEREF _Toc498546998 \h </w:instrText>
            </w:r>
            <w:r w:rsidR="00754856">
              <w:rPr>
                <w:noProof/>
                <w:webHidden/>
              </w:rPr>
            </w:r>
            <w:r w:rsidR="00754856">
              <w:rPr>
                <w:noProof/>
                <w:webHidden/>
              </w:rPr>
              <w:fldChar w:fldCharType="separate"/>
            </w:r>
            <w:r w:rsidR="00754856">
              <w:rPr>
                <w:noProof/>
                <w:webHidden/>
              </w:rPr>
              <w:t>11</w:t>
            </w:r>
            <w:r w:rsidR="00754856">
              <w:rPr>
                <w:noProof/>
                <w:webHidden/>
              </w:rPr>
              <w:fldChar w:fldCharType="end"/>
            </w:r>
          </w:hyperlink>
        </w:p>
        <w:p w14:paraId="556425E7" w14:textId="77777777" w:rsidR="00754856" w:rsidRDefault="004F3112">
          <w:pPr>
            <w:pStyle w:val="TDC1"/>
            <w:tabs>
              <w:tab w:val="right" w:leader="dot" w:pos="10457"/>
            </w:tabs>
            <w:rPr>
              <w:rFonts w:asciiTheme="minorHAnsi" w:eastAsiaTheme="minorEastAsia" w:hAnsiTheme="minorHAnsi"/>
              <w:noProof/>
              <w:lang w:eastAsia="es-AR"/>
            </w:rPr>
          </w:pPr>
          <w:hyperlink w:anchor="_Toc498546999" w:history="1">
            <w:r w:rsidR="00754856" w:rsidRPr="006A7A97">
              <w:rPr>
                <w:rStyle w:val="Hipervnculo"/>
                <w:rFonts w:cs="Times New Roman"/>
                <w:noProof/>
              </w:rPr>
              <w:t>Diagrama PERT</w:t>
            </w:r>
            <w:r w:rsidR="00754856">
              <w:rPr>
                <w:noProof/>
                <w:webHidden/>
              </w:rPr>
              <w:tab/>
            </w:r>
            <w:r w:rsidR="00754856">
              <w:rPr>
                <w:noProof/>
                <w:webHidden/>
              </w:rPr>
              <w:fldChar w:fldCharType="begin"/>
            </w:r>
            <w:r w:rsidR="00754856">
              <w:rPr>
                <w:noProof/>
                <w:webHidden/>
              </w:rPr>
              <w:instrText xml:space="preserve"> PAGEREF _Toc498546999 \h </w:instrText>
            </w:r>
            <w:r w:rsidR="00754856">
              <w:rPr>
                <w:noProof/>
                <w:webHidden/>
              </w:rPr>
            </w:r>
            <w:r w:rsidR="00754856">
              <w:rPr>
                <w:noProof/>
                <w:webHidden/>
              </w:rPr>
              <w:fldChar w:fldCharType="separate"/>
            </w:r>
            <w:r w:rsidR="00754856">
              <w:rPr>
                <w:noProof/>
                <w:webHidden/>
              </w:rPr>
              <w:t>12</w:t>
            </w:r>
            <w:r w:rsidR="00754856">
              <w:rPr>
                <w:noProof/>
                <w:webHidden/>
              </w:rPr>
              <w:fldChar w:fldCharType="end"/>
            </w:r>
          </w:hyperlink>
        </w:p>
        <w:p w14:paraId="7E0EFEDB" w14:textId="77777777" w:rsidR="00754856" w:rsidRDefault="004F3112">
          <w:pPr>
            <w:pStyle w:val="TDC1"/>
            <w:tabs>
              <w:tab w:val="right" w:leader="dot" w:pos="10457"/>
            </w:tabs>
            <w:rPr>
              <w:rFonts w:asciiTheme="minorHAnsi" w:eastAsiaTheme="minorEastAsia" w:hAnsiTheme="minorHAnsi"/>
              <w:noProof/>
              <w:lang w:eastAsia="es-AR"/>
            </w:rPr>
          </w:pPr>
          <w:hyperlink w:anchor="_Toc498547000" w:history="1">
            <w:r w:rsidR="00754856" w:rsidRPr="006A7A97">
              <w:rPr>
                <w:rStyle w:val="Hipervnculo"/>
                <w:rFonts w:cs="Times New Roman"/>
                <w:noProof/>
              </w:rPr>
              <w:t>OpenProj</w:t>
            </w:r>
            <w:r w:rsidR="00754856">
              <w:rPr>
                <w:noProof/>
                <w:webHidden/>
              </w:rPr>
              <w:tab/>
            </w:r>
            <w:r w:rsidR="00754856">
              <w:rPr>
                <w:noProof/>
                <w:webHidden/>
              </w:rPr>
              <w:fldChar w:fldCharType="begin"/>
            </w:r>
            <w:r w:rsidR="00754856">
              <w:rPr>
                <w:noProof/>
                <w:webHidden/>
              </w:rPr>
              <w:instrText xml:space="preserve"> PAGEREF _Toc498547000 \h </w:instrText>
            </w:r>
            <w:r w:rsidR="00754856">
              <w:rPr>
                <w:noProof/>
                <w:webHidden/>
              </w:rPr>
            </w:r>
            <w:r w:rsidR="00754856">
              <w:rPr>
                <w:noProof/>
                <w:webHidden/>
              </w:rPr>
              <w:fldChar w:fldCharType="separate"/>
            </w:r>
            <w:r w:rsidR="00754856">
              <w:rPr>
                <w:noProof/>
                <w:webHidden/>
              </w:rPr>
              <w:t>13</w:t>
            </w:r>
            <w:r w:rsidR="00754856">
              <w:rPr>
                <w:noProof/>
                <w:webHidden/>
              </w:rPr>
              <w:fldChar w:fldCharType="end"/>
            </w:r>
          </w:hyperlink>
        </w:p>
        <w:p w14:paraId="20542600" w14:textId="77777777" w:rsidR="00754856" w:rsidRDefault="004F3112">
          <w:pPr>
            <w:pStyle w:val="TDC1"/>
            <w:tabs>
              <w:tab w:val="right" w:leader="dot" w:pos="10457"/>
            </w:tabs>
            <w:rPr>
              <w:rFonts w:asciiTheme="minorHAnsi" w:eastAsiaTheme="minorEastAsia" w:hAnsiTheme="minorHAnsi"/>
              <w:noProof/>
              <w:lang w:eastAsia="es-AR"/>
            </w:rPr>
          </w:pPr>
          <w:hyperlink w:anchor="_Toc498547001" w:history="1">
            <w:r w:rsidR="00754856" w:rsidRPr="006A7A97">
              <w:rPr>
                <w:rStyle w:val="Hipervnculo"/>
                <w:rFonts w:cs="Times New Roman"/>
                <w:noProof/>
              </w:rPr>
              <w:t>Plan de Recursos Humanos</w:t>
            </w:r>
            <w:r w:rsidR="00754856">
              <w:rPr>
                <w:noProof/>
                <w:webHidden/>
              </w:rPr>
              <w:tab/>
            </w:r>
            <w:r w:rsidR="00754856">
              <w:rPr>
                <w:noProof/>
                <w:webHidden/>
              </w:rPr>
              <w:fldChar w:fldCharType="begin"/>
            </w:r>
            <w:r w:rsidR="00754856">
              <w:rPr>
                <w:noProof/>
                <w:webHidden/>
              </w:rPr>
              <w:instrText xml:space="preserve"> PAGEREF _Toc498547001 \h </w:instrText>
            </w:r>
            <w:r w:rsidR="00754856">
              <w:rPr>
                <w:noProof/>
                <w:webHidden/>
              </w:rPr>
            </w:r>
            <w:r w:rsidR="00754856">
              <w:rPr>
                <w:noProof/>
                <w:webHidden/>
              </w:rPr>
              <w:fldChar w:fldCharType="separate"/>
            </w:r>
            <w:r w:rsidR="00754856">
              <w:rPr>
                <w:noProof/>
                <w:webHidden/>
              </w:rPr>
              <w:t>14</w:t>
            </w:r>
            <w:r w:rsidR="00754856">
              <w:rPr>
                <w:noProof/>
                <w:webHidden/>
              </w:rPr>
              <w:fldChar w:fldCharType="end"/>
            </w:r>
          </w:hyperlink>
        </w:p>
        <w:p w14:paraId="57428D03" w14:textId="77777777" w:rsidR="00754856" w:rsidRDefault="004F3112">
          <w:pPr>
            <w:pStyle w:val="TDC2"/>
            <w:tabs>
              <w:tab w:val="right" w:leader="dot" w:pos="10457"/>
            </w:tabs>
            <w:rPr>
              <w:rFonts w:asciiTheme="minorHAnsi" w:eastAsiaTheme="minorEastAsia" w:hAnsiTheme="minorHAnsi"/>
              <w:noProof/>
              <w:lang w:eastAsia="es-AR"/>
            </w:rPr>
          </w:pPr>
          <w:hyperlink w:anchor="_Toc498547002" w:history="1">
            <w:r w:rsidR="00754856" w:rsidRPr="006A7A97">
              <w:rPr>
                <w:rStyle w:val="Hipervnculo"/>
                <w:rFonts w:cs="Times New Roman"/>
                <w:noProof/>
              </w:rPr>
              <w:t>Integrantes del proyecto</w:t>
            </w:r>
            <w:r w:rsidR="00754856">
              <w:rPr>
                <w:noProof/>
                <w:webHidden/>
              </w:rPr>
              <w:tab/>
            </w:r>
            <w:r w:rsidR="00754856">
              <w:rPr>
                <w:noProof/>
                <w:webHidden/>
              </w:rPr>
              <w:fldChar w:fldCharType="begin"/>
            </w:r>
            <w:r w:rsidR="00754856">
              <w:rPr>
                <w:noProof/>
                <w:webHidden/>
              </w:rPr>
              <w:instrText xml:space="preserve"> PAGEREF _Toc498547002 \h </w:instrText>
            </w:r>
            <w:r w:rsidR="00754856">
              <w:rPr>
                <w:noProof/>
                <w:webHidden/>
              </w:rPr>
            </w:r>
            <w:r w:rsidR="00754856">
              <w:rPr>
                <w:noProof/>
                <w:webHidden/>
              </w:rPr>
              <w:fldChar w:fldCharType="separate"/>
            </w:r>
            <w:r w:rsidR="00754856">
              <w:rPr>
                <w:noProof/>
                <w:webHidden/>
              </w:rPr>
              <w:t>14</w:t>
            </w:r>
            <w:r w:rsidR="00754856">
              <w:rPr>
                <w:noProof/>
                <w:webHidden/>
              </w:rPr>
              <w:fldChar w:fldCharType="end"/>
            </w:r>
          </w:hyperlink>
        </w:p>
        <w:p w14:paraId="2F28A314" w14:textId="77777777" w:rsidR="00754856" w:rsidRDefault="004F3112">
          <w:pPr>
            <w:pStyle w:val="TDC2"/>
            <w:tabs>
              <w:tab w:val="right" w:leader="dot" w:pos="10457"/>
            </w:tabs>
            <w:rPr>
              <w:rFonts w:asciiTheme="minorHAnsi" w:eastAsiaTheme="minorEastAsia" w:hAnsiTheme="minorHAnsi"/>
              <w:noProof/>
              <w:lang w:eastAsia="es-AR"/>
            </w:rPr>
          </w:pPr>
          <w:hyperlink w:anchor="_Toc498547003" w:history="1">
            <w:r w:rsidR="00754856" w:rsidRPr="006A7A97">
              <w:rPr>
                <w:rStyle w:val="Hipervnculo"/>
                <w:noProof/>
              </w:rPr>
              <w:t>Organigrama de RRHH</w:t>
            </w:r>
            <w:r w:rsidR="00754856">
              <w:rPr>
                <w:noProof/>
                <w:webHidden/>
              </w:rPr>
              <w:tab/>
            </w:r>
            <w:r w:rsidR="00754856">
              <w:rPr>
                <w:noProof/>
                <w:webHidden/>
              </w:rPr>
              <w:fldChar w:fldCharType="begin"/>
            </w:r>
            <w:r w:rsidR="00754856">
              <w:rPr>
                <w:noProof/>
                <w:webHidden/>
              </w:rPr>
              <w:instrText xml:space="preserve"> PAGEREF _Toc498547003 \h </w:instrText>
            </w:r>
            <w:r w:rsidR="00754856">
              <w:rPr>
                <w:noProof/>
                <w:webHidden/>
              </w:rPr>
            </w:r>
            <w:r w:rsidR="00754856">
              <w:rPr>
                <w:noProof/>
                <w:webHidden/>
              </w:rPr>
              <w:fldChar w:fldCharType="separate"/>
            </w:r>
            <w:r w:rsidR="00754856">
              <w:rPr>
                <w:noProof/>
                <w:webHidden/>
              </w:rPr>
              <w:t>14</w:t>
            </w:r>
            <w:r w:rsidR="00754856">
              <w:rPr>
                <w:noProof/>
                <w:webHidden/>
              </w:rPr>
              <w:fldChar w:fldCharType="end"/>
            </w:r>
          </w:hyperlink>
        </w:p>
        <w:p w14:paraId="4504FAD3" w14:textId="77777777" w:rsidR="00754856" w:rsidRDefault="004F3112">
          <w:pPr>
            <w:pStyle w:val="TDC2"/>
            <w:tabs>
              <w:tab w:val="right" w:leader="dot" w:pos="10457"/>
            </w:tabs>
            <w:rPr>
              <w:rFonts w:asciiTheme="minorHAnsi" w:eastAsiaTheme="minorEastAsia" w:hAnsiTheme="minorHAnsi"/>
              <w:noProof/>
              <w:lang w:eastAsia="es-AR"/>
            </w:rPr>
          </w:pPr>
          <w:hyperlink w:anchor="_Toc498547004" w:history="1">
            <w:r w:rsidR="00754856" w:rsidRPr="006A7A97">
              <w:rPr>
                <w:rStyle w:val="Hipervnculo"/>
                <w:noProof/>
              </w:rPr>
              <w:t>Sistema de Recompensas</w:t>
            </w:r>
            <w:r w:rsidR="00754856">
              <w:rPr>
                <w:noProof/>
                <w:webHidden/>
              </w:rPr>
              <w:tab/>
            </w:r>
            <w:r w:rsidR="00754856">
              <w:rPr>
                <w:noProof/>
                <w:webHidden/>
              </w:rPr>
              <w:fldChar w:fldCharType="begin"/>
            </w:r>
            <w:r w:rsidR="00754856">
              <w:rPr>
                <w:noProof/>
                <w:webHidden/>
              </w:rPr>
              <w:instrText xml:space="preserve"> PAGEREF _Toc498547004 \h </w:instrText>
            </w:r>
            <w:r w:rsidR="00754856">
              <w:rPr>
                <w:noProof/>
                <w:webHidden/>
              </w:rPr>
            </w:r>
            <w:r w:rsidR="00754856">
              <w:rPr>
                <w:noProof/>
                <w:webHidden/>
              </w:rPr>
              <w:fldChar w:fldCharType="separate"/>
            </w:r>
            <w:r w:rsidR="00754856">
              <w:rPr>
                <w:noProof/>
                <w:webHidden/>
              </w:rPr>
              <w:t>14</w:t>
            </w:r>
            <w:r w:rsidR="00754856">
              <w:rPr>
                <w:noProof/>
                <w:webHidden/>
              </w:rPr>
              <w:fldChar w:fldCharType="end"/>
            </w:r>
          </w:hyperlink>
        </w:p>
        <w:p w14:paraId="6B175235" w14:textId="77777777" w:rsidR="00754856" w:rsidRDefault="004F3112">
          <w:pPr>
            <w:pStyle w:val="TDC2"/>
            <w:tabs>
              <w:tab w:val="right" w:leader="dot" w:pos="10457"/>
            </w:tabs>
            <w:rPr>
              <w:rFonts w:asciiTheme="minorHAnsi" w:eastAsiaTheme="minorEastAsia" w:hAnsiTheme="minorHAnsi"/>
              <w:noProof/>
              <w:lang w:eastAsia="es-AR"/>
            </w:rPr>
          </w:pPr>
          <w:hyperlink w:anchor="_Toc498547005" w:history="1">
            <w:r w:rsidR="00754856" w:rsidRPr="006A7A97">
              <w:rPr>
                <w:rStyle w:val="Hipervnculo"/>
                <w:noProof/>
              </w:rPr>
              <w:t>Matriz de Asignación de Responsabilidades (RACI)</w:t>
            </w:r>
            <w:r w:rsidR="00754856">
              <w:rPr>
                <w:noProof/>
                <w:webHidden/>
              </w:rPr>
              <w:tab/>
            </w:r>
            <w:r w:rsidR="00754856">
              <w:rPr>
                <w:noProof/>
                <w:webHidden/>
              </w:rPr>
              <w:fldChar w:fldCharType="begin"/>
            </w:r>
            <w:r w:rsidR="00754856">
              <w:rPr>
                <w:noProof/>
                <w:webHidden/>
              </w:rPr>
              <w:instrText xml:space="preserve"> PAGEREF _Toc498547005 \h </w:instrText>
            </w:r>
            <w:r w:rsidR="00754856">
              <w:rPr>
                <w:noProof/>
                <w:webHidden/>
              </w:rPr>
            </w:r>
            <w:r w:rsidR="00754856">
              <w:rPr>
                <w:noProof/>
                <w:webHidden/>
              </w:rPr>
              <w:fldChar w:fldCharType="separate"/>
            </w:r>
            <w:r w:rsidR="00754856">
              <w:rPr>
                <w:noProof/>
                <w:webHidden/>
              </w:rPr>
              <w:t>15</w:t>
            </w:r>
            <w:r w:rsidR="00754856">
              <w:rPr>
                <w:noProof/>
                <w:webHidden/>
              </w:rPr>
              <w:fldChar w:fldCharType="end"/>
            </w:r>
          </w:hyperlink>
        </w:p>
        <w:p w14:paraId="78B9A81F" w14:textId="77777777" w:rsidR="00754856" w:rsidRDefault="004F3112">
          <w:pPr>
            <w:pStyle w:val="TDC1"/>
            <w:tabs>
              <w:tab w:val="right" w:leader="dot" w:pos="10457"/>
            </w:tabs>
            <w:rPr>
              <w:rFonts w:asciiTheme="minorHAnsi" w:eastAsiaTheme="minorEastAsia" w:hAnsiTheme="minorHAnsi"/>
              <w:noProof/>
              <w:lang w:eastAsia="es-AR"/>
            </w:rPr>
          </w:pPr>
          <w:hyperlink w:anchor="_Toc498547006" w:history="1">
            <w:r w:rsidR="00754856" w:rsidRPr="006A7A97">
              <w:rPr>
                <w:rStyle w:val="Hipervnculo"/>
                <w:noProof/>
              </w:rPr>
              <w:t>Gestión de Costos</w:t>
            </w:r>
            <w:r w:rsidR="00754856">
              <w:rPr>
                <w:noProof/>
                <w:webHidden/>
              </w:rPr>
              <w:tab/>
            </w:r>
            <w:r w:rsidR="00754856">
              <w:rPr>
                <w:noProof/>
                <w:webHidden/>
              </w:rPr>
              <w:fldChar w:fldCharType="begin"/>
            </w:r>
            <w:r w:rsidR="00754856">
              <w:rPr>
                <w:noProof/>
                <w:webHidden/>
              </w:rPr>
              <w:instrText xml:space="preserve"> PAGEREF _Toc498547006 \h </w:instrText>
            </w:r>
            <w:r w:rsidR="00754856">
              <w:rPr>
                <w:noProof/>
                <w:webHidden/>
              </w:rPr>
            </w:r>
            <w:r w:rsidR="00754856">
              <w:rPr>
                <w:noProof/>
                <w:webHidden/>
              </w:rPr>
              <w:fldChar w:fldCharType="separate"/>
            </w:r>
            <w:r w:rsidR="00754856">
              <w:rPr>
                <w:noProof/>
                <w:webHidden/>
              </w:rPr>
              <w:t>16</w:t>
            </w:r>
            <w:r w:rsidR="00754856">
              <w:rPr>
                <w:noProof/>
                <w:webHidden/>
              </w:rPr>
              <w:fldChar w:fldCharType="end"/>
            </w:r>
          </w:hyperlink>
        </w:p>
        <w:p w14:paraId="0573AA9F" w14:textId="77777777" w:rsidR="00754856" w:rsidRDefault="004F3112">
          <w:pPr>
            <w:pStyle w:val="TDC1"/>
            <w:tabs>
              <w:tab w:val="right" w:leader="dot" w:pos="10457"/>
            </w:tabs>
            <w:rPr>
              <w:rFonts w:asciiTheme="minorHAnsi" w:eastAsiaTheme="minorEastAsia" w:hAnsiTheme="minorHAnsi"/>
              <w:noProof/>
              <w:lang w:eastAsia="es-AR"/>
            </w:rPr>
          </w:pPr>
          <w:hyperlink w:anchor="_Toc498547007" w:history="1">
            <w:r w:rsidR="00754856" w:rsidRPr="006A7A97">
              <w:rPr>
                <w:rStyle w:val="Hipervnculo"/>
                <w:noProof/>
                <w:lang w:val="es-ES"/>
              </w:rPr>
              <w:t>Plan de Riesgos</w:t>
            </w:r>
            <w:r w:rsidR="00754856">
              <w:rPr>
                <w:noProof/>
                <w:webHidden/>
              </w:rPr>
              <w:tab/>
            </w:r>
            <w:r w:rsidR="00754856">
              <w:rPr>
                <w:noProof/>
                <w:webHidden/>
              </w:rPr>
              <w:fldChar w:fldCharType="begin"/>
            </w:r>
            <w:r w:rsidR="00754856">
              <w:rPr>
                <w:noProof/>
                <w:webHidden/>
              </w:rPr>
              <w:instrText xml:space="preserve"> PAGEREF _Toc498547007 \h </w:instrText>
            </w:r>
            <w:r w:rsidR="00754856">
              <w:rPr>
                <w:noProof/>
                <w:webHidden/>
              </w:rPr>
            </w:r>
            <w:r w:rsidR="00754856">
              <w:rPr>
                <w:noProof/>
                <w:webHidden/>
              </w:rPr>
              <w:fldChar w:fldCharType="separate"/>
            </w:r>
            <w:r w:rsidR="00754856">
              <w:rPr>
                <w:noProof/>
                <w:webHidden/>
              </w:rPr>
              <w:t>16</w:t>
            </w:r>
            <w:r w:rsidR="00754856">
              <w:rPr>
                <w:noProof/>
                <w:webHidden/>
              </w:rPr>
              <w:fldChar w:fldCharType="end"/>
            </w:r>
          </w:hyperlink>
        </w:p>
        <w:p w14:paraId="416544E4" w14:textId="77777777" w:rsidR="00754856" w:rsidRDefault="004F3112">
          <w:pPr>
            <w:pStyle w:val="TDC2"/>
            <w:tabs>
              <w:tab w:val="right" w:leader="dot" w:pos="10457"/>
            </w:tabs>
            <w:rPr>
              <w:rFonts w:asciiTheme="minorHAnsi" w:eastAsiaTheme="minorEastAsia" w:hAnsiTheme="minorHAnsi"/>
              <w:noProof/>
              <w:lang w:eastAsia="es-AR"/>
            </w:rPr>
          </w:pPr>
          <w:hyperlink w:anchor="_Toc498547008" w:history="1">
            <w:r w:rsidR="00754856" w:rsidRPr="006A7A97">
              <w:rPr>
                <w:rStyle w:val="Hipervnculo"/>
                <w:noProof/>
                <w:lang w:val="es-ES"/>
              </w:rPr>
              <w:t>Riesgos detectados</w:t>
            </w:r>
            <w:r w:rsidR="00754856">
              <w:rPr>
                <w:noProof/>
                <w:webHidden/>
              </w:rPr>
              <w:tab/>
            </w:r>
            <w:r w:rsidR="00754856">
              <w:rPr>
                <w:noProof/>
                <w:webHidden/>
              </w:rPr>
              <w:fldChar w:fldCharType="begin"/>
            </w:r>
            <w:r w:rsidR="00754856">
              <w:rPr>
                <w:noProof/>
                <w:webHidden/>
              </w:rPr>
              <w:instrText xml:space="preserve"> PAGEREF _Toc498547008 \h </w:instrText>
            </w:r>
            <w:r w:rsidR="00754856">
              <w:rPr>
                <w:noProof/>
                <w:webHidden/>
              </w:rPr>
            </w:r>
            <w:r w:rsidR="00754856">
              <w:rPr>
                <w:noProof/>
                <w:webHidden/>
              </w:rPr>
              <w:fldChar w:fldCharType="separate"/>
            </w:r>
            <w:r w:rsidR="00754856">
              <w:rPr>
                <w:noProof/>
                <w:webHidden/>
              </w:rPr>
              <w:t>16</w:t>
            </w:r>
            <w:r w:rsidR="00754856">
              <w:rPr>
                <w:noProof/>
                <w:webHidden/>
              </w:rPr>
              <w:fldChar w:fldCharType="end"/>
            </w:r>
          </w:hyperlink>
        </w:p>
        <w:p w14:paraId="6510C255" w14:textId="77777777" w:rsidR="00754856" w:rsidRDefault="004F3112">
          <w:pPr>
            <w:pStyle w:val="TDC2"/>
            <w:tabs>
              <w:tab w:val="right" w:leader="dot" w:pos="10457"/>
            </w:tabs>
            <w:rPr>
              <w:rFonts w:asciiTheme="minorHAnsi" w:eastAsiaTheme="minorEastAsia" w:hAnsiTheme="minorHAnsi"/>
              <w:noProof/>
              <w:lang w:eastAsia="es-AR"/>
            </w:rPr>
          </w:pPr>
          <w:hyperlink w:anchor="_Toc498547009" w:history="1">
            <w:r w:rsidR="00754856" w:rsidRPr="006A7A97">
              <w:rPr>
                <w:rStyle w:val="Hipervnculo"/>
                <w:noProof/>
                <w:lang w:val="es-ES"/>
              </w:rPr>
              <w:t>Probabilidad e impacto</w:t>
            </w:r>
            <w:r w:rsidR="00754856">
              <w:rPr>
                <w:noProof/>
                <w:webHidden/>
              </w:rPr>
              <w:tab/>
            </w:r>
            <w:r w:rsidR="00754856">
              <w:rPr>
                <w:noProof/>
                <w:webHidden/>
              </w:rPr>
              <w:fldChar w:fldCharType="begin"/>
            </w:r>
            <w:r w:rsidR="00754856">
              <w:rPr>
                <w:noProof/>
                <w:webHidden/>
              </w:rPr>
              <w:instrText xml:space="preserve"> PAGEREF _Toc498547009 \h </w:instrText>
            </w:r>
            <w:r w:rsidR="00754856">
              <w:rPr>
                <w:noProof/>
                <w:webHidden/>
              </w:rPr>
            </w:r>
            <w:r w:rsidR="00754856">
              <w:rPr>
                <w:noProof/>
                <w:webHidden/>
              </w:rPr>
              <w:fldChar w:fldCharType="separate"/>
            </w:r>
            <w:r w:rsidR="00754856">
              <w:rPr>
                <w:noProof/>
                <w:webHidden/>
              </w:rPr>
              <w:t>17</w:t>
            </w:r>
            <w:r w:rsidR="00754856">
              <w:rPr>
                <w:noProof/>
                <w:webHidden/>
              </w:rPr>
              <w:fldChar w:fldCharType="end"/>
            </w:r>
          </w:hyperlink>
        </w:p>
        <w:p w14:paraId="4EFC191C" w14:textId="77777777" w:rsidR="00754856" w:rsidRDefault="004F3112">
          <w:pPr>
            <w:pStyle w:val="TDC2"/>
            <w:tabs>
              <w:tab w:val="right" w:leader="dot" w:pos="10457"/>
            </w:tabs>
            <w:rPr>
              <w:rFonts w:asciiTheme="minorHAnsi" w:eastAsiaTheme="minorEastAsia" w:hAnsiTheme="minorHAnsi"/>
              <w:noProof/>
              <w:lang w:eastAsia="es-AR"/>
            </w:rPr>
          </w:pPr>
          <w:hyperlink w:anchor="_Toc498547010" w:history="1">
            <w:r w:rsidR="00754856" w:rsidRPr="006A7A97">
              <w:rPr>
                <w:rStyle w:val="Hipervnculo"/>
                <w:noProof/>
                <w:lang w:val="es-ES"/>
              </w:rPr>
              <w:t>Plan de riesgos</w:t>
            </w:r>
            <w:r w:rsidR="00754856">
              <w:rPr>
                <w:noProof/>
                <w:webHidden/>
              </w:rPr>
              <w:tab/>
            </w:r>
            <w:r w:rsidR="00754856">
              <w:rPr>
                <w:noProof/>
                <w:webHidden/>
              </w:rPr>
              <w:fldChar w:fldCharType="begin"/>
            </w:r>
            <w:r w:rsidR="00754856">
              <w:rPr>
                <w:noProof/>
                <w:webHidden/>
              </w:rPr>
              <w:instrText xml:space="preserve"> PAGEREF _Toc498547010 \h </w:instrText>
            </w:r>
            <w:r w:rsidR="00754856">
              <w:rPr>
                <w:noProof/>
                <w:webHidden/>
              </w:rPr>
            </w:r>
            <w:r w:rsidR="00754856">
              <w:rPr>
                <w:noProof/>
                <w:webHidden/>
              </w:rPr>
              <w:fldChar w:fldCharType="separate"/>
            </w:r>
            <w:r w:rsidR="00754856">
              <w:rPr>
                <w:noProof/>
                <w:webHidden/>
              </w:rPr>
              <w:t>17</w:t>
            </w:r>
            <w:r w:rsidR="00754856">
              <w:rPr>
                <w:noProof/>
                <w:webHidden/>
              </w:rPr>
              <w:fldChar w:fldCharType="end"/>
            </w:r>
          </w:hyperlink>
        </w:p>
        <w:p w14:paraId="385C2608" w14:textId="77777777" w:rsidR="00754856" w:rsidRDefault="004F3112">
          <w:pPr>
            <w:pStyle w:val="TDC1"/>
            <w:tabs>
              <w:tab w:val="right" w:leader="dot" w:pos="10457"/>
            </w:tabs>
            <w:rPr>
              <w:rFonts w:asciiTheme="minorHAnsi" w:eastAsiaTheme="minorEastAsia" w:hAnsiTheme="minorHAnsi"/>
              <w:noProof/>
              <w:lang w:eastAsia="es-AR"/>
            </w:rPr>
          </w:pPr>
          <w:hyperlink w:anchor="_Toc498547011" w:history="1">
            <w:r w:rsidR="00754856" w:rsidRPr="006A7A97">
              <w:rPr>
                <w:rStyle w:val="Hipervnculo"/>
                <w:noProof/>
                <w:lang w:val="es-ES"/>
              </w:rPr>
              <w:t>Gestión de las Comunicaciones</w:t>
            </w:r>
            <w:r w:rsidR="00754856">
              <w:rPr>
                <w:noProof/>
                <w:webHidden/>
              </w:rPr>
              <w:tab/>
            </w:r>
            <w:r w:rsidR="00754856">
              <w:rPr>
                <w:noProof/>
                <w:webHidden/>
              </w:rPr>
              <w:fldChar w:fldCharType="begin"/>
            </w:r>
            <w:r w:rsidR="00754856">
              <w:rPr>
                <w:noProof/>
                <w:webHidden/>
              </w:rPr>
              <w:instrText xml:space="preserve"> PAGEREF _Toc498547011 \h </w:instrText>
            </w:r>
            <w:r w:rsidR="00754856">
              <w:rPr>
                <w:noProof/>
                <w:webHidden/>
              </w:rPr>
            </w:r>
            <w:r w:rsidR="00754856">
              <w:rPr>
                <w:noProof/>
                <w:webHidden/>
              </w:rPr>
              <w:fldChar w:fldCharType="separate"/>
            </w:r>
            <w:r w:rsidR="00754856">
              <w:rPr>
                <w:noProof/>
                <w:webHidden/>
              </w:rPr>
              <w:t>18</w:t>
            </w:r>
            <w:r w:rsidR="00754856">
              <w:rPr>
                <w:noProof/>
                <w:webHidden/>
              </w:rPr>
              <w:fldChar w:fldCharType="end"/>
            </w:r>
          </w:hyperlink>
        </w:p>
        <w:p w14:paraId="422BD919" w14:textId="77777777" w:rsidR="00754856" w:rsidRDefault="004F3112">
          <w:pPr>
            <w:pStyle w:val="TDC2"/>
            <w:tabs>
              <w:tab w:val="right" w:leader="dot" w:pos="10457"/>
            </w:tabs>
            <w:rPr>
              <w:rFonts w:asciiTheme="minorHAnsi" w:eastAsiaTheme="minorEastAsia" w:hAnsiTheme="minorHAnsi"/>
              <w:noProof/>
              <w:lang w:eastAsia="es-AR"/>
            </w:rPr>
          </w:pPr>
          <w:hyperlink w:anchor="_Toc498547012" w:history="1">
            <w:r w:rsidR="00754856" w:rsidRPr="006A7A97">
              <w:rPr>
                <w:rStyle w:val="Hipervnculo"/>
                <w:noProof/>
                <w:lang w:val="es-ES"/>
              </w:rPr>
              <w:t>Canales de comunicación</w:t>
            </w:r>
            <w:r w:rsidR="00754856">
              <w:rPr>
                <w:noProof/>
                <w:webHidden/>
              </w:rPr>
              <w:tab/>
            </w:r>
            <w:r w:rsidR="00754856">
              <w:rPr>
                <w:noProof/>
                <w:webHidden/>
              </w:rPr>
              <w:fldChar w:fldCharType="begin"/>
            </w:r>
            <w:r w:rsidR="00754856">
              <w:rPr>
                <w:noProof/>
                <w:webHidden/>
              </w:rPr>
              <w:instrText xml:space="preserve"> PAGEREF _Toc498547012 \h </w:instrText>
            </w:r>
            <w:r w:rsidR="00754856">
              <w:rPr>
                <w:noProof/>
                <w:webHidden/>
              </w:rPr>
            </w:r>
            <w:r w:rsidR="00754856">
              <w:rPr>
                <w:noProof/>
                <w:webHidden/>
              </w:rPr>
              <w:fldChar w:fldCharType="separate"/>
            </w:r>
            <w:r w:rsidR="00754856">
              <w:rPr>
                <w:noProof/>
                <w:webHidden/>
              </w:rPr>
              <w:t>18</w:t>
            </w:r>
            <w:r w:rsidR="00754856">
              <w:rPr>
                <w:noProof/>
                <w:webHidden/>
              </w:rPr>
              <w:fldChar w:fldCharType="end"/>
            </w:r>
          </w:hyperlink>
        </w:p>
        <w:p w14:paraId="273465E8" w14:textId="77777777" w:rsidR="00754856" w:rsidRDefault="004F3112">
          <w:pPr>
            <w:pStyle w:val="TDC2"/>
            <w:tabs>
              <w:tab w:val="right" w:leader="dot" w:pos="10457"/>
            </w:tabs>
            <w:rPr>
              <w:rFonts w:asciiTheme="minorHAnsi" w:eastAsiaTheme="minorEastAsia" w:hAnsiTheme="minorHAnsi"/>
              <w:noProof/>
              <w:lang w:eastAsia="es-AR"/>
            </w:rPr>
          </w:pPr>
          <w:hyperlink w:anchor="_Toc498547013" w:history="1">
            <w:r w:rsidR="00754856" w:rsidRPr="006A7A97">
              <w:rPr>
                <w:rStyle w:val="Hipervnculo"/>
                <w:noProof/>
                <w:lang w:val="es-ES"/>
              </w:rPr>
              <w:t>Tecnología de las comunicaciones</w:t>
            </w:r>
            <w:r w:rsidR="00754856">
              <w:rPr>
                <w:noProof/>
                <w:webHidden/>
              </w:rPr>
              <w:tab/>
            </w:r>
            <w:r w:rsidR="00754856">
              <w:rPr>
                <w:noProof/>
                <w:webHidden/>
              </w:rPr>
              <w:fldChar w:fldCharType="begin"/>
            </w:r>
            <w:r w:rsidR="00754856">
              <w:rPr>
                <w:noProof/>
                <w:webHidden/>
              </w:rPr>
              <w:instrText xml:space="preserve"> PAGEREF _Toc498547013 \h </w:instrText>
            </w:r>
            <w:r w:rsidR="00754856">
              <w:rPr>
                <w:noProof/>
                <w:webHidden/>
              </w:rPr>
            </w:r>
            <w:r w:rsidR="00754856">
              <w:rPr>
                <w:noProof/>
                <w:webHidden/>
              </w:rPr>
              <w:fldChar w:fldCharType="separate"/>
            </w:r>
            <w:r w:rsidR="00754856">
              <w:rPr>
                <w:noProof/>
                <w:webHidden/>
              </w:rPr>
              <w:t>18</w:t>
            </w:r>
            <w:r w:rsidR="00754856">
              <w:rPr>
                <w:noProof/>
                <w:webHidden/>
              </w:rPr>
              <w:fldChar w:fldCharType="end"/>
            </w:r>
          </w:hyperlink>
        </w:p>
        <w:p w14:paraId="2036363F" w14:textId="77777777" w:rsidR="00754856" w:rsidRDefault="004F3112">
          <w:pPr>
            <w:pStyle w:val="TDC1"/>
            <w:tabs>
              <w:tab w:val="right" w:leader="dot" w:pos="10457"/>
            </w:tabs>
            <w:rPr>
              <w:rFonts w:asciiTheme="minorHAnsi" w:eastAsiaTheme="minorEastAsia" w:hAnsiTheme="minorHAnsi"/>
              <w:noProof/>
              <w:lang w:eastAsia="es-AR"/>
            </w:rPr>
          </w:pPr>
          <w:hyperlink w:anchor="_Toc498547014" w:history="1">
            <w:r w:rsidR="00754856" w:rsidRPr="006A7A97">
              <w:rPr>
                <w:rStyle w:val="Hipervnculo"/>
                <w:noProof/>
                <w:lang w:val="es-ES"/>
              </w:rPr>
              <w:t>Gestión de Adquisiciones</w:t>
            </w:r>
            <w:r w:rsidR="00754856">
              <w:rPr>
                <w:noProof/>
                <w:webHidden/>
              </w:rPr>
              <w:tab/>
            </w:r>
            <w:r w:rsidR="00754856">
              <w:rPr>
                <w:noProof/>
                <w:webHidden/>
              </w:rPr>
              <w:fldChar w:fldCharType="begin"/>
            </w:r>
            <w:r w:rsidR="00754856">
              <w:rPr>
                <w:noProof/>
                <w:webHidden/>
              </w:rPr>
              <w:instrText xml:space="preserve"> PAGEREF _Toc498547014 \h </w:instrText>
            </w:r>
            <w:r w:rsidR="00754856">
              <w:rPr>
                <w:noProof/>
                <w:webHidden/>
              </w:rPr>
            </w:r>
            <w:r w:rsidR="00754856">
              <w:rPr>
                <w:noProof/>
                <w:webHidden/>
              </w:rPr>
              <w:fldChar w:fldCharType="separate"/>
            </w:r>
            <w:r w:rsidR="00754856">
              <w:rPr>
                <w:noProof/>
                <w:webHidden/>
              </w:rPr>
              <w:t>19</w:t>
            </w:r>
            <w:r w:rsidR="00754856">
              <w:rPr>
                <w:noProof/>
                <w:webHidden/>
              </w:rPr>
              <w:fldChar w:fldCharType="end"/>
            </w:r>
          </w:hyperlink>
        </w:p>
        <w:p w14:paraId="5ACBD4DE" w14:textId="77777777" w:rsidR="00754856" w:rsidRDefault="004F3112">
          <w:pPr>
            <w:pStyle w:val="TDC1"/>
            <w:tabs>
              <w:tab w:val="right" w:leader="dot" w:pos="10457"/>
            </w:tabs>
            <w:rPr>
              <w:rFonts w:asciiTheme="minorHAnsi" w:eastAsiaTheme="minorEastAsia" w:hAnsiTheme="minorHAnsi"/>
              <w:noProof/>
              <w:lang w:eastAsia="es-AR"/>
            </w:rPr>
          </w:pPr>
          <w:hyperlink w:anchor="_Toc498547015" w:history="1">
            <w:r w:rsidR="00754856" w:rsidRPr="006A7A97">
              <w:rPr>
                <w:rStyle w:val="Hipervnculo"/>
                <w:noProof/>
                <w:lang w:val="es-ES"/>
              </w:rPr>
              <w:t>Gestión de Calidad</w:t>
            </w:r>
            <w:r w:rsidR="00754856">
              <w:rPr>
                <w:noProof/>
                <w:webHidden/>
              </w:rPr>
              <w:tab/>
            </w:r>
            <w:r w:rsidR="00754856">
              <w:rPr>
                <w:noProof/>
                <w:webHidden/>
              </w:rPr>
              <w:fldChar w:fldCharType="begin"/>
            </w:r>
            <w:r w:rsidR="00754856">
              <w:rPr>
                <w:noProof/>
                <w:webHidden/>
              </w:rPr>
              <w:instrText xml:space="preserve"> PAGEREF _Toc498547015 \h </w:instrText>
            </w:r>
            <w:r w:rsidR="00754856">
              <w:rPr>
                <w:noProof/>
                <w:webHidden/>
              </w:rPr>
            </w:r>
            <w:r w:rsidR="00754856">
              <w:rPr>
                <w:noProof/>
                <w:webHidden/>
              </w:rPr>
              <w:fldChar w:fldCharType="separate"/>
            </w:r>
            <w:r w:rsidR="00754856">
              <w:rPr>
                <w:noProof/>
                <w:webHidden/>
              </w:rPr>
              <w:t>19</w:t>
            </w:r>
            <w:r w:rsidR="00754856">
              <w:rPr>
                <w:noProof/>
                <w:webHidden/>
              </w:rPr>
              <w:fldChar w:fldCharType="end"/>
            </w:r>
          </w:hyperlink>
        </w:p>
        <w:p w14:paraId="58B23B83" w14:textId="77777777" w:rsidR="00754856" w:rsidRDefault="004F3112">
          <w:pPr>
            <w:pStyle w:val="TDC1"/>
            <w:tabs>
              <w:tab w:val="right" w:leader="dot" w:pos="10457"/>
            </w:tabs>
            <w:rPr>
              <w:rFonts w:asciiTheme="minorHAnsi" w:eastAsiaTheme="minorEastAsia" w:hAnsiTheme="minorHAnsi"/>
              <w:noProof/>
              <w:lang w:eastAsia="es-AR"/>
            </w:rPr>
          </w:pPr>
          <w:hyperlink w:anchor="_Toc498547016" w:history="1">
            <w:r w:rsidR="00754856" w:rsidRPr="006A7A97">
              <w:rPr>
                <w:rStyle w:val="Hipervnculo"/>
                <w:noProof/>
              </w:rPr>
              <w:t>Monitoreo y Control</w:t>
            </w:r>
            <w:r w:rsidR="00754856">
              <w:rPr>
                <w:noProof/>
                <w:webHidden/>
              </w:rPr>
              <w:tab/>
            </w:r>
            <w:r w:rsidR="00754856">
              <w:rPr>
                <w:noProof/>
                <w:webHidden/>
              </w:rPr>
              <w:fldChar w:fldCharType="begin"/>
            </w:r>
            <w:r w:rsidR="00754856">
              <w:rPr>
                <w:noProof/>
                <w:webHidden/>
              </w:rPr>
              <w:instrText xml:space="preserve"> PAGEREF _Toc498547016 \h </w:instrText>
            </w:r>
            <w:r w:rsidR="00754856">
              <w:rPr>
                <w:noProof/>
                <w:webHidden/>
              </w:rPr>
            </w:r>
            <w:r w:rsidR="00754856">
              <w:rPr>
                <w:noProof/>
                <w:webHidden/>
              </w:rPr>
              <w:fldChar w:fldCharType="separate"/>
            </w:r>
            <w:r w:rsidR="00754856">
              <w:rPr>
                <w:noProof/>
                <w:webHidden/>
              </w:rPr>
              <w:t>19</w:t>
            </w:r>
            <w:r w:rsidR="00754856">
              <w:rPr>
                <w:noProof/>
                <w:webHidden/>
              </w:rPr>
              <w:fldChar w:fldCharType="end"/>
            </w:r>
          </w:hyperlink>
        </w:p>
        <w:p w14:paraId="48A1FBE3" w14:textId="77777777" w:rsidR="00754856" w:rsidRDefault="004F3112">
          <w:pPr>
            <w:pStyle w:val="TDC1"/>
            <w:tabs>
              <w:tab w:val="right" w:leader="dot" w:pos="10457"/>
            </w:tabs>
            <w:rPr>
              <w:rFonts w:asciiTheme="minorHAnsi" w:eastAsiaTheme="minorEastAsia" w:hAnsiTheme="minorHAnsi"/>
              <w:noProof/>
              <w:lang w:eastAsia="es-AR"/>
            </w:rPr>
          </w:pPr>
          <w:hyperlink w:anchor="_Toc498547017" w:history="1">
            <w:r w:rsidR="00754856" w:rsidRPr="006A7A97">
              <w:rPr>
                <w:rStyle w:val="Hipervnculo"/>
                <w:noProof/>
              </w:rPr>
              <w:t>Conclusión</w:t>
            </w:r>
            <w:r w:rsidR="00754856">
              <w:rPr>
                <w:noProof/>
                <w:webHidden/>
              </w:rPr>
              <w:tab/>
            </w:r>
            <w:r w:rsidR="00754856">
              <w:rPr>
                <w:noProof/>
                <w:webHidden/>
              </w:rPr>
              <w:fldChar w:fldCharType="begin"/>
            </w:r>
            <w:r w:rsidR="00754856">
              <w:rPr>
                <w:noProof/>
                <w:webHidden/>
              </w:rPr>
              <w:instrText xml:space="preserve"> PAGEREF _Toc498547017 \h </w:instrText>
            </w:r>
            <w:r w:rsidR="00754856">
              <w:rPr>
                <w:noProof/>
                <w:webHidden/>
              </w:rPr>
            </w:r>
            <w:r w:rsidR="00754856">
              <w:rPr>
                <w:noProof/>
                <w:webHidden/>
              </w:rPr>
              <w:fldChar w:fldCharType="separate"/>
            </w:r>
            <w:r w:rsidR="00754856">
              <w:rPr>
                <w:noProof/>
                <w:webHidden/>
              </w:rPr>
              <w:t>20</w:t>
            </w:r>
            <w:r w:rsidR="00754856">
              <w:rPr>
                <w:noProof/>
                <w:webHidden/>
              </w:rPr>
              <w:fldChar w:fldCharType="end"/>
            </w:r>
          </w:hyperlink>
        </w:p>
        <w:p w14:paraId="09491181" w14:textId="77777777" w:rsidR="00754856" w:rsidRDefault="004F3112">
          <w:pPr>
            <w:pStyle w:val="TDC1"/>
            <w:tabs>
              <w:tab w:val="right" w:leader="dot" w:pos="10457"/>
            </w:tabs>
            <w:rPr>
              <w:rFonts w:asciiTheme="minorHAnsi" w:eastAsiaTheme="minorEastAsia" w:hAnsiTheme="minorHAnsi"/>
              <w:noProof/>
              <w:lang w:eastAsia="es-AR"/>
            </w:rPr>
          </w:pPr>
          <w:hyperlink w:anchor="_Toc498547018" w:history="1">
            <w:r w:rsidR="00754856" w:rsidRPr="006A7A97">
              <w:rPr>
                <w:rStyle w:val="Hipervnculo"/>
                <w:noProof/>
                <w:lang w:val="es-ES"/>
              </w:rPr>
              <w:t>Bibliografía</w:t>
            </w:r>
            <w:r w:rsidR="00754856">
              <w:rPr>
                <w:noProof/>
                <w:webHidden/>
              </w:rPr>
              <w:tab/>
            </w:r>
            <w:r w:rsidR="00754856">
              <w:rPr>
                <w:noProof/>
                <w:webHidden/>
              </w:rPr>
              <w:fldChar w:fldCharType="begin"/>
            </w:r>
            <w:r w:rsidR="00754856">
              <w:rPr>
                <w:noProof/>
                <w:webHidden/>
              </w:rPr>
              <w:instrText xml:space="preserve"> PAGEREF _Toc498547018 \h </w:instrText>
            </w:r>
            <w:r w:rsidR="00754856">
              <w:rPr>
                <w:noProof/>
                <w:webHidden/>
              </w:rPr>
            </w:r>
            <w:r w:rsidR="00754856">
              <w:rPr>
                <w:noProof/>
                <w:webHidden/>
              </w:rPr>
              <w:fldChar w:fldCharType="separate"/>
            </w:r>
            <w:r w:rsidR="00754856">
              <w:rPr>
                <w:noProof/>
                <w:webHidden/>
              </w:rPr>
              <w:t>21</w:t>
            </w:r>
            <w:r w:rsidR="00754856">
              <w:rPr>
                <w:noProof/>
                <w:webHidden/>
              </w:rPr>
              <w:fldChar w:fldCharType="end"/>
            </w:r>
          </w:hyperlink>
        </w:p>
        <w:p w14:paraId="533133C4" w14:textId="77777777" w:rsidR="00A64C20" w:rsidRPr="005D23D7" w:rsidRDefault="00A64C20">
          <w:pPr>
            <w:rPr>
              <w:rFonts w:cs="Times New Roman"/>
            </w:rPr>
          </w:pPr>
          <w:r w:rsidRPr="005D23D7">
            <w:rPr>
              <w:rFonts w:cs="Times New Roman"/>
              <w:b/>
              <w:bCs/>
              <w:lang w:val="es-ES"/>
            </w:rPr>
            <w:fldChar w:fldCharType="end"/>
          </w:r>
        </w:p>
      </w:sdtContent>
    </w:sdt>
    <w:p w14:paraId="219BBEFF" w14:textId="77777777" w:rsidR="00A64C20" w:rsidRPr="005D23D7" w:rsidRDefault="00A64C20" w:rsidP="0019793E">
      <w:pPr>
        <w:pStyle w:val="Ttulo1"/>
        <w:jc w:val="center"/>
        <w:rPr>
          <w:rFonts w:cs="Times New Roman"/>
          <w:color w:val="0F243E" w:themeColor="text2" w:themeShade="80"/>
        </w:rPr>
      </w:pPr>
    </w:p>
    <w:p w14:paraId="6EFAF97A" w14:textId="77777777" w:rsidR="00EF5122" w:rsidRPr="005D23D7" w:rsidRDefault="00EF5122" w:rsidP="00EF5122">
      <w:pPr>
        <w:rPr>
          <w:rFonts w:cs="Times New Roman"/>
        </w:rPr>
      </w:pPr>
    </w:p>
    <w:p w14:paraId="2D41AA0B" w14:textId="77777777" w:rsidR="00D73BEB" w:rsidRPr="005D23D7" w:rsidRDefault="00D73BEB" w:rsidP="00D73BEB">
      <w:pPr>
        <w:rPr>
          <w:rFonts w:cs="Times New Roman"/>
        </w:rPr>
      </w:pPr>
    </w:p>
    <w:p w14:paraId="4B25310D" w14:textId="77777777" w:rsidR="00754856" w:rsidRDefault="00754856">
      <w:pPr>
        <w:jc w:val="left"/>
        <w:rPr>
          <w:rFonts w:eastAsiaTheme="majorEastAsia" w:cs="Times New Roman"/>
          <w:b/>
          <w:bCs/>
          <w:color w:val="365F91" w:themeColor="accent1" w:themeShade="BF"/>
          <w:sz w:val="28"/>
          <w:szCs w:val="28"/>
        </w:rPr>
      </w:pPr>
      <w:r>
        <w:rPr>
          <w:rFonts w:cs="Times New Roman"/>
        </w:rPr>
        <w:br w:type="page"/>
      </w:r>
    </w:p>
    <w:p w14:paraId="6CD79D61" w14:textId="77777777" w:rsidR="005D23D7" w:rsidRPr="005D23D7" w:rsidRDefault="005D23D7" w:rsidP="005D23D7">
      <w:pPr>
        <w:pStyle w:val="Ttulo1"/>
        <w:rPr>
          <w:rFonts w:cs="Times New Roman"/>
        </w:rPr>
      </w:pPr>
      <w:bookmarkStart w:id="0" w:name="_Toc498546973"/>
      <w:r w:rsidRPr="005D23D7">
        <w:rPr>
          <w:rFonts w:cs="Times New Roman"/>
        </w:rPr>
        <w:lastRenderedPageBreak/>
        <w:t>Introducción</w:t>
      </w:r>
      <w:bookmarkEnd w:id="0"/>
    </w:p>
    <w:p w14:paraId="26BD9464" w14:textId="77777777" w:rsidR="005D23D7" w:rsidRPr="005D23D7" w:rsidRDefault="005D23D7" w:rsidP="005D23D7">
      <w:pPr>
        <w:rPr>
          <w:rFonts w:cs="Times New Roman"/>
        </w:rPr>
      </w:pPr>
      <w:r w:rsidRPr="005D23D7">
        <w:rPr>
          <w:rFonts w:cs="Times New Roman"/>
        </w:rPr>
        <w:t xml:space="preserve">Arla Foods Ingredients SA es una empresa dedicada a la producción de una amplia gama de productos obtenidos a través del suero de leche. La compañía nació en el año 2000, como resultado de la fusión entre las empresas MD Foods (Dinamarca) y Arla (Suecia). </w:t>
      </w:r>
    </w:p>
    <w:p w14:paraId="51F2876F" w14:textId="77777777" w:rsidR="005D23D7" w:rsidRPr="005D23D7" w:rsidRDefault="005D23D7" w:rsidP="005D23D7">
      <w:pPr>
        <w:rPr>
          <w:rFonts w:cs="Times New Roman"/>
        </w:rPr>
      </w:pPr>
      <w:r w:rsidRPr="005D23D7">
        <w:rPr>
          <w:rFonts w:cs="Times New Roman"/>
        </w:rPr>
        <w:t>Actualmente, la empresa posee muy poco soporte tecnológico e informático a la hora de resolver cuestiones de toma de decisiones, presentándose como un problema en la resolución de conflictos a nivel estratégico. Asimismo, en el día a día se recolectan datos que pueden ser erróneos y su transformación en información implica decisiones incorrectas y de alto costo.</w:t>
      </w:r>
    </w:p>
    <w:p w14:paraId="6042959F" w14:textId="77777777" w:rsidR="005D23D7" w:rsidRPr="005D23D7" w:rsidRDefault="005D23D7" w:rsidP="005D23D7">
      <w:pPr>
        <w:pStyle w:val="Ttulo1"/>
        <w:rPr>
          <w:rFonts w:cs="Times New Roman"/>
        </w:rPr>
      </w:pPr>
      <w:bookmarkStart w:id="1" w:name="_Toc498546974"/>
      <w:r w:rsidRPr="005D23D7">
        <w:rPr>
          <w:rFonts w:cs="Times New Roman"/>
        </w:rPr>
        <w:t>Objetivos generales y particulares</w:t>
      </w:r>
      <w:bookmarkEnd w:id="1"/>
    </w:p>
    <w:p w14:paraId="7572EEF8" w14:textId="77777777" w:rsidR="005D23D7" w:rsidRPr="005D23D7" w:rsidRDefault="005D23D7" w:rsidP="005D23D7">
      <w:pPr>
        <w:rPr>
          <w:rFonts w:cs="Times New Roman"/>
        </w:rPr>
      </w:pPr>
      <w:r w:rsidRPr="005D23D7">
        <w:rPr>
          <w:rFonts w:cs="Times New Roman"/>
        </w:rPr>
        <w:t>El objetivo de este proyecto es realizar una investigación de las herramientas y técnicas utilizadas en BI</w:t>
      </w:r>
      <w:ins w:id="2" w:author="Juan Carlos R" w:date="2017-11-22T17:49:00Z">
        <w:r w:rsidR="004F3112">
          <w:rPr>
            <w:rFonts w:cs="Times New Roman"/>
          </w:rPr>
          <w:t>,</w:t>
        </w:r>
      </w:ins>
      <w:r w:rsidRPr="005D23D7">
        <w:rPr>
          <w:rFonts w:cs="Times New Roman"/>
        </w:rPr>
        <w:t xml:space="preserve"> y concluir brindando a los superiores de la sede de Arla Foods SA ubicada en Porteña, Córdoba, Argentina</w:t>
      </w:r>
      <w:ins w:id="3" w:author="Juan Carlos R" w:date="2017-11-22T17:49:00Z">
        <w:r w:rsidR="004F3112">
          <w:rPr>
            <w:rFonts w:cs="Times New Roman"/>
          </w:rPr>
          <w:t>,</w:t>
        </w:r>
      </w:ins>
      <w:r w:rsidRPr="005D23D7">
        <w:rPr>
          <w:rFonts w:cs="Times New Roman"/>
        </w:rPr>
        <w:t xml:space="preserve"> una herramienta orientada a realizar un análisis de los datos de la empresa, transformarlos en información y conocimiento, a tal punto que no se necesiten conceptos informáticos para comprender los resultados, de forma de ayudar en cuestiones de toma de decisiones estratégicas a la empresa.</w:t>
      </w:r>
    </w:p>
    <w:p w14:paraId="554683BF" w14:textId="77777777" w:rsidR="005D23D7" w:rsidRPr="005D23D7" w:rsidRDefault="005D23D7" w:rsidP="005D23D7">
      <w:pPr>
        <w:rPr>
          <w:rFonts w:cs="Times New Roman"/>
        </w:rPr>
      </w:pPr>
      <w:r w:rsidRPr="005D23D7">
        <w:rPr>
          <w:rFonts w:cs="Times New Roman"/>
        </w:rPr>
        <w:t>La segunda parte del trabajo consistirá en la implementación de aquellas herramientas y técnicas elegidas en base a la comparativa previa en la investigación, utilizando datos reales de la empresa Arla Foods.</w:t>
      </w:r>
    </w:p>
    <w:p w14:paraId="0D3926B5" w14:textId="77777777" w:rsidR="005D23D7" w:rsidRPr="005D23D7" w:rsidRDefault="005D23D7" w:rsidP="005D23D7">
      <w:pPr>
        <w:pStyle w:val="Ttulo1"/>
        <w:rPr>
          <w:rFonts w:cs="Times New Roman"/>
        </w:rPr>
      </w:pPr>
      <w:bookmarkStart w:id="4" w:name="_Toc498546975"/>
      <w:r w:rsidRPr="005D23D7">
        <w:rPr>
          <w:rFonts w:cs="Times New Roman"/>
        </w:rPr>
        <w:t>Misión</w:t>
      </w:r>
      <w:bookmarkEnd w:id="4"/>
    </w:p>
    <w:p w14:paraId="648EABF1" w14:textId="77777777" w:rsidR="005D23D7" w:rsidRPr="005D23D7" w:rsidRDefault="005D23D7" w:rsidP="005D23D7">
      <w:pPr>
        <w:rPr>
          <w:rFonts w:cs="Times New Roman"/>
        </w:rPr>
      </w:pPr>
      <w:r w:rsidRPr="005D23D7">
        <w:rPr>
          <w:rFonts w:cs="Times New Roman"/>
        </w:rPr>
        <w:t>“Estamos aquí para descubrir y ofrecer todas las maravillas que el suero puede aportar a la vida de las personas”.</w:t>
      </w:r>
    </w:p>
    <w:p w14:paraId="5067339C" w14:textId="77777777" w:rsidR="005D23D7" w:rsidRPr="005D23D7" w:rsidRDefault="005D23D7" w:rsidP="005D23D7">
      <w:pPr>
        <w:rPr>
          <w:rFonts w:cs="Times New Roman"/>
        </w:rPr>
      </w:pPr>
      <w:r w:rsidRPr="005D23D7">
        <w:rPr>
          <w:rFonts w:cs="Times New Roman"/>
        </w:rPr>
        <w:t>Vivimos en un mundo de cambios y oportunidades. Vivimos más tiempo y más activamente, y nos volvemos cada vez más conscientes de la salud y el rendimiento personal para nosotros y nuestros hijos. Al mismo tiempo, el mundo necesita más procesos de producción eficientes para los alimentos, permitiéndonos alimentar a una población en crecimiento de manera sostenible.</w:t>
      </w:r>
    </w:p>
    <w:p w14:paraId="2233D991" w14:textId="77777777" w:rsidR="005D23D7" w:rsidRPr="005D23D7" w:rsidRDefault="005D23D7" w:rsidP="005D23D7">
      <w:pPr>
        <w:rPr>
          <w:rFonts w:cs="Times New Roman"/>
        </w:rPr>
      </w:pPr>
      <w:r w:rsidRPr="005D23D7">
        <w:rPr>
          <w:rFonts w:cs="Times New Roman"/>
        </w:rPr>
        <w:t>Una vez que simplemente es un producto de desecho, el suero de leche tiene respuestas a muchos de estos desafíos.</w:t>
      </w:r>
    </w:p>
    <w:p w14:paraId="3A2E46C0" w14:textId="77777777" w:rsidR="005D23D7" w:rsidRPr="005D23D7" w:rsidRDefault="005D23D7" w:rsidP="005D23D7">
      <w:pPr>
        <w:rPr>
          <w:rFonts w:cs="Times New Roman"/>
        </w:rPr>
      </w:pPr>
      <w:r w:rsidRPr="005D23D7">
        <w:rPr>
          <w:rFonts w:cs="Times New Roman"/>
        </w:rPr>
        <w:t>Arla Foods Ingredients descubre y entrega ingredientes derivados del suero, ayudando a la industria alimentaria a desarrollar y procesar de forma más eficiente alimentos más naturales, funcionales y sostenibles.</w:t>
      </w:r>
    </w:p>
    <w:p w14:paraId="1C5CFAA2" w14:textId="77777777" w:rsidR="005D23D7" w:rsidRPr="005D23D7" w:rsidRDefault="005D23D7" w:rsidP="005D23D7">
      <w:pPr>
        <w:rPr>
          <w:rFonts w:cs="Times New Roman"/>
        </w:rPr>
      </w:pPr>
      <w:r w:rsidRPr="005D23D7">
        <w:rPr>
          <w:rFonts w:cs="Times New Roman"/>
        </w:rPr>
        <w:t>"Descubrir las maravillas del suero" expresa nuestro propósito esencial. Es nuestra promesa para el mundo y para nuestros clientes que se puede confiar en que Arla Foods Ingredients trabaje todos los días para obtener una mejor nutrición, una mayor funcionalidad y mayor calidad de investigación, desarrollo, producción y entrega del suero.</w:t>
      </w:r>
    </w:p>
    <w:p w14:paraId="3607EC3F" w14:textId="77777777" w:rsidR="005D23D7" w:rsidRPr="005D23D7" w:rsidRDefault="005D23D7" w:rsidP="005D23D7">
      <w:pPr>
        <w:pStyle w:val="Ttulo1"/>
        <w:rPr>
          <w:rFonts w:cs="Times New Roman"/>
        </w:rPr>
      </w:pPr>
      <w:bookmarkStart w:id="5" w:name="_Toc498546976"/>
      <w:r w:rsidRPr="005D23D7">
        <w:rPr>
          <w:rFonts w:cs="Times New Roman"/>
        </w:rPr>
        <w:t>Visión</w:t>
      </w:r>
      <w:bookmarkEnd w:id="5"/>
    </w:p>
    <w:p w14:paraId="68FF0D18" w14:textId="77777777" w:rsidR="005D23D7" w:rsidRPr="005D23D7" w:rsidRDefault="005D23D7" w:rsidP="005D23D7">
      <w:pPr>
        <w:rPr>
          <w:rFonts w:cs="Times New Roman"/>
        </w:rPr>
      </w:pPr>
      <w:r w:rsidRPr="005D23D7">
        <w:rPr>
          <w:rFonts w:cs="Times New Roman"/>
        </w:rPr>
        <w:t>“Convertirse en el verdadero líder mundial en suero de valor agregado mientras se mantienen rendimientos atractivos”</w:t>
      </w:r>
    </w:p>
    <w:p w14:paraId="1BA63441" w14:textId="77777777" w:rsidR="005D23D7" w:rsidRPr="005D23D7" w:rsidRDefault="005D23D7" w:rsidP="005D23D7">
      <w:pPr>
        <w:rPr>
          <w:rFonts w:cs="Times New Roman"/>
        </w:rPr>
      </w:pPr>
      <w:r w:rsidRPr="005D23D7">
        <w:rPr>
          <w:rFonts w:cs="Times New Roman"/>
        </w:rPr>
        <w:t>Actualmente, Arla Foods Ingredients lidera su industria en la mayoría de los aspectos. Pero ser un “verdadero líder global” es más que el volumen, los ingresos o incluso las mediciones de calidad. Creemos que el liderazgo real requiere la visión y la fuerza para colaborar de manera abierta y transparente con otros actores de la industria, incluso competidores. Nos esforzamos por convertirnos en el lugar preferido para trabajar, atrayendo a las personas más talentosas y socios de investigación en la industria. E invertimos fuertemente en innovación, calidad y capacidad para garantizar alianzas poderosas.</w:t>
      </w:r>
    </w:p>
    <w:p w14:paraId="522F4F9E" w14:textId="77777777" w:rsidR="005D23D7" w:rsidRPr="005D23D7" w:rsidRDefault="005D23D7" w:rsidP="005D23D7">
      <w:pPr>
        <w:pStyle w:val="Ttulo1"/>
        <w:rPr>
          <w:rFonts w:cs="Times New Roman"/>
        </w:rPr>
      </w:pPr>
      <w:bookmarkStart w:id="6" w:name="_Toc498546977"/>
      <w:r w:rsidRPr="005D23D7">
        <w:rPr>
          <w:rFonts w:cs="Times New Roman"/>
        </w:rPr>
        <w:lastRenderedPageBreak/>
        <w:t>Business Case</w:t>
      </w:r>
      <w:bookmarkEnd w:id="6"/>
    </w:p>
    <w:p w14:paraId="7C0E4E77" w14:textId="77777777" w:rsidR="005D23D7" w:rsidRPr="005D23D7" w:rsidRDefault="005D23D7" w:rsidP="005D23D7">
      <w:pPr>
        <w:jc w:val="center"/>
        <w:rPr>
          <w:rFonts w:cs="Times New Roman"/>
          <w:b/>
          <w:u w:val="single"/>
        </w:rPr>
      </w:pPr>
      <w:r w:rsidRPr="005D23D7">
        <w:rPr>
          <w:rFonts w:cs="Times New Roman"/>
          <w:noProof/>
          <w:lang w:eastAsia="es-AR"/>
        </w:rPr>
        <w:drawing>
          <wp:anchor distT="0" distB="0" distL="114300" distR="114300" simplePos="0" relativeHeight="251665408" behindDoc="1" locked="0" layoutInCell="1" allowOverlap="1" wp14:anchorId="299FD69C" wp14:editId="73F8E88C">
            <wp:simplePos x="0" y="0"/>
            <wp:positionH relativeFrom="column">
              <wp:posOffset>4857750</wp:posOffset>
            </wp:positionH>
            <wp:positionV relativeFrom="paragraph">
              <wp:posOffset>205740</wp:posOffset>
            </wp:positionV>
            <wp:extent cx="1524000" cy="1098550"/>
            <wp:effectExtent l="0" t="0" r="0" b="6350"/>
            <wp:wrapNone/>
            <wp:docPr id="2" name="Imagen 2" descr="http://newsverge.com/wp-content/uploads/2016/04/Ar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verge.com/wp-content/uploads/2016/04/Ar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23D7">
        <w:rPr>
          <w:rFonts w:cs="Times New Roman"/>
          <w:b/>
          <w:u w:val="single"/>
        </w:rPr>
        <w:t>Detalles del Proyecto</w:t>
      </w:r>
    </w:p>
    <w:p w14:paraId="4BE524EA" w14:textId="77777777" w:rsidR="005D23D7" w:rsidRPr="005D23D7" w:rsidRDefault="005D23D7" w:rsidP="005D23D7">
      <w:pPr>
        <w:jc w:val="center"/>
        <w:rPr>
          <w:rFonts w:cs="Times New Roman"/>
          <w:b/>
          <w:u w:val="single"/>
        </w:rPr>
      </w:pPr>
    </w:p>
    <w:p w14:paraId="30C5FE40" w14:textId="77777777" w:rsidR="005D23D7" w:rsidRPr="005D23D7" w:rsidRDefault="005D23D7" w:rsidP="005D23D7">
      <w:pPr>
        <w:ind w:firstLine="708"/>
        <w:rPr>
          <w:rFonts w:cs="Times New Roman"/>
        </w:rPr>
      </w:pPr>
      <w:r w:rsidRPr="005D23D7">
        <w:rPr>
          <w:rFonts w:cs="Times New Roman"/>
          <w:b/>
        </w:rPr>
        <w:t xml:space="preserve">Organización: </w:t>
      </w:r>
      <w:r w:rsidRPr="005D23D7">
        <w:rPr>
          <w:rFonts w:cs="Times New Roman"/>
        </w:rPr>
        <w:t>Arla Foods Ingredients S.A.</w:t>
      </w:r>
    </w:p>
    <w:p w14:paraId="36B79D8A" w14:textId="77777777" w:rsidR="005D23D7" w:rsidRPr="005D23D7" w:rsidRDefault="005D23D7" w:rsidP="005D23D7">
      <w:pPr>
        <w:ind w:firstLine="708"/>
        <w:rPr>
          <w:rFonts w:cs="Times New Roman"/>
        </w:rPr>
      </w:pPr>
      <w:r w:rsidRPr="005D23D7">
        <w:rPr>
          <w:rFonts w:cs="Times New Roman"/>
          <w:b/>
        </w:rPr>
        <w:t xml:space="preserve">       Proyecto: </w:t>
      </w:r>
      <w:r w:rsidRPr="005D23D7">
        <w:rPr>
          <w:rFonts w:cs="Times New Roman"/>
        </w:rPr>
        <w:t>Aplicativo Business Intelligence para toma de decisiones.</w:t>
      </w:r>
    </w:p>
    <w:p w14:paraId="3D238B21" w14:textId="77777777" w:rsidR="005D23D7" w:rsidRPr="005D23D7" w:rsidRDefault="005D23D7" w:rsidP="005D23D7">
      <w:pPr>
        <w:ind w:firstLine="708"/>
        <w:rPr>
          <w:rFonts w:cs="Times New Roman"/>
        </w:rPr>
      </w:pPr>
      <w:r w:rsidRPr="005D23D7">
        <w:rPr>
          <w:rFonts w:cs="Times New Roman"/>
          <w:b/>
        </w:rPr>
        <w:t xml:space="preserve">Patrocinador: </w:t>
      </w:r>
      <w:r w:rsidRPr="005D23D7">
        <w:rPr>
          <w:rFonts w:cs="Times New Roman"/>
          <w:b/>
        </w:rPr>
        <w:tab/>
      </w:r>
      <w:r w:rsidRPr="005D23D7">
        <w:rPr>
          <w:rFonts w:cs="Times New Roman"/>
        </w:rPr>
        <w:t>Carlos Blanche.</w:t>
      </w:r>
    </w:p>
    <w:p w14:paraId="179D3C38" w14:textId="77777777" w:rsidR="005D23D7" w:rsidRPr="005D23D7" w:rsidRDefault="005D23D7" w:rsidP="005D23D7">
      <w:pPr>
        <w:rPr>
          <w:rFonts w:cs="Times New Roman"/>
        </w:rPr>
      </w:pPr>
      <w:r w:rsidRPr="005D23D7">
        <w:rPr>
          <w:rFonts w:cs="Times New Roman"/>
          <w:b/>
        </w:rPr>
        <w:t>Director de proyecto:</w:t>
      </w:r>
      <w:r w:rsidRPr="005D23D7">
        <w:rPr>
          <w:rFonts w:cs="Times New Roman"/>
          <w:b/>
        </w:rPr>
        <w:tab/>
        <w:t xml:space="preserve"> </w:t>
      </w:r>
      <w:r w:rsidRPr="005D23D7">
        <w:rPr>
          <w:rFonts w:cs="Times New Roman"/>
        </w:rPr>
        <w:t>Ezequiel Albornoz.</w:t>
      </w:r>
    </w:p>
    <w:p w14:paraId="061BF1E9" w14:textId="77777777" w:rsidR="005D23D7" w:rsidRPr="005D23D7" w:rsidRDefault="005D23D7" w:rsidP="005D23D7">
      <w:pPr>
        <w:rPr>
          <w:rFonts w:cs="Times New Roman"/>
        </w:rPr>
      </w:pPr>
      <w:r w:rsidRPr="005D23D7">
        <w:rPr>
          <w:rFonts w:cs="Times New Roman"/>
          <w:b/>
        </w:rPr>
        <w:t xml:space="preserve">          Fecha de Inicio: </w:t>
      </w:r>
      <w:r w:rsidRPr="005D23D7">
        <w:rPr>
          <w:rFonts w:cs="Times New Roman"/>
        </w:rPr>
        <w:t>01/12/2017.</w:t>
      </w:r>
    </w:p>
    <w:p w14:paraId="791C28A5" w14:textId="77777777" w:rsidR="005D23D7" w:rsidRPr="005D23D7" w:rsidRDefault="005D23D7" w:rsidP="005D23D7">
      <w:pPr>
        <w:rPr>
          <w:rFonts w:cs="Times New Roman"/>
          <w:b/>
        </w:rPr>
      </w:pPr>
      <w:r w:rsidRPr="005D23D7">
        <w:rPr>
          <w:rFonts w:cs="Times New Roman"/>
          <w:b/>
        </w:rPr>
        <w:t xml:space="preserve"> Fecha de finalización: </w:t>
      </w:r>
      <w:r w:rsidRPr="005D23D7">
        <w:rPr>
          <w:rFonts w:cs="Times New Roman"/>
        </w:rPr>
        <w:t>16/02/2017.</w:t>
      </w:r>
    </w:p>
    <w:p w14:paraId="48503A33" w14:textId="77777777" w:rsidR="005D23D7" w:rsidRPr="005D23D7" w:rsidRDefault="005D23D7" w:rsidP="005D23D7">
      <w:pPr>
        <w:jc w:val="center"/>
        <w:rPr>
          <w:rFonts w:cs="Times New Roman"/>
          <w:b/>
          <w:u w:val="single"/>
        </w:rPr>
      </w:pPr>
      <w:r w:rsidRPr="005D23D7">
        <w:rPr>
          <w:rFonts w:cs="Times New Roman"/>
          <w:b/>
          <w:u w:val="single"/>
        </w:rPr>
        <w:t>Detalles del documento</w:t>
      </w:r>
    </w:p>
    <w:p w14:paraId="48D5A4E6" w14:textId="77777777" w:rsidR="005D23D7" w:rsidRPr="005D23D7" w:rsidRDefault="005D23D7" w:rsidP="005D23D7">
      <w:pPr>
        <w:ind w:firstLine="708"/>
        <w:rPr>
          <w:rFonts w:cs="Times New Roman"/>
          <w:b/>
        </w:rPr>
      </w:pPr>
      <w:r w:rsidRPr="005D23D7">
        <w:rPr>
          <w:rFonts w:cs="Times New Roman"/>
          <w:b/>
        </w:rPr>
        <w:t>Estado:</w:t>
      </w:r>
      <w:r w:rsidRPr="005D23D7">
        <w:rPr>
          <w:rFonts w:cs="Times New Roman"/>
          <w:b/>
        </w:rPr>
        <w:tab/>
      </w:r>
      <w:r w:rsidRPr="005D23D7">
        <w:rPr>
          <w:rFonts w:cs="Times New Roman"/>
        </w:rPr>
        <w:t xml:space="preserve">Aprobado  </w:t>
      </w:r>
      <w:r w:rsidRPr="005D23D7">
        <w:rPr>
          <w:rFonts w:cs="Times New Roman"/>
        </w:rPr>
        <w:sym w:font="Symbol" w:char="F07F"/>
      </w:r>
      <w:r w:rsidRPr="005D23D7">
        <w:rPr>
          <w:rFonts w:cs="Times New Roman"/>
        </w:rPr>
        <w:tab/>
      </w:r>
      <w:r w:rsidRPr="005D23D7">
        <w:rPr>
          <w:rFonts w:cs="Times New Roman"/>
        </w:rPr>
        <w:tab/>
        <w:t xml:space="preserve">                </w:t>
      </w:r>
      <w:r w:rsidRPr="005D23D7">
        <w:rPr>
          <w:rFonts w:cs="Times New Roman"/>
        </w:rPr>
        <w:tab/>
      </w:r>
      <w:r w:rsidRPr="005D23D7">
        <w:rPr>
          <w:rFonts w:cs="Times New Roman"/>
        </w:rPr>
        <w:tab/>
        <w:t xml:space="preserve">       </w:t>
      </w:r>
      <w:r w:rsidRPr="005D23D7">
        <w:rPr>
          <w:rFonts w:cs="Times New Roman"/>
          <w:b/>
        </w:rPr>
        <w:t>Versión:</w:t>
      </w:r>
      <w:r w:rsidRPr="005D23D7">
        <w:rPr>
          <w:rFonts w:cs="Times New Roman"/>
          <w:b/>
        </w:rPr>
        <w:tab/>
      </w:r>
      <w:r w:rsidRPr="005D23D7">
        <w:rPr>
          <w:rFonts w:cs="Times New Roman"/>
        </w:rPr>
        <w:t>1.0</w:t>
      </w:r>
    </w:p>
    <w:p w14:paraId="4723D463" w14:textId="77777777" w:rsidR="005D23D7" w:rsidRPr="005D23D7" w:rsidRDefault="005D23D7" w:rsidP="005D23D7">
      <w:pPr>
        <w:rPr>
          <w:rFonts w:cs="Times New Roman"/>
        </w:rPr>
      </w:pPr>
      <w:r w:rsidRPr="005D23D7">
        <w:rPr>
          <w:rFonts w:cs="Times New Roman"/>
        </w:rPr>
        <w:tab/>
      </w:r>
      <w:r w:rsidRPr="005D23D7">
        <w:rPr>
          <w:rFonts w:cs="Times New Roman"/>
        </w:rPr>
        <w:tab/>
      </w:r>
      <w:r w:rsidRPr="005D23D7">
        <w:rPr>
          <w:rFonts w:cs="Times New Roman"/>
        </w:rPr>
        <w:tab/>
        <w:t xml:space="preserve">Rechazado </w:t>
      </w:r>
      <w:r w:rsidRPr="005D23D7">
        <w:rPr>
          <w:rFonts w:cs="Times New Roman"/>
        </w:rPr>
        <w:sym w:font="Symbol" w:char="F07F"/>
      </w:r>
      <w:r w:rsidRPr="005D23D7">
        <w:rPr>
          <w:rFonts w:cs="Times New Roman"/>
        </w:rPr>
        <w:tab/>
      </w:r>
    </w:p>
    <w:p w14:paraId="4497A2B8" w14:textId="77777777" w:rsidR="005D23D7" w:rsidRPr="005D23D7" w:rsidRDefault="005D23D7" w:rsidP="005D23D7">
      <w:pPr>
        <w:rPr>
          <w:rFonts w:cs="Times New Roman"/>
          <w:b/>
        </w:rPr>
      </w:pPr>
    </w:p>
    <w:p w14:paraId="084A54FF" w14:textId="77777777" w:rsidR="005D23D7" w:rsidRPr="005D23D7" w:rsidRDefault="005D23D7" w:rsidP="005D23D7">
      <w:pPr>
        <w:rPr>
          <w:rFonts w:cs="Times New Roman"/>
          <w:b/>
        </w:rPr>
      </w:pPr>
      <w:r w:rsidRPr="005D23D7">
        <w:rPr>
          <w:rFonts w:cs="Times New Roman"/>
          <w:b/>
        </w:rPr>
        <w:t>Aprobado por: __________________________</w:t>
      </w:r>
    </w:p>
    <w:p w14:paraId="26AB808C" w14:textId="77777777" w:rsidR="005D23D7" w:rsidRPr="005D23D7" w:rsidRDefault="005D23D7" w:rsidP="005D23D7">
      <w:pPr>
        <w:rPr>
          <w:rFonts w:cs="Times New Roman"/>
          <w:b/>
        </w:rPr>
      </w:pPr>
    </w:p>
    <w:p w14:paraId="1C6F4065" w14:textId="77777777" w:rsidR="005D23D7" w:rsidRPr="005D23D7" w:rsidRDefault="005D23D7" w:rsidP="005D23D7">
      <w:pPr>
        <w:ind w:firstLine="708"/>
        <w:rPr>
          <w:rFonts w:cs="Times New Roman"/>
          <w:b/>
        </w:rPr>
      </w:pPr>
      <w:r w:rsidRPr="005D23D7">
        <w:rPr>
          <w:rFonts w:cs="Times New Roman"/>
          <w:b/>
        </w:rPr>
        <w:t xml:space="preserve">  Fecha: ____/____/____</w:t>
      </w:r>
      <w:r w:rsidRPr="005D23D7">
        <w:rPr>
          <w:rFonts w:cs="Times New Roman"/>
          <w:b/>
        </w:rPr>
        <w:tab/>
      </w:r>
      <w:r w:rsidRPr="005D23D7">
        <w:rPr>
          <w:rFonts w:cs="Times New Roman"/>
          <w:b/>
        </w:rPr>
        <w:tab/>
      </w:r>
      <w:r w:rsidRPr="005D23D7">
        <w:rPr>
          <w:rFonts w:cs="Times New Roman"/>
          <w:b/>
        </w:rPr>
        <w:tab/>
      </w:r>
      <w:r w:rsidRPr="005D23D7">
        <w:rPr>
          <w:rFonts w:cs="Times New Roman"/>
          <w:b/>
        </w:rPr>
        <w:tab/>
        <w:t>Fecha actualización:</w:t>
      </w:r>
      <w:r w:rsidRPr="005D23D7">
        <w:rPr>
          <w:rFonts w:cs="Times New Roman"/>
          <w:b/>
        </w:rPr>
        <w:tab/>
        <w:t xml:space="preserve"> ____/____/____</w:t>
      </w:r>
    </w:p>
    <w:p w14:paraId="73062BBE" w14:textId="77777777" w:rsidR="005D23D7" w:rsidRPr="005D23D7" w:rsidRDefault="005D23D7" w:rsidP="005D23D7">
      <w:pPr>
        <w:rPr>
          <w:rFonts w:cs="Times New Roman"/>
        </w:rPr>
      </w:pPr>
    </w:p>
    <w:p w14:paraId="4EC91C0C" w14:textId="77777777" w:rsidR="005D23D7" w:rsidRPr="005D23D7" w:rsidRDefault="005D23D7" w:rsidP="005D23D7">
      <w:pPr>
        <w:rPr>
          <w:rFonts w:cs="Times New Roman"/>
        </w:rPr>
      </w:pPr>
      <w:r w:rsidRPr="005D23D7">
        <w:rPr>
          <w:rFonts w:cs="Times New Roman"/>
        </w:rPr>
        <w:t>En el presente informe se introduce el caso de negocio para la puesta en marcha de un proyecto que consiste en primera instancia en una investigación que se propone recabar las distintas herramientas y métodos utilizados al realizar aplicativos de Business Intelligence en las distintas empresas que obtuvieron resultados con casos de éxito.</w:t>
      </w:r>
    </w:p>
    <w:p w14:paraId="1445D44D" w14:textId="77777777" w:rsidR="005D23D7" w:rsidRPr="005D23D7" w:rsidRDefault="005D23D7" w:rsidP="005D23D7">
      <w:pPr>
        <w:rPr>
          <w:rFonts w:cs="Times New Roman"/>
        </w:rPr>
      </w:pPr>
      <w:r w:rsidRPr="005D23D7">
        <w:rPr>
          <w:rFonts w:cs="Times New Roman"/>
        </w:rPr>
        <w:t>En segunda instancia, la realización de un aplicativo Business Intelligence que se propone beneficiar principalmente a la empresa Arla Foods Ingredients S.A. quien si bien se trata de una empresa con mucho potencial industrial, presenta deficiencias a la hora de recabar datos y convertirlos en información importante útil para la toma de decisiones.</w:t>
      </w:r>
    </w:p>
    <w:p w14:paraId="55EE3C94" w14:textId="77777777" w:rsidR="005D23D7" w:rsidRPr="005D23D7" w:rsidRDefault="005D23D7" w:rsidP="005D23D7">
      <w:pPr>
        <w:rPr>
          <w:rFonts w:cs="Times New Roman"/>
          <w:lang w:val="es-ES"/>
        </w:rPr>
      </w:pPr>
      <w:r w:rsidRPr="005D23D7">
        <w:rPr>
          <w:rFonts w:cs="Times New Roman"/>
          <w:lang w:val="es-ES"/>
        </w:rPr>
        <w:t>Al plantear el problema de investigación, ha sido necesario decidir entre distintas alternativas que se presentaron desde el punto de vista económico, y también desde el punto de vista del alcance de la temática a abordar.</w:t>
      </w:r>
    </w:p>
    <w:p w14:paraId="2F96D2DB" w14:textId="77777777" w:rsidR="005D23D7" w:rsidRPr="005D23D7" w:rsidRDefault="005D23D7" w:rsidP="005D23D7">
      <w:pPr>
        <w:rPr>
          <w:rFonts w:cs="Times New Roman"/>
        </w:rPr>
      </w:pPr>
      <w:r w:rsidRPr="005D23D7">
        <w:rPr>
          <w:rFonts w:cs="Times New Roman"/>
        </w:rPr>
        <w:t xml:space="preserve">Es por ello que la primera parte del trabajo consiste en investigación y comparativas de: </w:t>
      </w:r>
    </w:p>
    <w:p w14:paraId="4823F446" w14:textId="77777777" w:rsidR="005D23D7" w:rsidRPr="005D23D7" w:rsidRDefault="005D23D7" w:rsidP="005D23D7">
      <w:pPr>
        <w:pStyle w:val="Prrafodelista"/>
        <w:numPr>
          <w:ilvl w:val="0"/>
          <w:numId w:val="6"/>
        </w:numPr>
        <w:rPr>
          <w:rFonts w:cs="Times New Roman"/>
        </w:rPr>
      </w:pPr>
      <w:r w:rsidRPr="005D23D7">
        <w:rPr>
          <w:rFonts w:cs="Times New Roman"/>
        </w:rPr>
        <w:t>Las distintas herramientas de ETL (Extracción, Transformación, Carga) como Pentaho Kettle, Talend, IBM Cognos Data Manager y Microsoft Integration Services.</w:t>
      </w:r>
    </w:p>
    <w:p w14:paraId="265EFDAB" w14:textId="77777777" w:rsidR="005D23D7" w:rsidRPr="005D23D7" w:rsidRDefault="005D23D7" w:rsidP="005D23D7">
      <w:pPr>
        <w:pStyle w:val="Prrafodelista"/>
        <w:numPr>
          <w:ilvl w:val="0"/>
          <w:numId w:val="6"/>
        </w:numPr>
        <w:rPr>
          <w:rFonts w:cs="Times New Roman"/>
        </w:rPr>
      </w:pPr>
      <w:r w:rsidRPr="005D23D7">
        <w:rPr>
          <w:rFonts w:cs="Times New Roman"/>
        </w:rPr>
        <w:t>El almacenamiento de los datos en el Data Warehouse, comparando la persistencia entre cubos MOLAP, ROLAP, HOLAP.</w:t>
      </w:r>
    </w:p>
    <w:p w14:paraId="2536539A" w14:textId="77777777" w:rsidR="005D23D7" w:rsidRPr="005D23D7" w:rsidRDefault="005D23D7" w:rsidP="005D23D7">
      <w:pPr>
        <w:pStyle w:val="Prrafodelista"/>
        <w:numPr>
          <w:ilvl w:val="0"/>
          <w:numId w:val="6"/>
        </w:numPr>
        <w:rPr>
          <w:rFonts w:cs="Times New Roman"/>
        </w:rPr>
      </w:pPr>
      <w:r w:rsidRPr="005D23D7">
        <w:rPr>
          <w:rFonts w:cs="Times New Roman"/>
        </w:rPr>
        <w:t>La representación de la información mediante Sistema de Soporte de Decisión, Sistema de Información Ejecutiva y Cuadro de Mando Integral.</w:t>
      </w:r>
    </w:p>
    <w:p w14:paraId="3032038D" w14:textId="77777777" w:rsidR="005D23D7" w:rsidRPr="005D23D7" w:rsidRDefault="005D23D7" w:rsidP="005D23D7">
      <w:pPr>
        <w:pStyle w:val="Prrafodelista"/>
        <w:numPr>
          <w:ilvl w:val="0"/>
          <w:numId w:val="6"/>
        </w:numPr>
        <w:rPr>
          <w:rFonts w:cs="Times New Roman"/>
        </w:rPr>
      </w:pPr>
      <w:r w:rsidRPr="005D23D7">
        <w:rPr>
          <w:rFonts w:cs="Times New Roman"/>
        </w:rPr>
        <w:t xml:space="preserve">Las distintas herramientas de DataMining como RapidMiner, Weka, Orange, Knime, NLTK. </w:t>
      </w:r>
    </w:p>
    <w:p w14:paraId="09BF1271" w14:textId="77777777" w:rsidR="005D23D7" w:rsidRPr="005D23D7" w:rsidRDefault="005D23D7" w:rsidP="005D23D7">
      <w:pPr>
        <w:rPr>
          <w:rFonts w:cs="Times New Roman"/>
        </w:rPr>
      </w:pPr>
      <w:r w:rsidRPr="005D23D7">
        <w:rPr>
          <w:rFonts w:cs="Times New Roman"/>
        </w:rPr>
        <w:lastRenderedPageBreak/>
        <w:t>Comparando costos, facilidades de uso, soporte, implementación, velocidad, calidad de los datos, monitoreo y conectividad.</w:t>
      </w:r>
    </w:p>
    <w:p w14:paraId="023320D8" w14:textId="77777777" w:rsidR="005D23D7" w:rsidRPr="005D23D7" w:rsidRDefault="005D23D7" w:rsidP="005D23D7">
      <w:pPr>
        <w:rPr>
          <w:rFonts w:cs="Times New Roman"/>
        </w:rPr>
      </w:pPr>
      <w:r w:rsidRPr="005D23D7">
        <w:rPr>
          <w:rFonts w:cs="Times New Roman"/>
        </w:rPr>
        <w:t>Se tomarán como prioridad aquellas herramientas libres, debido a que no se cuenta con financiamiento para el proyecto y las opciones sin costo son igualmente efectivas para a concretar la investigación.</w:t>
      </w:r>
    </w:p>
    <w:p w14:paraId="7E7F9CE3" w14:textId="77777777" w:rsidR="005D23D7" w:rsidRPr="005D23D7" w:rsidRDefault="005D23D7" w:rsidP="005D23D7">
      <w:pPr>
        <w:rPr>
          <w:rFonts w:cs="Times New Roman"/>
        </w:rPr>
      </w:pPr>
      <w:r w:rsidRPr="005D23D7">
        <w:rPr>
          <w:rFonts w:cs="Times New Roman"/>
        </w:rPr>
        <w:t>Respecto a la segunda parte, la cual trata de la implementación del aplicativo, se llegará a realizar como finalidad aquellas técnicas de DataMining para presentar resultados de patrones de comportamientos de los datos.</w:t>
      </w:r>
    </w:p>
    <w:p w14:paraId="00B2A6EF" w14:textId="77777777" w:rsidR="005D23D7" w:rsidRPr="005D23D7" w:rsidRDefault="005D23D7" w:rsidP="005D23D7">
      <w:pPr>
        <w:rPr>
          <w:rFonts w:cs="Times New Roman"/>
        </w:rPr>
      </w:pPr>
      <w:r w:rsidRPr="005D23D7">
        <w:rPr>
          <w:rFonts w:cs="Times New Roman"/>
        </w:rPr>
        <w:t>Se detalla en la siguiente sección el análisis financiero elaborado para el presente proyecto.</w:t>
      </w:r>
    </w:p>
    <w:p w14:paraId="60BAC99B" w14:textId="77777777" w:rsidR="005D23D7" w:rsidRPr="005D23D7" w:rsidRDefault="005D23D7" w:rsidP="005D23D7">
      <w:pPr>
        <w:pStyle w:val="Ttulo2"/>
        <w:rPr>
          <w:rFonts w:cs="Times New Roman"/>
        </w:rPr>
      </w:pPr>
      <w:bookmarkStart w:id="7" w:name="_Toc498546978"/>
      <w:r w:rsidRPr="005D23D7">
        <w:rPr>
          <w:rFonts w:cs="Times New Roman"/>
        </w:rPr>
        <w:t>Análisis Financiero</w:t>
      </w:r>
      <w:bookmarkEnd w:id="7"/>
    </w:p>
    <w:p w14:paraId="78D534A5" w14:textId="77777777" w:rsidR="005D23D7" w:rsidRPr="005D23D7" w:rsidRDefault="005D23D7" w:rsidP="005D23D7">
      <w:pPr>
        <w:spacing w:after="0"/>
        <w:rPr>
          <w:rFonts w:cs="Times New Roman"/>
        </w:rPr>
      </w:pPr>
    </w:p>
    <w:tbl>
      <w:tblPr>
        <w:tblStyle w:val="Cuadrculaclara-nfasis1"/>
        <w:tblW w:w="0" w:type="auto"/>
        <w:tblLook w:val="04A0" w:firstRow="1" w:lastRow="0" w:firstColumn="1" w:lastColumn="0" w:noHBand="0" w:noVBand="1"/>
      </w:tblPr>
      <w:tblGrid>
        <w:gridCol w:w="3535"/>
        <w:gridCol w:w="3536"/>
        <w:gridCol w:w="3536"/>
      </w:tblGrid>
      <w:tr w:rsidR="005D23D7" w:rsidRPr="005D23D7" w14:paraId="20E9A3F3" w14:textId="77777777" w:rsidTr="005D5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Pr>
          <w:p w14:paraId="2651947B" w14:textId="77777777" w:rsidR="005D23D7" w:rsidRPr="005D23D7" w:rsidRDefault="005D23D7" w:rsidP="005D5422">
            <w:pPr>
              <w:rPr>
                <w:rFonts w:cs="Times New Roman"/>
              </w:rPr>
            </w:pPr>
            <w:r w:rsidRPr="005D23D7">
              <w:rPr>
                <w:rFonts w:cs="Times New Roman"/>
              </w:rPr>
              <w:t>Herramientas</w:t>
            </w:r>
          </w:p>
        </w:tc>
        <w:tc>
          <w:tcPr>
            <w:tcW w:w="3536" w:type="dxa"/>
          </w:tcPr>
          <w:p w14:paraId="22B9F3F3" w14:textId="77777777" w:rsidR="005D23D7" w:rsidRPr="005D23D7" w:rsidRDefault="005D23D7" w:rsidP="005D5422">
            <w:pPr>
              <w:cnfStyle w:val="100000000000" w:firstRow="1" w:lastRow="0" w:firstColumn="0" w:lastColumn="0" w:oddVBand="0" w:evenVBand="0" w:oddHBand="0" w:evenHBand="0" w:firstRowFirstColumn="0" w:firstRowLastColumn="0" w:lastRowFirstColumn="0" w:lastRowLastColumn="0"/>
              <w:rPr>
                <w:rFonts w:cs="Times New Roman"/>
              </w:rPr>
            </w:pPr>
            <w:r w:rsidRPr="005D23D7">
              <w:rPr>
                <w:rFonts w:cs="Times New Roman"/>
              </w:rPr>
              <w:t>Descripción</w:t>
            </w:r>
          </w:p>
        </w:tc>
        <w:tc>
          <w:tcPr>
            <w:tcW w:w="3536" w:type="dxa"/>
          </w:tcPr>
          <w:p w14:paraId="52D06CC5" w14:textId="77777777" w:rsidR="005D23D7" w:rsidRPr="005D23D7" w:rsidRDefault="005D23D7" w:rsidP="005D5422">
            <w:pPr>
              <w:cnfStyle w:val="100000000000" w:firstRow="1" w:lastRow="0" w:firstColumn="0" w:lastColumn="0" w:oddVBand="0" w:evenVBand="0" w:oddHBand="0" w:evenHBand="0" w:firstRowFirstColumn="0" w:firstRowLastColumn="0" w:lastRowFirstColumn="0" w:lastRowLastColumn="0"/>
              <w:rPr>
                <w:rFonts w:cs="Times New Roman"/>
              </w:rPr>
            </w:pPr>
            <w:r w:rsidRPr="005D23D7">
              <w:rPr>
                <w:rFonts w:cs="Times New Roman"/>
              </w:rPr>
              <w:t>Costo</w:t>
            </w:r>
          </w:p>
        </w:tc>
      </w:tr>
      <w:tr w:rsidR="005D23D7" w:rsidRPr="005D23D7" w14:paraId="5132EEAB" w14:textId="77777777" w:rsidTr="005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Pr>
          <w:p w14:paraId="3E4367B6" w14:textId="77777777" w:rsidR="005D23D7" w:rsidRPr="005D23D7" w:rsidRDefault="005D23D7" w:rsidP="005D5422">
            <w:pPr>
              <w:rPr>
                <w:rFonts w:cs="Times New Roman"/>
              </w:rPr>
            </w:pPr>
            <w:r w:rsidRPr="005D23D7">
              <w:rPr>
                <w:rFonts w:cs="Times New Roman"/>
              </w:rPr>
              <w:t>Investigador</w:t>
            </w:r>
          </w:p>
        </w:tc>
        <w:tc>
          <w:tcPr>
            <w:tcW w:w="3536" w:type="dxa"/>
          </w:tcPr>
          <w:p w14:paraId="3AEE8111"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rPr>
            </w:pPr>
            <w:r w:rsidRPr="005D23D7">
              <w:rPr>
                <w:rFonts w:cs="Times New Roman"/>
              </w:rPr>
              <w:t>Miembro del equipo y director del proyecto.</w:t>
            </w:r>
          </w:p>
        </w:tc>
        <w:tc>
          <w:tcPr>
            <w:tcW w:w="3536" w:type="dxa"/>
          </w:tcPr>
          <w:p w14:paraId="6ADA3BBF"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rPr>
            </w:pPr>
            <w:r w:rsidRPr="005D23D7">
              <w:rPr>
                <w:rFonts w:cs="Times New Roman"/>
              </w:rPr>
              <w:t>$ 0.</w:t>
            </w:r>
          </w:p>
        </w:tc>
      </w:tr>
      <w:tr w:rsidR="005D23D7" w:rsidRPr="005D23D7" w14:paraId="37E7E5FD" w14:textId="77777777" w:rsidTr="005D54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Pr>
          <w:p w14:paraId="29FAFFB2" w14:textId="77777777" w:rsidR="005D23D7" w:rsidRPr="005D23D7" w:rsidRDefault="005D23D7" w:rsidP="005D5422">
            <w:pPr>
              <w:rPr>
                <w:rFonts w:cs="Times New Roman"/>
              </w:rPr>
            </w:pPr>
            <w:r w:rsidRPr="005D23D7">
              <w:rPr>
                <w:rFonts w:cs="Times New Roman"/>
              </w:rPr>
              <w:t>Desarrollador</w:t>
            </w:r>
          </w:p>
        </w:tc>
        <w:tc>
          <w:tcPr>
            <w:tcW w:w="3536" w:type="dxa"/>
          </w:tcPr>
          <w:p w14:paraId="1D3026E2"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rPr>
            </w:pPr>
            <w:r w:rsidRPr="005D23D7">
              <w:rPr>
                <w:rFonts w:cs="Times New Roman"/>
              </w:rPr>
              <w:t>Miembro del equipo y director del proyecto.</w:t>
            </w:r>
          </w:p>
        </w:tc>
        <w:tc>
          <w:tcPr>
            <w:tcW w:w="3536" w:type="dxa"/>
          </w:tcPr>
          <w:p w14:paraId="5B50700F"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rPr>
            </w:pPr>
            <w:r w:rsidRPr="005D23D7">
              <w:rPr>
                <w:rFonts w:cs="Times New Roman"/>
              </w:rPr>
              <w:t>$ 0.</w:t>
            </w:r>
          </w:p>
        </w:tc>
      </w:tr>
      <w:tr w:rsidR="005D23D7" w:rsidRPr="005D23D7" w14:paraId="2F6EA083" w14:textId="77777777" w:rsidTr="005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Pr>
          <w:p w14:paraId="566EDC06" w14:textId="77777777" w:rsidR="005D23D7" w:rsidRPr="005D23D7" w:rsidRDefault="005D23D7" w:rsidP="005D5422">
            <w:pPr>
              <w:rPr>
                <w:rFonts w:cs="Times New Roman"/>
              </w:rPr>
            </w:pPr>
            <w:r w:rsidRPr="005D23D7">
              <w:rPr>
                <w:rFonts w:cs="Times New Roman"/>
              </w:rPr>
              <w:t>Herramientas informáticas para la realización del aplicativo</w:t>
            </w:r>
          </w:p>
        </w:tc>
        <w:tc>
          <w:tcPr>
            <w:tcW w:w="3536" w:type="dxa"/>
          </w:tcPr>
          <w:p w14:paraId="75FBA619"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rPr>
            </w:pPr>
            <w:r w:rsidRPr="005D23D7">
              <w:rPr>
                <w:rFonts w:cs="Times New Roman"/>
              </w:rPr>
              <w:t>A priori se plantea el uso de herramientas libres.</w:t>
            </w:r>
          </w:p>
        </w:tc>
        <w:tc>
          <w:tcPr>
            <w:tcW w:w="3536" w:type="dxa"/>
          </w:tcPr>
          <w:p w14:paraId="521FF7B4"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rPr>
            </w:pPr>
            <w:r w:rsidRPr="005D23D7">
              <w:rPr>
                <w:rFonts w:cs="Times New Roman"/>
              </w:rPr>
              <w:t>$ 0.</w:t>
            </w:r>
          </w:p>
        </w:tc>
      </w:tr>
      <w:tr w:rsidR="005D23D7" w:rsidRPr="005D23D7" w14:paraId="12FD6FE7" w14:textId="77777777" w:rsidTr="005D54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Pr>
          <w:p w14:paraId="42109F8D" w14:textId="77777777" w:rsidR="005D23D7" w:rsidRPr="005D23D7" w:rsidRDefault="005D23D7" w:rsidP="005D5422">
            <w:pPr>
              <w:rPr>
                <w:rFonts w:cs="Times New Roman"/>
              </w:rPr>
            </w:pPr>
            <w:r w:rsidRPr="005D23D7">
              <w:rPr>
                <w:rFonts w:cs="Times New Roman"/>
              </w:rPr>
              <w:t>Equipamiento</w:t>
            </w:r>
          </w:p>
        </w:tc>
        <w:tc>
          <w:tcPr>
            <w:tcW w:w="3536" w:type="dxa"/>
          </w:tcPr>
          <w:p w14:paraId="12C5B586"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rPr>
            </w:pPr>
            <w:r w:rsidRPr="005D23D7">
              <w:rPr>
                <w:rFonts w:cs="Times New Roman"/>
              </w:rPr>
              <w:t>Computadora perteneciente al miembro del equipo y servidor de BD de prueba de Arla Foods S.A.</w:t>
            </w:r>
          </w:p>
        </w:tc>
        <w:tc>
          <w:tcPr>
            <w:tcW w:w="3536" w:type="dxa"/>
          </w:tcPr>
          <w:p w14:paraId="45D18C3A"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rPr>
            </w:pPr>
            <w:r w:rsidRPr="005D23D7">
              <w:rPr>
                <w:rFonts w:cs="Times New Roman"/>
              </w:rPr>
              <w:t>$ 0.</w:t>
            </w:r>
          </w:p>
        </w:tc>
      </w:tr>
      <w:tr w:rsidR="005D23D7" w:rsidRPr="005D23D7" w14:paraId="5AA20633" w14:textId="77777777" w:rsidTr="005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Pr>
          <w:p w14:paraId="1FBABACD" w14:textId="77777777" w:rsidR="005D23D7" w:rsidRPr="005D23D7" w:rsidRDefault="005D23D7" w:rsidP="005D5422">
            <w:pPr>
              <w:rPr>
                <w:rFonts w:cs="Times New Roman"/>
              </w:rPr>
            </w:pPr>
            <w:r w:rsidRPr="005D23D7">
              <w:rPr>
                <w:rFonts w:cs="Times New Roman"/>
              </w:rPr>
              <w:t>Director y tutores de tesis</w:t>
            </w:r>
          </w:p>
        </w:tc>
        <w:tc>
          <w:tcPr>
            <w:tcW w:w="3536" w:type="dxa"/>
          </w:tcPr>
          <w:p w14:paraId="599D01B2"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rPr>
            </w:pPr>
          </w:p>
        </w:tc>
        <w:tc>
          <w:tcPr>
            <w:tcW w:w="3536" w:type="dxa"/>
          </w:tcPr>
          <w:p w14:paraId="7756DE7B"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rPr>
            </w:pPr>
            <w:r w:rsidRPr="005D23D7">
              <w:rPr>
                <w:rFonts w:cs="Times New Roman"/>
              </w:rPr>
              <w:t>$ 0.</w:t>
            </w:r>
          </w:p>
        </w:tc>
      </w:tr>
      <w:tr w:rsidR="005D23D7" w:rsidRPr="005D23D7" w14:paraId="1B161CE7" w14:textId="77777777" w:rsidTr="005D54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Pr>
          <w:p w14:paraId="14D4B390" w14:textId="77777777" w:rsidR="005D23D7" w:rsidRPr="005D23D7" w:rsidRDefault="005D23D7" w:rsidP="005D5422">
            <w:pPr>
              <w:rPr>
                <w:rFonts w:cs="Times New Roman"/>
              </w:rPr>
            </w:pPr>
            <w:r w:rsidRPr="005D23D7">
              <w:rPr>
                <w:rFonts w:cs="Times New Roman"/>
              </w:rPr>
              <w:t>Material de lectura</w:t>
            </w:r>
          </w:p>
        </w:tc>
        <w:tc>
          <w:tcPr>
            <w:tcW w:w="3536" w:type="dxa"/>
          </w:tcPr>
          <w:p w14:paraId="3EF95768"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rPr>
            </w:pPr>
            <w:r w:rsidRPr="005D23D7">
              <w:rPr>
                <w:rFonts w:cs="Times New Roman"/>
              </w:rPr>
              <w:t>Libros pertenecientes a la universidad y material online.</w:t>
            </w:r>
          </w:p>
        </w:tc>
        <w:tc>
          <w:tcPr>
            <w:tcW w:w="3536" w:type="dxa"/>
          </w:tcPr>
          <w:p w14:paraId="7E9AFE2E"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rPr>
            </w:pPr>
            <w:r w:rsidRPr="005D23D7">
              <w:rPr>
                <w:rFonts w:cs="Times New Roman"/>
              </w:rPr>
              <w:t>$ 0.</w:t>
            </w:r>
          </w:p>
        </w:tc>
      </w:tr>
      <w:tr w:rsidR="005D23D7" w:rsidRPr="005D23D7" w14:paraId="13742BBD" w14:textId="77777777" w:rsidTr="005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Pr>
          <w:p w14:paraId="3A5F9CDD" w14:textId="77777777" w:rsidR="005D23D7" w:rsidRPr="005D23D7" w:rsidRDefault="005D23D7" w:rsidP="005D5422">
            <w:pPr>
              <w:rPr>
                <w:rFonts w:cs="Times New Roman"/>
              </w:rPr>
            </w:pPr>
            <w:r w:rsidRPr="005D23D7">
              <w:rPr>
                <w:rFonts w:cs="Times New Roman"/>
              </w:rPr>
              <w:t>Transporte</w:t>
            </w:r>
          </w:p>
        </w:tc>
        <w:tc>
          <w:tcPr>
            <w:tcW w:w="3536" w:type="dxa"/>
          </w:tcPr>
          <w:p w14:paraId="0111A70D"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rPr>
            </w:pPr>
            <w:r w:rsidRPr="005D23D7">
              <w:rPr>
                <w:rFonts w:cs="Times New Roman"/>
              </w:rPr>
              <w:t>Gastos atribuibles al miembro del equipo dependiendo de los lugares a asistir para reuniones o encuestas.</w:t>
            </w:r>
          </w:p>
        </w:tc>
        <w:tc>
          <w:tcPr>
            <w:tcW w:w="3536" w:type="dxa"/>
          </w:tcPr>
          <w:p w14:paraId="1D424C41"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rPr>
            </w:pPr>
            <w:r w:rsidRPr="005D23D7">
              <w:rPr>
                <w:rFonts w:cs="Times New Roman"/>
              </w:rPr>
              <w:t>No se adjudica el costo al proyecto sino que cada miembro se hará cargo dependiendo el momento.</w:t>
            </w:r>
          </w:p>
        </w:tc>
      </w:tr>
      <w:tr w:rsidR="005D23D7" w:rsidRPr="005D23D7" w14:paraId="5AEFFC95" w14:textId="77777777" w:rsidTr="005D54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Pr>
          <w:p w14:paraId="6ABEB3A2" w14:textId="77777777" w:rsidR="005D23D7" w:rsidRPr="005D23D7" w:rsidRDefault="005D23D7" w:rsidP="005D5422">
            <w:pPr>
              <w:rPr>
                <w:rFonts w:cs="Times New Roman"/>
              </w:rPr>
            </w:pPr>
            <w:r w:rsidRPr="005D23D7">
              <w:rPr>
                <w:rFonts w:cs="Times New Roman"/>
              </w:rPr>
              <w:t>Total</w:t>
            </w:r>
          </w:p>
        </w:tc>
        <w:tc>
          <w:tcPr>
            <w:tcW w:w="3536" w:type="dxa"/>
          </w:tcPr>
          <w:p w14:paraId="30FE385D"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rPr>
            </w:pPr>
          </w:p>
        </w:tc>
        <w:tc>
          <w:tcPr>
            <w:tcW w:w="3536" w:type="dxa"/>
          </w:tcPr>
          <w:p w14:paraId="23C5162A"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rPr>
            </w:pPr>
            <w:r w:rsidRPr="005D23D7">
              <w:rPr>
                <w:rFonts w:cs="Times New Roman"/>
              </w:rPr>
              <w:t>$ 0.</w:t>
            </w:r>
          </w:p>
        </w:tc>
      </w:tr>
    </w:tbl>
    <w:p w14:paraId="43B9CA3A" w14:textId="77777777" w:rsidR="005D23D7" w:rsidRDefault="005D23D7" w:rsidP="005D23D7">
      <w:pPr>
        <w:rPr>
          <w:ins w:id="8" w:author="Juan Carlos R" w:date="2017-11-22T17:53:00Z"/>
          <w:rFonts w:cs="Times New Roman"/>
        </w:rPr>
      </w:pPr>
    </w:p>
    <w:p w14:paraId="498FF4B4" w14:textId="77777777" w:rsidR="004F3112" w:rsidRPr="005D23D7" w:rsidDel="004F3112" w:rsidRDefault="004F3112" w:rsidP="005D23D7">
      <w:pPr>
        <w:rPr>
          <w:del w:id="9" w:author="Juan Carlos R" w:date="2017-11-22T17:56:00Z"/>
          <w:rFonts w:cs="Times New Roman"/>
        </w:rPr>
      </w:pPr>
    </w:p>
    <w:p w14:paraId="32AB6ADE" w14:textId="77777777" w:rsidR="005D23D7" w:rsidRDefault="005D23D7" w:rsidP="005D23D7">
      <w:pPr>
        <w:rPr>
          <w:ins w:id="10" w:author="Juan Carlos R" w:date="2017-11-22T17:56:00Z"/>
          <w:rFonts w:cs="Times New Roman"/>
          <w:lang w:val="es-ES"/>
        </w:rPr>
      </w:pPr>
      <w:r w:rsidRPr="005D23D7">
        <w:rPr>
          <w:rFonts w:cs="Times New Roman"/>
          <w:lang w:val="es-ES"/>
        </w:rPr>
        <w:t>Al optar por la alternativa de herramientas libres y material online, los costos de la investigación y el aplicativo no son significativos. Es muy probable que surjan costos menores que no han sido previstos, pero no son de alta índole por lo que no serán incluidos en el análisis financiero. Uno de los costos más probables es el de transporte, pero el miembro del equipo se hará cargo del mismo llegado el momento. Es muy improbable que surja la necesidad de adquirir material de alta relevancia para seguir adelante con el proyecto, pero dado el caso, el integrante del equipo estará dispuesto a afrontar el gasto. Además, si la situación particular se presenta, se puede recurrir a préstamos online, orientados precisamente a financiación de proyectos.</w:t>
      </w:r>
    </w:p>
    <w:p w14:paraId="752F9971" w14:textId="77777777" w:rsidR="004F3112" w:rsidRPr="005D23D7" w:rsidRDefault="004F3112" w:rsidP="004F3112">
      <w:pPr>
        <w:rPr>
          <w:ins w:id="11" w:author="Juan Carlos R" w:date="2017-11-22T17:56:00Z"/>
          <w:rFonts w:cs="Times New Roman"/>
        </w:rPr>
      </w:pPr>
      <w:ins w:id="12" w:author="Juan Carlos R" w:date="2017-11-22T17:56:00Z">
        <w:r>
          <w:rPr>
            <w:rFonts w:cs="Times New Roman"/>
          </w:rPr>
          <w:t>Nota: el hecho de que ‘no cobre’ para este proyecto, no necesariamente significa que ‘no tiene costo’. ¿Cuánto vale su hora de dedicación al proyecto? ¿la electricidad que consume, internet, etc.? El costo existe y debería cuantificarlo. Independientemente si lo cobra o no.</w:t>
        </w:r>
      </w:ins>
    </w:p>
    <w:p w14:paraId="3E1E793D" w14:textId="77777777" w:rsidR="004F3112" w:rsidRPr="005D23D7" w:rsidRDefault="004F3112" w:rsidP="005D23D7">
      <w:pPr>
        <w:rPr>
          <w:rFonts w:cs="Times New Roman"/>
          <w:lang w:val="es-ES"/>
        </w:rPr>
      </w:pPr>
    </w:p>
    <w:p w14:paraId="321DF64C" w14:textId="77777777" w:rsidR="005D23D7" w:rsidRPr="005D23D7" w:rsidRDefault="005D23D7" w:rsidP="005D23D7">
      <w:pPr>
        <w:pStyle w:val="Ttulo2"/>
        <w:rPr>
          <w:rFonts w:cs="Times New Roman"/>
          <w:lang w:val="es-ES"/>
        </w:rPr>
      </w:pPr>
      <w:bookmarkStart w:id="13" w:name="_Toc498546979"/>
      <w:r w:rsidRPr="005D23D7">
        <w:rPr>
          <w:rFonts w:cs="Times New Roman"/>
          <w:lang w:val="es-ES"/>
        </w:rPr>
        <w:t>Análisis de Factibilidad</w:t>
      </w:r>
      <w:bookmarkEnd w:id="13"/>
    </w:p>
    <w:p w14:paraId="427E92FB" w14:textId="77777777" w:rsidR="005D23D7" w:rsidRPr="005D23D7" w:rsidRDefault="005D23D7" w:rsidP="005D23D7">
      <w:pPr>
        <w:pStyle w:val="Prrafodelista"/>
        <w:numPr>
          <w:ilvl w:val="0"/>
          <w:numId w:val="10"/>
        </w:numPr>
        <w:rPr>
          <w:rFonts w:cs="Times New Roman"/>
        </w:rPr>
      </w:pPr>
      <w:r w:rsidRPr="005D23D7">
        <w:rPr>
          <w:rFonts w:cs="Times New Roman"/>
        </w:rPr>
        <w:t xml:space="preserve">Los equipos informáticos necesarios para llevar al cabo la investigación son activos del miembro del equipo, por lo que ya se encuentran disponibles para su utilización. </w:t>
      </w:r>
    </w:p>
    <w:p w14:paraId="0CD98B11" w14:textId="77777777" w:rsidR="005D23D7" w:rsidRPr="005D23D7" w:rsidRDefault="005D23D7" w:rsidP="005D23D7">
      <w:pPr>
        <w:pStyle w:val="Prrafodelista"/>
        <w:numPr>
          <w:ilvl w:val="0"/>
          <w:numId w:val="10"/>
        </w:numPr>
        <w:rPr>
          <w:rFonts w:cs="Times New Roman"/>
        </w:rPr>
      </w:pPr>
      <w:r w:rsidRPr="005D23D7">
        <w:rPr>
          <w:rFonts w:cs="Times New Roman"/>
        </w:rPr>
        <w:lastRenderedPageBreak/>
        <w:t>Se cuenta con el apoyo de superiores de la Universidad Católica de Santiago del Estero, sede Rafaela, y superiores de la empresa CABL &amp; Asociados SRL en caso de necesitar recomendaciones, soporte o devoluciones.</w:t>
      </w:r>
    </w:p>
    <w:p w14:paraId="10B8C386" w14:textId="77777777" w:rsidR="005D23D7" w:rsidRPr="005D23D7" w:rsidRDefault="005D23D7" w:rsidP="005D23D7">
      <w:pPr>
        <w:pStyle w:val="Prrafodelista"/>
        <w:numPr>
          <w:ilvl w:val="0"/>
          <w:numId w:val="10"/>
        </w:numPr>
        <w:rPr>
          <w:rFonts w:cs="Times New Roman"/>
        </w:rPr>
      </w:pPr>
      <w:r w:rsidRPr="005D23D7">
        <w:rPr>
          <w:rFonts w:cs="Times New Roman"/>
        </w:rPr>
        <w:t xml:space="preserve">No se detectan gastos significativos para el desarrollo de la investigación. </w:t>
      </w:r>
    </w:p>
    <w:p w14:paraId="1B31B5F0" w14:textId="77777777" w:rsidR="005D23D7" w:rsidRPr="005D23D7" w:rsidRDefault="005D23D7" w:rsidP="005D23D7">
      <w:pPr>
        <w:pStyle w:val="Prrafodelista"/>
        <w:numPr>
          <w:ilvl w:val="0"/>
          <w:numId w:val="10"/>
        </w:numPr>
        <w:rPr>
          <w:rFonts w:cs="Times New Roman"/>
        </w:rPr>
      </w:pPr>
      <w:r w:rsidRPr="005D23D7">
        <w:rPr>
          <w:rFonts w:cs="Times New Roman"/>
        </w:rPr>
        <w:t>Un gasto significativo dentro del desarrollo del aplicativo puede resultar ser el tener que adquirir un servidor distinto al de prueba para la utilización de los datos y la creación del Data Warehouse.</w:t>
      </w:r>
    </w:p>
    <w:p w14:paraId="5D1D6BE3" w14:textId="77777777" w:rsidR="005D23D7" w:rsidRPr="005D23D7" w:rsidRDefault="005D23D7" w:rsidP="005D23D7">
      <w:pPr>
        <w:pStyle w:val="Prrafodelista"/>
        <w:numPr>
          <w:ilvl w:val="0"/>
          <w:numId w:val="10"/>
        </w:numPr>
        <w:rPr>
          <w:rFonts w:cs="Times New Roman"/>
        </w:rPr>
      </w:pPr>
      <w:r w:rsidRPr="005D23D7">
        <w:rPr>
          <w:rFonts w:cs="Times New Roman"/>
        </w:rPr>
        <w:t>En caso de surgimiento de gastos imprevistos se puede recurrir a métodos de financiación online.</w:t>
      </w:r>
    </w:p>
    <w:p w14:paraId="4CC0CA0B" w14:textId="77777777" w:rsidR="005D23D7" w:rsidRPr="005D23D7" w:rsidRDefault="005D23D7" w:rsidP="005D23D7">
      <w:pPr>
        <w:pStyle w:val="Ttulo2"/>
        <w:rPr>
          <w:rFonts w:cs="Times New Roman"/>
        </w:rPr>
      </w:pPr>
      <w:bookmarkStart w:id="14" w:name="_Toc498546980"/>
      <w:r w:rsidRPr="005D23D7">
        <w:rPr>
          <w:rFonts w:cs="Times New Roman"/>
        </w:rPr>
        <w:t>Análisis de Tiempos</w:t>
      </w:r>
      <w:bookmarkEnd w:id="14"/>
    </w:p>
    <w:p w14:paraId="1B13D506" w14:textId="77777777" w:rsidR="005D23D7" w:rsidRPr="005D23D7" w:rsidRDefault="005D23D7" w:rsidP="005D23D7">
      <w:pPr>
        <w:numPr>
          <w:ilvl w:val="0"/>
          <w:numId w:val="11"/>
        </w:numPr>
        <w:spacing w:after="160" w:line="259" w:lineRule="auto"/>
        <w:rPr>
          <w:rFonts w:cs="Times New Roman"/>
          <w:lang w:val="es-ES"/>
        </w:rPr>
      </w:pPr>
      <w:r w:rsidRPr="005D23D7">
        <w:rPr>
          <w:rFonts w:cs="Times New Roman"/>
          <w:lang w:val="es-ES"/>
        </w:rPr>
        <w:t>Ela</w:t>
      </w:r>
      <w:r w:rsidR="00D1706F">
        <w:rPr>
          <w:rFonts w:cs="Times New Roman"/>
          <w:lang w:val="es-ES"/>
        </w:rPr>
        <w:t>boración del plan de proyecto: 1 semana</w:t>
      </w:r>
      <w:r w:rsidRPr="005D23D7">
        <w:rPr>
          <w:rFonts w:cs="Times New Roman"/>
          <w:lang w:val="es-ES"/>
        </w:rPr>
        <w:t>.</w:t>
      </w:r>
    </w:p>
    <w:p w14:paraId="62E01687" w14:textId="77777777" w:rsidR="005D23D7" w:rsidRPr="005D23D7" w:rsidRDefault="005D23D7" w:rsidP="005D23D7">
      <w:pPr>
        <w:numPr>
          <w:ilvl w:val="0"/>
          <w:numId w:val="11"/>
        </w:numPr>
        <w:spacing w:after="160" w:line="259" w:lineRule="auto"/>
        <w:rPr>
          <w:rFonts w:cs="Times New Roman"/>
          <w:lang w:val="es-ES"/>
        </w:rPr>
      </w:pPr>
      <w:r w:rsidRPr="005D23D7">
        <w:rPr>
          <w:rFonts w:cs="Times New Roman"/>
          <w:lang w:val="es-ES"/>
        </w:rPr>
        <w:t>Elaboración de anteproyecto: 1 semana.</w:t>
      </w:r>
    </w:p>
    <w:p w14:paraId="49CD2098" w14:textId="77777777" w:rsidR="005D23D7" w:rsidRPr="005D23D7" w:rsidRDefault="005D23D7" w:rsidP="005D23D7">
      <w:pPr>
        <w:numPr>
          <w:ilvl w:val="0"/>
          <w:numId w:val="11"/>
        </w:numPr>
        <w:spacing w:after="160" w:line="259" w:lineRule="auto"/>
        <w:rPr>
          <w:rFonts w:cs="Times New Roman"/>
          <w:lang w:val="es-ES"/>
        </w:rPr>
      </w:pPr>
      <w:r w:rsidRPr="005D23D7">
        <w:rPr>
          <w:rFonts w:cs="Times New Roman"/>
          <w:lang w:val="es-ES"/>
        </w:rPr>
        <w:t>División de tareas: 1 semana.</w:t>
      </w:r>
    </w:p>
    <w:p w14:paraId="5D68421B" w14:textId="77777777" w:rsidR="005D23D7" w:rsidRPr="005D23D7" w:rsidRDefault="005D23D7" w:rsidP="005D23D7">
      <w:pPr>
        <w:numPr>
          <w:ilvl w:val="0"/>
          <w:numId w:val="11"/>
        </w:numPr>
        <w:spacing w:after="160" w:line="259" w:lineRule="auto"/>
        <w:rPr>
          <w:rFonts w:cs="Times New Roman"/>
          <w:lang w:val="es-ES"/>
        </w:rPr>
      </w:pPr>
      <w:r w:rsidRPr="005D23D7">
        <w:rPr>
          <w:rFonts w:cs="Times New Roman"/>
          <w:lang w:val="es-ES"/>
        </w:rPr>
        <w:t>Desarro</w:t>
      </w:r>
      <w:r w:rsidR="00D1706F">
        <w:rPr>
          <w:rFonts w:cs="Times New Roman"/>
          <w:lang w:val="es-ES"/>
        </w:rPr>
        <w:t>llo de los distintos métodos: 8</w:t>
      </w:r>
      <w:r w:rsidRPr="005D23D7">
        <w:rPr>
          <w:rFonts w:cs="Times New Roman"/>
          <w:lang w:val="es-ES"/>
        </w:rPr>
        <w:t xml:space="preserve"> semanas.</w:t>
      </w:r>
    </w:p>
    <w:p w14:paraId="03BCEC51" w14:textId="77777777" w:rsidR="005D23D7" w:rsidRPr="005D23D7" w:rsidRDefault="00D1706F" w:rsidP="005D23D7">
      <w:pPr>
        <w:numPr>
          <w:ilvl w:val="0"/>
          <w:numId w:val="11"/>
        </w:numPr>
        <w:spacing w:after="160" w:line="259" w:lineRule="auto"/>
        <w:rPr>
          <w:rFonts w:cs="Times New Roman"/>
          <w:lang w:val="es-ES"/>
        </w:rPr>
      </w:pPr>
      <w:r>
        <w:rPr>
          <w:rFonts w:cs="Times New Roman"/>
          <w:lang w:val="es-ES"/>
        </w:rPr>
        <w:t>Revisión y conclusión final: 2</w:t>
      </w:r>
      <w:r w:rsidR="005D23D7" w:rsidRPr="005D23D7">
        <w:rPr>
          <w:rFonts w:cs="Times New Roman"/>
          <w:lang w:val="es-ES"/>
        </w:rPr>
        <w:t xml:space="preserve"> semana</w:t>
      </w:r>
      <w:r>
        <w:rPr>
          <w:rFonts w:cs="Times New Roman"/>
          <w:lang w:val="es-ES"/>
        </w:rPr>
        <w:t>s</w:t>
      </w:r>
      <w:r w:rsidR="005D23D7" w:rsidRPr="005D23D7">
        <w:rPr>
          <w:rFonts w:cs="Times New Roman"/>
          <w:lang w:val="es-ES"/>
        </w:rPr>
        <w:t>.</w:t>
      </w:r>
    </w:p>
    <w:p w14:paraId="01C27F20" w14:textId="77777777" w:rsidR="005D23D7" w:rsidRPr="005D23D7" w:rsidRDefault="005D23D7" w:rsidP="005D23D7">
      <w:pPr>
        <w:rPr>
          <w:rFonts w:cs="Times New Roman"/>
          <w:lang w:val="es-ES"/>
        </w:rPr>
      </w:pPr>
      <w:r w:rsidRPr="005D23D7">
        <w:rPr>
          <w:rFonts w:cs="Times New Roman"/>
          <w:lang w:val="es-ES"/>
        </w:rPr>
        <w:t xml:space="preserve">Se estima que el proyecto tendrá </w:t>
      </w:r>
      <w:r w:rsidR="00D1706F">
        <w:rPr>
          <w:rFonts w:cs="Times New Roman"/>
          <w:lang w:val="es-ES"/>
        </w:rPr>
        <w:t>una duración total de 13 semanas, es decir, 3 meses y 1 semana</w:t>
      </w:r>
      <w:r w:rsidRPr="005D23D7">
        <w:rPr>
          <w:rFonts w:cs="Times New Roman"/>
          <w:lang w:val="es-ES"/>
        </w:rPr>
        <w:t>.</w:t>
      </w:r>
    </w:p>
    <w:p w14:paraId="1D939BBC" w14:textId="77777777" w:rsidR="005D23D7" w:rsidRPr="005D23D7" w:rsidRDefault="005D23D7" w:rsidP="005D23D7">
      <w:pPr>
        <w:pStyle w:val="Ttulo2"/>
        <w:rPr>
          <w:rFonts w:cs="Times New Roman"/>
          <w:lang w:val="es-ES"/>
        </w:rPr>
      </w:pPr>
      <w:bookmarkStart w:id="15" w:name="_Toc498546981"/>
      <w:r w:rsidRPr="005D23D7">
        <w:rPr>
          <w:rFonts w:cs="Times New Roman"/>
          <w:lang w:val="es-ES"/>
        </w:rPr>
        <w:t>Interesados del Proyecto</w:t>
      </w:r>
      <w:bookmarkEnd w:id="15"/>
    </w:p>
    <w:tbl>
      <w:tblPr>
        <w:tblStyle w:val="Cuadrculaclara-nfasis1"/>
        <w:tblW w:w="0" w:type="auto"/>
        <w:tblLook w:val="04A0" w:firstRow="1" w:lastRow="0" w:firstColumn="1" w:lastColumn="0" w:noHBand="0" w:noVBand="1"/>
      </w:tblPr>
      <w:tblGrid>
        <w:gridCol w:w="3535"/>
        <w:gridCol w:w="3536"/>
        <w:gridCol w:w="3536"/>
      </w:tblGrid>
      <w:tr w:rsidR="005D23D7" w:rsidRPr="005D23D7" w14:paraId="775D95FE" w14:textId="77777777" w:rsidTr="005D5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14:paraId="42CA3C1D" w14:textId="77777777" w:rsidR="005D23D7" w:rsidRPr="005D23D7" w:rsidRDefault="005D23D7" w:rsidP="005D5422">
            <w:pPr>
              <w:rPr>
                <w:rFonts w:cs="Times New Roman"/>
                <w:lang w:val="es-ES"/>
              </w:rPr>
            </w:pPr>
            <w:r w:rsidRPr="005D23D7">
              <w:rPr>
                <w:rFonts w:cs="Times New Roman"/>
                <w:lang w:val="es-ES"/>
              </w:rPr>
              <w:t>Interesados</w:t>
            </w:r>
          </w:p>
        </w:tc>
        <w:tc>
          <w:tcPr>
            <w:tcW w:w="3536" w:type="dxa"/>
            <w:vAlign w:val="center"/>
          </w:tcPr>
          <w:p w14:paraId="6370F395" w14:textId="77777777" w:rsidR="005D23D7" w:rsidRPr="005D23D7" w:rsidRDefault="005D23D7" w:rsidP="005D5422">
            <w:pPr>
              <w:cnfStyle w:val="100000000000" w:firstRow="1" w:lastRow="0" w:firstColumn="0" w:lastColumn="0" w:oddVBand="0" w:evenVBand="0" w:oddHBand="0" w:evenHBand="0" w:firstRowFirstColumn="0" w:firstRowLastColumn="0" w:lastRowFirstColumn="0" w:lastRowLastColumn="0"/>
              <w:rPr>
                <w:rFonts w:cs="Times New Roman"/>
                <w:lang w:val="es-ES"/>
              </w:rPr>
            </w:pPr>
            <w:r w:rsidRPr="005D23D7">
              <w:rPr>
                <w:rFonts w:cs="Times New Roman"/>
                <w:lang w:val="es-ES"/>
              </w:rPr>
              <w:t>Nivel de interés</w:t>
            </w:r>
          </w:p>
        </w:tc>
        <w:tc>
          <w:tcPr>
            <w:tcW w:w="3536" w:type="dxa"/>
            <w:vAlign w:val="center"/>
          </w:tcPr>
          <w:p w14:paraId="7F3D8D2B" w14:textId="77777777" w:rsidR="005D23D7" w:rsidRPr="005D23D7" w:rsidRDefault="005D23D7" w:rsidP="005D5422">
            <w:pPr>
              <w:cnfStyle w:val="100000000000" w:firstRow="1" w:lastRow="0" w:firstColumn="0" w:lastColumn="0" w:oddVBand="0" w:evenVBand="0" w:oddHBand="0" w:evenHBand="0" w:firstRowFirstColumn="0" w:firstRowLastColumn="0" w:lastRowFirstColumn="0" w:lastRowLastColumn="0"/>
              <w:rPr>
                <w:rFonts w:cs="Times New Roman"/>
                <w:lang w:val="es-ES"/>
              </w:rPr>
            </w:pPr>
            <w:r w:rsidRPr="005D23D7">
              <w:rPr>
                <w:rFonts w:cs="Times New Roman"/>
                <w:lang w:val="es-ES"/>
              </w:rPr>
              <w:t>Impacto</w:t>
            </w:r>
          </w:p>
        </w:tc>
      </w:tr>
      <w:tr w:rsidR="005D23D7" w:rsidRPr="005D23D7" w14:paraId="0E50837A" w14:textId="77777777" w:rsidTr="005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14:paraId="5C50165A" w14:textId="77777777" w:rsidR="005D23D7" w:rsidRPr="005D23D7" w:rsidRDefault="005D23D7" w:rsidP="005D5422">
            <w:pPr>
              <w:rPr>
                <w:rFonts w:cs="Times New Roman"/>
                <w:lang w:val="es-ES"/>
              </w:rPr>
            </w:pPr>
            <w:r w:rsidRPr="005D23D7">
              <w:rPr>
                <w:rFonts w:cs="Times New Roman"/>
                <w:lang w:val="es-ES"/>
              </w:rPr>
              <w:t>Equipo de investigación</w:t>
            </w:r>
          </w:p>
        </w:tc>
        <w:tc>
          <w:tcPr>
            <w:tcW w:w="3536" w:type="dxa"/>
            <w:vAlign w:val="center"/>
          </w:tcPr>
          <w:p w14:paraId="077655E3"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lang w:val="es-ES"/>
              </w:rPr>
            </w:pPr>
            <w:r w:rsidRPr="005D23D7">
              <w:rPr>
                <w:rFonts w:cs="Times New Roman"/>
                <w:lang w:val="es-ES"/>
              </w:rPr>
              <w:t>Alto</w:t>
            </w:r>
          </w:p>
        </w:tc>
        <w:tc>
          <w:tcPr>
            <w:tcW w:w="3536" w:type="dxa"/>
            <w:vAlign w:val="center"/>
          </w:tcPr>
          <w:p w14:paraId="61C99B1D"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lang w:val="es-ES"/>
              </w:rPr>
            </w:pPr>
            <w:r w:rsidRPr="005D23D7">
              <w:rPr>
                <w:rFonts w:cs="Times New Roman"/>
                <w:lang w:val="es-ES"/>
              </w:rPr>
              <w:t>Alto</w:t>
            </w:r>
          </w:p>
        </w:tc>
      </w:tr>
      <w:tr w:rsidR="005D23D7" w:rsidRPr="005D23D7" w14:paraId="49B31C68" w14:textId="77777777" w:rsidTr="005D54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14:paraId="41D08DED" w14:textId="77777777" w:rsidR="005D23D7" w:rsidRPr="005D23D7" w:rsidRDefault="005D23D7" w:rsidP="005D5422">
            <w:pPr>
              <w:rPr>
                <w:rFonts w:cs="Times New Roman"/>
                <w:lang w:val="es-ES"/>
              </w:rPr>
            </w:pPr>
            <w:r w:rsidRPr="005D23D7">
              <w:rPr>
                <w:rFonts w:cs="Times New Roman"/>
                <w:lang w:val="es-ES"/>
              </w:rPr>
              <w:t>Director de proyecto</w:t>
            </w:r>
          </w:p>
        </w:tc>
        <w:tc>
          <w:tcPr>
            <w:tcW w:w="3536" w:type="dxa"/>
            <w:vAlign w:val="center"/>
          </w:tcPr>
          <w:p w14:paraId="78E1962F"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lang w:val="es-ES"/>
              </w:rPr>
            </w:pPr>
            <w:r w:rsidRPr="005D23D7">
              <w:rPr>
                <w:rFonts w:cs="Times New Roman"/>
                <w:lang w:val="es-ES"/>
              </w:rPr>
              <w:t>Alto</w:t>
            </w:r>
          </w:p>
        </w:tc>
        <w:tc>
          <w:tcPr>
            <w:tcW w:w="3536" w:type="dxa"/>
            <w:vAlign w:val="center"/>
          </w:tcPr>
          <w:p w14:paraId="014B8828"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lang w:val="es-ES"/>
              </w:rPr>
            </w:pPr>
            <w:r w:rsidRPr="005D23D7">
              <w:rPr>
                <w:rFonts w:cs="Times New Roman"/>
                <w:lang w:val="es-ES"/>
              </w:rPr>
              <w:t>Alto</w:t>
            </w:r>
          </w:p>
        </w:tc>
      </w:tr>
      <w:tr w:rsidR="005D23D7" w:rsidRPr="005D23D7" w14:paraId="08794D28" w14:textId="77777777" w:rsidTr="005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14:paraId="77558C42" w14:textId="77777777" w:rsidR="005D23D7" w:rsidRPr="005D23D7" w:rsidRDefault="005D23D7" w:rsidP="005D5422">
            <w:pPr>
              <w:rPr>
                <w:rFonts w:cs="Times New Roman"/>
                <w:lang w:val="es-ES"/>
              </w:rPr>
            </w:pPr>
            <w:r w:rsidRPr="005D23D7">
              <w:rPr>
                <w:rFonts w:cs="Times New Roman"/>
                <w:lang w:val="es-ES"/>
              </w:rPr>
              <w:t>Equipo de desarrollo</w:t>
            </w:r>
          </w:p>
        </w:tc>
        <w:tc>
          <w:tcPr>
            <w:tcW w:w="3536" w:type="dxa"/>
            <w:vAlign w:val="center"/>
          </w:tcPr>
          <w:p w14:paraId="27F2BA69"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lang w:val="es-ES"/>
              </w:rPr>
            </w:pPr>
            <w:r w:rsidRPr="005D23D7">
              <w:rPr>
                <w:rFonts w:cs="Times New Roman"/>
                <w:lang w:val="es-ES"/>
              </w:rPr>
              <w:t>Alto</w:t>
            </w:r>
          </w:p>
        </w:tc>
        <w:tc>
          <w:tcPr>
            <w:tcW w:w="3536" w:type="dxa"/>
            <w:vAlign w:val="center"/>
          </w:tcPr>
          <w:p w14:paraId="25E6207E"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lang w:val="es-ES"/>
              </w:rPr>
            </w:pPr>
            <w:r w:rsidRPr="005D23D7">
              <w:rPr>
                <w:rFonts w:cs="Times New Roman"/>
                <w:lang w:val="es-ES"/>
              </w:rPr>
              <w:t>Alto</w:t>
            </w:r>
          </w:p>
        </w:tc>
      </w:tr>
      <w:tr w:rsidR="005D23D7" w:rsidRPr="005D23D7" w14:paraId="5A21E6A8" w14:textId="77777777" w:rsidTr="005D54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14:paraId="3091A0AB" w14:textId="77777777" w:rsidR="005D23D7" w:rsidRPr="005D23D7" w:rsidRDefault="005D23D7" w:rsidP="005D5422">
            <w:pPr>
              <w:rPr>
                <w:rFonts w:cs="Times New Roman"/>
                <w:lang w:val="es-ES"/>
              </w:rPr>
            </w:pPr>
            <w:r w:rsidRPr="005D23D7">
              <w:rPr>
                <w:rFonts w:cs="Times New Roman"/>
                <w:lang w:val="es-ES"/>
              </w:rPr>
              <w:t>Tutor de tesis</w:t>
            </w:r>
          </w:p>
        </w:tc>
        <w:tc>
          <w:tcPr>
            <w:tcW w:w="3536" w:type="dxa"/>
            <w:vAlign w:val="center"/>
          </w:tcPr>
          <w:p w14:paraId="5DCD8F3E"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lang w:val="es-ES"/>
              </w:rPr>
            </w:pPr>
            <w:r w:rsidRPr="005D23D7">
              <w:rPr>
                <w:rFonts w:cs="Times New Roman"/>
                <w:lang w:val="es-ES"/>
              </w:rPr>
              <w:t>Medio</w:t>
            </w:r>
          </w:p>
        </w:tc>
        <w:tc>
          <w:tcPr>
            <w:tcW w:w="3536" w:type="dxa"/>
            <w:vAlign w:val="center"/>
          </w:tcPr>
          <w:p w14:paraId="31FD3689"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lang w:val="es-ES"/>
              </w:rPr>
            </w:pPr>
            <w:r w:rsidRPr="005D23D7">
              <w:rPr>
                <w:rFonts w:cs="Times New Roman"/>
                <w:lang w:val="es-ES"/>
              </w:rPr>
              <w:t>Alto</w:t>
            </w:r>
          </w:p>
        </w:tc>
      </w:tr>
      <w:tr w:rsidR="005D23D7" w:rsidRPr="005D23D7" w14:paraId="26359B2F" w14:textId="77777777" w:rsidTr="005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14:paraId="619AA068" w14:textId="77777777" w:rsidR="005D23D7" w:rsidRPr="005D23D7" w:rsidRDefault="005D23D7" w:rsidP="005D5422">
            <w:pPr>
              <w:rPr>
                <w:rFonts w:cs="Times New Roman"/>
                <w:lang w:val="es-ES"/>
              </w:rPr>
            </w:pPr>
            <w:r w:rsidRPr="005D23D7">
              <w:rPr>
                <w:rFonts w:cs="Times New Roman"/>
                <w:lang w:val="es-ES"/>
              </w:rPr>
              <w:t>Director de tesis</w:t>
            </w:r>
          </w:p>
        </w:tc>
        <w:tc>
          <w:tcPr>
            <w:tcW w:w="3536" w:type="dxa"/>
            <w:vAlign w:val="center"/>
          </w:tcPr>
          <w:p w14:paraId="0408ACC5"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lang w:val="es-ES"/>
              </w:rPr>
            </w:pPr>
            <w:r w:rsidRPr="005D23D7">
              <w:rPr>
                <w:rFonts w:cs="Times New Roman"/>
                <w:lang w:val="es-ES"/>
              </w:rPr>
              <w:t>Alto</w:t>
            </w:r>
          </w:p>
        </w:tc>
        <w:tc>
          <w:tcPr>
            <w:tcW w:w="3536" w:type="dxa"/>
            <w:vAlign w:val="center"/>
          </w:tcPr>
          <w:p w14:paraId="5BD8C620"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lang w:val="es-ES"/>
              </w:rPr>
            </w:pPr>
            <w:r w:rsidRPr="005D23D7">
              <w:rPr>
                <w:rFonts w:cs="Times New Roman"/>
                <w:lang w:val="es-ES"/>
              </w:rPr>
              <w:t>Alto</w:t>
            </w:r>
          </w:p>
        </w:tc>
      </w:tr>
      <w:tr w:rsidR="005D23D7" w:rsidRPr="005D23D7" w14:paraId="5D7D3ADB" w14:textId="77777777" w:rsidTr="005D54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14:paraId="718F2094" w14:textId="77777777" w:rsidR="005D23D7" w:rsidRPr="005D23D7" w:rsidRDefault="005D23D7" w:rsidP="005D5422">
            <w:pPr>
              <w:rPr>
                <w:rFonts w:cs="Times New Roman"/>
                <w:lang w:val="es-ES"/>
              </w:rPr>
            </w:pPr>
            <w:r w:rsidRPr="005D23D7">
              <w:rPr>
                <w:rFonts w:cs="Times New Roman"/>
                <w:lang w:val="es-ES"/>
              </w:rPr>
              <w:t>Profesionales encuestados</w:t>
            </w:r>
          </w:p>
        </w:tc>
        <w:tc>
          <w:tcPr>
            <w:tcW w:w="3536" w:type="dxa"/>
            <w:vAlign w:val="center"/>
          </w:tcPr>
          <w:p w14:paraId="1AE1CB0C"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lang w:val="es-ES"/>
              </w:rPr>
            </w:pPr>
            <w:r w:rsidRPr="005D23D7">
              <w:rPr>
                <w:rFonts w:cs="Times New Roman"/>
                <w:lang w:val="es-ES"/>
              </w:rPr>
              <w:t>Bajo</w:t>
            </w:r>
          </w:p>
        </w:tc>
        <w:tc>
          <w:tcPr>
            <w:tcW w:w="3536" w:type="dxa"/>
            <w:vAlign w:val="center"/>
          </w:tcPr>
          <w:p w14:paraId="633759CF"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lang w:val="es-ES"/>
              </w:rPr>
            </w:pPr>
            <w:r w:rsidRPr="005D23D7">
              <w:rPr>
                <w:rFonts w:cs="Times New Roman"/>
                <w:lang w:val="es-ES"/>
              </w:rPr>
              <w:t>Medio</w:t>
            </w:r>
          </w:p>
        </w:tc>
      </w:tr>
      <w:tr w:rsidR="005D23D7" w:rsidRPr="005D23D7" w14:paraId="24E85F71" w14:textId="77777777" w:rsidTr="005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14:paraId="2847C98A" w14:textId="77777777" w:rsidR="005D23D7" w:rsidRPr="005D23D7" w:rsidRDefault="005D23D7" w:rsidP="005D5422">
            <w:pPr>
              <w:rPr>
                <w:rFonts w:cs="Times New Roman"/>
                <w:lang w:val="es-ES"/>
              </w:rPr>
            </w:pPr>
            <w:r w:rsidRPr="005D23D7">
              <w:rPr>
                <w:rFonts w:cs="Times New Roman"/>
                <w:lang w:val="es-ES"/>
              </w:rPr>
              <w:t>Alta Gerencia Arla Foods Ingredients SA</w:t>
            </w:r>
          </w:p>
        </w:tc>
        <w:tc>
          <w:tcPr>
            <w:tcW w:w="3536" w:type="dxa"/>
            <w:vAlign w:val="center"/>
          </w:tcPr>
          <w:p w14:paraId="650B6EC6"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lang w:val="es-ES"/>
              </w:rPr>
            </w:pPr>
            <w:r w:rsidRPr="005D23D7">
              <w:rPr>
                <w:rFonts w:cs="Times New Roman"/>
                <w:lang w:val="es-ES"/>
              </w:rPr>
              <w:t>Alto</w:t>
            </w:r>
          </w:p>
        </w:tc>
        <w:tc>
          <w:tcPr>
            <w:tcW w:w="3536" w:type="dxa"/>
            <w:vAlign w:val="center"/>
          </w:tcPr>
          <w:p w14:paraId="02A59240" w14:textId="77777777" w:rsidR="005D23D7" w:rsidRPr="005D23D7" w:rsidRDefault="005D23D7" w:rsidP="005D5422">
            <w:pPr>
              <w:cnfStyle w:val="000000100000" w:firstRow="0" w:lastRow="0" w:firstColumn="0" w:lastColumn="0" w:oddVBand="0" w:evenVBand="0" w:oddHBand="1" w:evenHBand="0" w:firstRowFirstColumn="0" w:firstRowLastColumn="0" w:lastRowFirstColumn="0" w:lastRowLastColumn="0"/>
              <w:rPr>
                <w:rFonts w:cs="Times New Roman"/>
                <w:lang w:val="es-ES"/>
              </w:rPr>
            </w:pPr>
            <w:r w:rsidRPr="005D23D7">
              <w:rPr>
                <w:rFonts w:cs="Times New Roman"/>
                <w:lang w:val="es-ES"/>
              </w:rPr>
              <w:t>Alto</w:t>
            </w:r>
          </w:p>
        </w:tc>
      </w:tr>
      <w:tr w:rsidR="005D23D7" w:rsidRPr="005D23D7" w14:paraId="12A1A637" w14:textId="77777777" w:rsidTr="005D54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14:paraId="01A242C1" w14:textId="77777777" w:rsidR="005D23D7" w:rsidRPr="005D23D7" w:rsidRDefault="005D23D7" w:rsidP="005D5422">
            <w:pPr>
              <w:rPr>
                <w:rFonts w:cs="Times New Roman"/>
                <w:lang w:val="es-ES"/>
              </w:rPr>
            </w:pPr>
            <w:r w:rsidRPr="005D23D7">
              <w:rPr>
                <w:rFonts w:cs="Times New Roman"/>
                <w:lang w:val="es-ES"/>
              </w:rPr>
              <w:t>Alta Gerencia CABL &amp; Asociados SRL</w:t>
            </w:r>
          </w:p>
        </w:tc>
        <w:tc>
          <w:tcPr>
            <w:tcW w:w="3536" w:type="dxa"/>
            <w:vAlign w:val="center"/>
          </w:tcPr>
          <w:p w14:paraId="48E7A248"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lang w:val="es-ES"/>
              </w:rPr>
            </w:pPr>
            <w:r w:rsidRPr="005D23D7">
              <w:rPr>
                <w:rFonts w:cs="Times New Roman"/>
                <w:lang w:val="es-ES"/>
              </w:rPr>
              <w:t>Alto</w:t>
            </w:r>
          </w:p>
        </w:tc>
        <w:tc>
          <w:tcPr>
            <w:tcW w:w="3536" w:type="dxa"/>
            <w:vAlign w:val="center"/>
          </w:tcPr>
          <w:p w14:paraId="79497886" w14:textId="77777777" w:rsidR="005D23D7" w:rsidRPr="005D23D7" w:rsidRDefault="005D23D7" w:rsidP="005D5422">
            <w:pPr>
              <w:cnfStyle w:val="000000010000" w:firstRow="0" w:lastRow="0" w:firstColumn="0" w:lastColumn="0" w:oddVBand="0" w:evenVBand="0" w:oddHBand="0" w:evenHBand="1" w:firstRowFirstColumn="0" w:firstRowLastColumn="0" w:lastRowFirstColumn="0" w:lastRowLastColumn="0"/>
              <w:rPr>
                <w:rFonts w:cs="Times New Roman"/>
                <w:lang w:val="es-ES"/>
              </w:rPr>
            </w:pPr>
            <w:r w:rsidRPr="005D23D7">
              <w:rPr>
                <w:rFonts w:cs="Times New Roman"/>
                <w:lang w:val="es-ES"/>
              </w:rPr>
              <w:t>Medio</w:t>
            </w:r>
          </w:p>
        </w:tc>
      </w:tr>
    </w:tbl>
    <w:p w14:paraId="5E72576F" w14:textId="77777777" w:rsidR="005D23D7" w:rsidRPr="005D23D7" w:rsidRDefault="005D23D7" w:rsidP="005D23D7">
      <w:pPr>
        <w:rPr>
          <w:rFonts w:cs="Times New Roman"/>
          <w:lang w:val="es-ES"/>
        </w:rPr>
      </w:pPr>
    </w:p>
    <w:p w14:paraId="639113CA" w14:textId="77777777" w:rsidR="005D23D7" w:rsidRPr="005D23D7" w:rsidRDefault="005D23D7" w:rsidP="005D23D7">
      <w:pPr>
        <w:pStyle w:val="Ttulo2"/>
        <w:rPr>
          <w:rFonts w:cs="Times New Roman"/>
          <w:lang w:val="es-ES"/>
        </w:rPr>
      </w:pPr>
      <w:bookmarkStart w:id="16" w:name="_Toc498546982"/>
      <w:r w:rsidRPr="005D23D7">
        <w:rPr>
          <w:rFonts w:cs="Times New Roman"/>
          <w:lang w:val="es-ES"/>
        </w:rPr>
        <w:t>Riesgos</w:t>
      </w:r>
      <w:bookmarkEnd w:id="16"/>
    </w:p>
    <w:p w14:paraId="4FB11DC0" w14:textId="77777777" w:rsidR="005D23D7" w:rsidRPr="005D23D7" w:rsidRDefault="005D23D7" w:rsidP="005D23D7">
      <w:pPr>
        <w:numPr>
          <w:ilvl w:val="0"/>
          <w:numId w:val="12"/>
        </w:numPr>
        <w:spacing w:after="160" w:line="259" w:lineRule="auto"/>
        <w:rPr>
          <w:rFonts w:cs="Times New Roman"/>
          <w:lang w:val="es-ES"/>
        </w:rPr>
      </w:pPr>
      <w:r w:rsidRPr="005D23D7">
        <w:rPr>
          <w:rFonts w:cs="Times New Roman"/>
          <w:lang w:val="es-ES"/>
        </w:rPr>
        <w:t>Estimaciones imprecisas.</w:t>
      </w:r>
    </w:p>
    <w:p w14:paraId="58CF21C5" w14:textId="77777777" w:rsidR="005D23D7" w:rsidRPr="005D23D7" w:rsidRDefault="005D23D7" w:rsidP="005D23D7">
      <w:pPr>
        <w:numPr>
          <w:ilvl w:val="0"/>
          <w:numId w:val="12"/>
        </w:numPr>
        <w:spacing w:after="160" w:line="259" w:lineRule="auto"/>
        <w:rPr>
          <w:rFonts w:cs="Times New Roman"/>
          <w:lang w:val="es-ES"/>
        </w:rPr>
      </w:pPr>
      <w:r w:rsidRPr="005D23D7">
        <w:rPr>
          <w:rFonts w:cs="Times New Roman"/>
          <w:lang w:val="es-ES"/>
        </w:rPr>
        <w:t>Dificultad mayor a la esperada.</w:t>
      </w:r>
    </w:p>
    <w:p w14:paraId="1D4F664C" w14:textId="77777777" w:rsidR="005D23D7" w:rsidRPr="005D23D7" w:rsidRDefault="005D23D7" w:rsidP="005D23D7">
      <w:pPr>
        <w:numPr>
          <w:ilvl w:val="0"/>
          <w:numId w:val="12"/>
        </w:numPr>
        <w:spacing w:after="160" w:line="259" w:lineRule="auto"/>
        <w:rPr>
          <w:rFonts w:cs="Times New Roman"/>
          <w:lang w:val="es-ES"/>
        </w:rPr>
      </w:pPr>
      <w:r w:rsidRPr="005D23D7">
        <w:rPr>
          <w:rFonts w:cs="Times New Roman"/>
          <w:lang w:val="es-ES"/>
        </w:rPr>
        <w:t>Falta de material necesario para la investigación.</w:t>
      </w:r>
    </w:p>
    <w:p w14:paraId="0A144263" w14:textId="77777777" w:rsidR="005D23D7" w:rsidRPr="005D23D7" w:rsidRDefault="005D23D7" w:rsidP="005D23D7">
      <w:pPr>
        <w:numPr>
          <w:ilvl w:val="0"/>
          <w:numId w:val="12"/>
        </w:numPr>
        <w:spacing w:after="160" w:line="259" w:lineRule="auto"/>
        <w:rPr>
          <w:rFonts w:cs="Times New Roman"/>
          <w:lang w:val="es-ES"/>
        </w:rPr>
      </w:pPr>
      <w:r w:rsidRPr="005D23D7">
        <w:rPr>
          <w:rFonts w:cs="Times New Roman"/>
          <w:lang w:val="es-ES"/>
        </w:rPr>
        <w:t>Falta de coordinación de reuniones.</w:t>
      </w:r>
    </w:p>
    <w:p w14:paraId="46437C19" w14:textId="77777777" w:rsidR="005D23D7" w:rsidRPr="005D23D7" w:rsidRDefault="005D23D7" w:rsidP="005D23D7">
      <w:pPr>
        <w:numPr>
          <w:ilvl w:val="0"/>
          <w:numId w:val="12"/>
        </w:numPr>
        <w:spacing w:after="160" w:line="259" w:lineRule="auto"/>
        <w:rPr>
          <w:rFonts w:cs="Times New Roman"/>
          <w:lang w:val="es-ES"/>
        </w:rPr>
      </w:pPr>
      <w:r w:rsidRPr="005D23D7">
        <w:rPr>
          <w:rFonts w:cs="Times New Roman"/>
          <w:lang w:val="es-ES"/>
        </w:rPr>
        <w:t>Falta de datos a utilizar para la realización del aplicativo.</w:t>
      </w:r>
    </w:p>
    <w:p w14:paraId="25FCA466" w14:textId="77777777" w:rsidR="005D23D7" w:rsidRPr="005D23D7" w:rsidRDefault="005D23D7" w:rsidP="005D23D7">
      <w:pPr>
        <w:numPr>
          <w:ilvl w:val="0"/>
          <w:numId w:val="12"/>
        </w:numPr>
        <w:spacing w:after="160" w:line="259" w:lineRule="auto"/>
        <w:rPr>
          <w:rFonts w:cs="Times New Roman"/>
          <w:lang w:val="es-ES"/>
        </w:rPr>
      </w:pPr>
      <w:r w:rsidRPr="005D23D7">
        <w:rPr>
          <w:rFonts w:cs="Times New Roman"/>
          <w:lang w:val="es-ES"/>
        </w:rPr>
        <w:t>Errores en el desarrollo que prolonguen los tiempos estimados.</w:t>
      </w:r>
    </w:p>
    <w:p w14:paraId="683BA44F" w14:textId="77777777" w:rsidR="005D23D7" w:rsidRPr="005D23D7" w:rsidRDefault="005D23D7" w:rsidP="005D23D7">
      <w:pPr>
        <w:numPr>
          <w:ilvl w:val="0"/>
          <w:numId w:val="12"/>
        </w:numPr>
        <w:spacing w:after="160" w:line="259" w:lineRule="auto"/>
        <w:rPr>
          <w:rFonts w:cs="Times New Roman"/>
          <w:lang w:val="es-ES"/>
        </w:rPr>
      </w:pPr>
      <w:r w:rsidRPr="005D23D7">
        <w:rPr>
          <w:rFonts w:cs="Times New Roman"/>
          <w:lang w:val="es-ES"/>
        </w:rPr>
        <w:t>Resultados distintos a los esperados.</w:t>
      </w:r>
    </w:p>
    <w:p w14:paraId="531B60EF" w14:textId="77777777" w:rsidR="005D23D7" w:rsidRPr="005D23D7" w:rsidRDefault="005D23D7" w:rsidP="005D23D7">
      <w:pPr>
        <w:numPr>
          <w:ilvl w:val="0"/>
          <w:numId w:val="12"/>
        </w:numPr>
        <w:spacing w:after="160" w:line="259" w:lineRule="auto"/>
        <w:rPr>
          <w:rFonts w:cs="Times New Roman"/>
          <w:lang w:val="es-ES"/>
        </w:rPr>
      </w:pPr>
      <w:r w:rsidRPr="005D23D7">
        <w:rPr>
          <w:rFonts w:cs="Times New Roman"/>
          <w:lang w:val="es-ES"/>
        </w:rPr>
        <w:t>Falta de motivación.</w:t>
      </w:r>
    </w:p>
    <w:p w14:paraId="5C62A2CA" w14:textId="77777777" w:rsidR="005D23D7" w:rsidRPr="005D23D7" w:rsidRDefault="005D23D7" w:rsidP="005D23D7">
      <w:pPr>
        <w:numPr>
          <w:ilvl w:val="0"/>
          <w:numId w:val="12"/>
        </w:numPr>
        <w:spacing w:after="160" w:line="259" w:lineRule="auto"/>
        <w:rPr>
          <w:rFonts w:cs="Times New Roman"/>
          <w:lang w:val="es-ES"/>
        </w:rPr>
      </w:pPr>
      <w:r w:rsidRPr="005D23D7">
        <w:rPr>
          <w:rFonts w:cs="Times New Roman"/>
          <w:lang w:val="es-ES"/>
        </w:rPr>
        <w:t>Incapacidad de cumplir con el objetivo planteado.</w:t>
      </w:r>
    </w:p>
    <w:p w14:paraId="4F0C03C9" w14:textId="77777777" w:rsidR="005D23D7" w:rsidRDefault="005D23D7" w:rsidP="005D23D7">
      <w:pPr>
        <w:pStyle w:val="Ttulo1"/>
        <w:rPr>
          <w:rFonts w:cs="Times New Roman"/>
          <w:lang w:val="es-ES"/>
        </w:rPr>
      </w:pPr>
    </w:p>
    <w:p w14:paraId="1AFA1F26" w14:textId="77777777" w:rsidR="005D23D7" w:rsidRPr="005D23D7" w:rsidRDefault="005D23D7" w:rsidP="005D23D7">
      <w:pPr>
        <w:rPr>
          <w:lang w:val="es-ES"/>
        </w:rPr>
      </w:pPr>
    </w:p>
    <w:p w14:paraId="0889A237" w14:textId="77777777" w:rsidR="005D23D7" w:rsidRPr="005D23D7" w:rsidRDefault="005D23D7" w:rsidP="005D23D7">
      <w:pPr>
        <w:pStyle w:val="Ttulo1"/>
        <w:rPr>
          <w:rFonts w:cs="Times New Roman"/>
          <w:lang w:val="es-ES"/>
        </w:rPr>
      </w:pPr>
      <w:bookmarkStart w:id="17" w:name="_Toc498546983"/>
      <w:r w:rsidRPr="005D23D7">
        <w:rPr>
          <w:rFonts w:cs="Times New Roman"/>
          <w:lang w:val="es-ES"/>
        </w:rPr>
        <w:t>Project Charter</w:t>
      </w:r>
      <w:bookmarkEnd w:id="17"/>
    </w:p>
    <w:p w14:paraId="2320CE4E" w14:textId="77777777" w:rsidR="005D23D7" w:rsidRPr="005D23D7" w:rsidRDefault="005D23D7" w:rsidP="005D23D7">
      <w:pPr>
        <w:pStyle w:val="Ttulo2"/>
        <w:rPr>
          <w:rFonts w:cs="Times New Roman"/>
        </w:rPr>
      </w:pPr>
      <w:bookmarkStart w:id="18" w:name="_Toc498546984"/>
      <w:r w:rsidRPr="005D23D7">
        <w:rPr>
          <w:rFonts w:cs="Times New Roman"/>
          <w:noProof/>
          <w:lang w:eastAsia="es-AR"/>
        </w:rPr>
        <w:drawing>
          <wp:anchor distT="0" distB="0" distL="114300" distR="114300" simplePos="0" relativeHeight="251666432" behindDoc="1" locked="0" layoutInCell="1" allowOverlap="1" wp14:anchorId="2EFE46CF" wp14:editId="6BEF4817">
            <wp:simplePos x="0" y="0"/>
            <wp:positionH relativeFrom="column">
              <wp:posOffset>4857750</wp:posOffset>
            </wp:positionH>
            <wp:positionV relativeFrom="paragraph">
              <wp:posOffset>205740</wp:posOffset>
            </wp:positionV>
            <wp:extent cx="1524000" cy="1098550"/>
            <wp:effectExtent l="0" t="0" r="0" b="6350"/>
            <wp:wrapNone/>
            <wp:docPr id="7" name="Imagen 7" descr="http://newsverge.com/wp-content/uploads/2016/04/Ar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verge.com/wp-content/uploads/2016/04/Ar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4D2EE7">
        <w:rPr>
          <w:rFonts w:cs="Times New Roman"/>
        </w:rPr>
        <w:t>Detalles del p</w:t>
      </w:r>
      <w:r w:rsidRPr="005D23D7">
        <w:rPr>
          <w:rFonts w:cs="Times New Roman"/>
        </w:rPr>
        <w:t>royecto</w:t>
      </w:r>
      <w:bookmarkEnd w:id="18"/>
    </w:p>
    <w:p w14:paraId="3C975443" w14:textId="77777777" w:rsidR="005D23D7" w:rsidRPr="005D23D7" w:rsidRDefault="005D23D7" w:rsidP="005D23D7">
      <w:pPr>
        <w:spacing w:after="0"/>
        <w:rPr>
          <w:rFonts w:cs="Times New Roman"/>
        </w:rPr>
      </w:pPr>
    </w:p>
    <w:p w14:paraId="14886496" w14:textId="77777777" w:rsidR="005D23D7" w:rsidRPr="005D23D7" w:rsidRDefault="005D23D7" w:rsidP="005D23D7">
      <w:pPr>
        <w:ind w:firstLine="708"/>
        <w:rPr>
          <w:rFonts w:cs="Times New Roman"/>
        </w:rPr>
      </w:pPr>
      <w:r w:rsidRPr="005D23D7">
        <w:rPr>
          <w:rFonts w:cs="Times New Roman"/>
          <w:b/>
        </w:rPr>
        <w:t xml:space="preserve">Organización: </w:t>
      </w:r>
      <w:r w:rsidRPr="005D23D7">
        <w:rPr>
          <w:rFonts w:cs="Times New Roman"/>
        </w:rPr>
        <w:t>Arla Foods Ingredients S.A.</w:t>
      </w:r>
    </w:p>
    <w:p w14:paraId="4F878497" w14:textId="77777777" w:rsidR="005D23D7" w:rsidRPr="005D23D7" w:rsidRDefault="005D23D7" w:rsidP="005D23D7">
      <w:pPr>
        <w:ind w:firstLine="708"/>
        <w:rPr>
          <w:rFonts w:cs="Times New Roman"/>
        </w:rPr>
      </w:pPr>
      <w:r w:rsidRPr="005D23D7">
        <w:rPr>
          <w:rFonts w:cs="Times New Roman"/>
          <w:b/>
        </w:rPr>
        <w:t xml:space="preserve">       Proyecto: </w:t>
      </w:r>
      <w:r w:rsidRPr="005D23D7">
        <w:rPr>
          <w:rFonts w:cs="Times New Roman"/>
        </w:rPr>
        <w:t>Aplicativo Business Intelligence para toma de decisiones.</w:t>
      </w:r>
    </w:p>
    <w:p w14:paraId="1CF6743E" w14:textId="77777777" w:rsidR="005D23D7" w:rsidRPr="005D23D7" w:rsidRDefault="005D23D7" w:rsidP="005D23D7">
      <w:pPr>
        <w:rPr>
          <w:rFonts w:cs="Times New Roman"/>
        </w:rPr>
      </w:pPr>
      <w:r w:rsidRPr="005D23D7">
        <w:rPr>
          <w:rFonts w:cs="Times New Roman"/>
          <w:b/>
        </w:rPr>
        <w:t xml:space="preserve">          Fecha de Inicio: </w:t>
      </w:r>
      <w:r w:rsidRPr="005D23D7">
        <w:rPr>
          <w:rFonts w:cs="Times New Roman"/>
        </w:rPr>
        <w:t>01/12/2017.</w:t>
      </w:r>
    </w:p>
    <w:p w14:paraId="35D62AC4" w14:textId="77777777" w:rsidR="005D23D7" w:rsidRPr="005D23D7" w:rsidRDefault="005D23D7" w:rsidP="005D23D7">
      <w:pPr>
        <w:rPr>
          <w:rFonts w:cs="Times New Roman"/>
          <w:b/>
        </w:rPr>
      </w:pPr>
      <w:r w:rsidRPr="005D23D7">
        <w:rPr>
          <w:rFonts w:cs="Times New Roman"/>
          <w:b/>
        </w:rPr>
        <w:t xml:space="preserve"> Fecha de finalización: </w:t>
      </w:r>
      <w:r w:rsidR="00D1706F">
        <w:rPr>
          <w:rFonts w:cs="Times New Roman"/>
        </w:rPr>
        <w:t>08/03/2018</w:t>
      </w:r>
      <w:r w:rsidRPr="005D23D7">
        <w:rPr>
          <w:rFonts w:cs="Times New Roman"/>
        </w:rPr>
        <w:t>.</w:t>
      </w:r>
    </w:p>
    <w:p w14:paraId="74337C8A" w14:textId="77777777" w:rsidR="005D23D7" w:rsidRPr="005D23D7" w:rsidRDefault="004D2EE7" w:rsidP="005D23D7">
      <w:pPr>
        <w:pStyle w:val="Ttulo2"/>
        <w:rPr>
          <w:rFonts w:cs="Times New Roman"/>
        </w:rPr>
      </w:pPr>
      <w:bookmarkStart w:id="19" w:name="_Toc498546985"/>
      <w:r>
        <w:rPr>
          <w:rFonts w:cs="Times New Roman"/>
        </w:rPr>
        <w:t>Justificación del p</w:t>
      </w:r>
      <w:r w:rsidR="005D23D7" w:rsidRPr="005D23D7">
        <w:rPr>
          <w:rFonts w:cs="Times New Roman"/>
        </w:rPr>
        <w:t>royecto</w:t>
      </w:r>
      <w:bookmarkEnd w:id="19"/>
    </w:p>
    <w:p w14:paraId="763DA414" w14:textId="77777777" w:rsidR="005D23D7" w:rsidRPr="005D23D7" w:rsidRDefault="005D23D7" w:rsidP="005D23D7">
      <w:pPr>
        <w:rPr>
          <w:rFonts w:cs="Times New Roman"/>
        </w:rPr>
      </w:pPr>
      <w:r w:rsidRPr="005D23D7">
        <w:rPr>
          <w:rFonts w:cs="Times New Roman"/>
        </w:rPr>
        <w:t>La capacidad para tomar decisiones de negocio precisas y de forma rápida se ha convertido en una de las claves para que una empresa llegue al éxito. Sin embargo, los sistemas de información tradicionales (como la mayoría de los programas de gestión, las aplicaciones a medida, e incluso los ERP más sofisticados), suelen presentar una estructura muy inflexible para este fin. Aunque su diseño se adapta con mayor o menor medida para manejar los datos de la empresa, no permite obtener la información de los mismos, y mucho menos extrapolar el conocimiento almacenado en el día a día de las bases de datos.</w:t>
      </w:r>
    </w:p>
    <w:p w14:paraId="35CC8D7A" w14:textId="77777777" w:rsidR="005D23D7" w:rsidRPr="005D23D7" w:rsidRDefault="005D23D7" w:rsidP="005D23D7">
      <w:pPr>
        <w:rPr>
          <w:rFonts w:cs="Times New Roman"/>
        </w:rPr>
      </w:pPr>
      <w:r w:rsidRPr="005D23D7">
        <w:rPr>
          <w:rFonts w:cs="Times New Roman"/>
        </w:rPr>
        <w:t>Las principales características de BI como solución tecnológica son:</w:t>
      </w:r>
    </w:p>
    <w:p w14:paraId="035C3EB1" w14:textId="77777777" w:rsidR="005D23D7" w:rsidRPr="005D23D7" w:rsidRDefault="005D23D7" w:rsidP="005D23D7">
      <w:pPr>
        <w:pStyle w:val="Prrafodelista"/>
        <w:numPr>
          <w:ilvl w:val="0"/>
          <w:numId w:val="3"/>
        </w:numPr>
        <w:rPr>
          <w:rFonts w:cs="Times New Roman"/>
        </w:rPr>
      </w:pPr>
      <w:r w:rsidRPr="005D23D7">
        <w:rPr>
          <w:rFonts w:cs="Times New Roman"/>
          <w:b/>
        </w:rPr>
        <w:t>Centralizar, depurar y afianzar los datos.</w:t>
      </w:r>
    </w:p>
    <w:p w14:paraId="04DDB6B7" w14:textId="77777777" w:rsidR="005D23D7" w:rsidRPr="005D23D7" w:rsidRDefault="005D23D7" w:rsidP="005D23D7">
      <w:pPr>
        <w:pStyle w:val="Prrafodelista"/>
        <w:rPr>
          <w:rFonts w:cs="Times New Roman"/>
        </w:rPr>
      </w:pPr>
      <w:r w:rsidRPr="005D23D7">
        <w:rPr>
          <w:rFonts w:cs="Times New Roman"/>
        </w:rPr>
        <w:t>Business Intelligence es un concepto integrador, ya que reúne, normaliza y centraliza toda la información de la empresa, permitiendo su exploración sin esfuerzo. Así las inteligencias comercial, operativa y financiera basan todas las decisiones estratégicas en la misma información.</w:t>
      </w:r>
    </w:p>
    <w:p w14:paraId="48B7369D" w14:textId="77777777" w:rsidR="005D23D7" w:rsidRPr="005D23D7" w:rsidRDefault="005D23D7" w:rsidP="005D23D7">
      <w:pPr>
        <w:pStyle w:val="Prrafodelista"/>
        <w:numPr>
          <w:ilvl w:val="0"/>
          <w:numId w:val="3"/>
        </w:numPr>
        <w:rPr>
          <w:rFonts w:cs="Times New Roman"/>
        </w:rPr>
      </w:pPr>
      <w:r w:rsidRPr="005D23D7">
        <w:rPr>
          <w:rFonts w:cs="Times New Roman"/>
          <w:b/>
        </w:rPr>
        <w:t>Descubrir información no evidente para las aplicaciones actuales.</w:t>
      </w:r>
    </w:p>
    <w:p w14:paraId="37B6FE5A" w14:textId="77777777" w:rsidR="005D23D7" w:rsidRPr="005D23D7" w:rsidRDefault="005D23D7" w:rsidP="005D23D7">
      <w:pPr>
        <w:pStyle w:val="Prrafodelista"/>
        <w:rPr>
          <w:rFonts w:cs="Times New Roman"/>
        </w:rPr>
      </w:pPr>
      <w:r w:rsidRPr="005D23D7">
        <w:rPr>
          <w:rFonts w:cs="Times New Roman"/>
        </w:rPr>
        <w:t>En el día a día de las aplicaciones de gestión se pueden esconder pautas de comportamiento, tendencias, evoluciones del mercado, cambios en el consumo o en la producción, que resulta prácticamente imposible reconocer sin el software adecuado. Es lo que se puede calificar como extraer información de los datos, y conocimiento de la información.</w:t>
      </w:r>
    </w:p>
    <w:p w14:paraId="024889F5" w14:textId="77777777" w:rsidR="005D23D7" w:rsidRPr="005D23D7" w:rsidRDefault="005D23D7" w:rsidP="005D23D7">
      <w:pPr>
        <w:pStyle w:val="Prrafodelista"/>
        <w:numPr>
          <w:ilvl w:val="0"/>
          <w:numId w:val="3"/>
        </w:numPr>
        <w:rPr>
          <w:rFonts w:cs="Times New Roman"/>
        </w:rPr>
      </w:pPr>
      <w:r w:rsidRPr="005D23D7">
        <w:rPr>
          <w:rFonts w:cs="Times New Roman"/>
          <w:b/>
        </w:rPr>
        <w:t>Optimizar el rendimiento de los sistemas.</w:t>
      </w:r>
    </w:p>
    <w:p w14:paraId="33E12584" w14:textId="77777777" w:rsidR="005D23D7" w:rsidRPr="005D23D7" w:rsidRDefault="005D23D7" w:rsidP="005D23D7">
      <w:pPr>
        <w:pStyle w:val="Prrafodelista"/>
        <w:rPr>
          <w:rFonts w:cs="Times New Roman"/>
        </w:rPr>
      </w:pPr>
      <w:r w:rsidRPr="005D23D7">
        <w:rPr>
          <w:rFonts w:cs="Times New Roman"/>
        </w:rPr>
        <w:t>Las plataformas de BI se diseñan para perfeccionar al máximo las consultas de alto nivel, realizando las transformaciones oportunas a cada sistema (OLTP - OLAP), y liberando los servidores operacionales.</w:t>
      </w:r>
    </w:p>
    <w:p w14:paraId="5F69048E" w14:textId="77777777" w:rsidR="005D23D7" w:rsidRPr="005D23D7" w:rsidRDefault="005D23D7" w:rsidP="005D23D7">
      <w:pPr>
        <w:rPr>
          <w:rFonts w:cs="Times New Roman"/>
        </w:rPr>
      </w:pPr>
      <w:r w:rsidRPr="005D23D7">
        <w:rPr>
          <w:rFonts w:cs="Times New Roman"/>
        </w:rPr>
        <w:t>Las ventajas competitivas que ofrece BI son:</w:t>
      </w:r>
    </w:p>
    <w:p w14:paraId="5AE0B6FE" w14:textId="77777777" w:rsidR="005D23D7" w:rsidRPr="005D23D7" w:rsidRDefault="005D23D7" w:rsidP="005D23D7">
      <w:pPr>
        <w:pStyle w:val="Prrafodelista"/>
        <w:numPr>
          <w:ilvl w:val="0"/>
          <w:numId w:val="3"/>
        </w:numPr>
        <w:rPr>
          <w:rFonts w:cs="Times New Roman"/>
        </w:rPr>
      </w:pPr>
      <w:r w:rsidRPr="005D23D7">
        <w:rPr>
          <w:rFonts w:cs="Times New Roman"/>
          <w:b/>
        </w:rPr>
        <w:t>Seguimiento real del plan estratégico.</w:t>
      </w:r>
    </w:p>
    <w:p w14:paraId="79D90E54" w14:textId="77777777" w:rsidR="005D23D7" w:rsidRPr="005D23D7" w:rsidRDefault="005D23D7" w:rsidP="005D23D7">
      <w:pPr>
        <w:pStyle w:val="Prrafodelista"/>
        <w:rPr>
          <w:rFonts w:cs="Times New Roman"/>
        </w:rPr>
      </w:pPr>
      <w:r w:rsidRPr="005D23D7">
        <w:rPr>
          <w:rFonts w:cs="Times New Roman"/>
        </w:rPr>
        <w:t>Si su empresa dispone de plan estratégico, el BI le permite, mediante un cuadro de mando, crear, manejar y monitorizar las métricas y los objetivos estratégicos propuestos en ese plan, para poder detectar a tiempo las desviaciones, adoptando las acciones oportunas para corregirlas.</w:t>
      </w:r>
    </w:p>
    <w:p w14:paraId="1707A77A" w14:textId="77777777" w:rsidR="005D23D7" w:rsidRPr="005D23D7" w:rsidRDefault="005D23D7" w:rsidP="005D23D7">
      <w:pPr>
        <w:pStyle w:val="Prrafodelista"/>
        <w:numPr>
          <w:ilvl w:val="0"/>
          <w:numId w:val="3"/>
        </w:numPr>
        <w:rPr>
          <w:rFonts w:cs="Times New Roman"/>
        </w:rPr>
      </w:pPr>
      <w:r w:rsidRPr="005D23D7">
        <w:rPr>
          <w:rFonts w:cs="Times New Roman"/>
          <w:b/>
        </w:rPr>
        <w:t>Aprender de errores pasados.</w:t>
      </w:r>
    </w:p>
    <w:p w14:paraId="1BB0A9A5" w14:textId="77777777" w:rsidR="005D23D7" w:rsidRPr="005D23D7" w:rsidRDefault="005D23D7" w:rsidP="005D23D7">
      <w:pPr>
        <w:pStyle w:val="Prrafodelista"/>
        <w:rPr>
          <w:rFonts w:cs="Times New Roman"/>
        </w:rPr>
      </w:pPr>
      <w:r w:rsidRPr="005D23D7">
        <w:rPr>
          <w:rFonts w:cs="Times New Roman"/>
        </w:rPr>
        <w:t>Al historiar los datos relevantes, una aplicación de BI permite que una empresa aprenda de su historia y de sus mejores prácticas, y que pueda evitar tropezarse de nuevo con los mismos errores del pasado.</w:t>
      </w:r>
    </w:p>
    <w:p w14:paraId="6368ECDD" w14:textId="77777777" w:rsidR="005D23D7" w:rsidRPr="005D23D7" w:rsidRDefault="005D23D7" w:rsidP="005D23D7">
      <w:pPr>
        <w:pStyle w:val="Prrafodelista"/>
        <w:numPr>
          <w:ilvl w:val="0"/>
          <w:numId w:val="3"/>
        </w:numPr>
        <w:rPr>
          <w:rFonts w:cs="Times New Roman"/>
        </w:rPr>
      </w:pPr>
      <w:r w:rsidRPr="005D23D7">
        <w:rPr>
          <w:rFonts w:cs="Times New Roman"/>
          <w:b/>
        </w:rPr>
        <w:t>Mejorar la competitividad.</w:t>
      </w:r>
    </w:p>
    <w:p w14:paraId="4B53D6E4" w14:textId="77777777" w:rsidR="005D23D7" w:rsidRDefault="005D23D7" w:rsidP="005D23D7">
      <w:pPr>
        <w:pStyle w:val="Prrafodelista"/>
        <w:rPr>
          <w:rFonts w:cs="Times New Roman"/>
        </w:rPr>
      </w:pPr>
      <w:r w:rsidRPr="005D23D7">
        <w:rPr>
          <w:rFonts w:cs="Times New Roman"/>
        </w:rPr>
        <w:lastRenderedPageBreak/>
        <w:t>La ineludible tendencia a explotar la información marca cada vez más la diferencia en los sectores.</w:t>
      </w:r>
    </w:p>
    <w:p w14:paraId="6A67C54A" w14:textId="77777777" w:rsidR="005D23D7" w:rsidRDefault="005D23D7" w:rsidP="005D23D7">
      <w:pPr>
        <w:pStyle w:val="Prrafodelista"/>
        <w:rPr>
          <w:rFonts w:cs="Times New Roman"/>
        </w:rPr>
      </w:pPr>
    </w:p>
    <w:p w14:paraId="2A088745" w14:textId="77777777" w:rsidR="005D23D7" w:rsidRDefault="005D23D7" w:rsidP="005D23D7">
      <w:pPr>
        <w:pStyle w:val="Prrafodelista"/>
        <w:rPr>
          <w:rFonts w:cs="Times New Roman"/>
        </w:rPr>
      </w:pPr>
    </w:p>
    <w:p w14:paraId="243A1E50" w14:textId="77777777" w:rsidR="005D23D7" w:rsidRPr="005D23D7" w:rsidRDefault="005D23D7" w:rsidP="005D23D7">
      <w:pPr>
        <w:pStyle w:val="Prrafodelista"/>
        <w:rPr>
          <w:rFonts w:cs="Times New Roman"/>
        </w:rPr>
      </w:pPr>
    </w:p>
    <w:p w14:paraId="64A99809" w14:textId="77777777" w:rsidR="005D23D7" w:rsidRPr="005D23D7" w:rsidRDefault="005D23D7" w:rsidP="005D23D7">
      <w:pPr>
        <w:pStyle w:val="Prrafodelista"/>
        <w:numPr>
          <w:ilvl w:val="0"/>
          <w:numId w:val="3"/>
        </w:numPr>
        <w:rPr>
          <w:rFonts w:cs="Times New Roman"/>
          <w:b/>
        </w:rPr>
      </w:pPr>
      <w:r w:rsidRPr="005D23D7">
        <w:rPr>
          <w:rFonts w:cs="Times New Roman"/>
          <w:b/>
        </w:rPr>
        <w:t>Obtener el verdadero valor de las aplicaciones de gestión.</w:t>
      </w:r>
    </w:p>
    <w:p w14:paraId="593A7B38" w14:textId="77777777" w:rsidR="005D23D7" w:rsidRPr="005D23D7" w:rsidRDefault="005D23D7" w:rsidP="005D23D7">
      <w:pPr>
        <w:pStyle w:val="Prrafodelista"/>
        <w:rPr>
          <w:rFonts w:cs="Times New Roman"/>
        </w:rPr>
      </w:pPr>
      <w:r w:rsidRPr="005D23D7">
        <w:rPr>
          <w:rFonts w:cs="Times New Roman"/>
        </w:rPr>
        <w:t>Las empresas no siempre han sabido aprovechar todo el potencial de sus aplicaciones de gestión. Con BI, todos los empleados, desde el director general hasta el último analista, tienen acceso a información adecuada, integrada y actualizada.</w:t>
      </w:r>
    </w:p>
    <w:p w14:paraId="3395E70A" w14:textId="77777777" w:rsidR="005D23D7" w:rsidRPr="005D23D7" w:rsidRDefault="004D2EE7" w:rsidP="005D23D7">
      <w:pPr>
        <w:pStyle w:val="Ttulo2"/>
        <w:rPr>
          <w:rFonts w:cs="Times New Roman"/>
        </w:rPr>
      </w:pPr>
      <w:bookmarkStart w:id="20" w:name="_Toc498546986"/>
      <w:r>
        <w:rPr>
          <w:rFonts w:cs="Times New Roman"/>
        </w:rPr>
        <w:t>Objetivo del p</w:t>
      </w:r>
      <w:r w:rsidR="005D23D7" w:rsidRPr="005D23D7">
        <w:rPr>
          <w:rFonts w:cs="Times New Roman"/>
        </w:rPr>
        <w:t>royecto</w:t>
      </w:r>
      <w:bookmarkEnd w:id="20"/>
    </w:p>
    <w:p w14:paraId="18CD405A" w14:textId="77777777" w:rsidR="005D23D7" w:rsidRPr="005D23D7" w:rsidRDefault="005D23D7" w:rsidP="005D23D7">
      <w:pPr>
        <w:rPr>
          <w:rFonts w:cs="Times New Roman"/>
        </w:rPr>
      </w:pPr>
      <w:r w:rsidRPr="005D23D7">
        <w:rPr>
          <w:rFonts w:cs="Times New Roman"/>
        </w:rPr>
        <w:t>La investigación de las diferentes técnicas y herramientas utilizadas en aplicativos Business Intelligence destacando ventajas y desventajas de cada una respecto a sus pares.</w:t>
      </w:r>
    </w:p>
    <w:p w14:paraId="152A8EBF" w14:textId="77777777" w:rsidR="005D23D7" w:rsidRPr="005D23D7" w:rsidRDefault="005D23D7" w:rsidP="005D23D7">
      <w:pPr>
        <w:rPr>
          <w:rFonts w:cs="Times New Roman"/>
        </w:rPr>
      </w:pPr>
      <w:r w:rsidRPr="005D23D7">
        <w:rPr>
          <w:rFonts w:cs="Times New Roman"/>
        </w:rPr>
        <w:t>Posteriormente el desarrollo del aplicativo Business Intelligence con las técnicas y herramientas elegidas a partir de la conclusión obtenida en la investigación.</w:t>
      </w:r>
    </w:p>
    <w:p w14:paraId="1CB2E4E5" w14:textId="77777777" w:rsidR="005D23D7" w:rsidRPr="005D23D7" w:rsidRDefault="004D2EE7" w:rsidP="005D23D7">
      <w:pPr>
        <w:pStyle w:val="Ttulo2"/>
        <w:rPr>
          <w:rFonts w:cs="Times New Roman"/>
        </w:rPr>
      </w:pPr>
      <w:bookmarkStart w:id="21" w:name="_Toc498546987"/>
      <w:r>
        <w:rPr>
          <w:rFonts w:cs="Times New Roman"/>
        </w:rPr>
        <w:t>Criterio de é</w:t>
      </w:r>
      <w:r w:rsidR="005D23D7" w:rsidRPr="005D23D7">
        <w:rPr>
          <w:rFonts w:cs="Times New Roman"/>
        </w:rPr>
        <w:t>xito</w:t>
      </w:r>
      <w:bookmarkEnd w:id="21"/>
    </w:p>
    <w:p w14:paraId="1603DED0" w14:textId="77777777" w:rsidR="005D23D7" w:rsidRPr="005D23D7" w:rsidRDefault="005D23D7" w:rsidP="005D23D7">
      <w:pPr>
        <w:rPr>
          <w:rFonts w:cs="Times New Roman"/>
        </w:rPr>
      </w:pPr>
      <w:r w:rsidRPr="005D23D7">
        <w:rPr>
          <w:rFonts w:cs="Times New Roman"/>
        </w:rPr>
        <w:t>Lograr una mejora en la visión estratégica de la empresa Arla Foods Ingredients SA, de modo que los resultados obtenidos a través del aplicativo sean de gran utilidad para la toma de decisiones a nivel estratégico, quedando reflejada la importancia de este tipo de aplicaciones para la obtención de información que resultaba difícil de obtener mediante los aplicativos tradicionales.</w:t>
      </w:r>
    </w:p>
    <w:p w14:paraId="2D879F31" w14:textId="77777777" w:rsidR="005D23D7" w:rsidRPr="005D23D7" w:rsidRDefault="005D23D7" w:rsidP="005D23D7">
      <w:pPr>
        <w:rPr>
          <w:rFonts w:cs="Times New Roman"/>
        </w:rPr>
      </w:pPr>
      <w:r w:rsidRPr="005D23D7">
        <w:rPr>
          <w:rFonts w:cs="Times New Roman"/>
        </w:rPr>
        <w:t>A su vez, es de preferencia contar con:</w:t>
      </w:r>
    </w:p>
    <w:p w14:paraId="46F2D52B" w14:textId="77777777" w:rsidR="005D23D7" w:rsidRPr="005D23D7" w:rsidRDefault="005D23D7" w:rsidP="005D23D7">
      <w:pPr>
        <w:numPr>
          <w:ilvl w:val="0"/>
          <w:numId w:val="13"/>
        </w:numPr>
        <w:spacing w:after="160" w:line="259" w:lineRule="auto"/>
        <w:rPr>
          <w:rFonts w:cs="Times New Roman"/>
          <w:u w:val="single"/>
        </w:rPr>
      </w:pPr>
      <w:r w:rsidRPr="005D23D7">
        <w:rPr>
          <w:rFonts w:cs="Times New Roman"/>
        </w:rPr>
        <w:t>Personas a cargo del proyecto.</w:t>
      </w:r>
    </w:p>
    <w:p w14:paraId="6CE8BF90" w14:textId="77777777" w:rsidR="005D23D7" w:rsidRPr="005D23D7" w:rsidRDefault="005D23D7" w:rsidP="005D23D7">
      <w:pPr>
        <w:numPr>
          <w:ilvl w:val="0"/>
          <w:numId w:val="13"/>
        </w:numPr>
        <w:spacing w:after="160" w:line="259" w:lineRule="auto"/>
        <w:rPr>
          <w:rFonts w:cs="Times New Roman"/>
          <w:u w:val="single"/>
        </w:rPr>
      </w:pPr>
      <w:r w:rsidRPr="005D23D7">
        <w:rPr>
          <w:rFonts w:cs="Times New Roman"/>
        </w:rPr>
        <w:t>Director de proyecto.</w:t>
      </w:r>
    </w:p>
    <w:p w14:paraId="3809FB90" w14:textId="77777777" w:rsidR="005D23D7" w:rsidRPr="005D23D7" w:rsidRDefault="005D23D7" w:rsidP="005D23D7">
      <w:pPr>
        <w:numPr>
          <w:ilvl w:val="0"/>
          <w:numId w:val="13"/>
        </w:numPr>
        <w:spacing w:after="160" w:line="259" w:lineRule="auto"/>
        <w:rPr>
          <w:rFonts w:cs="Times New Roman"/>
          <w:u w:val="single"/>
        </w:rPr>
      </w:pPr>
      <w:r w:rsidRPr="005D23D7">
        <w:rPr>
          <w:rFonts w:cs="Times New Roman"/>
        </w:rPr>
        <w:t>Tutor/es de tesis.</w:t>
      </w:r>
    </w:p>
    <w:p w14:paraId="72048DB7" w14:textId="77777777" w:rsidR="005D23D7" w:rsidRPr="005D23D7" w:rsidRDefault="005D23D7" w:rsidP="005D23D7">
      <w:pPr>
        <w:numPr>
          <w:ilvl w:val="0"/>
          <w:numId w:val="13"/>
        </w:numPr>
        <w:spacing w:after="160" w:line="259" w:lineRule="auto"/>
        <w:rPr>
          <w:rFonts w:cs="Times New Roman"/>
          <w:lang w:val="es-ES"/>
        </w:rPr>
      </w:pPr>
      <w:r w:rsidRPr="005D23D7">
        <w:rPr>
          <w:rFonts w:cs="Times New Roman"/>
        </w:rPr>
        <w:t>Organizaciones o profesionales dispuestos a colaborar con entrevistas y encuestas.</w:t>
      </w:r>
    </w:p>
    <w:p w14:paraId="33BD8D7B" w14:textId="77777777" w:rsidR="005D23D7" w:rsidRPr="005D23D7" w:rsidRDefault="005D23D7" w:rsidP="005D23D7">
      <w:pPr>
        <w:numPr>
          <w:ilvl w:val="0"/>
          <w:numId w:val="13"/>
        </w:numPr>
        <w:spacing w:after="160" w:line="259" w:lineRule="auto"/>
        <w:rPr>
          <w:rFonts w:cs="Times New Roman"/>
          <w:lang w:val="es-ES"/>
        </w:rPr>
      </w:pPr>
      <w:r w:rsidRPr="005D23D7">
        <w:rPr>
          <w:rFonts w:cs="Times New Roman"/>
        </w:rPr>
        <w:t>Material suficiente para recabar información.</w:t>
      </w:r>
    </w:p>
    <w:p w14:paraId="09E98606" w14:textId="77777777" w:rsidR="005D23D7" w:rsidRPr="005D23D7" w:rsidRDefault="005D23D7" w:rsidP="005D23D7">
      <w:pPr>
        <w:numPr>
          <w:ilvl w:val="0"/>
          <w:numId w:val="13"/>
        </w:numPr>
        <w:spacing w:after="160" w:line="259" w:lineRule="auto"/>
        <w:rPr>
          <w:rFonts w:cs="Times New Roman"/>
          <w:lang w:val="es-ES"/>
        </w:rPr>
      </w:pPr>
      <w:r w:rsidRPr="005D23D7">
        <w:rPr>
          <w:rFonts w:cs="Times New Roman"/>
          <w:lang w:val="es-ES"/>
        </w:rPr>
        <w:t>Medio de movilidad para asistir a las reuniones.</w:t>
      </w:r>
    </w:p>
    <w:p w14:paraId="5EC73B97" w14:textId="77777777" w:rsidR="005D23D7" w:rsidRPr="005D23D7" w:rsidRDefault="005D23D7" w:rsidP="005D23D7">
      <w:pPr>
        <w:pStyle w:val="Ttulo2"/>
        <w:rPr>
          <w:rFonts w:cs="Times New Roman"/>
          <w:lang w:val="es-ES"/>
        </w:rPr>
      </w:pPr>
      <w:bookmarkStart w:id="22" w:name="_Toc498546988"/>
      <w:r w:rsidRPr="005D23D7">
        <w:rPr>
          <w:rFonts w:cs="Times New Roman"/>
          <w:lang w:val="es-ES"/>
        </w:rPr>
        <w:t>Interesados</w:t>
      </w:r>
      <w:bookmarkEnd w:id="22"/>
    </w:p>
    <w:p w14:paraId="1C45FE87" w14:textId="77777777" w:rsidR="005D23D7" w:rsidRPr="005D23D7" w:rsidRDefault="005D23D7" w:rsidP="005D23D7">
      <w:pPr>
        <w:pStyle w:val="Prrafodelista"/>
        <w:numPr>
          <w:ilvl w:val="0"/>
          <w:numId w:val="14"/>
        </w:numPr>
        <w:rPr>
          <w:rFonts w:cs="Times New Roman"/>
          <w:lang w:val="es-ES"/>
        </w:rPr>
      </w:pPr>
      <w:r w:rsidRPr="005D23D7">
        <w:rPr>
          <w:rFonts w:cs="Times New Roman"/>
          <w:lang w:val="es-ES"/>
        </w:rPr>
        <w:t>Positivos</w:t>
      </w:r>
    </w:p>
    <w:p w14:paraId="44423F62" w14:textId="77777777" w:rsidR="005D23D7" w:rsidRPr="005D23D7" w:rsidRDefault="005D23D7" w:rsidP="005D23D7">
      <w:pPr>
        <w:pStyle w:val="Prrafodelista"/>
        <w:numPr>
          <w:ilvl w:val="1"/>
          <w:numId w:val="14"/>
        </w:numPr>
        <w:rPr>
          <w:rFonts w:cs="Times New Roman"/>
          <w:lang w:val="es-ES"/>
        </w:rPr>
      </w:pPr>
      <w:r w:rsidRPr="005D23D7">
        <w:rPr>
          <w:rFonts w:cs="Times New Roman"/>
          <w:lang w:val="es-ES"/>
        </w:rPr>
        <w:t>Alta gerencia Arla Foods Ingredients SA.</w:t>
      </w:r>
    </w:p>
    <w:p w14:paraId="3C86713D" w14:textId="77777777" w:rsidR="005D23D7" w:rsidRPr="005D23D7" w:rsidRDefault="005D23D7" w:rsidP="005D23D7">
      <w:pPr>
        <w:pStyle w:val="Prrafodelista"/>
        <w:numPr>
          <w:ilvl w:val="1"/>
          <w:numId w:val="14"/>
        </w:numPr>
        <w:rPr>
          <w:rFonts w:cs="Times New Roman"/>
          <w:lang w:val="es-ES"/>
        </w:rPr>
      </w:pPr>
      <w:r w:rsidRPr="005D23D7">
        <w:rPr>
          <w:rFonts w:cs="Times New Roman"/>
          <w:lang w:val="es-ES"/>
        </w:rPr>
        <w:t>Empleados Arla Foods Ingredients SA.</w:t>
      </w:r>
    </w:p>
    <w:p w14:paraId="0CB2F473" w14:textId="77777777" w:rsidR="005D23D7" w:rsidRPr="005D23D7" w:rsidRDefault="005D23D7" w:rsidP="005D23D7">
      <w:pPr>
        <w:pStyle w:val="Prrafodelista"/>
        <w:numPr>
          <w:ilvl w:val="1"/>
          <w:numId w:val="14"/>
        </w:numPr>
        <w:rPr>
          <w:rFonts w:cs="Times New Roman"/>
          <w:lang w:val="es-ES"/>
        </w:rPr>
      </w:pPr>
      <w:r w:rsidRPr="005D23D7">
        <w:rPr>
          <w:rFonts w:cs="Times New Roman"/>
          <w:lang w:val="es-ES"/>
        </w:rPr>
        <w:t>Alta gerencia CABL &amp; Asociados SRL.</w:t>
      </w:r>
    </w:p>
    <w:p w14:paraId="48589799" w14:textId="77777777" w:rsidR="005D23D7" w:rsidRPr="005D23D7" w:rsidRDefault="005D23D7" w:rsidP="005D23D7">
      <w:pPr>
        <w:pStyle w:val="Prrafodelista"/>
        <w:numPr>
          <w:ilvl w:val="1"/>
          <w:numId w:val="14"/>
        </w:numPr>
        <w:rPr>
          <w:rFonts w:cs="Times New Roman"/>
          <w:lang w:val="es-ES"/>
        </w:rPr>
      </w:pPr>
      <w:r w:rsidRPr="005D23D7">
        <w:rPr>
          <w:rFonts w:cs="Times New Roman"/>
          <w:lang w:val="es-ES"/>
        </w:rPr>
        <w:t>Equipo de proyecto.</w:t>
      </w:r>
    </w:p>
    <w:p w14:paraId="09BCAECA" w14:textId="77777777" w:rsidR="005D23D7" w:rsidRPr="005D23D7" w:rsidRDefault="005D23D7" w:rsidP="005D23D7">
      <w:pPr>
        <w:pStyle w:val="Prrafodelista"/>
        <w:numPr>
          <w:ilvl w:val="1"/>
          <w:numId w:val="14"/>
        </w:numPr>
        <w:rPr>
          <w:rFonts w:cs="Times New Roman"/>
          <w:lang w:val="es-ES"/>
        </w:rPr>
      </w:pPr>
      <w:r w:rsidRPr="005D23D7">
        <w:rPr>
          <w:rFonts w:cs="Times New Roman"/>
          <w:lang w:val="es-ES"/>
        </w:rPr>
        <w:t>Director de tesis.</w:t>
      </w:r>
    </w:p>
    <w:p w14:paraId="268A2592" w14:textId="77777777" w:rsidR="005D23D7" w:rsidRPr="005D23D7" w:rsidRDefault="005D23D7" w:rsidP="005D23D7">
      <w:pPr>
        <w:pStyle w:val="Prrafodelista"/>
        <w:numPr>
          <w:ilvl w:val="1"/>
          <w:numId w:val="14"/>
        </w:numPr>
        <w:rPr>
          <w:rFonts w:cs="Times New Roman"/>
          <w:lang w:val="es-ES"/>
        </w:rPr>
      </w:pPr>
      <w:r w:rsidRPr="005D23D7">
        <w:rPr>
          <w:rFonts w:cs="Times New Roman"/>
          <w:lang w:val="es-ES"/>
        </w:rPr>
        <w:t>Tutor/es de tesis.</w:t>
      </w:r>
    </w:p>
    <w:p w14:paraId="1CD00FA2" w14:textId="77777777" w:rsidR="005D23D7" w:rsidRPr="005D23D7" w:rsidRDefault="005D23D7" w:rsidP="005D23D7">
      <w:pPr>
        <w:pStyle w:val="Prrafodelista"/>
        <w:numPr>
          <w:ilvl w:val="0"/>
          <w:numId w:val="14"/>
        </w:numPr>
        <w:rPr>
          <w:rFonts w:cs="Times New Roman"/>
          <w:lang w:val="es-ES"/>
        </w:rPr>
      </w:pPr>
      <w:r w:rsidRPr="005D23D7">
        <w:rPr>
          <w:rFonts w:cs="Times New Roman"/>
          <w:lang w:val="es-ES"/>
        </w:rPr>
        <w:t>Negativos</w:t>
      </w:r>
    </w:p>
    <w:p w14:paraId="74F4792A" w14:textId="77777777" w:rsidR="005D23D7" w:rsidRPr="005D23D7" w:rsidRDefault="005D23D7" w:rsidP="005D23D7">
      <w:pPr>
        <w:pStyle w:val="Prrafodelista"/>
        <w:numPr>
          <w:ilvl w:val="1"/>
          <w:numId w:val="14"/>
        </w:numPr>
        <w:rPr>
          <w:rFonts w:cs="Times New Roman"/>
          <w:lang w:val="es-ES"/>
        </w:rPr>
      </w:pPr>
      <w:r w:rsidRPr="005D23D7">
        <w:rPr>
          <w:rFonts w:cs="Times New Roman"/>
          <w:lang w:val="es-ES"/>
        </w:rPr>
        <w:t>Toda empresa que sea competencia de Arla Foods Ingredients SA.</w:t>
      </w:r>
    </w:p>
    <w:p w14:paraId="61D92CC1" w14:textId="77777777" w:rsidR="005D23D7" w:rsidRDefault="005D23D7" w:rsidP="005D23D7">
      <w:pPr>
        <w:pStyle w:val="Ttulo1"/>
        <w:rPr>
          <w:rFonts w:cs="Times New Roman"/>
          <w:lang w:val="es-ES"/>
        </w:rPr>
      </w:pPr>
    </w:p>
    <w:p w14:paraId="6396C28D" w14:textId="77777777" w:rsidR="005D23D7" w:rsidRPr="005D23D7" w:rsidRDefault="005D23D7" w:rsidP="005D23D7">
      <w:pPr>
        <w:rPr>
          <w:lang w:val="es-ES"/>
        </w:rPr>
      </w:pPr>
    </w:p>
    <w:p w14:paraId="29B27E48" w14:textId="77777777" w:rsidR="005D23D7" w:rsidRPr="005D23D7" w:rsidRDefault="005D23D7" w:rsidP="005D23D7">
      <w:pPr>
        <w:pStyle w:val="Ttulo1"/>
        <w:rPr>
          <w:rFonts w:cs="Times New Roman"/>
          <w:lang w:val="es-ES"/>
        </w:rPr>
      </w:pPr>
      <w:bookmarkStart w:id="23" w:name="_Toc498546989"/>
      <w:r w:rsidRPr="005D23D7">
        <w:rPr>
          <w:rFonts w:cs="Times New Roman"/>
          <w:lang w:val="es-ES"/>
        </w:rPr>
        <w:lastRenderedPageBreak/>
        <w:t>Project Scope</w:t>
      </w:r>
      <w:bookmarkEnd w:id="23"/>
    </w:p>
    <w:p w14:paraId="3FA34894" w14:textId="77777777" w:rsidR="005D23D7" w:rsidRPr="005D23D7" w:rsidRDefault="005D23D7" w:rsidP="005D23D7">
      <w:pPr>
        <w:pStyle w:val="Ttulo2"/>
        <w:rPr>
          <w:rFonts w:cs="Times New Roman"/>
        </w:rPr>
      </w:pPr>
      <w:bookmarkStart w:id="24" w:name="_Toc498546990"/>
      <w:r w:rsidRPr="005D23D7">
        <w:rPr>
          <w:rFonts w:cs="Times New Roman"/>
          <w:noProof/>
          <w:lang w:eastAsia="es-AR"/>
        </w:rPr>
        <w:drawing>
          <wp:anchor distT="0" distB="0" distL="114300" distR="114300" simplePos="0" relativeHeight="251667456" behindDoc="1" locked="0" layoutInCell="1" allowOverlap="1" wp14:anchorId="55AD92D7" wp14:editId="7EE71EF0">
            <wp:simplePos x="0" y="0"/>
            <wp:positionH relativeFrom="column">
              <wp:posOffset>4857750</wp:posOffset>
            </wp:positionH>
            <wp:positionV relativeFrom="paragraph">
              <wp:posOffset>205740</wp:posOffset>
            </wp:positionV>
            <wp:extent cx="1524000" cy="1098550"/>
            <wp:effectExtent l="0" t="0" r="0" b="6350"/>
            <wp:wrapNone/>
            <wp:docPr id="8" name="Imagen 8" descr="http://newsverge.com/wp-content/uploads/2016/04/Ar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verge.com/wp-content/uploads/2016/04/Ar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23D7">
        <w:rPr>
          <w:rFonts w:cs="Times New Roman"/>
          <w:noProof/>
          <w:lang w:eastAsia="es-AR"/>
        </w:rPr>
        <w:t>Información</w:t>
      </w:r>
      <w:r w:rsidRPr="005D23D7">
        <w:rPr>
          <w:rFonts w:cs="Times New Roman"/>
        </w:rPr>
        <w:t xml:space="preserve"> del </w:t>
      </w:r>
      <w:r w:rsidR="004D2EE7">
        <w:rPr>
          <w:rFonts w:cs="Times New Roman"/>
        </w:rPr>
        <w:t>p</w:t>
      </w:r>
      <w:r w:rsidRPr="005D23D7">
        <w:rPr>
          <w:rFonts w:cs="Times New Roman"/>
        </w:rPr>
        <w:t>royecto</w:t>
      </w:r>
      <w:bookmarkEnd w:id="24"/>
    </w:p>
    <w:p w14:paraId="762426FC" w14:textId="77777777" w:rsidR="005D23D7" w:rsidRPr="005D23D7" w:rsidRDefault="005D23D7" w:rsidP="005D23D7">
      <w:pPr>
        <w:rPr>
          <w:rFonts w:cs="Times New Roman"/>
        </w:rPr>
      </w:pPr>
    </w:p>
    <w:p w14:paraId="63F88DDA" w14:textId="77777777" w:rsidR="005D23D7" w:rsidRPr="005D23D7" w:rsidRDefault="005D23D7" w:rsidP="005D23D7">
      <w:pPr>
        <w:ind w:firstLine="708"/>
        <w:rPr>
          <w:rFonts w:cs="Times New Roman"/>
        </w:rPr>
      </w:pPr>
      <w:r w:rsidRPr="005D23D7">
        <w:rPr>
          <w:rFonts w:cs="Times New Roman"/>
          <w:b/>
        </w:rPr>
        <w:t xml:space="preserve">Organización: </w:t>
      </w:r>
      <w:r w:rsidRPr="005D23D7">
        <w:rPr>
          <w:rFonts w:cs="Times New Roman"/>
        </w:rPr>
        <w:t>Arla Foods Ingredients S.A.</w:t>
      </w:r>
    </w:p>
    <w:p w14:paraId="5166CB39" w14:textId="77777777" w:rsidR="005D23D7" w:rsidRPr="005D23D7" w:rsidRDefault="005D23D7" w:rsidP="005D23D7">
      <w:pPr>
        <w:ind w:firstLine="708"/>
        <w:rPr>
          <w:rFonts w:cs="Times New Roman"/>
        </w:rPr>
      </w:pPr>
      <w:r w:rsidRPr="005D23D7">
        <w:rPr>
          <w:rFonts w:cs="Times New Roman"/>
          <w:b/>
        </w:rPr>
        <w:t xml:space="preserve">       Proyecto: </w:t>
      </w:r>
      <w:r w:rsidRPr="005D23D7">
        <w:rPr>
          <w:rFonts w:cs="Times New Roman"/>
        </w:rPr>
        <w:t>Aplicativo Business Intelligence para toma de decisiones.</w:t>
      </w:r>
    </w:p>
    <w:p w14:paraId="6F8F1A2D" w14:textId="77777777" w:rsidR="005D23D7" w:rsidRPr="005D23D7" w:rsidRDefault="005D23D7" w:rsidP="005D23D7">
      <w:pPr>
        <w:rPr>
          <w:rFonts w:cs="Times New Roman"/>
        </w:rPr>
      </w:pPr>
      <w:r w:rsidRPr="005D23D7">
        <w:rPr>
          <w:rFonts w:cs="Times New Roman"/>
          <w:b/>
        </w:rPr>
        <w:t xml:space="preserve">          Fecha de Inicio: </w:t>
      </w:r>
      <w:r w:rsidRPr="005D23D7">
        <w:rPr>
          <w:rFonts w:cs="Times New Roman"/>
        </w:rPr>
        <w:t>01/12/2017.</w:t>
      </w:r>
    </w:p>
    <w:p w14:paraId="5FEC33B2" w14:textId="77777777" w:rsidR="005D23D7" w:rsidRPr="005D23D7" w:rsidRDefault="005D23D7" w:rsidP="005D23D7">
      <w:pPr>
        <w:rPr>
          <w:rFonts w:cs="Times New Roman"/>
        </w:rPr>
      </w:pPr>
      <w:r w:rsidRPr="005D23D7">
        <w:rPr>
          <w:rFonts w:cs="Times New Roman"/>
          <w:b/>
        </w:rPr>
        <w:t xml:space="preserve"> Fecha de finalización: </w:t>
      </w:r>
      <w:r w:rsidR="00D1706F">
        <w:rPr>
          <w:rFonts w:cs="Times New Roman"/>
        </w:rPr>
        <w:t>08/03</w:t>
      </w:r>
      <w:r w:rsidRPr="005D23D7">
        <w:rPr>
          <w:rFonts w:cs="Times New Roman"/>
        </w:rPr>
        <w:t>/2017.</w:t>
      </w:r>
    </w:p>
    <w:p w14:paraId="03881D8B" w14:textId="77777777" w:rsidR="005D23D7" w:rsidRPr="005D23D7" w:rsidRDefault="005D23D7" w:rsidP="005D23D7">
      <w:pPr>
        <w:rPr>
          <w:rFonts w:cs="Times New Roman"/>
          <w:b/>
        </w:rPr>
      </w:pPr>
      <w:r w:rsidRPr="005D23D7">
        <w:rPr>
          <w:rFonts w:cs="Times New Roman"/>
          <w:b/>
        </w:rPr>
        <w:t>Fecha de actualización: --/--/--.</w:t>
      </w:r>
    </w:p>
    <w:p w14:paraId="17E203DD" w14:textId="77777777" w:rsidR="005D23D7" w:rsidRPr="005D23D7" w:rsidRDefault="005D23D7" w:rsidP="00A71070">
      <w:pPr>
        <w:ind w:firstLine="708"/>
        <w:rPr>
          <w:rFonts w:cs="Times New Roman"/>
        </w:rPr>
      </w:pPr>
      <w:r w:rsidRPr="005D23D7">
        <w:rPr>
          <w:rFonts w:cs="Times New Roman"/>
          <w:b/>
        </w:rPr>
        <w:t xml:space="preserve">Preparado por: </w:t>
      </w:r>
      <w:r w:rsidRPr="005D23D7">
        <w:rPr>
          <w:rFonts w:cs="Times New Roman"/>
        </w:rPr>
        <w:t>Ezequiel Albornoz (Director del proyecto).</w:t>
      </w:r>
    </w:p>
    <w:p w14:paraId="54BAE8C3" w14:textId="77777777" w:rsidR="005D23D7" w:rsidRPr="005D23D7" w:rsidRDefault="005D23D7" w:rsidP="005D23D7">
      <w:pPr>
        <w:pStyle w:val="Ttulo2"/>
        <w:rPr>
          <w:rFonts w:cs="Times New Roman"/>
        </w:rPr>
      </w:pPr>
      <w:bookmarkStart w:id="25" w:name="_Toc498546991"/>
      <w:r w:rsidRPr="005D23D7">
        <w:rPr>
          <w:rFonts w:cs="Times New Roman"/>
        </w:rPr>
        <w:t>Breve descripción del proyecto</w:t>
      </w:r>
      <w:bookmarkEnd w:id="25"/>
    </w:p>
    <w:p w14:paraId="21805284" w14:textId="77777777" w:rsidR="00A71070" w:rsidRDefault="00A71070" w:rsidP="00A71070">
      <w:pPr>
        <w:rPr>
          <w:rFonts w:cs="Times New Roman"/>
        </w:rPr>
      </w:pPr>
      <w:r w:rsidRPr="00B803D7">
        <w:rPr>
          <w:rFonts w:cs="Times New Roman"/>
        </w:rPr>
        <w:t xml:space="preserve">El </w:t>
      </w:r>
      <w:r>
        <w:rPr>
          <w:rFonts w:cs="Times New Roman"/>
        </w:rPr>
        <w:t>proyecto se enfoca en la realización de una investigación de las herramientas y técnicas utilizadas en BI y concluye brindando a los superiores de la sede de Arla Foods Ingredients SA ubicada en Porteña, Córdoba, Argentina una herramienta orientada</w:t>
      </w:r>
      <w:r w:rsidRPr="00B803D7">
        <w:rPr>
          <w:rFonts w:cs="Times New Roman"/>
        </w:rPr>
        <w:t xml:space="preserve"> a </w:t>
      </w:r>
      <w:r>
        <w:rPr>
          <w:rFonts w:cs="Times New Roman"/>
        </w:rPr>
        <w:t>realizar un análisis de los datos de la empresa, transformarlos en información y conocimiento, a tal punto que no se necesiten conceptos informáticos para comprender los resultados, de forma de ayudar en cuestiones de toma de decisiones estratégicas para la empresa.</w:t>
      </w:r>
    </w:p>
    <w:p w14:paraId="52EA44FA" w14:textId="77777777" w:rsidR="00A71070" w:rsidRDefault="00A71070" w:rsidP="00A71070">
      <w:pPr>
        <w:pStyle w:val="Ttulo2"/>
        <w:rPr>
          <w:rFonts w:cs="Times New Roman"/>
        </w:rPr>
      </w:pPr>
      <w:bookmarkStart w:id="26" w:name="_Toc498546992"/>
      <w:r w:rsidRPr="00003649">
        <w:rPr>
          <w:rFonts w:cs="Times New Roman"/>
        </w:rPr>
        <w:t>Alcance del producto</w:t>
      </w:r>
      <w:bookmarkEnd w:id="26"/>
    </w:p>
    <w:p w14:paraId="00651F6A" w14:textId="77777777" w:rsidR="00003649" w:rsidRPr="00003649" w:rsidRDefault="00003649" w:rsidP="00003649">
      <w:pPr>
        <w:pStyle w:val="Prrafodelista"/>
        <w:numPr>
          <w:ilvl w:val="0"/>
          <w:numId w:val="16"/>
        </w:numPr>
        <w:spacing w:after="120"/>
        <w:rPr>
          <w:rFonts w:cs="Times New Roman"/>
        </w:rPr>
      </w:pPr>
      <w:r w:rsidRPr="00003649">
        <w:rPr>
          <w:rFonts w:cs="Times New Roman"/>
        </w:rPr>
        <w:t>Informe que incluirá:</w:t>
      </w:r>
    </w:p>
    <w:p w14:paraId="4272CAE6" w14:textId="77777777" w:rsidR="00003649" w:rsidRDefault="00003649" w:rsidP="00003649">
      <w:pPr>
        <w:pStyle w:val="Prrafodelista"/>
        <w:numPr>
          <w:ilvl w:val="0"/>
          <w:numId w:val="15"/>
        </w:numPr>
        <w:spacing w:after="120"/>
        <w:rPr>
          <w:rFonts w:cs="Times New Roman"/>
        </w:rPr>
      </w:pPr>
      <w:r>
        <w:rPr>
          <w:rFonts w:cs="Times New Roman"/>
        </w:rPr>
        <w:t>Índice.</w:t>
      </w:r>
    </w:p>
    <w:p w14:paraId="48DEA589" w14:textId="77777777" w:rsidR="00003649" w:rsidRDefault="00003649" w:rsidP="00003649">
      <w:pPr>
        <w:pStyle w:val="Prrafodelista"/>
        <w:numPr>
          <w:ilvl w:val="0"/>
          <w:numId w:val="15"/>
        </w:numPr>
        <w:spacing w:after="120"/>
        <w:rPr>
          <w:rFonts w:cs="Times New Roman"/>
        </w:rPr>
      </w:pPr>
      <w:r>
        <w:rPr>
          <w:rFonts w:cs="Times New Roman"/>
        </w:rPr>
        <w:t>Agradecimientos.</w:t>
      </w:r>
    </w:p>
    <w:p w14:paraId="208141AD" w14:textId="77777777" w:rsidR="00003649" w:rsidRDefault="00003649" w:rsidP="00003649">
      <w:pPr>
        <w:pStyle w:val="Prrafodelista"/>
        <w:numPr>
          <w:ilvl w:val="0"/>
          <w:numId w:val="15"/>
        </w:numPr>
        <w:spacing w:after="120"/>
        <w:rPr>
          <w:rFonts w:cs="Times New Roman"/>
        </w:rPr>
      </w:pPr>
      <w:r>
        <w:rPr>
          <w:rFonts w:cs="Times New Roman"/>
        </w:rPr>
        <w:t>Introducción.</w:t>
      </w:r>
    </w:p>
    <w:p w14:paraId="19C15993" w14:textId="77777777" w:rsidR="00003649" w:rsidRDefault="00003649" w:rsidP="00003649">
      <w:pPr>
        <w:pStyle w:val="Prrafodelista"/>
        <w:numPr>
          <w:ilvl w:val="0"/>
          <w:numId w:val="15"/>
        </w:numPr>
        <w:spacing w:after="120"/>
        <w:rPr>
          <w:rFonts w:cs="Times New Roman"/>
        </w:rPr>
      </w:pPr>
      <w:r>
        <w:rPr>
          <w:rFonts w:cs="Times New Roman"/>
        </w:rPr>
        <w:t>Glosario de términos.</w:t>
      </w:r>
    </w:p>
    <w:p w14:paraId="29961A12" w14:textId="77777777" w:rsidR="00003649" w:rsidRDefault="00003649" w:rsidP="00003649">
      <w:pPr>
        <w:pStyle w:val="Prrafodelista"/>
        <w:numPr>
          <w:ilvl w:val="0"/>
          <w:numId w:val="15"/>
        </w:numPr>
        <w:spacing w:after="120"/>
        <w:rPr>
          <w:rFonts w:cs="Times New Roman"/>
        </w:rPr>
      </w:pPr>
      <w:r>
        <w:rPr>
          <w:rFonts w:cs="Times New Roman"/>
        </w:rPr>
        <w:t>Capítulos pertenecientes a la investigación de cada herramienta y técnica con sus respectivas ventajas y des</w:t>
      </w:r>
      <w:r w:rsidR="005D5422">
        <w:rPr>
          <w:rFonts w:cs="Times New Roman"/>
        </w:rPr>
        <w:t>ventajas</w:t>
      </w:r>
      <w:r>
        <w:rPr>
          <w:rFonts w:cs="Times New Roman"/>
        </w:rPr>
        <w:t>.</w:t>
      </w:r>
    </w:p>
    <w:p w14:paraId="7E72EAD1" w14:textId="77777777" w:rsidR="00003649" w:rsidRDefault="00003649" w:rsidP="00003649">
      <w:pPr>
        <w:pStyle w:val="Prrafodelista"/>
        <w:numPr>
          <w:ilvl w:val="0"/>
          <w:numId w:val="15"/>
        </w:numPr>
        <w:spacing w:after="120"/>
        <w:rPr>
          <w:rFonts w:cs="Times New Roman"/>
        </w:rPr>
      </w:pPr>
      <w:r>
        <w:rPr>
          <w:rFonts w:cs="Times New Roman"/>
        </w:rPr>
        <w:t>Conclusiones finales.</w:t>
      </w:r>
    </w:p>
    <w:p w14:paraId="19A762AB" w14:textId="77777777" w:rsidR="00003649" w:rsidRDefault="00003649" w:rsidP="00003649">
      <w:pPr>
        <w:pStyle w:val="Prrafodelista"/>
        <w:numPr>
          <w:ilvl w:val="0"/>
          <w:numId w:val="15"/>
        </w:numPr>
        <w:spacing w:after="120"/>
        <w:rPr>
          <w:rFonts w:cs="Times New Roman"/>
        </w:rPr>
      </w:pPr>
      <w:r>
        <w:rPr>
          <w:rFonts w:cs="Times New Roman"/>
        </w:rPr>
        <w:t>Bibliografía.</w:t>
      </w:r>
    </w:p>
    <w:p w14:paraId="4580EEA5" w14:textId="77777777" w:rsidR="003850BD" w:rsidRDefault="00003649" w:rsidP="003850BD">
      <w:pPr>
        <w:pStyle w:val="Prrafodelista"/>
        <w:numPr>
          <w:ilvl w:val="0"/>
          <w:numId w:val="15"/>
        </w:numPr>
        <w:spacing w:after="120"/>
        <w:rPr>
          <w:rFonts w:cs="Times New Roman"/>
        </w:rPr>
      </w:pPr>
      <w:r>
        <w:rPr>
          <w:rFonts w:cs="Times New Roman"/>
        </w:rPr>
        <w:t>Anexo.</w:t>
      </w:r>
    </w:p>
    <w:p w14:paraId="7E501671" w14:textId="77777777" w:rsidR="00003649" w:rsidRDefault="00003649" w:rsidP="00003649">
      <w:pPr>
        <w:pStyle w:val="Prrafodelista"/>
        <w:numPr>
          <w:ilvl w:val="0"/>
          <w:numId w:val="16"/>
        </w:numPr>
        <w:spacing w:after="120"/>
        <w:rPr>
          <w:rFonts w:cs="Times New Roman"/>
        </w:rPr>
      </w:pPr>
      <w:r w:rsidRPr="00003649">
        <w:rPr>
          <w:rFonts w:cs="Times New Roman"/>
        </w:rPr>
        <w:t>Aplicativo que utilizará la alta</w:t>
      </w:r>
      <w:r>
        <w:rPr>
          <w:rFonts w:cs="Times New Roman"/>
        </w:rPr>
        <w:t xml:space="preserve"> gerencia de Arla Foods Ingredients SA para la realización de consultas e informes que cumplan sus requerimientos previstos.</w:t>
      </w:r>
    </w:p>
    <w:p w14:paraId="6179D978" w14:textId="77777777" w:rsidR="00003649" w:rsidRPr="00003649" w:rsidRDefault="00003649" w:rsidP="00003649">
      <w:pPr>
        <w:pStyle w:val="Ttulo2"/>
        <w:rPr>
          <w:rFonts w:cs="Times New Roman"/>
        </w:rPr>
      </w:pPr>
      <w:bookmarkStart w:id="27" w:name="_Toc498546993"/>
      <w:r w:rsidRPr="00003649">
        <w:rPr>
          <w:rFonts w:cs="Times New Roman"/>
        </w:rPr>
        <w:t>Entregables</w:t>
      </w:r>
      <w:bookmarkEnd w:id="27"/>
    </w:p>
    <w:p w14:paraId="1A98CA81" w14:textId="77777777" w:rsidR="00003649" w:rsidRDefault="00003649" w:rsidP="00003649">
      <w:pPr>
        <w:pStyle w:val="Prrafodelista"/>
        <w:numPr>
          <w:ilvl w:val="0"/>
          <w:numId w:val="17"/>
        </w:numPr>
        <w:rPr>
          <w:rFonts w:cs="Times New Roman"/>
        </w:rPr>
      </w:pPr>
      <w:r>
        <w:rPr>
          <w:rFonts w:cs="Times New Roman"/>
        </w:rPr>
        <w:t>Anteproyecto.</w:t>
      </w:r>
    </w:p>
    <w:p w14:paraId="729D7EA4" w14:textId="77777777" w:rsidR="00003649" w:rsidRDefault="00003649" w:rsidP="00003649">
      <w:pPr>
        <w:pStyle w:val="Prrafodelista"/>
        <w:numPr>
          <w:ilvl w:val="0"/>
          <w:numId w:val="17"/>
        </w:numPr>
        <w:rPr>
          <w:rFonts w:cs="Times New Roman"/>
        </w:rPr>
      </w:pPr>
      <w:r>
        <w:rPr>
          <w:rFonts w:cs="Times New Roman"/>
        </w:rPr>
        <w:t>Plan de proyecto.</w:t>
      </w:r>
    </w:p>
    <w:p w14:paraId="1F105A3B" w14:textId="77777777" w:rsidR="00003649" w:rsidRDefault="00003649" w:rsidP="00003649">
      <w:pPr>
        <w:pStyle w:val="Prrafodelista"/>
        <w:numPr>
          <w:ilvl w:val="0"/>
          <w:numId w:val="17"/>
        </w:numPr>
        <w:rPr>
          <w:rFonts w:cs="Times New Roman"/>
        </w:rPr>
      </w:pPr>
      <w:r>
        <w:rPr>
          <w:rFonts w:cs="Times New Roman"/>
        </w:rPr>
        <w:t>Informe escrito de la investigación finalizada.</w:t>
      </w:r>
    </w:p>
    <w:p w14:paraId="51625EA0" w14:textId="77777777" w:rsidR="00003649" w:rsidRDefault="00003649" w:rsidP="00003649">
      <w:pPr>
        <w:pStyle w:val="Prrafodelista"/>
        <w:numPr>
          <w:ilvl w:val="0"/>
          <w:numId w:val="17"/>
        </w:numPr>
        <w:rPr>
          <w:rFonts w:cs="Times New Roman"/>
        </w:rPr>
      </w:pPr>
      <w:r>
        <w:rPr>
          <w:rFonts w:cs="Times New Roman"/>
        </w:rPr>
        <w:t>Plan Preliminar: Cronograma, EDT, Presupuesto, Plan de Gestión de Calidad, Plan de Gastos, Gestión de Riesgos, Gestión de Comunicaciones.</w:t>
      </w:r>
    </w:p>
    <w:p w14:paraId="45D50E1F" w14:textId="77777777" w:rsidR="004D2EE7" w:rsidRDefault="00003649" w:rsidP="004D2EE7">
      <w:pPr>
        <w:pStyle w:val="Prrafodelista"/>
        <w:numPr>
          <w:ilvl w:val="0"/>
          <w:numId w:val="17"/>
        </w:numPr>
        <w:rPr>
          <w:rFonts w:cs="Times New Roman"/>
        </w:rPr>
      </w:pPr>
      <w:r>
        <w:rPr>
          <w:rFonts w:cs="Times New Roman"/>
        </w:rPr>
        <w:t>Aplicativo Business Inteligence.</w:t>
      </w:r>
    </w:p>
    <w:p w14:paraId="198B879E" w14:textId="77777777" w:rsidR="004D2EE7" w:rsidRPr="004D2EE7" w:rsidRDefault="004D2EE7" w:rsidP="004D2EE7">
      <w:pPr>
        <w:rPr>
          <w:rFonts w:cs="Times New Roman"/>
        </w:rPr>
      </w:pPr>
    </w:p>
    <w:p w14:paraId="18DE6F66" w14:textId="77777777" w:rsidR="00003649" w:rsidRPr="004D2EE7" w:rsidRDefault="004D2EE7" w:rsidP="004D2EE7">
      <w:pPr>
        <w:pStyle w:val="Ttulo2"/>
        <w:rPr>
          <w:rFonts w:cs="Times New Roman"/>
        </w:rPr>
      </w:pPr>
      <w:bookmarkStart w:id="28" w:name="_Toc498546994"/>
      <w:r w:rsidRPr="004D2EE7">
        <w:rPr>
          <w:rFonts w:cs="Times New Roman"/>
        </w:rPr>
        <w:lastRenderedPageBreak/>
        <w:t>Restricciones</w:t>
      </w:r>
      <w:bookmarkEnd w:id="28"/>
    </w:p>
    <w:p w14:paraId="28645BF8" w14:textId="77777777" w:rsidR="004D2EE7" w:rsidRDefault="004D2EE7" w:rsidP="004D2EE7">
      <w:pPr>
        <w:pStyle w:val="Prrafodelista"/>
        <w:numPr>
          <w:ilvl w:val="0"/>
          <w:numId w:val="19"/>
        </w:numPr>
        <w:rPr>
          <w:rFonts w:cs="Times New Roman"/>
        </w:rPr>
      </w:pPr>
      <w:r>
        <w:rPr>
          <w:rFonts w:cs="Times New Roman"/>
        </w:rPr>
        <w:t>El miembro del equipo es principiante.</w:t>
      </w:r>
    </w:p>
    <w:p w14:paraId="2D29109D" w14:textId="77777777" w:rsidR="004D2EE7" w:rsidRDefault="004D2EE7" w:rsidP="004D2EE7">
      <w:pPr>
        <w:pStyle w:val="Prrafodelista"/>
        <w:numPr>
          <w:ilvl w:val="0"/>
          <w:numId w:val="19"/>
        </w:numPr>
        <w:rPr>
          <w:rFonts w:cs="Times New Roman"/>
        </w:rPr>
      </w:pPr>
      <w:r>
        <w:rPr>
          <w:rFonts w:cs="Times New Roman"/>
        </w:rPr>
        <w:t>Predisposición de los profesionales, los empleados y la alta gerencia para ser encuestados y contribuir al desarrollo.</w:t>
      </w:r>
    </w:p>
    <w:p w14:paraId="1B6F1082" w14:textId="77777777" w:rsidR="004D2EE7" w:rsidRPr="004D2EE7" w:rsidRDefault="004D2EE7" w:rsidP="004D2EE7">
      <w:pPr>
        <w:pStyle w:val="Prrafodelista"/>
        <w:numPr>
          <w:ilvl w:val="0"/>
          <w:numId w:val="19"/>
        </w:numPr>
        <w:rPr>
          <w:rFonts w:cs="Times New Roman"/>
        </w:rPr>
      </w:pPr>
      <w:r>
        <w:rPr>
          <w:rFonts w:cs="Times New Roman"/>
        </w:rPr>
        <w:t>Necesidad de grandes volúmenes de material.</w:t>
      </w:r>
      <w:r w:rsidRPr="004D2EE7">
        <w:rPr>
          <w:rFonts w:cs="Times New Roman"/>
        </w:rPr>
        <w:t xml:space="preserve"> </w:t>
      </w:r>
    </w:p>
    <w:p w14:paraId="0ED90AEB" w14:textId="77777777" w:rsidR="004D2EE7" w:rsidRDefault="004D2EE7" w:rsidP="004D2EE7">
      <w:pPr>
        <w:pStyle w:val="Ttulo2"/>
        <w:rPr>
          <w:rFonts w:cs="Times New Roman"/>
        </w:rPr>
      </w:pPr>
      <w:bookmarkStart w:id="29" w:name="_Toc498546995"/>
      <w:r>
        <w:rPr>
          <w:rFonts w:cs="Times New Roman"/>
        </w:rPr>
        <w:t>Riesgos preliminares identificados</w:t>
      </w:r>
      <w:bookmarkEnd w:id="29"/>
    </w:p>
    <w:p w14:paraId="37849BFC" w14:textId="77777777" w:rsidR="004D2EE7" w:rsidRDefault="004D2EE7" w:rsidP="004D2EE7">
      <w:pPr>
        <w:pStyle w:val="Prrafodelista"/>
        <w:numPr>
          <w:ilvl w:val="0"/>
          <w:numId w:val="21"/>
        </w:numPr>
        <w:rPr>
          <w:rFonts w:cs="Times New Roman"/>
        </w:rPr>
      </w:pPr>
      <w:r>
        <w:rPr>
          <w:rFonts w:cs="Times New Roman"/>
        </w:rPr>
        <w:t>Escasez del material.</w:t>
      </w:r>
    </w:p>
    <w:p w14:paraId="7560D861" w14:textId="77777777" w:rsidR="004D2EE7" w:rsidRDefault="004D2EE7" w:rsidP="004D2EE7">
      <w:pPr>
        <w:pStyle w:val="Prrafodelista"/>
        <w:numPr>
          <w:ilvl w:val="0"/>
          <w:numId w:val="21"/>
        </w:numPr>
        <w:rPr>
          <w:rFonts w:cs="Times New Roman"/>
        </w:rPr>
      </w:pPr>
      <w:r>
        <w:rPr>
          <w:rFonts w:cs="Times New Roman"/>
        </w:rPr>
        <w:t>Dificultad en las comunicaciones.</w:t>
      </w:r>
    </w:p>
    <w:p w14:paraId="1F59E62B" w14:textId="77777777" w:rsidR="004D2EE7" w:rsidRPr="004D2EE7" w:rsidRDefault="004D2EE7" w:rsidP="004D2EE7">
      <w:pPr>
        <w:pStyle w:val="Prrafodelista"/>
        <w:numPr>
          <w:ilvl w:val="0"/>
          <w:numId w:val="21"/>
        </w:numPr>
        <w:rPr>
          <w:rFonts w:cs="Times New Roman"/>
        </w:rPr>
      </w:pPr>
      <w:r>
        <w:rPr>
          <w:rFonts w:cs="Times New Roman"/>
        </w:rPr>
        <w:t>Mala coordinación de tiempos.</w:t>
      </w:r>
    </w:p>
    <w:p w14:paraId="56DFCCDF" w14:textId="77777777" w:rsidR="004D2EE7" w:rsidRPr="004D2EE7" w:rsidRDefault="004D2EE7" w:rsidP="004D2EE7">
      <w:pPr>
        <w:pStyle w:val="Ttulo2"/>
        <w:rPr>
          <w:rFonts w:cs="Times New Roman"/>
        </w:rPr>
      </w:pPr>
      <w:bookmarkStart w:id="30" w:name="_Toc498546996"/>
      <w:r w:rsidRPr="004D2EE7">
        <w:rPr>
          <w:rFonts w:cs="Times New Roman"/>
        </w:rPr>
        <w:t>Requisitos de aprobación</w:t>
      </w:r>
      <w:bookmarkEnd w:id="30"/>
    </w:p>
    <w:p w14:paraId="62C36B44" w14:textId="77777777" w:rsidR="004D2EE7" w:rsidRDefault="004D2EE7" w:rsidP="004D2EE7">
      <w:pPr>
        <w:rPr>
          <w:rFonts w:cs="Times New Roman"/>
        </w:rPr>
      </w:pPr>
      <w:r w:rsidRPr="004D2EE7">
        <w:rPr>
          <w:rFonts w:cs="Times New Roman"/>
        </w:rPr>
        <w:t>El personal docente de la</w:t>
      </w:r>
      <w:r>
        <w:rPr>
          <w:rFonts w:cs="Times New Roman"/>
        </w:rPr>
        <w:t xml:space="preserve"> Universidad Católica de Santia</w:t>
      </w:r>
      <w:r w:rsidRPr="004D2EE7">
        <w:rPr>
          <w:rFonts w:cs="Times New Roman"/>
        </w:rPr>
        <w:t>go del Estero, sede Rafaela, tendrá la decisión final a la hora de aprobar o rechazar este proyecto de investigación</w:t>
      </w:r>
      <w:r>
        <w:rPr>
          <w:rFonts w:cs="Times New Roman"/>
        </w:rPr>
        <w:t xml:space="preserve"> y desarrollo</w:t>
      </w:r>
      <w:r w:rsidRPr="004D2EE7">
        <w:rPr>
          <w:rFonts w:cs="Times New Roman"/>
        </w:rPr>
        <w:t xml:space="preserve"> de tesis de la carrera de Ingeniería en Informática.</w:t>
      </w:r>
    </w:p>
    <w:p w14:paraId="7DF6EAE3" w14:textId="77777777" w:rsidR="004D2EE7" w:rsidRPr="004D2EE7" w:rsidRDefault="004D2EE7" w:rsidP="004D2EE7">
      <w:pPr>
        <w:pStyle w:val="Ttulo1"/>
        <w:rPr>
          <w:rFonts w:cs="Times New Roman"/>
        </w:rPr>
      </w:pPr>
      <w:bookmarkStart w:id="31" w:name="_Toc498546997"/>
      <w:r w:rsidRPr="004D2EE7">
        <w:rPr>
          <w:rFonts w:cs="Times New Roman"/>
        </w:rPr>
        <w:t>Ciclo de Vida</w:t>
      </w:r>
      <w:bookmarkEnd w:id="31"/>
    </w:p>
    <w:p w14:paraId="049E08D8" w14:textId="77777777" w:rsidR="004D2EE7" w:rsidRDefault="004D2EE7" w:rsidP="004D2EE7">
      <w:pPr>
        <w:pStyle w:val="Prrafodelista"/>
        <w:numPr>
          <w:ilvl w:val="0"/>
          <w:numId w:val="22"/>
        </w:numPr>
        <w:rPr>
          <w:rFonts w:cs="Times New Roman"/>
        </w:rPr>
      </w:pPr>
      <w:r>
        <w:rPr>
          <w:rFonts w:cs="Times New Roman"/>
        </w:rPr>
        <w:t>Iterativo e incremental.</w:t>
      </w:r>
    </w:p>
    <w:p w14:paraId="3DC5FC0B" w14:textId="77777777" w:rsidR="004D2EE7" w:rsidRDefault="004D2EE7" w:rsidP="005D5422">
      <w:pPr>
        <w:rPr>
          <w:rFonts w:cs="Times New Roman"/>
        </w:rPr>
      </w:pPr>
      <w:r>
        <w:rPr>
          <w:rFonts w:cs="Times New Roman"/>
        </w:rPr>
        <w:t>Se realizará una entrega inicial que incluirá el anteproyecto y el plan de proyecto. Una vez aprobados los mismos, se procederá a la elaboración del informe correspondiente a la investigación</w:t>
      </w:r>
      <w:r w:rsidR="005D5422">
        <w:rPr>
          <w:rFonts w:cs="Times New Roman"/>
        </w:rPr>
        <w:t>, para luego concluir en el desarrollo del aplicativo BI.</w:t>
      </w:r>
    </w:p>
    <w:p w14:paraId="6F6306F6" w14:textId="77777777" w:rsidR="005D5422" w:rsidRDefault="00310F11" w:rsidP="005D5422">
      <w:pPr>
        <w:rPr>
          <w:rFonts w:cs="Times New Roman"/>
        </w:rPr>
      </w:pPr>
      <w:r>
        <w:rPr>
          <w:rFonts w:cs="Times New Roman"/>
        </w:rPr>
        <w:t xml:space="preserve">En el </w:t>
      </w:r>
      <w:r w:rsidRPr="00DA32C9">
        <w:rPr>
          <w:rFonts w:cs="Times New Roman"/>
          <w:b/>
          <w:rPrChange w:id="32" w:author="Juan Carlos R" w:date="2017-11-22T18:09:00Z">
            <w:rPr>
              <w:rFonts w:cs="Times New Roman"/>
            </w:rPr>
          </w:rPrChange>
        </w:rPr>
        <w:t>primer incremento</w:t>
      </w:r>
      <w:r w:rsidR="005D5422">
        <w:rPr>
          <w:rFonts w:cs="Times New Roman"/>
        </w:rPr>
        <w:t xml:space="preserve"> se desarrollar</w:t>
      </w:r>
      <w:ins w:id="33" w:author="Juan Carlos R" w:date="2017-11-22T18:08:00Z">
        <w:r w:rsidR="00DA32C9">
          <w:rPr>
            <w:rFonts w:cs="Times New Roman"/>
          </w:rPr>
          <w:t>á</w:t>
        </w:r>
      </w:ins>
      <w:del w:id="34" w:author="Juan Carlos R" w:date="2017-11-22T18:08:00Z">
        <w:r w:rsidR="005D5422" w:rsidDel="00DA32C9">
          <w:rPr>
            <w:rFonts w:cs="Times New Roman"/>
          </w:rPr>
          <w:delText>a</w:delText>
        </w:r>
      </w:del>
      <w:r w:rsidR="005D5422">
        <w:rPr>
          <w:rFonts w:cs="Times New Roman"/>
        </w:rPr>
        <w:t>n los capítulos del informe respecto a cada herramienta y técnica utilizada en Business Intelligence, detallando ventajas y desventajas de cada una. Una vez finalizado el primer borrador del informe, se coordinará una reunión con el director del trabajo final para el análisis de la investigación realizada y obtener una devolución que abarque los aspectos a mejorar.</w:t>
      </w:r>
    </w:p>
    <w:p w14:paraId="450F0AD2" w14:textId="77777777" w:rsidR="005D5422" w:rsidRDefault="00310F11" w:rsidP="005D5422">
      <w:pPr>
        <w:rPr>
          <w:rFonts w:cs="Times New Roman"/>
        </w:rPr>
      </w:pPr>
      <w:r>
        <w:rPr>
          <w:rFonts w:cs="Times New Roman"/>
        </w:rPr>
        <w:t xml:space="preserve">El </w:t>
      </w:r>
      <w:r w:rsidRPr="00DA32C9">
        <w:rPr>
          <w:rFonts w:cs="Times New Roman"/>
          <w:b/>
          <w:rPrChange w:id="35" w:author="Juan Carlos R" w:date="2017-11-22T18:09:00Z">
            <w:rPr>
              <w:rFonts w:cs="Times New Roman"/>
            </w:rPr>
          </w:rPrChange>
        </w:rPr>
        <w:t>siguiente incremento</w:t>
      </w:r>
      <w:r w:rsidR="005D5422">
        <w:rPr>
          <w:rFonts w:cs="Times New Roman"/>
        </w:rPr>
        <w:t xml:space="preserve"> consistirá en realizar las modificaciones planteadas y ampliar en detalle cada capítulo para la siguiente corrección del trabajo. Este ritmo será mantenido en tantas iteraciones sean necesarias para llegar a la elaboración de un informe final consistente con una conclusión de elección de las herramientas y técnicas a utilizar en el desarrollo del aplicativo.</w:t>
      </w:r>
    </w:p>
    <w:p w14:paraId="6D1EF314" w14:textId="77777777" w:rsidR="005D5422" w:rsidRDefault="00310F11" w:rsidP="005D5422">
      <w:pPr>
        <w:rPr>
          <w:rFonts w:cs="Times New Roman"/>
        </w:rPr>
      </w:pPr>
      <w:r>
        <w:rPr>
          <w:rFonts w:cs="Times New Roman"/>
        </w:rPr>
        <w:t xml:space="preserve">El </w:t>
      </w:r>
      <w:r w:rsidRPr="00DA32C9">
        <w:rPr>
          <w:rFonts w:cs="Times New Roman"/>
          <w:b/>
          <w:rPrChange w:id="36" w:author="Juan Carlos R" w:date="2017-11-22T18:09:00Z">
            <w:rPr>
              <w:rFonts w:cs="Times New Roman"/>
            </w:rPr>
          </w:rPrChange>
        </w:rPr>
        <w:t>siguiente incremento</w:t>
      </w:r>
      <w:r w:rsidR="005D5422">
        <w:rPr>
          <w:rFonts w:cs="Times New Roman"/>
        </w:rPr>
        <w:t xml:space="preserve"> corresponderá a la parte de desarrollo, comenzando por reuniones y obtención de requerimientos de parte de la alta gerencia de Arla. En este punto, se tendrá un análisis del negocio, la identificación de las fuentes requeridas para la extracción de los datos, y un informe de requerimientos. Una vez finalizado, se </w:t>
      </w:r>
      <w:r>
        <w:rPr>
          <w:rFonts w:cs="Times New Roman"/>
        </w:rPr>
        <w:t>coordinará una reunión con el o los tutores del trabajo final para el análisis de los requerimientos planteados, para luego coordinar una reunión con la alta gerencia y corroborar efectivamente que los requerimientos del informe son los solicitados.</w:t>
      </w:r>
    </w:p>
    <w:p w14:paraId="57602978" w14:textId="77777777" w:rsidR="00310F11" w:rsidRDefault="00310F11" w:rsidP="005D5422">
      <w:pPr>
        <w:rPr>
          <w:rFonts w:cs="Times New Roman"/>
        </w:rPr>
      </w:pPr>
      <w:r>
        <w:rPr>
          <w:rFonts w:cs="Times New Roman"/>
        </w:rPr>
        <w:t xml:space="preserve">El </w:t>
      </w:r>
      <w:r w:rsidRPr="00DA32C9">
        <w:rPr>
          <w:rFonts w:cs="Times New Roman"/>
          <w:b/>
          <w:rPrChange w:id="37" w:author="Juan Carlos R" w:date="2017-11-22T18:11:00Z">
            <w:rPr>
              <w:rFonts w:cs="Times New Roman"/>
            </w:rPr>
          </w:rPrChange>
        </w:rPr>
        <w:t>siguiente incremento</w:t>
      </w:r>
      <w:r>
        <w:rPr>
          <w:rFonts w:cs="Times New Roman"/>
        </w:rPr>
        <w:t xml:space="preserve"> corresponderá a la realización del Data Warehouse, el mismo será verificado por los tutores del trabajo final, y la implementación del ETL. Además se procederá al armado de los cubos y sus respectivas consultas para verificar el correcto funcionamiento del Data Warehouse. Finalizado esto, se coordinará nuevamente una reunión con los tutores para corroborar la fiabilidad de los resultados y plantear las correcciones que sean necesarias. Este ritmo será mantenido en tantas iteraciones sean necesarias para llegar a la elaboración de la minería de datos.</w:t>
      </w:r>
    </w:p>
    <w:p w14:paraId="1F23CD51" w14:textId="77777777" w:rsidR="00310F11" w:rsidRDefault="00310F11" w:rsidP="005D5422">
      <w:pPr>
        <w:rPr>
          <w:rFonts w:cs="Times New Roman"/>
        </w:rPr>
      </w:pPr>
      <w:r>
        <w:rPr>
          <w:rFonts w:cs="Times New Roman"/>
        </w:rPr>
        <w:t xml:space="preserve">El </w:t>
      </w:r>
      <w:r w:rsidRPr="00671BDB">
        <w:rPr>
          <w:rFonts w:cs="Times New Roman"/>
          <w:b/>
          <w:rPrChange w:id="38" w:author="Juan Carlos R" w:date="2017-11-22T18:13:00Z">
            <w:rPr>
              <w:rFonts w:cs="Times New Roman"/>
            </w:rPr>
          </w:rPrChange>
        </w:rPr>
        <w:t>último incremento</w:t>
      </w:r>
      <w:r>
        <w:rPr>
          <w:rFonts w:cs="Times New Roman"/>
        </w:rPr>
        <w:t xml:space="preserve"> será la aplicación de DataMining sobre los datos para identificar patrones de comportamiento y brindar conocimiento a la empresa. Por cada resultado obtenido, se realizará una consulta a los tutores para obtener </w:t>
      </w:r>
      <w:r>
        <w:rPr>
          <w:rFonts w:cs="Times New Roman"/>
        </w:rPr>
        <w:lastRenderedPageBreak/>
        <w:t xml:space="preserve">una retroalimentación y corregir aquellas deficiencias planteadas por los mismos. Este paso corresponderá de varias iteraciones </w:t>
      </w:r>
      <w:r w:rsidR="009471C2">
        <w:rPr>
          <w:rFonts w:cs="Times New Roman"/>
        </w:rPr>
        <w:t>hasta obtener un resultado final que cumpla con los criterios de éxito.</w:t>
      </w:r>
    </w:p>
    <w:p w14:paraId="3B886568" w14:textId="77777777" w:rsidR="009471C2" w:rsidRPr="004D2EE7" w:rsidRDefault="009471C2" w:rsidP="005D5422">
      <w:pPr>
        <w:rPr>
          <w:rFonts w:cs="Times New Roman"/>
        </w:rPr>
      </w:pPr>
      <w:r>
        <w:rPr>
          <w:rFonts w:cs="Times New Roman"/>
        </w:rPr>
        <w:t>La decisión de este ciclo de vida viene dada porque el mismo permite tener mayor control sobre los avances del proyecto, simplificando la dificultad de las correcciones al realizaras progresivamente luego de cada entrega. Esto tiene que ver con la constante retroalimentación entre el miembro del equipo con los tutores y la empresa, la cual ayuda a mantener actualizados a todos, y en cierta forma, implica una presión individual de generar avances visibles en cada período.</w:t>
      </w:r>
    </w:p>
    <w:p w14:paraId="7AA71D78" w14:textId="77777777" w:rsidR="00C634A8" w:rsidRDefault="004D2EE7" w:rsidP="00C634A8">
      <w:pPr>
        <w:pStyle w:val="Ttulo1"/>
        <w:rPr>
          <w:rFonts w:cs="Times New Roman"/>
          <w:lang w:val="es-ES"/>
        </w:rPr>
      </w:pPr>
      <w:r w:rsidRPr="00C634A8">
        <w:rPr>
          <w:rFonts w:cs="Times New Roman"/>
          <w:lang w:val="es-ES"/>
        </w:rPr>
        <w:t xml:space="preserve"> </w:t>
      </w:r>
      <w:bookmarkStart w:id="39" w:name="_Toc498546998"/>
      <w:r w:rsidR="00C634A8" w:rsidRPr="00C634A8">
        <w:rPr>
          <w:rFonts w:cs="Times New Roman"/>
          <w:lang w:val="es-ES"/>
        </w:rPr>
        <w:t>Estructura de Desglose de Tareas (EDT)</w:t>
      </w:r>
      <w:bookmarkEnd w:id="39"/>
    </w:p>
    <w:p w14:paraId="78228ADD" w14:textId="77777777" w:rsidR="00C634A8" w:rsidRPr="00BF47AD" w:rsidRDefault="00C634A8" w:rsidP="00C634A8">
      <w:pPr>
        <w:pStyle w:val="Prrafodelista"/>
        <w:numPr>
          <w:ilvl w:val="0"/>
          <w:numId w:val="25"/>
        </w:numPr>
        <w:rPr>
          <w:rFonts w:cs="Times New Roman"/>
        </w:rPr>
      </w:pPr>
      <w:r>
        <w:rPr>
          <w:rFonts w:cs="Times New Roman"/>
          <w:b/>
        </w:rPr>
        <w:t>Planificación Inicial</w:t>
      </w:r>
    </w:p>
    <w:p w14:paraId="60362D4E" w14:textId="77777777" w:rsidR="00BF47AD" w:rsidRDefault="00BF47AD" w:rsidP="00BF47AD">
      <w:pPr>
        <w:pStyle w:val="Prrafodelista"/>
        <w:numPr>
          <w:ilvl w:val="1"/>
          <w:numId w:val="25"/>
        </w:numPr>
        <w:rPr>
          <w:rFonts w:cs="Times New Roman"/>
        </w:rPr>
      </w:pPr>
      <w:r>
        <w:rPr>
          <w:rFonts w:cs="Times New Roman"/>
        </w:rPr>
        <w:t>Alcance.</w:t>
      </w:r>
    </w:p>
    <w:p w14:paraId="1974EE44" w14:textId="77777777" w:rsidR="00BF47AD" w:rsidRDefault="00BF47AD" w:rsidP="00BF47AD">
      <w:pPr>
        <w:pStyle w:val="Prrafodelista"/>
        <w:numPr>
          <w:ilvl w:val="1"/>
          <w:numId w:val="25"/>
        </w:numPr>
        <w:rPr>
          <w:rFonts w:cs="Times New Roman"/>
        </w:rPr>
      </w:pPr>
      <w:r>
        <w:rPr>
          <w:rFonts w:cs="Times New Roman"/>
        </w:rPr>
        <w:t>Recursos.</w:t>
      </w:r>
    </w:p>
    <w:p w14:paraId="35E573E1" w14:textId="77777777" w:rsidR="00BF47AD" w:rsidRPr="00BF47AD" w:rsidRDefault="00BF47AD" w:rsidP="00BF47AD">
      <w:pPr>
        <w:pStyle w:val="Prrafodelista"/>
        <w:numPr>
          <w:ilvl w:val="1"/>
          <w:numId w:val="25"/>
        </w:numPr>
        <w:rPr>
          <w:rFonts w:cs="Times New Roman"/>
        </w:rPr>
      </w:pPr>
      <w:r>
        <w:rPr>
          <w:rFonts w:cs="Times New Roman"/>
        </w:rPr>
        <w:t>Tiempo.</w:t>
      </w:r>
    </w:p>
    <w:p w14:paraId="3E9B5C06" w14:textId="77777777" w:rsidR="00C634A8" w:rsidRPr="00BF47AD" w:rsidRDefault="00C634A8" w:rsidP="00C634A8">
      <w:pPr>
        <w:pStyle w:val="Prrafodelista"/>
        <w:numPr>
          <w:ilvl w:val="0"/>
          <w:numId w:val="25"/>
        </w:numPr>
        <w:rPr>
          <w:rFonts w:cs="Times New Roman"/>
        </w:rPr>
      </w:pPr>
      <w:r>
        <w:rPr>
          <w:rFonts w:cs="Times New Roman"/>
          <w:b/>
        </w:rPr>
        <w:t>Investigación del material existente</w:t>
      </w:r>
    </w:p>
    <w:p w14:paraId="6926317C" w14:textId="77777777" w:rsidR="00BF47AD" w:rsidRDefault="00BF47AD" w:rsidP="00BF47AD">
      <w:pPr>
        <w:pStyle w:val="Prrafodelista"/>
        <w:numPr>
          <w:ilvl w:val="1"/>
          <w:numId w:val="25"/>
        </w:numPr>
        <w:rPr>
          <w:rFonts w:cs="Times New Roman"/>
        </w:rPr>
      </w:pPr>
      <w:r>
        <w:rPr>
          <w:rFonts w:cs="Times New Roman"/>
        </w:rPr>
        <w:t>Búsqueda.</w:t>
      </w:r>
    </w:p>
    <w:p w14:paraId="7945640B" w14:textId="77777777" w:rsidR="00BF47AD" w:rsidRDefault="00BF47AD" w:rsidP="00BF47AD">
      <w:pPr>
        <w:pStyle w:val="Prrafodelista"/>
        <w:numPr>
          <w:ilvl w:val="1"/>
          <w:numId w:val="25"/>
        </w:numPr>
        <w:rPr>
          <w:rFonts w:cs="Times New Roman"/>
        </w:rPr>
      </w:pPr>
      <w:r>
        <w:rPr>
          <w:rFonts w:cs="Times New Roman"/>
        </w:rPr>
        <w:t>Selección.</w:t>
      </w:r>
    </w:p>
    <w:p w14:paraId="761BFFD1" w14:textId="77777777" w:rsidR="00BF47AD" w:rsidRPr="00C634A8" w:rsidRDefault="00BF47AD" w:rsidP="00BF47AD">
      <w:pPr>
        <w:pStyle w:val="Prrafodelista"/>
        <w:numPr>
          <w:ilvl w:val="1"/>
          <w:numId w:val="25"/>
        </w:numPr>
        <w:rPr>
          <w:rFonts w:cs="Times New Roman"/>
        </w:rPr>
      </w:pPr>
      <w:r>
        <w:rPr>
          <w:rFonts w:cs="Times New Roman"/>
        </w:rPr>
        <w:t>Lectura.</w:t>
      </w:r>
    </w:p>
    <w:p w14:paraId="2B31DEA7" w14:textId="77777777" w:rsidR="00C634A8" w:rsidRPr="00BF47AD" w:rsidRDefault="00A473CE" w:rsidP="00C634A8">
      <w:pPr>
        <w:pStyle w:val="Prrafodelista"/>
        <w:numPr>
          <w:ilvl w:val="0"/>
          <w:numId w:val="25"/>
        </w:numPr>
        <w:rPr>
          <w:rFonts w:cs="Times New Roman"/>
        </w:rPr>
      </w:pPr>
      <w:r>
        <w:rPr>
          <w:rFonts w:cs="Times New Roman"/>
          <w:b/>
        </w:rPr>
        <w:t>Desarrollo de lo investigado</w:t>
      </w:r>
    </w:p>
    <w:p w14:paraId="33376B89" w14:textId="77777777" w:rsidR="00BF47AD" w:rsidRDefault="00BF47AD" w:rsidP="00BF47AD">
      <w:pPr>
        <w:pStyle w:val="Prrafodelista"/>
        <w:numPr>
          <w:ilvl w:val="1"/>
          <w:numId w:val="25"/>
        </w:numPr>
        <w:rPr>
          <w:rFonts w:cs="Times New Roman"/>
        </w:rPr>
      </w:pPr>
      <w:r>
        <w:rPr>
          <w:rFonts w:cs="Times New Roman"/>
        </w:rPr>
        <w:t>Introducción.</w:t>
      </w:r>
    </w:p>
    <w:p w14:paraId="70252974" w14:textId="77777777" w:rsidR="00BF47AD" w:rsidRDefault="00BF47AD" w:rsidP="00BF47AD">
      <w:pPr>
        <w:pStyle w:val="Prrafodelista"/>
        <w:numPr>
          <w:ilvl w:val="1"/>
          <w:numId w:val="25"/>
        </w:numPr>
        <w:rPr>
          <w:rFonts w:cs="Times New Roman"/>
        </w:rPr>
      </w:pPr>
      <w:r>
        <w:rPr>
          <w:rFonts w:cs="Times New Roman"/>
        </w:rPr>
        <w:t>Funcionamiento.</w:t>
      </w:r>
    </w:p>
    <w:p w14:paraId="5CB43A4E" w14:textId="77777777" w:rsidR="00BF47AD" w:rsidRPr="00A473CE" w:rsidRDefault="00BF47AD" w:rsidP="00BF47AD">
      <w:pPr>
        <w:pStyle w:val="Prrafodelista"/>
        <w:numPr>
          <w:ilvl w:val="1"/>
          <w:numId w:val="25"/>
        </w:numPr>
        <w:rPr>
          <w:rFonts w:cs="Times New Roman"/>
        </w:rPr>
      </w:pPr>
      <w:r>
        <w:rPr>
          <w:rFonts w:cs="Times New Roman"/>
        </w:rPr>
        <w:t>Ventajas y Desventajas.</w:t>
      </w:r>
    </w:p>
    <w:p w14:paraId="092DA339" w14:textId="77777777" w:rsidR="00A473CE" w:rsidRPr="00BF47AD" w:rsidRDefault="00A473CE" w:rsidP="00C634A8">
      <w:pPr>
        <w:pStyle w:val="Prrafodelista"/>
        <w:numPr>
          <w:ilvl w:val="0"/>
          <w:numId w:val="25"/>
        </w:numPr>
        <w:rPr>
          <w:rFonts w:cs="Times New Roman"/>
        </w:rPr>
      </w:pPr>
      <w:r>
        <w:rPr>
          <w:rFonts w:cs="Times New Roman"/>
          <w:b/>
        </w:rPr>
        <w:t>Conclusión</w:t>
      </w:r>
      <w:r w:rsidR="00812AC8">
        <w:rPr>
          <w:rFonts w:cs="Times New Roman"/>
          <w:b/>
        </w:rPr>
        <w:t xml:space="preserve"> investigación</w:t>
      </w:r>
    </w:p>
    <w:p w14:paraId="36DB6FDD" w14:textId="77777777" w:rsidR="00BF47AD" w:rsidRPr="00A473CE" w:rsidRDefault="00BF47AD" w:rsidP="00BF47AD">
      <w:pPr>
        <w:pStyle w:val="Prrafodelista"/>
        <w:numPr>
          <w:ilvl w:val="1"/>
          <w:numId w:val="25"/>
        </w:numPr>
        <w:rPr>
          <w:rFonts w:cs="Times New Roman"/>
        </w:rPr>
      </w:pPr>
      <w:r>
        <w:rPr>
          <w:rFonts w:cs="Times New Roman"/>
        </w:rPr>
        <w:t>Conclusión y justificación de herramientas seleccionadas.</w:t>
      </w:r>
    </w:p>
    <w:p w14:paraId="1B5F46EE" w14:textId="77777777" w:rsidR="00A473CE" w:rsidRPr="00BF47AD" w:rsidRDefault="0029470F" w:rsidP="00C634A8">
      <w:pPr>
        <w:pStyle w:val="Prrafodelista"/>
        <w:numPr>
          <w:ilvl w:val="0"/>
          <w:numId w:val="25"/>
        </w:numPr>
        <w:rPr>
          <w:rFonts w:cs="Times New Roman"/>
        </w:rPr>
      </w:pPr>
      <w:r>
        <w:rPr>
          <w:rFonts w:cs="Times New Roman"/>
          <w:b/>
        </w:rPr>
        <w:t>Relevamiento de necesidades</w:t>
      </w:r>
    </w:p>
    <w:p w14:paraId="3130E38A" w14:textId="77777777" w:rsidR="00BF47AD" w:rsidRDefault="00BF47AD" w:rsidP="00BF47AD">
      <w:pPr>
        <w:pStyle w:val="Prrafodelista"/>
        <w:numPr>
          <w:ilvl w:val="1"/>
          <w:numId w:val="25"/>
        </w:numPr>
        <w:rPr>
          <w:rFonts w:cs="Times New Roman"/>
        </w:rPr>
      </w:pPr>
      <w:r>
        <w:rPr>
          <w:rFonts w:cs="Times New Roman"/>
        </w:rPr>
        <w:t>Entrevistas.</w:t>
      </w:r>
    </w:p>
    <w:p w14:paraId="3B95FF1F" w14:textId="77777777" w:rsidR="00BF47AD" w:rsidRDefault="00BF47AD" w:rsidP="00BF47AD">
      <w:pPr>
        <w:pStyle w:val="Prrafodelista"/>
        <w:numPr>
          <w:ilvl w:val="1"/>
          <w:numId w:val="25"/>
        </w:numPr>
        <w:rPr>
          <w:rFonts w:cs="Times New Roman"/>
        </w:rPr>
      </w:pPr>
      <w:r>
        <w:rPr>
          <w:rFonts w:cs="Times New Roman"/>
        </w:rPr>
        <w:t>Análisis del negocio.</w:t>
      </w:r>
    </w:p>
    <w:p w14:paraId="046927E0" w14:textId="77777777" w:rsidR="00BF47AD" w:rsidRDefault="00BF47AD" w:rsidP="00BF47AD">
      <w:pPr>
        <w:pStyle w:val="Prrafodelista"/>
        <w:numPr>
          <w:ilvl w:val="1"/>
          <w:numId w:val="25"/>
        </w:numPr>
        <w:rPr>
          <w:rFonts w:cs="Times New Roman"/>
        </w:rPr>
      </w:pPr>
      <w:r>
        <w:rPr>
          <w:rFonts w:cs="Times New Roman"/>
        </w:rPr>
        <w:t>Requerimientos planteados.</w:t>
      </w:r>
    </w:p>
    <w:p w14:paraId="512B6729" w14:textId="77777777" w:rsidR="00BF47AD" w:rsidRPr="0029470F" w:rsidRDefault="00BF47AD" w:rsidP="00BF47AD">
      <w:pPr>
        <w:pStyle w:val="Prrafodelista"/>
        <w:numPr>
          <w:ilvl w:val="1"/>
          <w:numId w:val="25"/>
        </w:numPr>
        <w:rPr>
          <w:rFonts w:cs="Times New Roman"/>
        </w:rPr>
      </w:pPr>
      <w:r>
        <w:rPr>
          <w:rFonts w:cs="Times New Roman"/>
        </w:rPr>
        <w:t>Definición de las distintas fuentes de extracción de datos.</w:t>
      </w:r>
    </w:p>
    <w:p w14:paraId="09215EDF" w14:textId="77777777" w:rsidR="0029470F" w:rsidRPr="00BF47AD" w:rsidRDefault="0029470F" w:rsidP="00C634A8">
      <w:pPr>
        <w:pStyle w:val="Prrafodelista"/>
        <w:numPr>
          <w:ilvl w:val="0"/>
          <w:numId w:val="25"/>
        </w:numPr>
        <w:rPr>
          <w:rFonts w:cs="Times New Roman"/>
        </w:rPr>
      </w:pPr>
      <w:r>
        <w:rPr>
          <w:rFonts w:cs="Times New Roman"/>
          <w:b/>
        </w:rPr>
        <w:t>Desarrollo de aplicativo</w:t>
      </w:r>
    </w:p>
    <w:p w14:paraId="604155B8" w14:textId="77777777" w:rsidR="00BF47AD" w:rsidRDefault="00BF47AD" w:rsidP="00BF47AD">
      <w:pPr>
        <w:pStyle w:val="Prrafodelista"/>
        <w:numPr>
          <w:ilvl w:val="1"/>
          <w:numId w:val="25"/>
        </w:numPr>
        <w:rPr>
          <w:rFonts w:cs="Times New Roman"/>
        </w:rPr>
      </w:pPr>
      <w:r>
        <w:rPr>
          <w:rFonts w:cs="Times New Roman"/>
        </w:rPr>
        <w:t>Creación del Data Warehouse.</w:t>
      </w:r>
    </w:p>
    <w:p w14:paraId="45826356" w14:textId="77777777" w:rsidR="00BF47AD" w:rsidRDefault="00BF47AD" w:rsidP="00BF47AD">
      <w:pPr>
        <w:pStyle w:val="Prrafodelista"/>
        <w:numPr>
          <w:ilvl w:val="1"/>
          <w:numId w:val="25"/>
        </w:numPr>
        <w:rPr>
          <w:rFonts w:cs="Times New Roman"/>
        </w:rPr>
      </w:pPr>
      <w:r>
        <w:rPr>
          <w:rFonts w:cs="Times New Roman"/>
        </w:rPr>
        <w:t>Proceso ETL.</w:t>
      </w:r>
    </w:p>
    <w:p w14:paraId="3629BEDF" w14:textId="77777777" w:rsidR="00BF47AD" w:rsidRDefault="00BF47AD" w:rsidP="00BF47AD">
      <w:pPr>
        <w:pStyle w:val="Prrafodelista"/>
        <w:numPr>
          <w:ilvl w:val="1"/>
          <w:numId w:val="25"/>
        </w:numPr>
        <w:rPr>
          <w:rFonts w:cs="Times New Roman"/>
        </w:rPr>
      </w:pPr>
      <w:r>
        <w:rPr>
          <w:rFonts w:cs="Times New Roman"/>
        </w:rPr>
        <w:t>Creación de cubos.</w:t>
      </w:r>
    </w:p>
    <w:p w14:paraId="7A8C48AD" w14:textId="77777777" w:rsidR="00BF47AD" w:rsidRPr="0029470F" w:rsidRDefault="00BF47AD" w:rsidP="00BF47AD">
      <w:pPr>
        <w:pStyle w:val="Prrafodelista"/>
        <w:numPr>
          <w:ilvl w:val="1"/>
          <w:numId w:val="25"/>
        </w:numPr>
        <w:rPr>
          <w:rFonts w:cs="Times New Roman"/>
        </w:rPr>
      </w:pPr>
      <w:r>
        <w:rPr>
          <w:rFonts w:cs="Times New Roman"/>
        </w:rPr>
        <w:t>Realización de Data Mining.</w:t>
      </w:r>
    </w:p>
    <w:p w14:paraId="72CD029D" w14:textId="77777777" w:rsidR="0029470F" w:rsidRPr="00BF47AD" w:rsidRDefault="0029470F" w:rsidP="00C634A8">
      <w:pPr>
        <w:pStyle w:val="Prrafodelista"/>
        <w:numPr>
          <w:ilvl w:val="0"/>
          <w:numId w:val="25"/>
        </w:numPr>
        <w:rPr>
          <w:rFonts w:cs="Times New Roman"/>
        </w:rPr>
      </w:pPr>
      <w:r>
        <w:rPr>
          <w:rFonts w:cs="Times New Roman"/>
          <w:b/>
        </w:rPr>
        <w:t>Conclusión</w:t>
      </w:r>
      <w:r w:rsidR="00BF47AD">
        <w:rPr>
          <w:rFonts w:cs="Times New Roman"/>
          <w:b/>
        </w:rPr>
        <w:t xml:space="preserve"> Final</w:t>
      </w:r>
    </w:p>
    <w:p w14:paraId="3DEA4549" w14:textId="77777777" w:rsidR="00BF47AD" w:rsidRDefault="00BF47AD" w:rsidP="00BF47AD">
      <w:pPr>
        <w:pStyle w:val="Prrafodelista"/>
        <w:numPr>
          <w:ilvl w:val="1"/>
          <w:numId w:val="25"/>
        </w:numPr>
        <w:rPr>
          <w:rFonts w:cs="Times New Roman"/>
        </w:rPr>
      </w:pPr>
      <w:r>
        <w:rPr>
          <w:rFonts w:cs="Times New Roman"/>
        </w:rPr>
        <w:t>Desarrollo.</w:t>
      </w:r>
    </w:p>
    <w:p w14:paraId="5F70CBEC" w14:textId="77777777" w:rsidR="00BF47AD" w:rsidRDefault="00BF47AD" w:rsidP="00BF47AD">
      <w:pPr>
        <w:pStyle w:val="Prrafodelista"/>
        <w:numPr>
          <w:ilvl w:val="1"/>
          <w:numId w:val="25"/>
        </w:numPr>
        <w:rPr>
          <w:rFonts w:cs="Times New Roman"/>
        </w:rPr>
      </w:pPr>
      <w:r>
        <w:rPr>
          <w:rFonts w:cs="Times New Roman"/>
        </w:rPr>
        <w:t>Análisis de resultados obtenidos.</w:t>
      </w:r>
    </w:p>
    <w:p w14:paraId="054C04BD" w14:textId="77777777" w:rsidR="00BF47AD" w:rsidRDefault="00276BEA" w:rsidP="00BF47AD">
      <w:pPr>
        <w:rPr>
          <w:rFonts w:cs="Times New Roman"/>
        </w:rPr>
      </w:pPr>
      <w:r>
        <w:rPr>
          <w:rFonts w:cs="Times New Roman"/>
          <w:noProof/>
          <w:lang w:eastAsia="es-AR"/>
        </w:rPr>
        <w:lastRenderedPageBreak/>
        <w:drawing>
          <wp:inline distT="0" distB="0" distL="0" distR="0" wp14:anchorId="039ADF6B" wp14:editId="6779B3A8">
            <wp:extent cx="6657975" cy="3562350"/>
            <wp:effectExtent l="0" t="0" r="9525"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5E7EA2" w14:textId="77777777" w:rsidR="00AD477F" w:rsidRPr="00596608" w:rsidRDefault="00103057" w:rsidP="00103057">
      <w:pPr>
        <w:pStyle w:val="Ttulo1"/>
        <w:rPr>
          <w:rFonts w:cs="Times New Roman"/>
        </w:rPr>
      </w:pPr>
      <w:bookmarkStart w:id="40" w:name="_Toc498546999"/>
      <w:r w:rsidRPr="00596608">
        <w:rPr>
          <w:rFonts w:cs="Times New Roman"/>
        </w:rPr>
        <w:t>Diagrama PERT</w:t>
      </w:r>
      <w:bookmarkEnd w:id="40"/>
    </w:p>
    <w:p w14:paraId="542CDAA0" w14:textId="77777777" w:rsidR="00103057" w:rsidRDefault="00D1706F" w:rsidP="00103057">
      <w:r>
        <w:rPr>
          <w:noProof/>
          <w:lang w:eastAsia="es-AR"/>
        </w:rPr>
        <w:drawing>
          <wp:inline distT="0" distB="0" distL="0" distR="0" wp14:anchorId="42EE1F2E" wp14:editId="442EF7CF">
            <wp:extent cx="6646545" cy="4162425"/>
            <wp:effectExtent l="0" t="0" r="1905" b="952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1.jpg"/>
                    <pic:cNvPicPr/>
                  </pic:nvPicPr>
                  <pic:blipFill>
                    <a:blip r:embed="rId15">
                      <a:extLst>
                        <a:ext uri="{28A0092B-C50C-407E-A947-70E740481C1C}">
                          <a14:useLocalDpi xmlns:a14="http://schemas.microsoft.com/office/drawing/2010/main" val="0"/>
                        </a:ext>
                      </a:extLst>
                    </a:blip>
                    <a:stretch>
                      <a:fillRect/>
                    </a:stretch>
                  </pic:blipFill>
                  <pic:spPr>
                    <a:xfrm>
                      <a:off x="0" y="0"/>
                      <a:ext cx="6646545" cy="4162425"/>
                    </a:xfrm>
                    <a:prstGeom prst="rect">
                      <a:avLst/>
                    </a:prstGeom>
                  </pic:spPr>
                </pic:pic>
              </a:graphicData>
            </a:graphic>
          </wp:inline>
        </w:drawing>
      </w:r>
    </w:p>
    <w:p w14:paraId="57CC1ACB" w14:textId="77777777" w:rsidR="00D1706F" w:rsidRPr="00596608" w:rsidRDefault="00D1706F" w:rsidP="00D1706F">
      <w:pPr>
        <w:pStyle w:val="Ttulo1"/>
        <w:rPr>
          <w:rFonts w:cs="Times New Roman"/>
        </w:rPr>
      </w:pPr>
      <w:bookmarkStart w:id="41" w:name="_Toc498547000"/>
      <w:r w:rsidRPr="00596608">
        <w:rPr>
          <w:rFonts w:cs="Times New Roman"/>
        </w:rPr>
        <w:lastRenderedPageBreak/>
        <w:t>OpenProj</w:t>
      </w:r>
      <w:bookmarkEnd w:id="41"/>
    </w:p>
    <w:p w14:paraId="4C2CC273" w14:textId="77777777" w:rsidR="00D1706F" w:rsidRDefault="00D1706F" w:rsidP="00D1706F">
      <w:r>
        <w:rPr>
          <w:noProof/>
          <w:lang w:eastAsia="es-AR"/>
        </w:rPr>
        <w:drawing>
          <wp:inline distT="0" distB="0" distL="0" distR="0" wp14:anchorId="58E5A0B5" wp14:editId="7C5317CB">
            <wp:extent cx="6600825" cy="4629091"/>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04022" cy="4631333"/>
                    </a:xfrm>
                    <a:prstGeom prst="rect">
                      <a:avLst/>
                    </a:prstGeom>
                  </pic:spPr>
                </pic:pic>
              </a:graphicData>
            </a:graphic>
          </wp:inline>
        </w:drawing>
      </w:r>
    </w:p>
    <w:p w14:paraId="6C2C9469" w14:textId="77777777" w:rsidR="00D1706F" w:rsidRDefault="00D1706F" w:rsidP="00D1706F">
      <w:r>
        <w:rPr>
          <w:noProof/>
          <w:lang w:eastAsia="es-AR"/>
        </w:rPr>
        <w:drawing>
          <wp:inline distT="0" distB="0" distL="0" distR="0" wp14:anchorId="1AC4B0FF" wp14:editId="06C6EFFF">
            <wp:extent cx="6553200" cy="374002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58402" cy="3742995"/>
                    </a:xfrm>
                    <a:prstGeom prst="rect">
                      <a:avLst/>
                    </a:prstGeom>
                  </pic:spPr>
                </pic:pic>
              </a:graphicData>
            </a:graphic>
          </wp:inline>
        </w:drawing>
      </w:r>
    </w:p>
    <w:p w14:paraId="054669CC" w14:textId="77777777" w:rsidR="00D1706F" w:rsidRPr="00596608" w:rsidRDefault="00596608" w:rsidP="00596608">
      <w:pPr>
        <w:pStyle w:val="Ttulo1"/>
        <w:rPr>
          <w:rFonts w:cs="Times New Roman"/>
        </w:rPr>
      </w:pPr>
      <w:bookmarkStart w:id="42" w:name="_Toc498547001"/>
      <w:r w:rsidRPr="00596608">
        <w:rPr>
          <w:rFonts w:cs="Times New Roman"/>
        </w:rPr>
        <w:lastRenderedPageBreak/>
        <w:t>Plan de Recursos Humanos</w:t>
      </w:r>
      <w:bookmarkEnd w:id="42"/>
    </w:p>
    <w:p w14:paraId="79556F14" w14:textId="77777777" w:rsidR="00596608" w:rsidRPr="00596608" w:rsidRDefault="00596608" w:rsidP="00596608">
      <w:pPr>
        <w:pStyle w:val="Ttulo2"/>
        <w:rPr>
          <w:rFonts w:cs="Times New Roman"/>
        </w:rPr>
      </w:pPr>
      <w:bookmarkStart w:id="43" w:name="_Toc498547002"/>
      <w:r w:rsidRPr="00596608">
        <w:rPr>
          <w:rFonts w:cs="Times New Roman"/>
        </w:rPr>
        <w:t>Integrantes del proyecto</w:t>
      </w:r>
      <w:bookmarkEnd w:id="43"/>
    </w:p>
    <w:p w14:paraId="5D934667" w14:textId="77777777" w:rsidR="00596608" w:rsidRPr="00596608" w:rsidRDefault="00596608" w:rsidP="00596608">
      <w:pPr>
        <w:pStyle w:val="Prrafodelista"/>
        <w:numPr>
          <w:ilvl w:val="0"/>
          <w:numId w:val="22"/>
        </w:numPr>
        <w:rPr>
          <w:rFonts w:asciiTheme="minorHAnsi" w:hAnsiTheme="minorHAnsi"/>
        </w:rPr>
      </w:pPr>
      <w:r>
        <w:rPr>
          <w:rFonts w:cs="Times New Roman"/>
          <w:b/>
        </w:rPr>
        <w:t xml:space="preserve">Director de tesis: </w:t>
      </w:r>
      <w:r>
        <w:rPr>
          <w:rFonts w:cs="Times New Roman"/>
        </w:rPr>
        <w:t>Carlos Blanche – Dueño de CABL &amp; Asociados SRL.</w:t>
      </w:r>
    </w:p>
    <w:p w14:paraId="7600CC3C" w14:textId="77777777" w:rsidR="00596608" w:rsidRPr="00596608" w:rsidRDefault="00596608" w:rsidP="00596608">
      <w:pPr>
        <w:pStyle w:val="Prrafodelista"/>
        <w:numPr>
          <w:ilvl w:val="0"/>
          <w:numId w:val="22"/>
        </w:numPr>
        <w:rPr>
          <w:rFonts w:asciiTheme="minorHAnsi" w:hAnsiTheme="minorHAnsi"/>
        </w:rPr>
      </w:pPr>
      <w:r>
        <w:rPr>
          <w:rFonts w:cs="Times New Roman"/>
          <w:b/>
        </w:rPr>
        <w:t xml:space="preserve">Director del proyecto: </w:t>
      </w:r>
      <w:r>
        <w:rPr>
          <w:rFonts w:cs="Times New Roman"/>
        </w:rPr>
        <w:t>Ezequiel Albornoz.</w:t>
      </w:r>
    </w:p>
    <w:p w14:paraId="17A80C71" w14:textId="77777777" w:rsidR="00596608" w:rsidRPr="00596608" w:rsidRDefault="00596608" w:rsidP="00596608">
      <w:pPr>
        <w:pStyle w:val="Prrafodelista"/>
        <w:numPr>
          <w:ilvl w:val="0"/>
          <w:numId w:val="22"/>
        </w:numPr>
        <w:rPr>
          <w:rFonts w:asciiTheme="minorHAnsi" w:hAnsiTheme="minorHAnsi"/>
        </w:rPr>
      </w:pPr>
      <w:r>
        <w:rPr>
          <w:rFonts w:cs="Times New Roman"/>
          <w:b/>
        </w:rPr>
        <w:t>Analista:</w:t>
      </w:r>
      <w:r>
        <w:t xml:space="preserve"> </w:t>
      </w:r>
      <w:r>
        <w:rPr>
          <w:rFonts w:cs="Times New Roman"/>
        </w:rPr>
        <w:t>Ezequiel Albornoz.</w:t>
      </w:r>
    </w:p>
    <w:p w14:paraId="24F1FB3B" w14:textId="77777777" w:rsidR="00596608" w:rsidRDefault="00596608" w:rsidP="00596608">
      <w:pPr>
        <w:pStyle w:val="Prrafodelista"/>
        <w:numPr>
          <w:ilvl w:val="0"/>
          <w:numId w:val="22"/>
        </w:numPr>
      </w:pPr>
      <w:r>
        <w:rPr>
          <w:rFonts w:cs="Times New Roman"/>
          <w:b/>
        </w:rPr>
        <w:t>Desarrollador:</w:t>
      </w:r>
      <w:r>
        <w:t xml:space="preserve"> Ezequiel Albornoz.</w:t>
      </w:r>
    </w:p>
    <w:p w14:paraId="723FD867" w14:textId="77777777" w:rsidR="00596608" w:rsidRDefault="00596608" w:rsidP="00596608">
      <w:pPr>
        <w:pStyle w:val="Prrafodelista"/>
        <w:numPr>
          <w:ilvl w:val="0"/>
          <w:numId w:val="22"/>
        </w:numPr>
      </w:pPr>
      <w:r>
        <w:rPr>
          <w:rFonts w:cs="Times New Roman"/>
          <w:b/>
        </w:rPr>
        <w:t>Usuarios Claves:</w:t>
      </w:r>
      <w:r>
        <w:t xml:space="preserve"> Alta gerencia de Arla Foods Ingredients SA.</w:t>
      </w:r>
    </w:p>
    <w:p w14:paraId="165DDCAF" w14:textId="77777777" w:rsidR="00596608" w:rsidRDefault="00596608" w:rsidP="00596608">
      <w:pPr>
        <w:pStyle w:val="Prrafodelista"/>
        <w:numPr>
          <w:ilvl w:val="0"/>
          <w:numId w:val="22"/>
        </w:numPr>
      </w:pPr>
      <w:r>
        <w:rPr>
          <w:rFonts w:cs="Times New Roman"/>
          <w:b/>
        </w:rPr>
        <w:t>Tutores:</w:t>
      </w:r>
      <w:r>
        <w:t xml:space="preserve"> Javier Fornari, Marcela Vera, Alejandro Aguirre.</w:t>
      </w:r>
    </w:p>
    <w:p w14:paraId="29E7E364" w14:textId="77777777" w:rsidR="00596608" w:rsidRDefault="00596608" w:rsidP="00596608">
      <w:pPr>
        <w:pStyle w:val="Ttulo2"/>
      </w:pPr>
      <w:bookmarkStart w:id="44" w:name="_Toc498547003"/>
      <w:r>
        <w:t>Organigrama de RRHH</w:t>
      </w:r>
      <w:bookmarkEnd w:id="44"/>
    </w:p>
    <w:p w14:paraId="400B478C" w14:textId="77777777" w:rsidR="0018670B" w:rsidRPr="0018670B" w:rsidRDefault="0018670B" w:rsidP="0018670B"/>
    <w:p w14:paraId="0BC4A5FF" w14:textId="77777777" w:rsidR="00596608" w:rsidRDefault="00596608" w:rsidP="00596608">
      <w:r>
        <w:rPr>
          <w:noProof/>
          <w:lang w:eastAsia="es-AR"/>
        </w:rPr>
        <w:drawing>
          <wp:inline distT="0" distB="0" distL="0" distR="0" wp14:anchorId="18F1B672" wp14:editId="0BF0FEB8">
            <wp:extent cx="6657975" cy="5200650"/>
            <wp:effectExtent l="0" t="38100" r="0" b="5715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20DCD7" w14:textId="77777777" w:rsidR="0018670B" w:rsidRPr="00596608" w:rsidRDefault="0018670B" w:rsidP="00596608"/>
    <w:p w14:paraId="11C4D63C" w14:textId="77777777" w:rsidR="00596608" w:rsidRDefault="0018670B" w:rsidP="0018670B">
      <w:pPr>
        <w:pStyle w:val="Ttulo2"/>
      </w:pPr>
      <w:bookmarkStart w:id="45" w:name="_Toc498547004"/>
      <w:r>
        <w:t>Sistema de Recompensas</w:t>
      </w:r>
      <w:bookmarkEnd w:id="45"/>
    </w:p>
    <w:p w14:paraId="475B8321" w14:textId="77777777" w:rsidR="0018670B" w:rsidRDefault="0018670B" w:rsidP="0018670B">
      <w:pPr>
        <w:pStyle w:val="Prrafodelista"/>
        <w:numPr>
          <w:ilvl w:val="0"/>
          <w:numId w:val="26"/>
        </w:numPr>
      </w:pPr>
      <w:r>
        <w:t>Viernes libre si el proyecto está bien encaminado y con los tiempos correctos.</w:t>
      </w:r>
    </w:p>
    <w:p w14:paraId="1CC25FD5" w14:textId="77777777" w:rsidR="0018670B" w:rsidRDefault="0018670B" w:rsidP="0018670B">
      <w:pPr>
        <w:pStyle w:val="Prrafodelista"/>
        <w:numPr>
          <w:ilvl w:val="0"/>
          <w:numId w:val="26"/>
        </w:numPr>
      </w:pPr>
      <w:r>
        <w:t>Cena festejo en cierre de proyecto exitoso.</w:t>
      </w:r>
    </w:p>
    <w:p w14:paraId="67E335DC" w14:textId="77777777" w:rsidR="0018670B" w:rsidRDefault="002E1EFA" w:rsidP="002E1EFA">
      <w:pPr>
        <w:pStyle w:val="Ttulo2"/>
      </w:pPr>
      <w:bookmarkStart w:id="46" w:name="_Toc498547005"/>
      <w:r>
        <w:lastRenderedPageBreak/>
        <w:t>Matriz de Asignación de Responsabilidades (RACI)</w:t>
      </w:r>
      <w:bookmarkEnd w:id="46"/>
    </w:p>
    <w:tbl>
      <w:tblPr>
        <w:tblStyle w:val="Cuadrculaclara-nfasis1"/>
        <w:tblW w:w="0" w:type="auto"/>
        <w:tblLook w:val="04A0" w:firstRow="1" w:lastRow="0" w:firstColumn="1" w:lastColumn="0" w:noHBand="0" w:noVBand="1"/>
      </w:tblPr>
      <w:tblGrid>
        <w:gridCol w:w="534"/>
        <w:gridCol w:w="1559"/>
        <w:gridCol w:w="2126"/>
        <w:gridCol w:w="6388"/>
      </w:tblGrid>
      <w:tr w:rsidR="002E1EFA" w14:paraId="6C28A304" w14:textId="77777777" w:rsidTr="002E1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gridSpan w:val="3"/>
            <w:vAlign w:val="center"/>
          </w:tcPr>
          <w:p w14:paraId="12961DB4" w14:textId="77777777" w:rsidR="002E1EFA" w:rsidRDefault="002E1EFA" w:rsidP="002E1EFA">
            <w:pPr>
              <w:jc w:val="center"/>
            </w:pPr>
            <w:r>
              <w:t>Rol</w:t>
            </w:r>
          </w:p>
        </w:tc>
        <w:tc>
          <w:tcPr>
            <w:tcW w:w="6388" w:type="dxa"/>
            <w:vAlign w:val="center"/>
          </w:tcPr>
          <w:p w14:paraId="23FE41A2" w14:textId="77777777" w:rsidR="002E1EFA" w:rsidRDefault="002E1EFA" w:rsidP="002E1EFA">
            <w:pPr>
              <w:jc w:val="center"/>
              <w:cnfStyle w:val="100000000000" w:firstRow="1" w:lastRow="0" w:firstColumn="0" w:lastColumn="0" w:oddVBand="0" w:evenVBand="0" w:oddHBand="0" w:evenHBand="0" w:firstRowFirstColumn="0" w:firstRowLastColumn="0" w:lastRowFirstColumn="0" w:lastRowLastColumn="0"/>
            </w:pPr>
            <w:r>
              <w:t>Descripción</w:t>
            </w:r>
          </w:p>
        </w:tc>
      </w:tr>
      <w:tr w:rsidR="002E1EFA" w14:paraId="105C6D58" w14:textId="77777777" w:rsidTr="002E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14:paraId="6E02AF03" w14:textId="77777777" w:rsidR="002E1EFA" w:rsidRDefault="002E1EFA" w:rsidP="002E1EFA">
            <w:pPr>
              <w:jc w:val="center"/>
            </w:pPr>
            <w:r>
              <w:t>R</w:t>
            </w:r>
          </w:p>
        </w:tc>
        <w:tc>
          <w:tcPr>
            <w:tcW w:w="1559" w:type="dxa"/>
            <w:vAlign w:val="center"/>
          </w:tcPr>
          <w:p w14:paraId="7800E8EB" w14:textId="77777777" w:rsidR="002E1EFA" w:rsidRDefault="002E1EFA" w:rsidP="002E1EFA">
            <w:pPr>
              <w:jc w:val="center"/>
              <w:cnfStyle w:val="000000100000" w:firstRow="0" w:lastRow="0" w:firstColumn="0" w:lastColumn="0" w:oddVBand="0" w:evenVBand="0" w:oddHBand="1" w:evenHBand="0" w:firstRowFirstColumn="0" w:firstRowLastColumn="0" w:lastRowFirstColumn="0" w:lastRowLastColumn="0"/>
            </w:pPr>
            <w:r>
              <w:t>Responsible</w:t>
            </w:r>
          </w:p>
        </w:tc>
        <w:tc>
          <w:tcPr>
            <w:tcW w:w="2126" w:type="dxa"/>
            <w:vAlign w:val="center"/>
          </w:tcPr>
          <w:p w14:paraId="55F46FB0" w14:textId="77777777" w:rsidR="002E1EFA" w:rsidRDefault="002E1EFA" w:rsidP="002E1EFA">
            <w:pPr>
              <w:jc w:val="center"/>
              <w:cnfStyle w:val="000000100000" w:firstRow="0" w:lastRow="0" w:firstColumn="0" w:lastColumn="0" w:oddVBand="0" w:evenVBand="0" w:oddHBand="1" w:evenHBand="0" w:firstRowFirstColumn="0" w:firstRowLastColumn="0" w:lastRowFirstColumn="0" w:lastRowLastColumn="0"/>
            </w:pPr>
            <w:r>
              <w:t>Responsable</w:t>
            </w:r>
          </w:p>
        </w:tc>
        <w:tc>
          <w:tcPr>
            <w:tcW w:w="6388" w:type="dxa"/>
            <w:vAlign w:val="center"/>
          </w:tcPr>
          <w:p w14:paraId="1D6D9792" w14:textId="77777777" w:rsidR="002E1EFA" w:rsidRDefault="002E1EFA" w:rsidP="002E1EFA">
            <w:pPr>
              <w:cnfStyle w:val="000000100000" w:firstRow="0" w:lastRow="0" w:firstColumn="0" w:lastColumn="0" w:oddVBand="0" w:evenVBand="0" w:oddHBand="1" w:evenHBand="0" w:firstRowFirstColumn="0" w:firstRowLastColumn="0" w:lastRowFirstColumn="0" w:lastRowLastColumn="0"/>
            </w:pPr>
            <w:r w:rsidRPr="00A70206">
              <w:rPr>
                <w:lang w:val="es-ES"/>
              </w:rPr>
              <w:t>Es quien efectivamente realiza la tarea. Lo más habitual es que exista sólo un encargado (R) por cada tarea.</w:t>
            </w:r>
          </w:p>
        </w:tc>
      </w:tr>
      <w:tr w:rsidR="002E1EFA" w14:paraId="00F68DED" w14:textId="77777777" w:rsidTr="002E1E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14:paraId="44DB9060" w14:textId="77777777" w:rsidR="002E1EFA" w:rsidRDefault="002E1EFA" w:rsidP="002E1EFA">
            <w:pPr>
              <w:jc w:val="center"/>
            </w:pPr>
            <w:r>
              <w:t>A</w:t>
            </w:r>
          </w:p>
        </w:tc>
        <w:tc>
          <w:tcPr>
            <w:tcW w:w="1559" w:type="dxa"/>
            <w:vAlign w:val="center"/>
          </w:tcPr>
          <w:p w14:paraId="363E90B0" w14:textId="77777777" w:rsidR="002E1EFA" w:rsidRDefault="002E1EFA" w:rsidP="002E1EFA">
            <w:pPr>
              <w:jc w:val="center"/>
              <w:cnfStyle w:val="000000010000" w:firstRow="0" w:lastRow="0" w:firstColumn="0" w:lastColumn="0" w:oddVBand="0" w:evenVBand="0" w:oddHBand="0" w:evenHBand="1" w:firstRowFirstColumn="0" w:firstRowLastColumn="0" w:lastRowFirstColumn="0" w:lastRowLastColumn="0"/>
            </w:pPr>
            <w:r>
              <w:t>Accountable</w:t>
            </w:r>
          </w:p>
        </w:tc>
        <w:tc>
          <w:tcPr>
            <w:tcW w:w="2126" w:type="dxa"/>
            <w:vAlign w:val="center"/>
          </w:tcPr>
          <w:p w14:paraId="1941734D" w14:textId="77777777" w:rsidR="002E1EFA" w:rsidRDefault="002E1EFA" w:rsidP="002E1EFA">
            <w:pPr>
              <w:jc w:val="center"/>
              <w:cnfStyle w:val="000000010000" w:firstRow="0" w:lastRow="0" w:firstColumn="0" w:lastColumn="0" w:oddVBand="0" w:evenVBand="0" w:oddHBand="0" w:evenHBand="1" w:firstRowFirstColumn="0" w:firstRowLastColumn="0" w:lastRowFirstColumn="0" w:lastRowLastColumn="0"/>
            </w:pPr>
            <w:r>
              <w:t>Quien rinde cuentas</w:t>
            </w:r>
          </w:p>
        </w:tc>
        <w:tc>
          <w:tcPr>
            <w:tcW w:w="6388" w:type="dxa"/>
            <w:vAlign w:val="center"/>
          </w:tcPr>
          <w:p w14:paraId="7EF10FC2" w14:textId="77777777" w:rsidR="002E1EFA" w:rsidRDefault="002E1EFA" w:rsidP="002E1EFA">
            <w:pPr>
              <w:jc w:val="left"/>
              <w:cnfStyle w:val="000000010000" w:firstRow="0" w:lastRow="0" w:firstColumn="0" w:lastColumn="0" w:oddVBand="0" w:evenVBand="0" w:oddHBand="0" w:evenHBand="1" w:firstRowFirstColumn="0" w:firstRowLastColumn="0" w:lastRowFirstColumn="0" w:lastRowLastColumn="0"/>
            </w:pPr>
            <w:r w:rsidRPr="002E1EFA">
              <w:t>Se responsabiliza de que la tarea se realice y es el que debe rendir cuentas sobre su ejecución.</w:t>
            </w:r>
          </w:p>
        </w:tc>
      </w:tr>
      <w:tr w:rsidR="002E1EFA" w14:paraId="17CF9463" w14:textId="77777777" w:rsidTr="002E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14:paraId="0DAF67BC" w14:textId="77777777" w:rsidR="002E1EFA" w:rsidRDefault="002E1EFA" w:rsidP="002E1EFA">
            <w:pPr>
              <w:jc w:val="center"/>
            </w:pPr>
            <w:r>
              <w:t>C</w:t>
            </w:r>
          </w:p>
        </w:tc>
        <w:tc>
          <w:tcPr>
            <w:tcW w:w="1559" w:type="dxa"/>
            <w:vAlign w:val="center"/>
          </w:tcPr>
          <w:p w14:paraId="1D2B5857" w14:textId="77777777" w:rsidR="002E1EFA" w:rsidRDefault="002E1EFA" w:rsidP="002E1EFA">
            <w:pPr>
              <w:jc w:val="center"/>
              <w:cnfStyle w:val="000000100000" w:firstRow="0" w:lastRow="0" w:firstColumn="0" w:lastColumn="0" w:oddVBand="0" w:evenVBand="0" w:oddHBand="1" w:evenHBand="0" w:firstRowFirstColumn="0" w:firstRowLastColumn="0" w:lastRowFirstColumn="0" w:lastRowLastColumn="0"/>
            </w:pPr>
            <w:r>
              <w:t>Consulted</w:t>
            </w:r>
          </w:p>
        </w:tc>
        <w:tc>
          <w:tcPr>
            <w:tcW w:w="2126" w:type="dxa"/>
            <w:vAlign w:val="center"/>
          </w:tcPr>
          <w:p w14:paraId="22E8B3B2" w14:textId="77777777" w:rsidR="002E1EFA" w:rsidRDefault="002E1EFA" w:rsidP="002E1EFA">
            <w:pPr>
              <w:jc w:val="center"/>
              <w:cnfStyle w:val="000000100000" w:firstRow="0" w:lastRow="0" w:firstColumn="0" w:lastColumn="0" w:oddVBand="0" w:evenVBand="0" w:oddHBand="1" w:evenHBand="0" w:firstRowFirstColumn="0" w:firstRowLastColumn="0" w:lastRowFirstColumn="0" w:lastRowLastColumn="0"/>
            </w:pPr>
            <w:r>
              <w:t>Consultado</w:t>
            </w:r>
          </w:p>
        </w:tc>
        <w:tc>
          <w:tcPr>
            <w:tcW w:w="6388" w:type="dxa"/>
            <w:vAlign w:val="center"/>
          </w:tcPr>
          <w:p w14:paraId="54428AB1" w14:textId="77777777" w:rsidR="002E1EFA" w:rsidRDefault="002E1EFA" w:rsidP="002E1EFA">
            <w:pPr>
              <w:jc w:val="left"/>
              <w:cnfStyle w:val="000000100000" w:firstRow="0" w:lastRow="0" w:firstColumn="0" w:lastColumn="0" w:oddVBand="0" w:evenVBand="0" w:oddHBand="1" w:evenHBand="0" w:firstRowFirstColumn="0" w:firstRowLastColumn="0" w:lastRowFirstColumn="0" w:lastRowLastColumn="0"/>
            </w:pPr>
            <w:r w:rsidRPr="002E1EFA">
              <w:t>Posee alguna información o capacidad necesaria para realizar la tarea.</w:t>
            </w:r>
          </w:p>
        </w:tc>
      </w:tr>
      <w:tr w:rsidR="002E1EFA" w14:paraId="451CAF8D" w14:textId="77777777" w:rsidTr="002E1E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14:paraId="117C614D" w14:textId="77777777" w:rsidR="002E1EFA" w:rsidRDefault="002E1EFA" w:rsidP="002E1EFA">
            <w:pPr>
              <w:jc w:val="center"/>
            </w:pPr>
            <w:r>
              <w:t>I</w:t>
            </w:r>
          </w:p>
        </w:tc>
        <w:tc>
          <w:tcPr>
            <w:tcW w:w="1559" w:type="dxa"/>
            <w:vAlign w:val="center"/>
          </w:tcPr>
          <w:p w14:paraId="6BAD7773" w14:textId="77777777" w:rsidR="002E1EFA" w:rsidRDefault="002E1EFA" w:rsidP="002E1EFA">
            <w:pPr>
              <w:jc w:val="center"/>
              <w:cnfStyle w:val="000000010000" w:firstRow="0" w:lastRow="0" w:firstColumn="0" w:lastColumn="0" w:oddVBand="0" w:evenVBand="0" w:oddHBand="0" w:evenHBand="1" w:firstRowFirstColumn="0" w:firstRowLastColumn="0" w:lastRowFirstColumn="0" w:lastRowLastColumn="0"/>
            </w:pPr>
            <w:r>
              <w:t>Informed</w:t>
            </w:r>
          </w:p>
        </w:tc>
        <w:tc>
          <w:tcPr>
            <w:tcW w:w="2126" w:type="dxa"/>
            <w:vAlign w:val="center"/>
          </w:tcPr>
          <w:p w14:paraId="78CC649E" w14:textId="77777777" w:rsidR="002E1EFA" w:rsidRDefault="002E1EFA" w:rsidP="002E1EFA">
            <w:pPr>
              <w:jc w:val="center"/>
              <w:cnfStyle w:val="000000010000" w:firstRow="0" w:lastRow="0" w:firstColumn="0" w:lastColumn="0" w:oddVBand="0" w:evenVBand="0" w:oddHBand="0" w:evenHBand="1" w:firstRowFirstColumn="0" w:firstRowLastColumn="0" w:lastRowFirstColumn="0" w:lastRowLastColumn="0"/>
            </w:pPr>
            <w:r>
              <w:t>Informado</w:t>
            </w:r>
          </w:p>
        </w:tc>
        <w:tc>
          <w:tcPr>
            <w:tcW w:w="6388" w:type="dxa"/>
            <w:vAlign w:val="center"/>
          </w:tcPr>
          <w:p w14:paraId="543D0CB0" w14:textId="77777777" w:rsidR="002E1EFA" w:rsidRDefault="002E1EFA" w:rsidP="002E1EFA">
            <w:pPr>
              <w:jc w:val="left"/>
              <w:cnfStyle w:val="000000010000" w:firstRow="0" w:lastRow="0" w:firstColumn="0" w:lastColumn="0" w:oddVBand="0" w:evenVBand="0" w:oddHBand="0" w:evenHBand="1" w:firstRowFirstColumn="0" w:firstRowLastColumn="0" w:lastRowFirstColumn="0" w:lastRowLastColumn="0"/>
            </w:pPr>
            <w:r w:rsidRPr="002E1EFA">
              <w:t>Debe ser informado sobre el avance y los resultados de la ejecución de la tarea.</w:t>
            </w:r>
          </w:p>
        </w:tc>
      </w:tr>
    </w:tbl>
    <w:p w14:paraId="78879879" w14:textId="77777777" w:rsidR="002E1EFA" w:rsidRDefault="002E1EFA" w:rsidP="002E1EFA"/>
    <w:tbl>
      <w:tblPr>
        <w:tblStyle w:val="Cuadrculaclara-nfasis1"/>
        <w:tblW w:w="10980" w:type="dxa"/>
        <w:tblInd w:w="-34" w:type="dxa"/>
        <w:tblLayout w:type="fixed"/>
        <w:tblLook w:val="04A0" w:firstRow="1" w:lastRow="0" w:firstColumn="1" w:lastColumn="0" w:noHBand="0" w:noVBand="1"/>
      </w:tblPr>
      <w:tblGrid>
        <w:gridCol w:w="1702"/>
        <w:gridCol w:w="2105"/>
        <w:gridCol w:w="1134"/>
        <w:gridCol w:w="1107"/>
        <w:gridCol w:w="1134"/>
        <w:gridCol w:w="1134"/>
        <w:gridCol w:w="1560"/>
        <w:gridCol w:w="1104"/>
      </w:tblGrid>
      <w:tr w:rsidR="00BE769D" w14:paraId="2441027D" w14:textId="77777777" w:rsidTr="00BE7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gridSpan w:val="2"/>
            <w:vMerge w:val="restart"/>
            <w:vAlign w:val="center"/>
          </w:tcPr>
          <w:p w14:paraId="04F15B83" w14:textId="77777777" w:rsidR="000B7063" w:rsidRDefault="000B7063" w:rsidP="00BE769D">
            <w:pPr>
              <w:jc w:val="center"/>
            </w:pPr>
            <w:r>
              <w:t>Actividades</w:t>
            </w:r>
          </w:p>
        </w:tc>
        <w:tc>
          <w:tcPr>
            <w:tcW w:w="1134" w:type="dxa"/>
          </w:tcPr>
          <w:p w14:paraId="3A506650" w14:textId="77777777" w:rsidR="000B7063" w:rsidRDefault="000B7063" w:rsidP="00BE769D">
            <w:pPr>
              <w:jc w:val="left"/>
              <w:cnfStyle w:val="100000000000" w:firstRow="1" w:lastRow="0" w:firstColumn="0" w:lastColumn="0" w:oddVBand="0" w:evenVBand="0" w:oddHBand="0" w:evenHBand="0" w:firstRowFirstColumn="0" w:firstRowLastColumn="0" w:lastRowFirstColumn="0" w:lastRowLastColumn="0"/>
            </w:pPr>
            <w:r>
              <w:t>Director de tesis</w:t>
            </w:r>
          </w:p>
        </w:tc>
        <w:tc>
          <w:tcPr>
            <w:tcW w:w="1107" w:type="dxa"/>
          </w:tcPr>
          <w:p w14:paraId="3971EDF8" w14:textId="77777777" w:rsidR="000B7063" w:rsidRDefault="000B7063" w:rsidP="00BE769D">
            <w:pPr>
              <w:jc w:val="left"/>
              <w:cnfStyle w:val="100000000000" w:firstRow="1" w:lastRow="0" w:firstColumn="0" w:lastColumn="0" w:oddVBand="0" w:evenVBand="0" w:oddHBand="0" w:evenHBand="0" w:firstRowFirstColumn="0" w:firstRowLastColumn="0" w:lastRowFirstColumn="0" w:lastRowLastColumn="0"/>
            </w:pPr>
            <w:r>
              <w:t>Tutores</w:t>
            </w:r>
          </w:p>
        </w:tc>
        <w:tc>
          <w:tcPr>
            <w:tcW w:w="1134" w:type="dxa"/>
          </w:tcPr>
          <w:p w14:paraId="62C313F1" w14:textId="77777777" w:rsidR="000B7063" w:rsidRDefault="000B7063" w:rsidP="00BE769D">
            <w:pPr>
              <w:jc w:val="left"/>
              <w:cnfStyle w:val="100000000000" w:firstRow="1" w:lastRow="0" w:firstColumn="0" w:lastColumn="0" w:oddVBand="0" w:evenVBand="0" w:oddHBand="0" w:evenHBand="0" w:firstRowFirstColumn="0" w:firstRowLastColumn="0" w:lastRowFirstColumn="0" w:lastRowLastColumn="0"/>
            </w:pPr>
            <w:r>
              <w:t>Director de proyecto</w:t>
            </w:r>
          </w:p>
        </w:tc>
        <w:tc>
          <w:tcPr>
            <w:tcW w:w="1134" w:type="dxa"/>
          </w:tcPr>
          <w:p w14:paraId="70E0DE03" w14:textId="77777777" w:rsidR="000B7063" w:rsidRDefault="000B7063" w:rsidP="00BE769D">
            <w:pPr>
              <w:jc w:val="left"/>
              <w:cnfStyle w:val="100000000000" w:firstRow="1" w:lastRow="0" w:firstColumn="0" w:lastColumn="0" w:oddVBand="0" w:evenVBand="0" w:oddHBand="0" w:evenHBand="0" w:firstRowFirstColumn="0" w:firstRowLastColumn="0" w:lastRowFirstColumn="0" w:lastRowLastColumn="0"/>
            </w:pPr>
            <w:r>
              <w:t>Analista</w:t>
            </w:r>
          </w:p>
        </w:tc>
        <w:tc>
          <w:tcPr>
            <w:tcW w:w="1560" w:type="dxa"/>
          </w:tcPr>
          <w:p w14:paraId="7DB214A5" w14:textId="77777777" w:rsidR="000B7063" w:rsidRDefault="000B7063" w:rsidP="00BE769D">
            <w:pPr>
              <w:jc w:val="left"/>
              <w:cnfStyle w:val="100000000000" w:firstRow="1" w:lastRow="0" w:firstColumn="0" w:lastColumn="0" w:oddVBand="0" w:evenVBand="0" w:oddHBand="0" w:evenHBand="0" w:firstRowFirstColumn="0" w:firstRowLastColumn="0" w:lastRowFirstColumn="0" w:lastRowLastColumn="0"/>
            </w:pPr>
            <w:r>
              <w:t>Desarrollador</w:t>
            </w:r>
          </w:p>
        </w:tc>
        <w:tc>
          <w:tcPr>
            <w:tcW w:w="1104" w:type="dxa"/>
          </w:tcPr>
          <w:p w14:paraId="33CEEC03" w14:textId="77777777" w:rsidR="000B7063" w:rsidRDefault="000B7063" w:rsidP="00BE769D">
            <w:pPr>
              <w:jc w:val="left"/>
              <w:cnfStyle w:val="100000000000" w:firstRow="1" w:lastRow="0" w:firstColumn="0" w:lastColumn="0" w:oddVBand="0" w:evenVBand="0" w:oddHBand="0" w:evenHBand="0" w:firstRowFirstColumn="0" w:firstRowLastColumn="0" w:lastRowFirstColumn="0" w:lastRowLastColumn="0"/>
            </w:pPr>
            <w:r>
              <w:t>Usuario Clave</w:t>
            </w:r>
          </w:p>
        </w:tc>
      </w:tr>
      <w:tr w:rsidR="00BE769D" w14:paraId="20694266" w14:textId="77777777" w:rsidTr="00BE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gridSpan w:val="2"/>
            <w:vMerge/>
          </w:tcPr>
          <w:p w14:paraId="6D092F41" w14:textId="77777777" w:rsidR="000B7063" w:rsidRDefault="000B7063" w:rsidP="00BE769D">
            <w:pPr>
              <w:jc w:val="left"/>
            </w:pPr>
          </w:p>
        </w:tc>
        <w:tc>
          <w:tcPr>
            <w:tcW w:w="1134" w:type="dxa"/>
          </w:tcPr>
          <w:p w14:paraId="1466B326"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Carlos Blanche</w:t>
            </w:r>
          </w:p>
        </w:tc>
        <w:tc>
          <w:tcPr>
            <w:tcW w:w="1107" w:type="dxa"/>
          </w:tcPr>
          <w:p w14:paraId="42F366E3"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Javier Fornari, Marcela Vera, Alejandro Aguirre</w:t>
            </w:r>
          </w:p>
        </w:tc>
        <w:tc>
          <w:tcPr>
            <w:tcW w:w="1134" w:type="dxa"/>
          </w:tcPr>
          <w:p w14:paraId="0EBEE125"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Ezequiel Albornoz</w:t>
            </w:r>
          </w:p>
        </w:tc>
        <w:tc>
          <w:tcPr>
            <w:tcW w:w="1134" w:type="dxa"/>
          </w:tcPr>
          <w:p w14:paraId="4BCFF147"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Ezequiel Albornoz</w:t>
            </w:r>
          </w:p>
        </w:tc>
        <w:tc>
          <w:tcPr>
            <w:tcW w:w="1560" w:type="dxa"/>
          </w:tcPr>
          <w:p w14:paraId="03680A69"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Ezequiel Albornoz</w:t>
            </w:r>
          </w:p>
        </w:tc>
        <w:tc>
          <w:tcPr>
            <w:tcW w:w="1104" w:type="dxa"/>
          </w:tcPr>
          <w:p w14:paraId="49641AE9"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Alta Gerencia Arla Foods SA</w:t>
            </w:r>
          </w:p>
        </w:tc>
      </w:tr>
      <w:tr w:rsidR="00BE769D" w14:paraId="168F6BF2" w14:textId="77777777" w:rsidTr="00174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restart"/>
            <w:vAlign w:val="center"/>
          </w:tcPr>
          <w:p w14:paraId="01251029" w14:textId="77777777" w:rsidR="000B7063" w:rsidRDefault="000B7063" w:rsidP="00BE769D">
            <w:pPr>
              <w:jc w:val="center"/>
            </w:pPr>
            <w:r>
              <w:t>Planificación Inicial</w:t>
            </w:r>
          </w:p>
        </w:tc>
        <w:tc>
          <w:tcPr>
            <w:tcW w:w="2105" w:type="dxa"/>
          </w:tcPr>
          <w:p w14:paraId="05E9A4DA" w14:textId="77777777" w:rsidR="000B7063" w:rsidRDefault="000B7063" w:rsidP="00BE769D">
            <w:pPr>
              <w:jc w:val="left"/>
              <w:cnfStyle w:val="000000010000" w:firstRow="0" w:lastRow="0" w:firstColumn="0" w:lastColumn="0" w:oddVBand="0" w:evenVBand="0" w:oddHBand="0" w:evenHBand="1" w:firstRowFirstColumn="0" w:firstRowLastColumn="0" w:lastRowFirstColumn="0" w:lastRowLastColumn="0"/>
            </w:pPr>
            <w:r>
              <w:t>Alcance</w:t>
            </w:r>
          </w:p>
        </w:tc>
        <w:tc>
          <w:tcPr>
            <w:tcW w:w="1134" w:type="dxa"/>
            <w:vAlign w:val="center"/>
          </w:tcPr>
          <w:p w14:paraId="6F65FC43" w14:textId="77777777" w:rsidR="000B7063" w:rsidRDefault="0017493F" w:rsidP="0017493F">
            <w:pPr>
              <w:jc w:val="center"/>
              <w:cnfStyle w:val="000000010000" w:firstRow="0" w:lastRow="0" w:firstColumn="0" w:lastColumn="0" w:oddVBand="0" w:evenVBand="0" w:oddHBand="0" w:evenHBand="1" w:firstRowFirstColumn="0" w:firstRowLastColumn="0" w:lastRowFirstColumn="0" w:lastRowLastColumn="0"/>
            </w:pPr>
            <w:r>
              <w:t>C</w:t>
            </w:r>
          </w:p>
        </w:tc>
        <w:tc>
          <w:tcPr>
            <w:tcW w:w="1107" w:type="dxa"/>
            <w:vAlign w:val="center"/>
          </w:tcPr>
          <w:p w14:paraId="368B7D1A"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34" w:type="dxa"/>
            <w:vAlign w:val="center"/>
          </w:tcPr>
          <w:p w14:paraId="204B121C"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R</w:t>
            </w:r>
          </w:p>
        </w:tc>
        <w:tc>
          <w:tcPr>
            <w:tcW w:w="1134" w:type="dxa"/>
            <w:vAlign w:val="center"/>
          </w:tcPr>
          <w:p w14:paraId="7B027078"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560" w:type="dxa"/>
            <w:vAlign w:val="center"/>
          </w:tcPr>
          <w:p w14:paraId="27A1A38E"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4" w:type="dxa"/>
            <w:vAlign w:val="center"/>
          </w:tcPr>
          <w:p w14:paraId="7F0C5114"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r>
      <w:tr w:rsidR="00BE769D" w14:paraId="1AB2F3F2" w14:textId="77777777" w:rsidTr="00174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ign w:val="center"/>
          </w:tcPr>
          <w:p w14:paraId="172CEA2C" w14:textId="77777777" w:rsidR="000B7063" w:rsidRDefault="000B7063" w:rsidP="00BE769D">
            <w:pPr>
              <w:jc w:val="center"/>
            </w:pPr>
          </w:p>
        </w:tc>
        <w:tc>
          <w:tcPr>
            <w:tcW w:w="2105" w:type="dxa"/>
          </w:tcPr>
          <w:p w14:paraId="312069DC"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Recursos</w:t>
            </w:r>
          </w:p>
        </w:tc>
        <w:tc>
          <w:tcPr>
            <w:tcW w:w="1134" w:type="dxa"/>
            <w:vAlign w:val="center"/>
          </w:tcPr>
          <w:p w14:paraId="4389E886" w14:textId="77777777" w:rsidR="000B7063" w:rsidRDefault="0017493F" w:rsidP="0017493F">
            <w:pPr>
              <w:jc w:val="center"/>
              <w:cnfStyle w:val="000000100000" w:firstRow="0" w:lastRow="0" w:firstColumn="0" w:lastColumn="0" w:oddVBand="0" w:evenVBand="0" w:oddHBand="1" w:evenHBand="0" w:firstRowFirstColumn="0" w:firstRowLastColumn="0" w:lastRowFirstColumn="0" w:lastRowLastColumn="0"/>
            </w:pPr>
            <w:r>
              <w:t>I</w:t>
            </w:r>
          </w:p>
        </w:tc>
        <w:tc>
          <w:tcPr>
            <w:tcW w:w="1107" w:type="dxa"/>
            <w:vAlign w:val="center"/>
          </w:tcPr>
          <w:p w14:paraId="1CAA4116"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4A8FABC1"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vAlign w:val="center"/>
          </w:tcPr>
          <w:p w14:paraId="04BCDEE3"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560" w:type="dxa"/>
            <w:vAlign w:val="center"/>
          </w:tcPr>
          <w:p w14:paraId="5CBF60C9"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4" w:type="dxa"/>
            <w:vAlign w:val="center"/>
          </w:tcPr>
          <w:p w14:paraId="34F0F34F"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r>
      <w:tr w:rsidR="00BE769D" w14:paraId="45B2CC3D" w14:textId="77777777" w:rsidTr="00174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ign w:val="center"/>
          </w:tcPr>
          <w:p w14:paraId="5E454103" w14:textId="77777777" w:rsidR="000B7063" w:rsidRDefault="000B7063" w:rsidP="00BE769D">
            <w:pPr>
              <w:jc w:val="center"/>
            </w:pPr>
          </w:p>
        </w:tc>
        <w:tc>
          <w:tcPr>
            <w:tcW w:w="2105" w:type="dxa"/>
          </w:tcPr>
          <w:p w14:paraId="21DBEF7A" w14:textId="77777777" w:rsidR="000B7063" w:rsidRDefault="000B7063" w:rsidP="00BE769D">
            <w:pPr>
              <w:jc w:val="left"/>
              <w:cnfStyle w:val="000000010000" w:firstRow="0" w:lastRow="0" w:firstColumn="0" w:lastColumn="0" w:oddVBand="0" w:evenVBand="0" w:oddHBand="0" w:evenHBand="1" w:firstRowFirstColumn="0" w:firstRowLastColumn="0" w:lastRowFirstColumn="0" w:lastRowLastColumn="0"/>
            </w:pPr>
            <w:r>
              <w:t>Tiempo</w:t>
            </w:r>
          </w:p>
        </w:tc>
        <w:tc>
          <w:tcPr>
            <w:tcW w:w="1134" w:type="dxa"/>
            <w:vAlign w:val="center"/>
          </w:tcPr>
          <w:p w14:paraId="0D7ED791" w14:textId="77777777" w:rsidR="000B7063" w:rsidRDefault="0017493F" w:rsidP="0017493F">
            <w:pPr>
              <w:jc w:val="center"/>
              <w:cnfStyle w:val="000000010000" w:firstRow="0" w:lastRow="0" w:firstColumn="0" w:lastColumn="0" w:oddVBand="0" w:evenVBand="0" w:oddHBand="0" w:evenHBand="1" w:firstRowFirstColumn="0" w:firstRowLastColumn="0" w:lastRowFirstColumn="0" w:lastRowLastColumn="0"/>
            </w:pPr>
            <w:r>
              <w:t>I</w:t>
            </w:r>
          </w:p>
        </w:tc>
        <w:tc>
          <w:tcPr>
            <w:tcW w:w="1107" w:type="dxa"/>
            <w:vAlign w:val="center"/>
          </w:tcPr>
          <w:p w14:paraId="56208AA6"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34" w:type="dxa"/>
            <w:vAlign w:val="center"/>
          </w:tcPr>
          <w:p w14:paraId="3973EC41"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R</w:t>
            </w:r>
          </w:p>
        </w:tc>
        <w:tc>
          <w:tcPr>
            <w:tcW w:w="1134" w:type="dxa"/>
            <w:vAlign w:val="center"/>
          </w:tcPr>
          <w:p w14:paraId="2F3B4D4F"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560" w:type="dxa"/>
            <w:vAlign w:val="center"/>
          </w:tcPr>
          <w:p w14:paraId="1111A56C"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4" w:type="dxa"/>
            <w:vAlign w:val="center"/>
          </w:tcPr>
          <w:p w14:paraId="6D03CBEA"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r>
      <w:tr w:rsidR="00BE769D" w14:paraId="3D4205E7" w14:textId="77777777" w:rsidTr="00174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restart"/>
            <w:vAlign w:val="center"/>
          </w:tcPr>
          <w:p w14:paraId="7752204A" w14:textId="77777777" w:rsidR="000B7063" w:rsidRDefault="000B7063" w:rsidP="00BE769D">
            <w:pPr>
              <w:jc w:val="center"/>
            </w:pPr>
            <w:r>
              <w:t>Investigación de material existente</w:t>
            </w:r>
          </w:p>
        </w:tc>
        <w:tc>
          <w:tcPr>
            <w:tcW w:w="2105" w:type="dxa"/>
          </w:tcPr>
          <w:p w14:paraId="24ADB8CF"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Búsqueda</w:t>
            </w:r>
          </w:p>
        </w:tc>
        <w:tc>
          <w:tcPr>
            <w:tcW w:w="1134" w:type="dxa"/>
            <w:vAlign w:val="center"/>
          </w:tcPr>
          <w:p w14:paraId="3797B5D7"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7" w:type="dxa"/>
            <w:vAlign w:val="center"/>
          </w:tcPr>
          <w:p w14:paraId="5227CE60" w14:textId="77777777" w:rsidR="000B7063" w:rsidRDefault="0017493F" w:rsidP="0017493F">
            <w:pPr>
              <w:jc w:val="center"/>
              <w:cnfStyle w:val="000000100000" w:firstRow="0" w:lastRow="0" w:firstColumn="0" w:lastColumn="0" w:oddVBand="0" w:evenVBand="0" w:oddHBand="1" w:evenHBand="0" w:firstRowFirstColumn="0" w:firstRowLastColumn="0" w:lastRowFirstColumn="0" w:lastRowLastColumn="0"/>
            </w:pPr>
            <w:r>
              <w:t>C</w:t>
            </w:r>
          </w:p>
        </w:tc>
        <w:tc>
          <w:tcPr>
            <w:tcW w:w="1134" w:type="dxa"/>
            <w:vAlign w:val="center"/>
          </w:tcPr>
          <w:p w14:paraId="5C250779"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vAlign w:val="center"/>
          </w:tcPr>
          <w:p w14:paraId="139C9B8E"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560" w:type="dxa"/>
            <w:vAlign w:val="center"/>
          </w:tcPr>
          <w:p w14:paraId="7A084DF4"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4" w:type="dxa"/>
            <w:vAlign w:val="center"/>
          </w:tcPr>
          <w:p w14:paraId="2BA392C3"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r>
      <w:tr w:rsidR="00BE769D" w14:paraId="3F64D51D" w14:textId="77777777" w:rsidTr="00174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ign w:val="center"/>
          </w:tcPr>
          <w:p w14:paraId="28E93833" w14:textId="77777777" w:rsidR="000B7063" w:rsidRDefault="000B7063" w:rsidP="00BE769D">
            <w:pPr>
              <w:jc w:val="center"/>
            </w:pPr>
          </w:p>
        </w:tc>
        <w:tc>
          <w:tcPr>
            <w:tcW w:w="2105" w:type="dxa"/>
          </w:tcPr>
          <w:p w14:paraId="161DC8BB" w14:textId="77777777" w:rsidR="000B7063" w:rsidRDefault="000B7063" w:rsidP="00BE769D">
            <w:pPr>
              <w:jc w:val="left"/>
              <w:cnfStyle w:val="000000010000" w:firstRow="0" w:lastRow="0" w:firstColumn="0" w:lastColumn="0" w:oddVBand="0" w:evenVBand="0" w:oddHBand="0" w:evenHBand="1" w:firstRowFirstColumn="0" w:firstRowLastColumn="0" w:lastRowFirstColumn="0" w:lastRowLastColumn="0"/>
            </w:pPr>
            <w:r>
              <w:t>Selección</w:t>
            </w:r>
          </w:p>
        </w:tc>
        <w:tc>
          <w:tcPr>
            <w:tcW w:w="1134" w:type="dxa"/>
            <w:vAlign w:val="center"/>
          </w:tcPr>
          <w:p w14:paraId="0FAA7D5C"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7" w:type="dxa"/>
            <w:vAlign w:val="center"/>
          </w:tcPr>
          <w:p w14:paraId="1A97FA95"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34" w:type="dxa"/>
            <w:vAlign w:val="center"/>
          </w:tcPr>
          <w:p w14:paraId="5374D688"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R</w:t>
            </w:r>
          </w:p>
        </w:tc>
        <w:tc>
          <w:tcPr>
            <w:tcW w:w="1134" w:type="dxa"/>
            <w:vAlign w:val="center"/>
          </w:tcPr>
          <w:p w14:paraId="44570648"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560" w:type="dxa"/>
            <w:vAlign w:val="center"/>
          </w:tcPr>
          <w:p w14:paraId="5998E10E"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4" w:type="dxa"/>
            <w:vAlign w:val="center"/>
          </w:tcPr>
          <w:p w14:paraId="58FEBB50"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r>
      <w:tr w:rsidR="00BE769D" w14:paraId="444C42FA" w14:textId="77777777" w:rsidTr="00174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ign w:val="center"/>
          </w:tcPr>
          <w:p w14:paraId="1A508657" w14:textId="77777777" w:rsidR="000B7063" w:rsidRDefault="000B7063" w:rsidP="00BE769D">
            <w:pPr>
              <w:jc w:val="center"/>
            </w:pPr>
          </w:p>
        </w:tc>
        <w:tc>
          <w:tcPr>
            <w:tcW w:w="2105" w:type="dxa"/>
          </w:tcPr>
          <w:p w14:paraId="1E3E720D"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Lectura</w:t>
            </w:r>
          </w:p>
        </w:tc>
        <w:tc>
          <w:tcPr>
            <w:tcW w:w="1134" w:type="dxa"/>
            <w:vAlign w:val="center"/>
          </w:tcPr>
          <w:p w14:paraId="5CAA2A46"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7" w:type="dxa"/>
            <w:vAlign w:val="center"/>
          </w:tcPr>
          <w:p w14:paraId="07249933"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215DDDF"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vAlign w:val="center"/>
          </w:tcPr>
          <w:p w14:paraId="3BED6B29"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560" w:type="dxa"/>
            <w:vAlign w:val="center"/>
          </w:tcPr>
          <w:p w14:paraId="1E34D1BF"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4" w:type="dxa"/>
            <w:vAlign w:val="center"/>
          </w:tcPr>
          <w:p w14:paraId="6B5F5BA9"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r>
      <w:tr w:rsidR="00BE769D" w14:paraId="1E55066E" w14:textId="77777777" w:rsidTr="00174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restart"/>
            <w:vAlign w:val="center"/>
          </w:tcPr>
          <w:p w14:paraId="3CB24FE8" w14:textId="77777777" w:rsidR="000B7063" w:rsidRDefault="000B7063" w:rsidP="00BE769D">
            <w:pPr>
              <w:jc w:val="center"/>
            </w:pPr>
            <w:r>
              <w:t>Desarrollo de lo investigado</w:t>
            </w:r>
          </w:p>
        </w:tc>
        <w:tc>
          <w:tcPr>
            <w:tcW w:w="2105" w:type="dxa"/>
          </w:tcPr>
          <w:p w14:paraId="1FB03E04" w14:textId="77777777" w:rsidR="000B7063" w:rsidRDefault="000B7063" w:rsidP="00BE769D">
            <w:pPr>
              <w:jc w:val="left"/>
              <w:cnfStyle w:val="000000010000" w:firstRow="0" w:lastRow="0" w:firstColumn="0" w:lastColumn="0" w:oddVBand="0" w:evenVBand="0" w:oddHBand="0" w:evenHBand="1" w:firstRowFirstColumn="0" w:firstRowLastColumn="0" w:lastRowFirstColumn="0" w:lastRowLastColumn="0"/>
            </w:pPr>
            <w:r>
              <w:t>Introducción</w:t>
            </w:r>
          </w:p>
        </w:tc>
        <w:tc>
          <w:tcPr>
            <w:tcW w:w="1134" w:type="dxa"/>
            <w:vAlign w:val="center"/>
          </w:tcPr>
          <w:p w14:paraId="4747E4E9"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7" w:type="dxa"/>
            <w:vAlign w:val="center"/>
          </w:tcPr>
          <w:p w14:paraId="2C25A719"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34" w:type="dxa"/>
            <w:vAlign w:val="center"/>
          </w:tcPr>
          <w:p w14:paraId="3B882580"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R</w:t>
            </w:r>
          </w:p>
        </w:tc>
        <w:tc>
          <w:tcPr>
            <w:tcW w:w="1134" w:type="dxa"/>
            <w:vAlign w:val="center"/>
          </w:tcPr>
          <w:p w14:paraId="71137AE9"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560" w:type="dxa"/>
            <w:vAlign w:val="center"/>
          </w:tcPr>
          <w:p w14:paraId="135F2D91"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4" w:type="dxa"/>
            <w:vAlign w:val="center"/>
          </w:tcPr>
          <w:p w14:paraId="4563BCF6"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r>
      <w:tr w:rsidR="00BE769D" w14:paraId="557AB5FF" w14:textId="77777777" w:rsidTr="00174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ign w:val="center"/>
          </w:tcPr>
          <w:p w14:paraId="3EE4745D" w14:textId="77777777" w:rsidR="000B7063" w:rsidRDefault="000B7063" w:rsidP="00BE769D">
            <w:pPr>
              <w:jc w:val="center"/>
            </w:pPr>
          </w:p>
        </w:tc>
        <w:tc>
          <w:tcPr>
            <w:tcW w:w="2105" w:type="dxa"/>
          </w:tcPr>
          <w:p w14:paraId="5D50FBC9"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Funcionamiento</w:t>
            </w:r>
          </w:p>
        </w:tc>
        <w:tc>
          <w:tcPr>
            <w:tcW w:w="1134" w:type="dxa"/>
            <w:vAlign w:val="center"/>
          </w:tcPr>
          <w:p w14:paraId="06D82C5C"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7" w:type="dxa"/>
            <w:vAlign w:val="center"/>
          </w:tcPr>
          <w:p w14:paraId="2E2A6CD6"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C9E160D"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vAlign w:val="center"/>
          </w:tcPr>
          <w:p w14:paraId="47C0AF10"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560" w:type="dxa"/>
            <w:vAlign w:val="center"/>
          </w:tcPr>
          <w:p w14:paraId="4608D772"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4" w:type="dxa"/>
            <w:vAlign w:val="center"/>
          </w:tcPr>
          <w:p w14:paraId="5C3E1A10"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r>
      <w:tr w:rsidR="00BE769D" w14:paraId="72C14E88" w14:textId="77777777" w:rsidTr="00174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ign w:val="center"/>
          </w:tcPr>
          <w:p w14:paraId="5FA4DDD6" w14:textId="77777777" w:rsidR="000B7063" w:rsidRDefault="000B7063" w:rsidP="00BE769D">
            <w:pPr>
              <w:jc w:val="center"/>
            </w:pPr>
          </w:p>
        </w:tc>
        <w:tc>
          <w:tcPr>
            <w:tcW w:w="2105" w:type="dxa"/>
          </w:tcPr>
          <w:p w14:paraId="52DF51A7" w14:textId="77777777" w:rsidR="000B7063" w:rsidRDefault="000B7063" w:rsidP="00BE769D">
            <w:pPr>
              <w:jc w:val="left"/>
              <w:cnfStyle w:val="000000010000" w:firstRow="0" w:lastRow="0" w:firstColumn="0" w:lastColumn="0" w:oddVBand="0" w:evenVBand="0" w:oddHBand="0" w:evenHBand="1" w:firstRowFirstColumn="0" w:firstRowLastColumn="0" w:lastRowFirstColumn="0" w:lastRowLastColumn="0"/>
            </w:pPr>
            <w:r>
              <w:t>Ventajas y Desventajas</w:t>
            </w:r>
          </w:p>
        </w:tc>
        <w:tc>
          <w:tcPr>
            <w:tcW w:w="1134" w:type="dxa"/>
            <w:vAlign w:val="center"/>
          </w:tcPr>
          <w:p w14:paraId="5C4C579F"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7" w:type="dxa"/>
            <w:vAlign w:val="center"/>
          </w:tcPr>
          <w:p w14:paraId="77CA5470"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34" w:type="dxa"/>
            <w:vAlign w:val="center"/>
          </w:tcPr>
          <w:p w14:paraId="2816392F"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R</w:t>
            </w:r>
          </w:p>
        </w:tc>
        <w:tc>
          <w:tcPr>
            <w:tcW w:w="1134" w:type="dxa"/>
            <w:vAlign w:val="center"/>
          </w:tcPr>
          <w:p w14:paraId="779C9A82"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560" w:type="dxa"/>
            <w:vAlign w:val="center"/>
          </w:tcPr>
          <w:p w14:paraId="4DE076A5"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4" w:type="dxa"/>
            <w:vAlign w:val="center"/>
          </w:tcPr>
          <w:p w14:paraId="373476E0"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r>
      <w:tr w:rsidR="00BE769D" w14:paraId="4EB5F9A3" w14:textId="77777777" w:rsidTr="0017493F">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702" w:type="dxa"/>
            <w:vAlign w:val="center"/>
          </w:tcPr>
          <w:p w14:paraId="7CEEAB77" w14:textId="77777777" w:rsidR="000B7063" w:rsidRDefault="000B7063" w:rsidP="00BE769D">
            <w:pPr>
              <w:jc w:val="center"/>
            </w:pPr>
            <w:r>
              <w:t>Conclusión Investigación</w:t>
            </w:r>
          </w:p>
        </w:tc>
        <w:tc>
          <w:tcPr>
            <w:tcW w:w="2105" w:type="dxa"/>
          </w:tcPr>
          <w:p w14:paraId="6B35025E"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Conclusión y justificación de herramientas seleccionadas</w:t>
            </w:r>
          </w:p>
        </w:tc>
        <w:tc>
          <w:tcPr>
            <w:tcW w:w="1134" w:type="dxa"/>
            <w:vAlign w:val="center"/>
          </w:tcPr>
          <w:p w14:paraId="6BA8C004" w14:textId="77777777" w:rsidR="000B7063" w:rsidRDefault="0017493F" w:rsidP="0017493F">
            <w:pPr>
              <w:jc w:val="center"/>
              <w:cnfStyle w:val="000000100000" w:firstRow="0" w:lastRow="0" w:firstColumn="0" w:lastColumn="0" w:oddVBand="0" w:evenVBand="0" w:oddHBand="1" w:evenHBand="0" w:firstRowFirstColumn="0" w:firstRowLastColumn="0" w:lastRowFirstColumn="0" w:lastRowLastColumn="0"/>
            </w:pPr>
            <w:r>
              <w:t>I</w:t>
            </w:r>
          </w:p>
        </w:tc>
        <w:tc>
          <w:tcPr>
            <w:tcW w:w="1107" w:type="dxa"/>
            <w:vAlign w:val="center"/>
          </w:tcPr>
          <w:p w14:paraId="43DB3AA3" w14:textId="77777777" w:rsidR="000B7063" w:rsidRDefault="0017493F" w:rsidP="0017493F">
            <w:pPr>
              <w:jc w:val="center"/>
              <w:cnfStyle w:val="000000100000" w:firstRow="0" w:lastRow="0" w:firstColumn="0" w:lastColumn="0" w:oddVBand="0" w:evenVBand="0" w:oddHBand="1" w:evenHBand="0" w:firstRowFirstColumn="0" w:firstRowLastColumn="0" w:lastRowFirstColumn="0" w:lastRowLastColumn="0"/>
            </w:pPr>
            <w:r>
              <w:t>C</w:t>
            </w:r>
          </w:p>
        </w:tc>
        <w:tc>
          <w:tcPr>
            <w:tcW w:w="1134" w:type="dxa"/>
            <w:vAlign w:val="center"/>
          </w:tcPr>
          <w:p w14:paraId="4C654952"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vAlign w:val="center"/>
          </w:tcPr>
          <w:p w14:paraId="64BA9AEA"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560" w:type="dxa"/>
            <w:vAlign w:val="center"/>
          </w:tcPr>
          <w:p w14:paraId="65D5F1D3"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4" w:type="dxa"/>
            <w:vAlign w:val="center"/>
          </w:tcPr>
          <w:p w14:paraId="5BAB1E4B"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r>
      <w:tr w:rsidR="00BE769D" w14:paraId="4F490A1F" w14:textId="77777777" w:rsidTr="00174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restart"/>
            <w:vAlign w:val="center"/>
          </w:tcPr>
          <w:p w14:paraId="3636CC9D" w14:textId="77777777" w:rsidR="000B7063" w:rsidRDefault="000B7063" w:rsidP="00BE769D">
            <w:pPr>
              <w:jc w:val="center"/>
            </w:pPr>
            <w:r>
              <w:t>Relevamiento de necesidades</w:t>
            </w:r>
          </w:p>
        </w:tc>
        <w:tc>
          <w:tcPr>
            <w:tcW w:w="2105" w:type="dxa"/>
          </w:tcPr>
          <w:p w14:paraId="6F547A2D" w14:textId="77777777" w:rsidR="000B7063" w:rsidRDefault="000B7063" w:rsidP="00BE769D">
            <w:pPr>
              <w:jc w:val="left"/>
              <w:cnfStyle w:val="000000010000" w:firstRow="0" w:lastRow="0" w:firstColumn="0" w:lastColumn="0" w:oddVBand="0" w:evenVBand="0" w:oddHBand="0" w:evenHBand="1" w:firstRowFirstColumn="0" w:firstRowLastColumn="0" w:lastRowFirstColumn="0" w:lastRowLastColumn="0"/>
            </w:pPr>
            <w:r>
              <w:t>Entrevistas</w:t>
            </w:r>
          </w:p>
        </w:tc>
        <w:tc>
          <w:tcPr>
            <w:tcW w:w="1134" w:type="dxa"/>
            <w:vAlign w:val="center"/>
          </w:tcPr>
          <w:p w14:paraId="16DFF3B5"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7" w:type="dxa"/>
            <w:vAlign w:val="center"/>
          </w:tcPr>
          <w:p w14:paraId="289514D6"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34" w:type="dxa"/>
            <w:vAlign w:val="center"/>
          </w:tcPr>
          <w:p w14:paraId="7A4D246A"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A</w:t>
            </w:r>
          </w:p>
        </w:tc>
        <w:tc>
          <w:tcPr>
            <w:tcW w:w="1134" w:type="dxa"/>
            <w:vAlign w:val="center"/>
          </w:tcPr>
          <w:p w14:paraId="7C7AEC11"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R</w:t>
            </w:r>
          </w:p>
        </w:tc>
        <w:tc>
          <w:tcPr>
            <w:tcW w:w="1560" w:type="dxa"/>
            <w:vAlign w:val="center"/>
          </w:tcPr>
          <w:p w14:paraId="12BF483B"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4" w:type="dxa"/>
            <w:vAlign w:val="center"/>
          </w:tcPr>
          <w:p w14:paraId="4F42C33E"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C</w:t>
            </w:r>
          </w:p>
        </w:tc>
      </w:tr>
      <w:tr w:rsidR="00BE769D" w14:paraId="59E3A2BE" w14:textId="77777777" w:rsidTr="00174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ign w:val="center"/>
          </w:tcPr>
          <w:p w14:paraId="401636FB" w14:textId="77777777" w:rsidR="000B7063" w:rsidRDefault="000B7063" w:rsidP="00BE769D">
            <w:pPr>
              <w:jc w:val="center"/>
            </w:pPr>
          </w:p>
        </w:tc>
        <w:tc>
          <w:tcPr>
            <w:tcW w:w="2105" w:type="dxa"/>
          </w:tcPr>
          <w:p w14:paraId="2F480E5B"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Análisis del negocio</w:t>
            </w:r>
          </w:p>
        </w:tc>
        <w:tc>
          <w:tcPr>
            <w:tcW w:w="1134" w:type="dxa"/>
            <w:vAlign w:val="center"/>
          </w:tcPr>
          <w:p w14:paraId="7A5B845C"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7" w:type="dxa"/>
            <w:vAlign w:val="center"/>
          </w:tcPr>
          <w:p w14:paraId="23F1AC51" w14:textId="77777777" w:rsidR="000B7063" w:rsidRDefault="0017493F" w:rsidP="0017493F">
            <w:pPr>
              <w:jc w:val="center"/>
              <w:cnfStyle w:val="000000100000" w:firstRow="0" w:lastRow="0" w:firstColumn="0" w:lastColumn="0" w:oddVBand="0" w:evenVBand="0" w:oddHBand="1" w:evenHBand="0" w:firstRowFirstColumn="0" w:firstRowLastColumn="0" w:lastRowFirstColumn="0" w:lastRowLastColumn="0"/>
            </w:pPr>
            <w:r>
              <w:t>C</w:t>
            </w:r>
          </w:p>
        </w:tc>
        <w:tc>
          <w:tcPr>
            <w:tcW w:w="1134" w:type="dxa"/>
            <w:vAlign w:val="center"/>
          </w:tcPr>
          <w:p w14:paraId="096C72AD"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A</w:t>
            </w:r>
          </w:p>
        </w:tc>
        <w:tc>
          <w:tcPr>
            <w:tcW w:w="1134" w:type="dxa"/>
            <w:vAlign w:val="center"/>
          </w:tcPr>
          <w:p w14:paraId="207802C2"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R</w:t>
            </w:r>
          </w:p>
        </w:tc>
        <w:tc>
          <w:tcPr>
            <w:tcW w:w="1560" w:type="dxa"/>
            <w:vAlign w:val="center"/>
          </w:tcPr>
          <w:p w14:paraId="370E90E3"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4" w:type="dxa"/>
            <w:vAlign w:val="center"/>
          </w:tcPr>
          <w:p w14:paraId="44D92816"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C</w:t>
            </w:r>
          </w:p>
        </w:tc>
      </w:tr>
      <w:tr w:rsidR="00BE769D" w14:paraId="4B557752" w14:textId="77777777" w:rsidTr="00174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ign w:val="center"/>
          </w:tcPr>
          <w:p w14:paraId="0CE72932" w14:textId="77777777" w:rsidR="000B7063" w:rsidRDefault="000B7063" w:rsidP="00BE769D">
            <w:pPr>
              <w:jc w:val="center"/>
            </w:pPr>
          </w:p>
        </w:tc>
        <w:tc>
          <w:tcPr>
            <w:tcW w:w="2105" w:type="dxa"/>
          </w:tcPr>
          <w:p w14:paraId="1B24124C" w14:textId="77777777" w:rsidR="000B7063" w:rsidRDefault="000B7063" w:rsidP="00BE769D">
            <w:pPr>
              <w:jc w:val="left"/>
              <w:cnfStyle w:val="000000010000" w:firstRow="0" w:lastRow="0" w:firstColumn="0" w:lastColumn="0" w:oddVBand="0" w:evenVBand="0" w:oddHBand="0" w:evenHBand="1" w:firstRowFirstColumn="0" w:firstRowLastColumn="0" w:lastRowFirstColumn="0" w:lastRowLastColumn="0"/>
            </w:pPr>
            <w:r>
              <w:t>Requerimientos planteados</w:t>
            </w:r>
          </w:p>
        </w:tc>
        <w:tc>
          <w:tcPr>
            <w:tcW w:w="1134" w:type="dxa"/>
            <w:vAlign w:val="center"/>
          </w:tcPr>
          <w:p w14:paraId="51DEAAC0"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7" w:type="dxa"/>
            <w:vAlign w:val="center"/>
          </w:tcPr>
          <w:p w14:paraId="664969FB" w14:textId="77777777" w:rsidR="000B7063" w:rsidRDefault="0017493F" w:rsidP="0017493F">
            <w:pPr>
              <w:jc w:val="center"/>
              <w:cnfStyle w:val="000000010000" w:firstRow="0" w:lastRow="0" w:firstColumn="0" w:lastColumn="0" w:oddVBand="0" w:evenVBand="0" w:oddHBand="0" w:evenHBand="1" w:firstRowFirstColumn="0" w:firstRowLastColumn="0" w:lastRowFirstColumn="0" w:lastRowLastColumn="0"/>
            </w:pPr>
            <w:r>
              <w:t>C</w:t>
            </w:r>
          </w:p>
        </w:tc>
        <w:tc>
          <w:tcPr>
            <w:tcW w:w="1134" w:type="dxa"/>
            <w:vAlign w:val="center"/>
          </w:tcPr>
          <w:p w14:paraId="2973A10B"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A</w:t>
            </w:r>
          </w:p>
        </w:tc>
        <w:tc>
          <w:tcPr>
            <w:tcW w:w="1134" w:type="dxa"/>
            <w:vAlign w:val="center"/>
          </w:tcPr>
          <w:p w14:paraId="53F5FB30"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R</w:t>
            </w:r>
          </w:p>
        </w:tc>
        <w:tc>
          <w:tcPr>
            <w:tcW w:w="1560" w:type="dxa"/>
            <w:vAlign w:val="center"/>
          </w:tcPr>
          <w:p w14:paraId="1EB23243"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4" w:type="dxa"/>
            <w:vAlign w:val="center"/>
          </w:tcPr>
          <w:p w14:paraId="353EF54E"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C</w:t>
            </w:r>
          </w:p>
        </w:tc>
      </w:tr>
      <w:tr w:rsidR="00BE769D" w14:paraId="066623E2" w14:textId="77777777" w:rsidTr="00174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ign w:val="center"/>
          </w:tcPr>
          <w:p w14:paraId="28CF514B" w14:textId="77777777" w:rsidR="000B7063" w:rsidRDefault="000B7063" w:rsidP="00BE769D">
            <w:pPr>
              <w:jc w:val="center"/>
            </w:pPr>
          </w:p>
        </w:tc>
        <w:tc>
          <w:tcPr>
            <w:tcW w:w="2105" w:type="dxa"/>
          </w:tcPr>
          <w:p w14:paraId="346E6F2E"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Definición de las distintas fuentes de extracción de datos</w:t>
            </w:r>
          </w:p>
        </w:tc>
        <w:tc>
          <w:tcPr>
            <w:tcW w:w="1134" w:type="dxa"/>
            <w:vAlign w:val="center"/>
          </w:tcPr>
          <w:p w14:paraId="0BAC15C0"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7" w:type="dxa"/>
            <w:vAlign w:val="center"/>
          </w:tcPr>
          <w:p w14:paraId="63CB18A6"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017D9776"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A</w:t>
            </w:r>
          </w:p>
        </w:tc>
        <w:tc>
          <w:tcPr>
            <w:tcW w:w="1134" w:type="dxa"/>
            <w:vAlign w:val="center"/>
          </w:tcPr>
          <w:p w14:paraId="4A2846B5"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R</w:t>
            </w:r>
          </w:p>
        </w:tc>
        <w:tc>
          <w:tcPr>
            <w:tcW w:w="1560" w:type="dxa"/>
            <w:vAlign w:val="center"/>
          </w:tcPr>
          <w:p w14:paraId="062D7A7B"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4" w:type="dxa"/>
            <w:vAlign w:val="center"/>
          </w:tcPr>
          <w:p w14:paraId="19C06EC4"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C</w:t>
            </w:r>
          </w:p>
        </w:tc>
      </w:tr>
      <w:tr w:rsidR="00BE769D" w14:paraId="22EA9A78" w14:textId="77777777" w:rsidTr="00174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restart"/>
            <w:shd w:val="clear" w:color="auto" w:fill="C6D9F1" w:themeFill="text2" w:themeFillTint="33"/>
            <w:vAlign w:val="center"/>
          </w:tcPr>
          <w:p w14:paraId="177B3DF1" w14:textId="77777777" w:rsidR="00BE769D" w:rsidRDefault="000B7063" w:rsidP="00BE769D">
            <w:pPr>
              <w:jc w:val="center"/>
              <w:rPr>
                <w:b w:val="0"/>
                <w:bCs w:val="0"/>
              </w:rPr>
            </w:pPr>
            <w:r>
              <w:t>Desarrollo de aplicativo</w:t>
            </w:r>
          </w:p>
          <w:p w14:paraId="6E03F9CD" w14:textId="77777777" w:rsidR="00BE769D" w:rsidRDefault="00BE769D" w:rsidP="00BE769D">
            <w:pPr>
              <w:jc w:val="center"/>
              <w:rPr>
                <w:b w:val="0"/>
                <w:bCs w:val="0"/>
              </w:rPr>
            </w:pPr>
          </w:p>
          <w:p w14:paraId="2993109B" w14:textId="77777777" w:rsidR="00BE769D" w:rsidRDefault="00BE769D" w:rsidP="00BE769D">
            <w:pPr>
              <w:jc w:val="center"/>
              <w:rPr>
                <w:b w:val="0"/>
                <w:bCs w:val="0"/>
              </w:rPr>
            </w:pPr>
          </w:p>
          <w:p w14:paraId="09F0C9C7" w14:textId="77777777" w:rsidR="000B7063" w:rsidRPr="00BE769D" w:rsidRDefault="000B7063" w:rsidP="00BE769D">
            <w:pPr>
              <w:tabs>
                <w:tab w:val="left" w:pos="1170"/>
              </w:tabs>
              <w:jc w:val="center"/>
            </w:pPr>
          </w:p>
        </w:tc>
        <w:tc>
          <w:tcPr>
            <w:tcW w:w="2105" w:type="dxa"/>
          </w:tcPr>
          <w:p w14:paraId="757984FF" w14:textId="77777777" w:rsidR="000B7063" w:rsidRDefault="000B7063" w:rsidP="00BE769D">
            <w:pPr>
              <w:jc w:val="left"/>
              <w:cnfStyle w:val="000000010000" w:firstRow="0" w:lastRow="0" w:firstColumn="0" w:lastColumn="0" w:oddVBand="0" w:evenVBand="0" w:oddHBand="0" w:evenHBand="1" w:firstRowFirstColumn="0" w:firstRowLastColumn="0" w:lastRowFirstColumn="0" w:lastRowLastColumn="0"/>
            </w:pPr>
            <w:r>
              <w:t>Creación Data Warehouse</w:t>
            </w:r>
          </w:p>
        </w:tc>
        <w:tc>
          <w:tcPr>
            <w:tcW w:w="1134" w:type="dxa"/>
            <w:vAlign w:val="center"/>
          </w:tcPr>
          <w:p w14:paraId="51F02332"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7" w:type="dxa"/>
            <w:vAlign w:val="center"/>
          </w:tcPr>
          <w:p w14:paraId="0483190C" w14:textId="77777777" w:rsidR="000B7063" w:rsidRDefault="0017493F" w:rsidP="0017493F">
            <w:pPr>
              <w:jc w:val="center"/>
              <w:cnfStyle w:val="000000010000" w:firstRow="0" w:lastRow="0" w:firstColumn="0" w:lastColumn="0" w:oddVBand="0" w:evenVBand="0" w:oddHBand="0" w:evenHBand="1" w:firstRowFirstColumn="0" w:firstRowLastColumn="0" w:lastRowFirstColumn="0" w:lastRowLastColumn="0"/>
            </w:pPr>
            <w:r>
              <w:t>C</w:t>
            </w:r>
          </w:p>
        </w:tc>
        <w:tc>
          <w:tcPr>
            <w:tcW w:w="1134" w:type="dxa"/>
            <w:vAlign w:val="center"/>
          </w:tcPr>
          <w:p w14:paraId="346499B5"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A</w:t>
            </w:r>
          </w:p>
        </w:tc>
        <w:tc>
          <w:tcPr>
            <w:tcW w:w="1134" w:type="dxa"/>
            <w:vAlign w:val="center"/>
          </w:tcPr>
          <w:p w14:paraId="12697F03"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560" w:type="dxa"/>
            <w:vAlign w:val="center"/>
          </w:tcPr>
          <w:p w14:paraId="743A49CA"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R</w:t>
            </w:r>
          </w:p>
        </w:tc>
        <w:tc>
          <w:tcPr>
            <w:tcW w:w="1104" w:type="dxa"/>
            <w:vAlign w:val="center"/>
          </w:tcPr>
          <w:p w14:paraId="7B2DB0F5"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r>
      <w:tr w:rsidR="00BE769D" w14:paraId="3A678E89" w14:textId="77777777" w:rsidTr="00174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shd w:val="clear" w:color="auto" w:fill="C6D9F1" w:themeFill="text2" w:themeFillTint="33"/>
            <w:vAlign w:val="center"/>
          </w:tcPr>
          <w:p w14:paraId="1D34C3FD" w14:textId="77777777" w:rsidR="000B7063" w:rsidRDefault="000B7063" w:rsidP="00BE769D">
            <w:pPr>
              <w:jc w:val="center"/>
            </w:pPr>
          </w:p>
        </w:tc>
        <w:tc>
          <w:tcPr>
            <w:tcW w:w="2105" w:type="dxa"/>
          </w:tcPr>
          <w:p w14:paraId="0C4F84F3"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Proceso ETL</w:t>
            </w:r>
          </w:p>
        </w:tc>
        <w:tc>
          <w:tcPr>
            <w:tcW w:w="1134" w:type="dxa"/>
            <w:vAlign w:val="center"/>
          </w:tcPr>
          <w:p w14:paraId="61AC0F0E"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7" w:type="dxa"/>
            <w:vAlign w:val="center"/>
          </w:tcPr>
          <w:p w14:paraId="20CA6F71"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11221659"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A</w:t>
            </w:r>
          </w:p>
        </w:tc>
        <w:tc>
          <w:tcPr>
            <w:tcW w:w="1134" w:type="dxa"/>
            <w:vAlign w:val="center"/>
          </w:tcPr>
          <w:p w14:paraId="63C01511" w14:textId="77777777" w:rsidR="000B7063" w:rsidRDefault="000B7063" w:rsidP="00A63695">
            <w:pPr>
              <w:cnfStyle w:val="000000100000" w:firstRow="0" w:lastRow="0" w:firstColumn="0" w:lastColumn="0" w:oddVBand="0" w:evenVBand="0" w:oddHBand="1" w:evenHBand="0" w:firstRowFirstColumn="0" w:firstRowLastColumn="0" w:lastRowFirstColumn="0" w:lastRowLastColumn="0"/>
            </w:pPr>
          </w:p>
        </w:tc>
        <w:tc>
          <w:tcPr>
            <w:tcW w:w="1560" w:type="dxa"/>
            <w:vAlign w:val="center"/>
          </w:tcPr>
          <w:p w14:paraId="5AF52AFB"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R</w:t>
            </w:r>
          </w:p>
        </w:tc>
        <w:tc>
          <w:tcPr>
            <w:tcW w:w="1104" w:type="dxa"/>
            <w:vAlign w:val="center"/>
          </w:tcPr>
          <w:p w14:paraId="0A7EB80D"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r>
      <w:tr w:rsidR="00BE769D" w14:paraId="1C381AF6" w14:textId="77777777" w:rsidTr="00174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shd w:val="clear" w:color="auto" w:fill="C6D9F1" w:themeFill="text2" w:themeFillTint="33"/>
            <w:vAlign w:val="center"/>
          </w:tcPr>
          <w:p w14:paraId="31D3E002" w14:textId="77777777" w:rsidR="000B7063" w:rsidRDefault="000B7063" w:rsidP="00BE769D">
            <w:pPr>
              <w:jc w:val="center"/>
            </w:pPr>
          </w:p>
        </w:tc>
        <w:tc>
          <w:tcPr>
            <w:tcW w:w="2105" w:type="dxa"/>
          </w:tcPr>
          <w:p w14:paraId="28457615" w14:textId="77777777" w:rsidR="000B7063" w:rsidRDefault="000B7063" w:rsidP="00BE769D">
            <w:pPr>
              <w:jc w:val="left"/>
              <w:cnfStyle w:val="000000010000" w:firstRow="0" w:lastRow="0" w:firstColumn="0" w:lastColumn="0" w:oddVBand="0" w:evenVBand="0" w:oddHBand="0" w:evenHBand="1" w:firstRowFirstColumn="0" w:firstRowLastColumn="0" w:lastRowFirstColumn="0" w:lastRowLastColumn="0"/>
            </w:pPr>
            <w:r>
              <w:t>Creación de cubos</w:t>
            </w:r>
          </w:p>
        </w:tc>
        <w:tc>
          <w:tcPr>
            <w:tcW w:w="1134" w:type="dxa"/>
            <w:vAlign w:val="center"/>
          </w:tcPr>
          <w:p w14:paraId="0BCFD6CE"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7" w:type="dxa"/>
            <w:vAlign w:val="center"/>
          </w:tcPr>
          <w:p w14:paraId="3F7041C7" w14:textId="77777777" w:rsidR="000B7063" w:rsidRDefault="0017493F" w:rsidP="0017493F">
            <w:pPr>
              <w:jc w:val="center"/>
              <w:cnfStyle w:val="000000010000" w:firstRow="0" w:lastRow="0" w:firstColumn="0" w:lastColumn="0" w:oddVBand="0" w:evenVBand="0" w:oddHBand="0" w:evenHBand="1" w:firstRowFirstColumn="0" w:firstRowLastColumn="0" w:lastRowFirstColumn="0" w:lastRowLastColumn="0"/>
            </w:pPr>
            <w:r>
              <w:t>C</w:t>
            </w:r>
          </w:p>
        </w:tc>
        <w:tc>
          <w:tcPr>
            <w:tcW w:w="1134" w:type="dxa"/>
            <w:vAlign w:val="center"/>
          </w:tcPr>
          <w:p w14:paraId="509837D3"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A</w:t>
            </w:r>
          </w:p>
        </w:tc>
        <w:tc>
          <w:tcPr>
            <w:tcW w:w="1134" w:type="dxa"/>
            <w:vAlign w:val="center"/>
          </w:tcPr>
          <w:p w14:paraId="7AA26CE5"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560" w:type="dxa"/>
            <w:vAlign w:val="center"/>
          </w:tcPr>
          <w:p w14:paraId="443885D3"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R</w:t>
            </w:r>
          </w:p>
        </w:tc>
        <w:tc>
          <w:tcPr>
            <w:tcW w:w="1104" w:type="dxa"/>
            <w:vAlign w:val="center"/>
          </w:tcPr>
          <w:p w14:paraId="4772DA93"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r>
      <w:tr w:rsidR="00BE769D" w14:paraId="3E85CEEB" w14:textId="77777777" w:rsidTr="00174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shd w:val="clear" w:color="auto" w:fill="C6D9F1" w:themeFill="text2" w:themeFillTint="33"/>
            <w:vAlign w:val="center"/>
          </w:tcPr>
          <w:p w14:paraId="2F6F15E0" w14:textId="77777777" w:rsidR="000B7063" w:rsidRDefault="000B7063" w:rsidP="00BE769D">
            <w:pPr>
              <w:jc w:val="center"/>
            </w:pPr>
          </w:p>
        </w:tc>
        <w:tc>
          <w:tcPr>
            <w:tcW w:w="2105" w:type="dxa"/>
          </w:tcPr>
          <w:p w14:paraId="53A7094A"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Realización de DataMining</w:t>
            </w:r>
          </w:p>
        </w:tc>
        <w:tc>
          <w:tcPr>
            <w:tcW w:w="1134" w:type="dxa"/>
            <w:vAlign w:val="center"/>
          </w:tcPr>
          <w:p w14:paraId="4A1C50B2"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7" w:type="dxa"/>
            <w:vAlign w:val="center"/>
          </w:tcPr>
          <w:p w14:paraId="3B509D52" w14:textId="77777777" w:rsidR="000B7063" w:rsidRDefault="0017493F" w:rsidP="0017493F">
            <w:pPr>
              <w:jc w:val="center"/>
              <w:cnfStyle w:val="000000100000" w:firstRow="0" w:lastRow="0" w:firstColumn="0" w:lastColumn="0" w:oddVBand="0" w:evenVBand="0" w:oddHBand="1" w:evenHBand="0" w:firstRowFirstColumn="0" w:firstRowLastColumn="0" w:lastRowFirstColumn="0" w:lastRowLastColumn="0"/>
            </w:pPr>
            <w:r>
              <w:t>C</w:t>
            </w:r>
          </w:p>
        </w:tc>
        <w:tc>
          <w:tcPr>
            <w:tcW w:w="1134" w:type="dxa"/>
            <w:vAlign w:val="center"/>
          </w:tcPr>
          <w:p w14:paraId="1EB038C5"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A</w:t>
            </w:r>
          </w:p>
        </w:tc>
        <w:tc>
          <w:tcPr>
            <w:tcW w:w="1134" w:type="dxa"/>
            <w:vAlign w:val="center"/>
          </w:tcPr>
          <w:p w14:paraId="697E9935"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560" w:type="dxa"/>
            <w:vAlign w:val="center"/>
          </w:tcPr>
          <w:p w14:paraId="38C87692"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R</w:t>
            </w:r>
          </w:p>
        </w:tc>
        <w:tc>
          <w:tcPr>
            <w:tcW w:w="1104" w:type="dxa"/>
            <w:vAlign w:val="center"/>
          </w:tcPr>
          <w:p w14:paraId="7D79A397"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r>
      <w:tr w:rsidR="00BE769D" w14:paraId="5A442FF2" w14:textId="77777777" w:rsidTr="00174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val="restart"/>
            <w:vAlign w:val="center"/>
          </w:tcPr>
          <w:p w14:paraId="2E5FD8FA" w14:textId="77777777" w:rsidR="000B7063" w:rsidRDefault="000B7063" w:rsidP="00BE769D">
            <w:pPr>
              <w:jc w:val="center"/>
            </w:pPr>
            <w:r>
              <w:t>Conclusión Final</w:t>
            </w:r>
          </w:p>
        </w:tc>
        <w:tc>
          <w:tcPr>
            <w:tcW w:w="2105" w:type="dxa"/>
          </w:tcPr>
          <w:p w14:paraId="2E13ACDD" w14:textId="77777777" w:rsidR="000B7063" w:rsidRDefault="000B7063" w:rsidP="00BE769D">
            <w:pPr>
              <w:jc w:val="left"/>
              <w:cnfStyle w:val="000000010000" w:firstRow="0" w:lastRow="0" w:firstColumn="0" w:lastColumn="0" w:oddVBand="0" w:evenVBand="0" w:oddHBand="0" w:evenHBand="1" w:firstRowFirstColumn="0" w:firstRowLastColumn="0" w:lastRowFirstColumn="0" w:lastRowLastColumn="0"/>
            </w:pPr>
            <w:r>
              <w:t>Desarrollo</w:t>
            </w:r>
          </w:p>
        </w:tc>
        <w:tc>
          <w:tcPr>
            <w:tcW w:w="1134" w:type="dxa"/>
            <w:vAlign w:val="center"/>
          </w:tcPr>
          <w:p w14:paraId="43DB5D0C"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7" w:type="dxa"/>
            <w:vAlign w:val="center"/>
          </w:tcPr>
          <w:p w14:paraId="518D6921"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34" w:type="dxa"/>
            <w:vAlign w:val="center"/>
          </w:tcPr>
          <w:p w14:paraId="3906F3AD" w14:textId="77777777" w:rsidR="000B7063" w:rsidRDefault="00A63695" w:rsidP="0017493F">
            <w:pPr>
              <w:jc w:val="center"/>
              <w:cnfStyle w:val="000000010000" w:firstRow="0" w:lastRow="0" w:firstColumn="0" w:lastColumn="0" w:oddVBand="0" w:evenVBand="0" w:oddHBand="0" w:evenHBand="1" w:firstRowFirstColumn="0" w:firstRowLastColumn="0" w:lastRowFirstColumn="0" w:lastRowLastColumn="0"/>
            </w:pPr>
            <w:r>
              <w:t>R</w:t>
            </w:r>
          </w:p>
        </w:tc>
        <w:tc>
          <w:tcPr>
            <w:tcW w:w="1134" w:type="dxa"/>
            <w:vAlign w:val="center"/>
          </w:tcPr>
          <w:p w14:paraId="5ABF01C6"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560" w:type="dxa"/>
            <w:vAlign w:val="center"/>
          </w:tcPr>
          <w:p w14:paraId="6CB3DF2B"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c>
          <w:tcPr>
            <w:tcW w:w="1104" w:type="dxa"/>
            <w:vAlign w:val="center"/>
          </w:tcPr>
          <w:p w14:paraId="4B857772" w14:textId="77777777" w:rsidR="000B7063" w:rsidRDefault="000B7063" w:rsidP="0017493F">
            <w:pPr>
              <w:jc w:val="center"/>
              <w:cnfStyle w:val="000000010000" w:firstRow="0" w:lastRow="0" w:firstColumn="0" w:lastColumn="0" w:oddVBand="0" w:evenVBand="0" w:oddHBand="0" w:evenHBand="1" w:firstRowFirstColumn="0" w:firstRowLastColumn="0" w:lastRowFirstColumn="0" w:lastRowLastColumn="0"/>
            </w:pPr>
          </w:p>
        </w:tc>
      </w:tr>
      <w:tr w:rsidR="00BE769D" w14:paraId="5A49428B" w14:textId="77777777" w:rsidTr="00174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vMerge/>
          </w:tcPr>
          <w:p w14:paraId="04F04776" w14:textId="77777777" w:rsidR="000B7063" w:rsidRDefault="000B7063" w:rsidP="00BE769D">
            <w:pPr>
              <w:jc w:val="left"/>
            </w:pPr>
          </w:p>
        </w:tc>
        <w:tc>
          <w:tcPr>
            <w:tcW w:w="2105" w:type="dxa"/>
          </w:tcPr>
          <w:p w14:paraId="10F2269A" w14:textId="77777777" w:rsidR="000B7063" w:rsidRDefault="000B7063" w:rsidP="00BE769D">
            <w:pPr>
              <w:jc w:val="left"/>
              <w:cnfStyle w:val="000000100000" w:firstRow="0" w:lastRow="0" w:firstColumn="0" w:lastColumn="0" w:oddVBand="0" w:evenVBand="0" w:oddHBand="1" w:evenHBand="0" w:firstRowFirstColumn="0" w:firstRowLastColumn="0" w:lastRowFirstColumn="0" w:lastRowLastColumn="0"/>
            </w:pPr>
            <w:r>
              <w:t>Análisis de los resultados obtenidos</w:t>
            </w:r>
          </w:p>
        </w:tc>
        <w:tc>
          <w:tcPr>
            <w:tcW w:w="1134" w:type="dxa"/>
            <w:vAlign w:val="center"/>
          </w:tcPr>
          <w:p w14:paraId="34BFA648" w14:textId="77777777" w:rsidR="000B7063" w:rsidRDefault="0017493F" w:rsidP="0017493F">
            <w:pPr>
              <w:jc w:val="center"/>
              <w:cnfStyle w:val="000000100000" w:firstRow="0" w:lastRow="0" w:firstColumn="0" w:lastColumn="0" w:oddVBand="0" w:evenVBand="0" w:oddHBand="1" w:evenHBand="0" w:firstRowFirstColumn="0" w:firstRowLastColumn="0" w:lastRowFirstColumn="0" w:lastRowLastColumn="0"/>
            </w:pPr>
            <w:r>
              <w:t>C</w:t>
            </w:r>
          </w:p>
        </w:tc>
        <w:tc>
          <w:tcPr>
            <w:tcW w:w="1107" w:type="dxa"/>
            <w:vAlign w:val="center"/>
          </w:tcPr>
          <w:p w14:paraId="375AE4CF" w14:textId="77777777" w:rsidR="000B7063" w:rsidRDefault="0017493F" w:rsidP="0017493F">
            <w:pPr>
              <w:jc w:val="center"/>
              <w:cnfStyle w:val="000000100000" w:firstRow="0" w:lastRow="0" w:firstColumn="0" w:lastColumn="0" w:oddVBand="0" w:evenVBand="0" w:oddHBand="1" w:evenHBand="0" w:firstRowFirstColumn="0" w:firstRowLastColumn="0" w:lastRowFirstColumn="0" w:lastRowLastColumn="0"/>
            </w:pPr>
            <w:r>
              <w:t>I</w:t>
            </w:r>
          </w:p>
        </w:tc>
        <w:tc>
          <w:tcPr>
            <w:tcW w:w="1134" w:type="dxa"/>
            <w:vAlign w:val="center"/>
          </w:tcPr>
          <w:p w14:paraId="3508AC12"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vAlign w:val="center"/>
          </w:tcPr>
          <w:p w14:paraId="28BE0455"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560" w:type="dxa"/>
            <w:vAlign w:val="center"/>
          </w:tcPr>
          <w:p w14:paraId="1CB909E5" w14:textId="77777777" w:rsidR="000B7063" w:rsidRDefault="000B7063" w:rsidP="0017493F">
            <w:pPr>
              <w:jc w:val="center"/>
              <w:cnfStyle w:val="000000100000" w:firstRow="0" w:lastRow="0" w:firstColumn="0" w:lastColumn="0" w:oddVBand="0" w:evenVBand="0" w:oddHBand="1" w:evenHBand="0" w:firstRowFirstColumn="0" w:firstRowLastColumn="0" w:lastRowFirstColumn="0" w:lastRowLastColumn="0"/>
            </w:pPr>
          </w:p>
        </w:tc>
        <w:tc>
          <w:tcPr>
            <w:tcW w:w="1104" w:type="dxa"/>
            <w:vAlign w:val="center"/>
          </w:tcPr>
          <w:p w14:paraId="01BD67F1" w14:textId="77777777" w:rsidR="000B7063" w:rsidRDefault="00A63695" w:rsidP="0017493F">
            <w:pPr>
              <w:jc w:val="center"/>
              <w:cnfStyle w:val="000000100000" w:firstRow="0" w:lastRow="0" w:firstColumn="0" w:lastColumn="0" w:oddVBand="0" w:evenVBand="0" w:oddHBand="1" w:evenHBand="0" w:firstRowFirstColumn="0" w:firstRowLastColumn="0" w:lastRowFirstColumn="0" w:lastRowLastColumn="0"/>
            </w:pPr>
            <w:r>
              <w:t>I</w:t>
            </w:r>
          </w:p>
        </w:tc>
      </w:tr>
    </w:tbl>
    <w:p w14:paraId="478ABEF7" w14:textId="77777777" w:rsidR="002E1EFA" w:rsidRDefault="002E1EFA" w:rsidP="002E1EFA"/>
    <w:p w14:paraId="30CCECDD" w14:textId="77777777" w:rsidR="00A63695" w:rsidRDefault="0096651E" w:rsidP="0096651E">
      <w:pPr>
        <w:pStyle w:val="Ttulo1"/>
      </w:pPr>
      <w:bookmarkStart w:id="47" w:name="_Toc498547006"/>
      <w:r>
        <w:lastRenderedPageBreak/>
        <w:t>Gestión de Costos</w:t>
      </w:r>
      <w:bookmarkEnd w:id="47"/>
    </w:p>
    <w:p w14:paraId="40A799AD" w14:textId="77777777" w:rsidR="0096651E" w:rsidRPr="0096651E" w:rsidRDefault="0096651E" w:rsidP="0096651E">
      <w:pPr>
        <w:rPr>
          <w:lang w:val="es-ES"/>
        </w:rPr>
      </w:pPr>
      <w:r w:rsidRPr="0096651E">
        <w:rPr>
          <w:lang w:val="es-ES"/>
        </w:rPr>
        <w:t>Para est</w:t>
      </w:r>
      <w:r>
        <w:rPr>
          <w:lang w:val="es-ES"/>
        </w:rPr>
        <w:t>imar los costos que implicará el proyecto</w:t>
      </w:r>
      <w:r w:rsidRPr="0096651E">
        <w:rPr>
          <w:lang w:val="es-ES"/>
        </w:rPr>
        <w:t xml:space="preserve"> a realizar, </w:t>
      </w:r>
      <w:r w:rsidR="005E491E">
        <w:rPr>
          <w:lang w:val="es-ES"/>
        </w:rPr>
        <w:t>se recurrirá</w:t>
      </w:r>
      <w:r w:rsidRPr="0096651E">
        <w:rPr>
          <w:lang w:val="es-ES"/>
        </w:rPr>
        <w:t xml:space="preserve"> a la técnica PERT. La razón de</w:t>
      </w:r>
      <w:r w:rsidR="005E491E">
        <w:rPr>
          <w:lang w:val="es-ES"/>
        </w:rPr>
        <w:t xml:space="preserve"> esta decisión es que se cree que es</w:t>
      </w:r>
      <w:r w:rsidRPr="0096651E">
        <w:rPr>
          <w:lang w:val="es-ES"/>
        </w:rPr>
        <w:t xml:space="preserve"> el método más apropiado teniendo en cuenta que </w:t>
      </w:r>
      <w:r w:rsidR="005E491E">
        <w:rPr>
          <w:lang w:val="es-ES"/>
        </w:rPr>
        <w:t>se sabe que no se contará</w:t>
      </w:r>
      <w:r w:rsidRPr="0096651E">
        <w:rPr>
          <w:lang w:val="es-ES"/>
        </w:rPr>
        <w:t xml:space="preserve"> con costos de gran relevancia. Además, al no tener certeza de los valores reales de los elementos a adquirir, esta técnica considera un margen de error o de probabilidad. Podemos a su vez recurrir a la estimación análoga para obtener información sobre costos de proyectos anteriores similares.</w:t>
      </w:r>
    </w:p>
    <w:p w14:paraId="78BF4EF2" w14:textId="77777777" w:rsidR="0096651E" w:rsidRDefault="0096651E" w:rsidP="0096651E">
      <w:pPr>
        <w:rPr>
          <w:lang w:val="es-ES"/>
        </w:rPr>
      </w:pPr>
      <w:r w:rsidRPr="0096651E">
        <w:rPr>
          <w:lang w:val="es-ES"/>
        </w:rPr>
        <w:t>La siguiente tabla muestra los costos del proyecto, que en parte se atribuyen a gastos en material de lectura y licencias a adquirir (siempre teniendo en cuenta escenarios pesimistas en los que no contemos con esto gratis). Otro costo, ineludible, será el de</w:t>
      </w:r>
      <w:r w:rsidR="005E491E">
        <w:rPr>
          <w:lang w:val="es-ES"/>
        </w:rPr>
        <w:t xml:space="preserve"> la impresión de un ejemplar</w:t>
      </w:r>
      <w:r w:rsidR="00D058E0">
        <w:rPr>
          <w:lang w:val="es-ES"/>
        </w:rPr>
        <w:t xml:space="preserve"> de los resultados obtenidos</w:t>
      </w:r>
      <w:r w:rsidRPr="0096651E">
        <w:rPr>
          <w:lang w:val="es-ES"/>
        </w:rPr>
        <w:t xml:space="preserve"> para distribuir</w:t>
      </w:r>
      <w:r w:rsidR="005E491E">
        <w:rPr>
          <w:lang w:val="es-ES"/>
        </w:rPr>
        <w:t xml:space="preserve"> en la empresa Arla Foods Ingredients SA</w:t>
      </w:r>
      <w:r w:rsidRPr="0096651E">
        <w:rPr>
          <w:lang w:val="es-ES"/>
        </w:rPr>
        <w:t>, del cual</w:t>
      </w:r>
      <w:r w:rsidR="005E491E">
        <w:rPr>
          <w:lang w:val="es-ES"/>
        </w:rPr>
        <w:t xml:space="preserve"> se buscó</w:t>
      </w:r>
      <w:r w:rsidRPr="0096651E">
        <w:rPr>
          <w:lang w:val="es-ES"/>
        </w:rPr>
        <w:t xml:space="preserve"> como re</w:t>
      </w:r>
      <w:r w:rsidR="005E491E">
        <w:rPr>
          <w:lang w:val="es-ES"/>
        </w:rPr>
        <w:t>ferencia costos para imprimir 1 ejemplar de 5</w:t>
      </w:r>
      <w:r w:rsidRPr="0096651E">
        <w:rPr>
          <w:lang w:val="es-ES"/>
        </w:rPr>
        <w:t>0 páginas.</w:t>
      </w:r>
    </w:p>
    <w:tbl>
      <w:tblPr>
        <w:tblStyle w:val="Cuadrculaclara-nfasis1"/>
        <w:tblW w:w="0" w:type="auto"/>
        <w:tblLook w:val="04A0" w:firstRow="1" w:lastRow="0" w:firstColumn="1" w:lastColumn="0" w:noHBand="0" w:noVBand="1"/>
      </w:tblPr>
      <w:tblGrid>
        <w:gridCol w:w="5539"/>
        <w:gridCol w:w="1109"/>
        <w:gridCol w:w="1530"/>
        <w:gridCol w:w="1158"/>
        <w:gridCol w:w="876"/>
      </w:tblGrid>
      <w:tr w:rsidR="005E491E" w14:paraId="17AA622E" w14:textId="77777777" w:rsidTr="005E4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49698" w14:textId="77777777" w:rsidR="005E491E" w:rsidRDefault="005E491E" w:rsidP="0096651E">
            <w:pPr>
              <w:rPr>
                <w:lang w:val="es-ES"/>
              </w:rPr>
            </w:pPr>
            <w:r>
              <w:rPr>
                <w:lang w:val="es-ES"/>
              </w:rPr>
              <w:t>Actividad</w:t>
            </w:r>
          </w:p>
        </w:tc>
        <w:tc>
          <w:tcPr>
            <w:tcW w:w="0" w:type="auto"/>
          </w:tcPr>
          <w:p w14:paraId="085228A7" w14:textId="77777777" w:rsidR="005E491E" w:rsidRDefault="005E491E" w:rsidP="0096651E">
            <w:pPr>
              <w:cnfStyle w:val="100000000000" w:firstRow="1" w:lastRow="0" w:firstColumn="0" w:lastColumn="0" w:oddVBand="0" w:evenVBand="0" w:oddHBand="0" w:evenHBand="0" w:firstRowFirstColumn="0" w:firstRowLastColumn="0" w:lastRowFirstColumn="0" w:lastRowLastColumn="0"/>
              <w:rPr>
                <w:lang w:val="es-ES"/>
              </w:rPr>
            </w:pPr>
            <w:r>
              <w:rPr>
                <w:lang w:val="es-ES"/>
              </w:rPr>
              <w:t>Pesimista</w:t>
            </w:r>
          </w:p>
        </w:tc>
        <w:tc>
          <w:tcPr>
            <w:tcW w:w="0" w:type="auto"/>
          </w:tcPr>
          <w:p w14:paraId="52EE4391" w14:textId="77777777" w:rsidR="005E491E" w:rsidRDefault="005E491E" w:rsidP="0096651E">
            <w:pPr>
              <w:cnfStyle w:val="100000000000" w:firstRow="1" w:lastRow="0" w:firstColumn="0" w:lastColumn="0" w:oddVBand="0" w:evenVBand="0" w:oddHBand="0" w:evenHBand="0" w:firstRowFirstColumn="0" w:firstRowLastColumn="0" w:lastRowFirstColumn="0" w:lastRowLastColumn="0"/>
              <w:rPr>
                <w:lang w:val="es-ES"/>
              </w:rPr>
            </w:pPr>
            <w:r>
              <w:rPr>
                <w:lang w:val="es-ES"/>
              </w:rPr>
              <w:t>Más Probable</w:t>
            </w:r>
          </w:p>
        </w:tc>
        <w:tc>
          <w:tcPr>
            <w:tcW w:w="0" w:type="auto"/>
          </w:tcPr>
          <w:p w14:paraId="19A2F4A9" w14:textId="77777777" w:rsidR="005E491E" w:rsidRDefault="005E491E" w:rsidP="0096651E">
            <w:pPr>
              <w:cnfStyle w:val="100000000000" w:firstRow="1" w:lastRow="0" w:firstColumn="0" w:lastColumn="0" w:oddVBand="0" w:evenVBand="0" w:oddHBand="0" w:evenHBand="0" w:firstRowFirstColumn="0" w:firstRowLastColumn="0" w:lastRowFirstColumn="0" w:lastRowLastColumn="0"/>
              <w:rPr>
                <w:lang w:val="es-ES"/>
              </w:rPr>
            </w:pPr>
            <w:r>
              <w:rPr>
                <w:lang w:val="es-ES"/>
              </w:rPr>
              <w:t>Optimista</w:t>
            </w:r>
          </w:p>
        </w:tc>
        <w:tc>
          <w:tcPr>
            <w:tcW w:w="0" w:type="auto"/>
          </w:tcPr>
          <w:p w14:paraId="1B90A8DA" w14:textId="77777777" w:rsidR="005E491E" w:rsidRDefault="005E491E" w:rsidP="0096651E">
            <w:pPr>
              <w:cnfStyle w:val="100000000000" w:firstRow="1" w:lastRow="0" w:firstColumn="0" w:lastColumn="0" w:oddVBand="0" w:evenVBand="0" w:oddHBand="0" w:evenHBand="0" w:firstRowFirstColumn="0" w:firstRowLastColumn="0" w:lastRowFirstColumn="0" w:lastRowLastColumn="0"/>
              <w:rPr>
                <w:lang w:val="es-ES"/>
              </w:rPr>
            </w:pPr>
            <w:r>
              <w:rPr>
                <w:lang w:val="es-ES"/>
              </w:rPr>
              <w:t>Media</w:t>
            </w:r>
          </w:p>
        </w:tc>
      </w:tr>
      <w:tr w:rsidR="005E491E" w14:paraId="00AE15FB" w14:textId="77777777" w:rsidTr="005E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52DEA" w14:textId="77777777" w:rsidR="005E491E" w:rsidRDefault="005E491E" w:rsidP="00053488">
            <w:pPr>
              <w:jc w:val="left"/>
            </w:pPr>
            <w:r>
              <w:t>Alcance</w:t>
            </w:r>
          </w:p>
        </w:tc>
        <w:tc>
          <w:tcPr>
            <w:tcW w:w="0" w:type="auto"/>
          </w:tcPr>
          <w:p w14:paraId="563F547B" w14:textId="77777777" w:rsidR="005E491E" w:rsidRDefault="005E491E"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5698D0DE" w14:textId="77777777" w:rsidR="005E491E" w:rsidRDefault="005E491E"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3F91BADA" w14:textId="77777777" w:rsidR="005E491E" w:rsidRDefault="005E491E"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54BA0DBE" w14:textId="77777777" w:rsidR="005E491E" w:rsidRDefault="005E491E"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5E491E" w14:paraId="0E7A2CD8" w14:textId="77777777" w:rsidTr="005E4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8DFD80" w14:textId="77777777" w:rsidR="005E491E" w:rsidRDefault="005E491E" w:rsidP="00053488">
            <w:pPr>
              <w:jc w:val="left"/>
            </w:pPr>
            <w:r>
              <w:t>Recursos</w:t>
            </w:r>
          </w:p>
        </w:tc>
        <w:tc>
          <w:tcPr>
            <w:tcW w:w="0" w:type="auto"/>
          </w:tcPr>
          <w:p w14:paraId="2F42DDA3" w14:textId="77777777" w:rsidR="005E491E" w:rsidRDefault="005E491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333D75CB" w14:textId="77777777" w:rsidR="005E491E" w:rsidRDefault="005E491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57DCB816" w14:textId="77777777" w:rsidR="005E491E" w:rsidRDefault="005E491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498F0330" w14:textId="77777777" w:rsidR="005E491E" w:rsidRDefault="005E491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r>
      <w:tr w:rsidR="005E491E" w14:paraId="008DF170" w14:textId="77777777" w:rsidTr="005E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171D3C" w14:textId="77777777" w:rsidR="005E491E" w:rsidRDefault="005E491E" w:rsidP="00053488">
            <w:pPr>
              <w:jc w:val="left"/>
            </w:pPr>
            <w:r>
              <w:t>Tiempo</w:t>
            </w:r>
          </w:p>
        </w:tc>
        <w:tc>
          <w:tcPr>
            <w:tcW w:w="0" w:type="auto"/>
          </w:tcPr>
          <w:p w14:paraId="11C93435" w14:textId="77777777" w:rsidR="005E491E" w:rsidRDefault="005E491E"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6EE48B93" w14:textId="77777777" w:rsidR="005E491E" w:rsidRDefault="005E491E"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50CB8859" w14:textId="77777777" w:rsidR="005E491E" w:rsidRDefault="005E491E"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2B3A8F08" w14:textId="77777777" w:rsidR="005E491E" w:rsidRDefault="005E491E"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5E491E" w14:paraId="4FD7C36B" w14:textId="77777777" w:rsidTr="005E4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740CC2" w14:textId="77777777" w:rsidR="005E491E" w:rsidRDefault="005E491E" w:rsidP="00053488">
            <w:pPr>
              <w:jc w:val="left"/>
            </w:pPr>
            <w:r>
              <w:t>Búsqueda</w:t>
            </w:r>
          </w:p>
        </w:tc>
        <w:tc>
          <w:tcPr>
            <w:tcW w:w="0" w:type="auto"/>
          </w:tcPr>
          <w:p w14:paraId="5F1A5BB9" w14:textId="77777777" w:rsidR="005E491E" w:rsidRDefault="005E491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$5400</w:t>
            </w:r>
          </w:p>
        </w:tc>
        <w:tc>
          <w:tcPr>
            <w:tcW w:w="0" w:type="auto"/>
          </w:tcPr>
          <w:p w14:paraId="113DA712" w14:textId="77777777" w:rsidR="005E491E" w:rsidRDefault="005E491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053F0F5F" w14:textId="77777777" w:rsidR="005E491E" w:rsidRDefault="005E491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5F3D5AF8" w14:textId="77777777" w:rsidR="005E491E" w:rsidRDefault="005E491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$900</w:t>
            </w:r>
          </w:p>
        </w:tc>
      </w:tr>
      <w:tr w:rsidR="005E491E" w14:paraId="3F781863" w14:textId="77777777" w:rsidTr="005E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70CC38" w14:textId="77777777" w:rsidR="005E491E" w:rsidRDefault="005E491E" w:rsidP="00053488">
            <w:pPr>
              <w:jc w:val="left"/>
            </w:pPr>
            <w:r>
              <w:t>Selección</w:t>
            </w:r>
          </w:p>
        </w:tc>
        <w:tc>
          <w:tcPr>
            <w:tcW w:w="0" w:type="auto"/>
          </w:tcPr>
          <w:p w14:paraId="39574CD9" w14:textId="77777777" w:rsidR="005E491E" w:rsidRDefault="00A56BE5"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652BE5C4" w14:textId="77777777" w:rsidR="005E491E" w:rsidRDefault="00A56BE5"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601A6E3D" w14:textId="77777777" w:rsidR="005E491E" w:rsidRDefault="00A56BE5"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7103F26C" w14:textId="77777777" w:rsidR="005E491E" w:rsidRDefault="00A56BE5"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5E491E" w14:paraId="65F2AED1" w14:textId="77777777" w:rsidTr="005E4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4C713E" w14:textId="77777777" w:rsidR="005E491E" w:rsidRDefault="005E491E" w:rsidP="00053488">
            <w:pPr>
              <w:jc w:val="left"/>
            </w:pPr>
            <w:r>
              <w:t>Lectura</w:t>
            </w:r>
          </w:p>
        </w:tc>
        <w:tc>
          <w:tcPr>
            <w:tcW w:w="0" w:type="auto"/>
          </w:tcPr>
          <w:p w14:paraId="78A14B36" w14:textId="77777777" w:rsidR="005E491E" w:rsidRDefault="00A56BE5"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5ECF41D7" w14:textId="77777777" w:rsidR="005E491E" w:rsidRDefault="00A56BE5"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501DAC3F" w14:textId="77777777" w:rsidR="005E491E" w:rsidRDefault="00A56BE5"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1D65D03E" w14:textId="77777777" w:rsidR="005E491E" w:rsidRDefault="00A56BE5"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r>
      <w:tr w:rsidR="009F334E" w14:paraId="0F63B567" w14:textId="77777777" w:rsidTr="005E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296F07" w14:textId="77777777" w:rsidR="009F334E" w:rsidRDefault="009F334E" w:rsidP="00053488">
            <w:pPr>
              <w:jc w:val="left"/>
            </w:pPr>
            <w:r>
              <w:t>Introducción</w:t>
            </w:r>
          </w:p>
        </w:tc>
        <w:tc>
          <w:tcPr>
            <w:tcW w:w="0" w:type="auto"/>
          </w:tcPr>
          <w:p w14:paraId="129536FD"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016B3A6A"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09ACB852"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4227E407"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9F334E" w14:paraId="4F856333" w14:textId="77777777" w:rsidTr="005E4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2EBE8" w14:textId="77777777" w:rsidR="009F334E" w:rsidRDefault="009F334E" w:rsidP="00053488">
            <w:pPr>
              <w:jc w:val="left"/>
            </w:pPr>
            <w:r>
              <w:t>Funcionamiento</w:t>
            </w:r>
          </w:p>
        </w:tc>
        <w:tc>
          <w:tcPr>
            <w:tcW w:w="0" w:type="auto"/>
          </w:tcPr>
          <w:p w14:paraId="5F912C06"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5F52CF0D"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06DDFCA5"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0D31EE08"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r>
      <w:tr w:rsidR="009F334E" w14:paraId="2238BBB1" w14:textId="77777777" w:rsidTr="005E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3B8181" w14:textId="77777777" w:rsidR="009F334E" w:rsidRDefault="009F334E" w:rsidP="00053488">
            <w:pPr>
              <w:jc w:val="left"/>
            </w:pPr>
            <w:r>
              <w:t>Ventajas y Desventajas</w:t>
            </w:r>
          </w:p>
        </w:tc>
        <w:tc>
          <w:tcPr>
            <w:tcW w:w="0" w:type="auto"/>
          </w:tcPr>
          <w:p w14:paraId="44E413DF"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7CDB1BF6"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7CCCB748"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54A03C5E"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9F334E" w14:paraId="7985439C" w14:textId="77777777" w:rsidTr="005E4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852B19" w14:textId="77777777" w:rsidR="009F334E" w:rsidRDefault="009F334E" w:rsidP="00053488">
            <w:pPr>
              <w:jc w:val="left"/>
            </w:pPr>
            <w:r>
              <w:t>Conclusión y justificación de herramientas seleccionadas</w:t>
            </w:r>
          </w:p>
        </w:tc>
        <w:tc>
          <w:tcPr>
            <w:tcW w:w="0" w:type="auto"/>
          </w:tcPr>
          <w:p w14:paraId="10D347F5"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147C4ECF"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7FE815A4"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0593287F"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r>
      <w:tr w:rsidR="009F334E" w14:paraId="1A98E151" w14:textId="77777777" w:rsidTr="005E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7FAFB6" w14:textId="77777777" w:rsidR="009F334E" w:rsidRDefault="009F334E" w:rsidP="00053488">
            <w:pPr>
              <w:jc w:val="left"/>
            </w:pPr>
            <w:r>
              <w:t>Entrevistas</w:t>
            </w:r>
          </w:p>
        </w:tc>
        <w:tc>
          <w:tcPr>
            <w:tcW w:w="0" w:type="auto"/>
          </w:tcPr>
          <w:p w14:paraId="25848C4C"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6906F568"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4B0180A8"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13B179C3"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9F334E" w14:paraId="1A34295C" w14:textId="77777777" w:rsidTr="005E4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08B218" w14:textId="77777777" w:rsidR="009F334E" w:rsidRDefault="009F334E" w:rsidP="00053488">
            <w:pPr>
              <w:jc w:val="left"/>
            </w:pPr>
            <w:r>
              <w:t>Análisis del negocio</w:t>
            </w:r>
          </w:p>
        </w:tc>
        <w:tc>
          <w:tcPr>
            <w:tcW w:w="0" w:type="auto"/>
          </w:tcPr>
          <w:p w14:paraId="46A54279"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4CF3EA42"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446EB8B3"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66B072E2"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r>
      <w:tr w:rsidR="009F334E" w14:paraId="5DB97812" w14:textId="77777777" w:rsidTr="005E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237F6B" w14:textId="77777777" w:rsidR="009F334E" w:rsidRDefault="009F334E" w:rsidP="00053488">
            <w:pPr>
              <w:jc w:val="left"/>
            </w:pPr>
            <w:r>
              <w:t>Requerimientos planteados</w:t>
            </w:r>
          </w:p>
        </w:tc>
        <w:tc>
          <w:tcPr>
            <w:tcW w:w="0" w:type="auto"/>
          </w:tcPr>
          <w:p w14:paraId="12DC1346"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1FDC3162"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5D5F44FB"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2AE63CDB"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9F334E" w14:paraId="27AB5299" w14:textId="77777777" w:rsidTr="005E4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403490" w14:textId="77777777" w:rsidR="009F334E" w:rsidRDefault="009F334E" w:rsidP="00053488">
            <w:pPr>
              <w:jc w:val="left"/>
            </w:pPr>
            <w:r>
              <w:t>Definición de las distintas fuentes de extracción de datos</w:t>
            </w:r>
          </w:p>
        </w:tc>
        <w:tc>
          <w:tcPr>
            <w:tcW w:w="0" w:type="auto"/>
          </w:tcPr>
          <w:p w14:paraId="4D2D52FA"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5ED5126A"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2F30654B"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6EAAC097"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r>
      <w:tr w:rsidR="009F334E" w14:paraId="77F6FB1E" w14:textId="77777777" w:rsidTr="005E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8C873A" w14:textId="77777777" w:rsidR="009F334E" w:rsidRDefault="009F334E" w:rsidP="00053488">
            <w:pPr>
              <w:jc w:val="left"/>
            </w:pPr>
            <w:r>
              <w:t>Creación Data Warehouse</w:t>
            </w:r>
          </w:p>
        </w:tc>
        <w:tc>
          <w:tcPr>
            <w:tcW w:w="0" w:type="auto"/>
          </w:tcPr>
          <w:p w14:paraId="142CBF7F" w14:textId="77777777" w:rsidR="009F334E" w:rsidRDefault="009F334E"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w:t>
            </w:r>
            <w:r w:rsidR="00D058E0">
              <w:rPr>
                <w:lang w:val="es-ES"/>
              </w:rPr>
              <w:t>66163</w:t>
            </w:r>
          </w:p>
        </w:tc>
        <w:tc>
          <w:tcPr>
            <w:tcW w:w="0" w:type="auto"/>
          </w:tcPr>
          <w:p w14:paraId="13BB35B2" w14:textId="77777777" w:rsidR="009F334E" w:rsidRDefault="009F334E"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100796E1" w14:textId="77777777" w:rsidR="009F334E" w:rsidRDefault="009F334E"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0E33E579" w14:textId="77777777" w:rsidR="009F334E" w:rsidRDefault="00D058E0" w:rsidP="0096651E">
            <w:pPr>
              <w:cnfStyle w:val="000000100000" w:firstRow="0" w:lastRow="0" w:firstColumn="0" w:lastColumn="0" w:oddVBand="0" w:evenVBand="0" w:oddHBand="1" w:evenHBand="0" w:firstRowFirstColumn="0" w:firstRowLastColumn="0" w:lastRowFirstColumn="0" w:lastRowLastColumn="0"/>
              <w:rPr>
                <w:lang w:val="es-ES"/>
              </w:rPr>
            </w:pPr>
            <w:r>
              <w:rPr>
                <w:lang w:val="es-ES"/>
              </w:rPr>
              <w:t>$11028</w:t>
            </w:r>
          </w:p>
        </w:tc>
      </w:tr>
      <w:tr w:rsidR="009F334E" w14:paraId="513B5921" w14:textId="77777777" w:rsidTr="005E4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C9586" w14:textId="77777777" w:rsidR="009F334E" w:rsidRDefault="009F334E" w:rsidP="00053488">
            <w:pPr>
              <w:jc w:val="left"/>
            </w:pPr>
            <w:r>
              <w:t>Proceso ETL</w:t>
            </w:r>
          </w:p>
        </w:tc>
        <w:tc>
          <w:tcPr>
            <w:tcW w:w="0" w:type="auto"/>
          </w:tcPr>
          <w:p w14:paraId="52D1179C"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3A83A506"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675E997D"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33334719" w14:textId="77777777" w:rsidR="009F334E" w:rsidRDefault="009F334E" w:rsidP="00053488">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r>
      <w:tr w:rsidR="009F334E" w14:paraId="1D0BC441" w14:textId="77777777" w:rsidTr="005E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D73907" w14:textId="77777777" w:rsidR="009F334E" w:rsidRDefault="009F334E" w:rsidP="00053488">
            <w:pPr>
              <w:jc w:val="left"/>
            </w:pPr>
            <w:r>
              <w:t>Creación de cubos</w:t>
            </w:r>
          </w:p>
        </w:tc>
        <w:tc>
          <w:tcPr>
            <w:tcW w:w="0" w:type="auto"/>
          </w:tcPr>
          <w:p w14:paraId="17B3ACEB"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62FD7216"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300E911B"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39E18DDA"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9F334E" w14:paraId="5AC733F1" w14:textId="77777777" w:rsidTr="005E4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74C635" w14:textId="77777777" w:rsidR="009F334E" w:rsidRDefault="009F334E" w:rsidP="00053488">
            <w:pPr>
              <w:jc w:val="left"/>
            </w:pPr>
            <w:r>
              <w:t>Realización de DataMining</w:t>
            </w:r>
          </w:p>
        </w:tc>
        <w:tc>
          <w:tcPr>
            <w:tcW w:w="0" w:type="auto"/>
          </w:tcPr>
          <w:p w14:paraId="05E4BBDF" w14:textId="77777777" w:rsidR="009F334E" w:rsidRDefault="009F334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$44000</w:t>
            </w:r>
          </w:p>
        </w:tc>
        <w:tc>
          <w:tcPr>
            <w:tcW w:w="0" w:type="auto"/>
          </w:tcPr>
          <w:p w14:paraId="3307FA9B" w14:textId="77777777" w:rsidR="009F334E" w:rsidRDefault="009F334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5425E6AC" w14:textId="77777777" w:rsidR="009F334E" w:rsidRDefault="009F334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$0</w:t>
            </w:r>
          </w:p>
        </w:tc>
        <w:tc>
          <w:tcPr>
            <w:tcW w:w="0" w:type="auto"/>
          </w:tcPr>
          <w:p w14:paraId="4D0F3092" w14:textId="77777777" w:rsidR="009F334E" w:rsidRDefault="009F334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$7334</w:t>
            </w:r>
          </w:p>
        </w:tc>
      </w:tr>
      <w:tr w:rsidR="009F334E" w14:paraId="1BD0DAE9" w14:textId="77777777" w:rsidTr="005E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209BC3" w14:textId="77777777" w:rsidR="009F334E" w:rsidRDefault="009F334E" w:rsidP="00053488">
            <w:pPr>
              <w:jc w:val="left"/>
            </w:pPr>
            <w:r>
              <w:t>Desarrollo</w:t>
            </w:r>
          </w:p>
        </w:tc>
        <w:tc>
          <w:tcPr>
            <w:tcW w:w="0" w:type="auto"/>
          </w:tcPr>
          <w:p w14:paraId="2904614E"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2815C288"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65D4A309"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0" w:type="auto"/>
          </w:tcPr>
          <w:p w14:paraId="297F82FD"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9F334E" w14:paraId="7576C83F" w14:textId="77777777" w:rsidTr="005E49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6ADC8F" w14:textId="77777777" w:rsidR="009F334E" w:rsidRDefault="009F334E" w:rsidP="00053488">
            <w:pPr>
              <w:jc w:val="left"/>
            </w:pPr>
            <w:r>
              <w:t>Análisis de los resultados obtenidos</w:t>
            </w:r>
          </w:p>
        </w:tc>
        <w:tc>
          <w:tcPr>
            <w:tcW w:w="0" w:type="auto"/>
          </w:tcPr>
          <w:p w14:paraId="3C9C3177" w14:textId="77777777" w:rsidR="009F334E" w:rsidRDefault="009F334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$200</w:t>
            </w:r>
          </w:p>
        </w:tc>
        <w:tc>
          <w:tcPr>
            <w:tcW w:w="0" w:type="auto"/>
          </w:tcPr>
          <w:p w14:paraId="4F228210" w14:textId="77777777" w:rsidR="009F334E" w:rsidRDefault="009F334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$150</w:t>
            </w:r>
          </w:p>
        </w:tc>
        <w:tc>
          <w:tcPr>
            <w:tcW w:w="0" w:type="auto"/>
          </w:tcPr>
          <w:p w14:paraId="79E485DD" w14:textId="77777777" w:rsidR="009F334E" w:rsidRDefault="009F334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$100</w:t>
            </w:r>
          </w:p>
        </w:tc>
        <w:tc>
          <w:tcPr>
            <w:tcW w:w="0" w:type="auto"/>
          </w:tcPr>
          <w:p w14:paraId="4EF05842" w14:textId="77777777" w:rsidR="009F334E" w:rsidRDefault="009F334E" w:rsidP="0096651E">
            <w:pPr>
              <w:cnfStyle w:val="000000010000" w:firstRow="0" w:lastRow="0" w:firstColumn="0" w:lastColumn="0" w:oddVBand="0" w:evenVBand="0" w:oddHBand="0" w:evenHBand="1" w:firstRowFirstColumn="0" w:firstRowLastColumn="0" w:lastRowFirstColumn="0" w:lastRowLastColumn="0"/>
              <w:rPr>
                <w:lang w:val="es-ES"/>
              </w:rPr>
            </w:pPr>
            <w:r>
              <w:rPr>
                <w:lang w:val="es-ES"/>
              </w:rPr>
              <w:t>$150</w:t>
            </w:r>
          </w:p>
        </w:tc>
      </w:tr>
      <w:tr w:rsidR="009F334E" w14:paraId="5FAA3FA7" w14:textId="77777777" w:rsidTr="005E4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ED04C8" w14:textId="77777777" w:rsidR="009F334E" w:rsidRDefault="009F334E" w:rsidP="00053488">
            <w:pPr>
              <w:jc w:val="left"/>
            </w:pPr>
            <w:r>
              <w:t>Total</w:t>
            </w:r>
          </w:p>
        </w:tc>
        <w:tc>
          <w:tcPr>
            <w:tcW w:w="0" w:type="auto"/>
          </w:tcPr>
          <w:p w14:paraId="67DD5C13"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$53317</w:t>
            </w:r>
          </w:p>
        </w:tc>
        <w:tc>
          <w:tcPr>
            <w:tcW w:w="0" w:type="auto"/>
          </w:tcPr>
          <w:p w14:paraId="32222290"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$150</w:t>
            </w:r>
          </w:p>
        </w:tc>
        <w:tc>
          <w:tcPr>
            <w:tcW w:w="0" w:type="auto"/>
          </w:tcPr>
          <w:p w14:paraId="6294CA19" w14:textId="77777777" w:rsidR="009F334E" w:rsidRDefault="009F334E"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$100</w:t>
            </w:r>
          </w:p>
        </w:tc>
        <w:tc>
          <w:tcPr>
            <w:tcW w:w="0" w:type="auto"/>
          </w:tcPr>
          <w:p w14:paraId="011A0E7B" w14:textId="77777777" w:rsidR="009F334E" w:rsidRDefault="00D058E0" w:rsidP="00053488">
            <w:pPr>
              <w:cnfStyle w:val="000000100000" w:firstRow="0" w:lastRow="0" w:firstColumn="0" w:lastColumn="0" w:oddVBand="0" w:evenVBand="0" w:oddHBand="1" w:evenHBand="0" w:firstRowFirstColumn="0" w:firstRowLastColumn="0" w:lastRowFirstColumn="0" w:lastRowLastColumn="0"/>
              <w:rPr>
                <w:lang w:val="es-ES"/>
              </w:rPr>
            </w:pPr>
            <w:r>
              <w:rPr>
                <w:lang w:val="es-ES"/>
              </w:rPr>
              <w:t>$19412</w:t>
            </w:r>
          </w:p>
        </w:tc>
      </w:tr>
    </w:tbl>
    <w:p w14:paraId="2158C1A3" w14:textId="77777777" w:rsidR="005E491E" w:rsidRDefault="005E491E" w:rsidP="0096651E">
      <w:pPr>
        <w:rPr>
          <w:lang w:val="es-ES"/>
        </w:rPr>
      </w:pPr>
    </w:p>
    <w:p w14:paraId="65095298" w14:textId="77777777" w:rsidR="00D058E0" w:rsidRDefault="00D058E0" w:rsidP="00D058E0">
      <w:pPr>
        <w:pStyle w:val="Ttulo1"/>
        <w:rPr>
          <w:lang w:val="es-ES"/>
        </w:rPr>
      </w:pPr>
      <w:bookmarkStart w:id="48" w:name="_Toc498547007"/>
      <w:r>
        <w:rPr>
          <w:lang w:val="es-ES"/>
        </w:rPr>
        <w:t>Plan de Riesgos</w:t>
      </w:r>
      <w:bookmarkEnd w:id="48"/>
    </w:p>
    <w:p w14:paraId="31B27CE4" w14:textId="77777777" w:rsidR="00D058E0" w:rsidRDefault="00D058E0" w:rsidP="00D058E0">
      <w:pPr>
        <w:pStyle w:val="Ttulo2"/>
        <w:rPr>
          <w:lang w:val="es-ES"/>
        </w:rPr>
      </w:pPr>
      <w:bookmarkStart w:id="49" w:name="_Toc498547008"/>
      <w:r>
        <w:rPr>
          <w:lang w:val="es-ES"/>
        </w:rPr>
        <w:t>Riesgos detectados</w:t>
      </w:r>
      <w:bookmarkEnd w:id="49"/>
    </w:p>
    <w:p w14:paraId="276E1158" w14:textId="77777777" w:rsidR="00D058E0" w:rsidRDefault="00D058E0" w:rsidP="00D058E0">
      <w:pPr>
        <w:pStyle w:val="Prrafodelista"/>
        <w:numPr>
          <w:ilvl w:val="0"/>
          <w:numId w:val="27"/>
        </w:numPr>
        <w:rPr>
          <w:lang w:val="es-ES"/>
        </w:rPr>
      </w:pPr>
      <w:r>
        <w:rPr>
          <w:b/>
          <w:lang w:val="es-ES"/>
        </w:rPr>
        <w:t>Falta de Material:</w:t>
      </w:r>
      <w:r>
        <w:rPr>
          <w:lang w:val="es-ES"/>
        </w:rPr>
        <w:t xml:space="preserve"> Al ser un tema relativamente nuevo, es posible que existan problemas para encontrar documentación necesaria o de validez.</w:t>
      </w:r>
    </w:p>
    <w:p w14:paraId="449C20A1" w14:textId="77777777" w:rsidR="00D058E0" w:rsidRDefault="00D058E0" w:rsidP="00D058E0">
      <w:pPr>
        <w:pStyle w:val="Prrafodelista"/>
        <w:numPr>
          <w:ilvl w:val="0"/>
          <w:numId w:val="27"/>
        </w:numPr>
        <w:rPr>
          <w:lang w:val="es-ES"/>
        </w:rPr>
      </w:pPr>
      <w:r>
        <w:rPr>
          <w:b/>
          <w:lang w:val="es-ES"/>
        </w:rPr>
        <w:t>Objetivos pocos claros:</w:t>
      </w:r>
      <w:r>
        <w:rPr>
          <w:lang w:val="es-ES"/>
        </w:rPr>
        <w:t xml:space="preserve"> </w:t>
      </w:r>
      <w:r w:rsidR="006F5793">
        <w:rPr>
          <w:lang w:val="es-ES"/>
        </w:rPr>
        <w:t>Al realizar las entrevistas y recabar información de los requerimientos de la empresa, pueden surgir problemas de no encontrar una solución factible respecto a la esperada.</w:t>
      </w:r>
    </w:p>
    <w:p w14:paraId="349C9B27" w14:textId="77777777" w:rsidR="006F5793" w:rsidRDefault="006F5793" w:rsidP="006F5793">
      <w:pPr>
        <w:pStyle w:val="Prrafodelista"/>
        <w:numPr>
          <w:ilvl w:val="0"/>
          <w:numId w:val="27"/>
        </w:numPr>
        <w:rPr>
          <w:lang w:val="es-ES"/>
        </w:rPr>
      </w:pPr>
      <w:r>
        <w:rPr>
          <w:b/>
          <w:lang w:val="es-ES"/>
        </w:rPr>
        <w:t xml:space="preserve">Planeamiento apresurado: </w:t>
      </w:r>
      <w:r w:rsidRPr="006F5793">
        <w:rPr>
          <w:lang w:val="es-ES"/>
        </w:rPr>
        <w:t>Si se realizan estimaciones poco precisas o sin fuentes confiables, el cronograma del proyecto podría retrasarse</w:t>
      </w:r>
      <w:r>
        <w:rPr>
          <w:lang w:val="es-ES"/>
        </w:rPr>
        <w:t>.</w:t>
      </w:r>
    </w:p>
    <w:p w14:paraId="76F8F8C3" w14:textId="77777777" w:rsidR="006F5793" w:rsidRDefault="006F5793" w:rsidP="006F5793">
      <w:pPr>
        <w:pStyle w:val="Prrafodelista"/>
        <w:numPr>
          <w:ilvl w:val="0"/>
          <w:numId w:val="27"/>
        </w:numPr>
        <w:rPr>
          <w:lang w:val="es-ES"/>
        </w:rPr>
      </w:pPr>
      <w:r>
        <w:rPr>
          <w:b/>
          <w:lang w:val="es-ES"/>
        </w:rPr>
        <w:t>Falta de experiencia:</w:t>
      </w:r>
      <w:r>
        <w:rPr>
          <w:lang w:val="es-ES"/>
        </w:rPr>
        <w:t xml:space="preserve"> Desconocimiento de la utilización de herramientas de minería de datos.</w:t>
      </w:r>
    </w:p>
    <w:p w14:paraId="486C49A0" w14:textId="77777777" w:rsidR="006F5793" w:rsidRDefault="006F5793" w:rsidP="006F5793">
      <w:pPr>
        <w:pStyle w:val="Prrafodelista"/>
        <w:numPr>
          <w:ilvl w:val="0"/>
          <w:numId w:val="27"/>
        </w:numPr>
        <w:rPr>
          <w:lang w:val="es-ES"/>
        </w:rPr>
      </w:pPr>
      <w:r>
        <w:rPr>
          <w:b/>
          <w:lang w:val="es-ES"/>
        </w:rPr>
        <w:t>Dificultades de comunicación:</w:t>
      </w:r>
      <w:r>
        <w:rPr>
          <w:lang w:val="es-ES"/>
        </w:rPr>
        <w:t xml:space="preserve"> </w:t>
      </w:r>
      <w:r w:rsidRPr="006F5793">
        <w:rPr>
          <w:lang w:val="es-ES"/>
        </w:rPr>
        <w:t xml:space="preserve">Dificultades a la hora </w:t>
      </w:r>
      <w:r>
        <w:rPr>
          <w:lang w:val="es-ES"/>
        </w:rPr>
        <w:t>de realizar encuentros para las encuestas debido a que requiere contacto con la alta gerencia de la empresa.</w:t>
      </w:r>
    </w:p>
    <w:p w14:paraId="7D515178" w14:textId="77777777" w:rsidR="006F5793" w:rsidRDefault="006F5793" w:rsidP="006F5793">
      <w:pPr>
        <w:pStyle w:val="Prrafodelista"/>
        <w:numPr>
          <w:ilvl w:val="0"/>
          <w:numId w:val="27"/>
        </w:numPr>
        <w:rPr>
          <w:lang w:val="es-ES"/>
        </w:rPr>
      </w:pPr>
      <w:r>
        <w:rPr>
          <w:b/>
          <w:lang w:val="es-ES"/>
        </w:rPr>
        <w:lastRenderedPageBreak/>
        <w:t>Falta de motivación:</w:t>
      </w:r>
      <w:r>
        <w:rPr>
          <w:lang w:val="es-ES"/>
        </w:rPr>
        <w:t xml:space="preserve"> Pueden ocurrir altibajos en el transcurso del proyecto que perjudiquen los tiempos de realización. Esto se debe a que la realización del mismo insume mucho tiempo y el equipo se encuentra trabajando.</w:t>
      </w:r>
    </w:p>
    <w:p w14:paraId="33AF5A56" w14:textId="77777777" w:rsidR="006F5793" w:rsidRDefault="006F5793" w:rsidP="006F5793">
      <w:pPr>
        <w:pStyle w:val="Ttulo2"/>
        <w:rPr>
          <w:lang w:val="es-ES"/>
        </w:rPr>
      </w:pPr>
      <w:bookmarkStart w:id="50" w:name="_Toc498547009"/>
      <w:r>
        <w:rPr>
          <w:lang w:val="es-ES"/>
        </w:rPr>
        <w:t>Probabilidad e impacto</w:t>
      </w:r>
      <w:bookmarkEnd w:id="50"/>
    </w:p>
    <w:p w14:paraId="692964E4" w14:textId="77777777" w:rsidR="006F5793" w:rsidRDefault="006F5793" w:rsidP="006F5793">
      <w:pPr>
        <w:rPr>
          <w:lang w:val="es-ES"/>
        </w:rPr>
      </w:pPr>
      <w:r w:rsidRPr="006F5793">
        <w:rPr>
          <w:lang w:val="es-ES"/>
        </w:rPr>
        <w:t>A continuación se muestran las referencias de acuerdo a la probabilidad de ocurrencia de los riesgos y su impacto en el desarrollo del proyecto:</w:t>
      </w:r>
    </w:p>
    <w:tbl>
      <w:tblPr>
        <w:tblStyle w:val="Cuadrculaclara-nfasis1"/>
        <w:tblW w:w="0" w:type="auto"/>
        <w:tblLook w:val="04A0" w:firstRow="1" w:lastRow="0" w:firstColumn="1" w:lastColumn="0" w:noHBand="0" w:noVBand="1"/>
      </w:tblPr>
      <w:tblGrid>
        <w:gridCol w:w="889"/>
        <w:gridCol w:w="1860"/>
        <w:gridCol w:w="1329"/>
      </w:tblGrid>
      <w:tr w:rsidR="006F5793" w14:paraId="32A2043C" w14:textId="77777777" w:rsidTr="00021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74105BE3" w14:textId="77777777" w:rsidR="006F5793" w:rsidRDefault="006F5793" w:rsidP="0002111C">
            <w:pPr>
              <w:jc w:val="center"/>
              <w:rPr>
                <w:lang w:val="es-ES"/>
              </w:rPr>
            </w:pPr>
            <w:r>
              <w:rPr>
                <w:lang w:val="es-ES"/>
              </w:rPr>
              <w:t>Probabilidad</w:t>
            </w:r>
          </w:p>
        </w:tc>
      </w:tr>
      <w:tr w:rsidR="006F5793" w14:paraId="2D4F2C7F" w14:textId="77777777" w:rsidTr="00021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893383" w14:textId="77777777" w:rsidR="006F5793" w:rsidRDefault="006F5793" w:rsidP="0002111C">
            <w:pPr>
              <w:jc w:val="center"/>
              <w:rPr>
                <w:lang w:val="es-ES"/>
              </w:rPr>
            </w:pPr>
            <w:r>
              <w:rPr>
                <w:lang w:val="es-ES"/>
              </w:rPr>
              <w:t>Código</w:t>
            </w:r>
          </w:p>
        </w:tc>
        <w:tc>
          <w:tcPr>
            <w:tcW w:w="0" w:type="auto"/>
          </w:tcPr>
          <w:p w14:paraId="0689E789" w14:textId="77777777" w:rsidR="006F5793" w:rsidRPr="006F5793" w:rsidRDefault="006F5793" w:rsidP="0002111C">
            <w:pPr>
              <w:jc w:val="center"/>
              <w:cnfStyle w:val="000000100000" w:firstRow="0" w:lastRow="0" w:firstColumn="0" w:lastColumn="0" w:oddVBand="0" w:evenVBand="0" w:oddHBand="1" w:evenHBand="0" w:firstRowFirstColumn="0" w:firstRowLastColumn="0" w:lastRowFirstColumn="0" w:lastRowLastColumn="0"/>
              <w:rPr>
                <w:b/>
                <w:lang w:val="es-ES"/>
              </w:rPr>
            </w:pPr>
            <w:r w:rsidRPr="006F5793">
              <w:rPr>
                <w:b/>
                <w:lang w:val="es-ES"/>
              </w:rPr>
              <w:t>Equivalencia (%)</w:t>
            </w:r>
          </w:p>
        </w:tc>
        <w:tc>
          <w:tcPr>
            <w:tcW w:w="0" w:type="auto"/>
          </w:tcPr>
          <w:p w14:paraId="7384160F" w14:textId="77777777" w:rsidR="006F5793" w:rsidRPr="006F5793" w:rsidRDefault="006F5793" w:rsidP="0002111C">
            <w:pPr>
              <w:jc w:val="center"/>
              <w:cnfStyle w:val="000000100000" w:firstRow="0" w:lastRow="0" w:firstColumn="0" w:lastColumn="0" w:oddVBand="0" w:evenVBand="0" w:oddHBand="1" w:evenHBand="0" w:firstRowFirstColumn="0" w:firstRowLastColumn="0" w:lastRowFirstColumn="0" w:lastRowLastColumn="0"/>
              <w:rPr>
                <w:b/>
                <w:lang w:val="es-ES"/>
              </w:rPr>
            </w:pPr>
            <w:r w:rsidRPr="006F5793">
              <w:rPr>
                <w:b/>
                <w:lang w:val="es-ES"/>
              </w:rPr>
              <w:t>Descripción</w:t>
            </w:r>
          </w:p>
        </w:tc>
      </w:tr>
      <w:tr w:rsidR="006F5793" w14:paraId="48EBCDF1" w14:textId="77777777" w:rsidTr="000211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6ABF1B" w14:textId="77777777" w:rsidR="006F5793" w:rsidRDefault="006F5793" w:rsidP="0002111C">
            <w:pPr>
              <w:jc w:val="center"/>
              <w:rPr>
                <w:lang w:val="es-ES"/>
              </w:rPr>
            </w:pPr>
            <w:r>
              <w:rPr>
                <w:lang w:val="es-ES"/>
              </w:rPr>
              <w:t>1</w:t>
            </w:r>
          </w:p>
        </w:tc>
        <w:tc>
          <w:tcPr>
            <w:tcW w:w="0" w:type="auto"/>
          </w:tcPr>
          <w:p w14:paraId="073246C7" w14:textId="77777777" w:rsidR="006F5793" w:rsidRDefault="006F5793" w:rsidP="0002111C">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0-10</w:t>
            </w:r>
          </w:p>
        </w:tc>
        <w:tc>
          <w:tcPr>
            <w:tcW w:w="0" w:type="auto"/>
          </w:tcPr>
          <w:p w14:paraId="2ED1FD36" w14:textId="77777777" w:rsidR="006F5793" w:rsidRDefault="006F5793" w:rsidP="0002111C">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Muy Baja</w:t>
            </w:r>
          </w:p>
        </w:tc>
      </w:tr>
      <w:tr w:rsidR="006F5793" w14:paraId="3BFA3C98" w14:textId="77777777" w:rsidTr="00021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881C7" w14:textId="77777777" w:rsidR="006F5793" w:rsidRDefault="006F5793" w:rsidP="0002111C">
            <w:pPr>
              <w:jc w:val="center"/>
              <w:rPr>
                <w:lang w:val="es-ES"/>
              </w:rPr>
            </w:pPr>
            <w:r>
              <w:rPr>
                <w:lang w:val="es-ES"/>
              </w:rPr>
              <w:t>2</w:t>
            </w:r>
          </w:p>
        </w:tc>
        <w:tc>
          <w:tcPr>
            <w:tcW w:w="0" w:type="auto"/>
          </w:tcPr>
          <w:p w14:paraId="0DA76000" w14:textId="77777777" w:rsidR="006F5793" w:rsidRDefault="006F5793" w:rsidP="0002111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11-25</w:t>
            </w:r>
          </w:p>
        </w:tc>
        <w:tc>
          <w:tcPr>
            <w:tcW w:w="0" w:type="auto"/>
          </w:tcPr>
          <w:p w14:paraId="691A9605" w14:textId="77777777" w:rsidR="006F5793" w:rsidRDefault="006F5793" w:rsidP="0002111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Baja</w:t>
            </w:r>
          </w:p>
        </w:tc>
      </w:tr>
      <w:tr w:rsidR="006F5793" w14:paraId="03C4F7C6" w14:textId="77777777" w:rsidTr="000211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F379F3" w14:textId="77777777" w:rsidR="006F5793" w:rsidRDefault="006F5793" w:rsidP="0002111C">
            <w:pPr>
              <w:jc w:val="center"/>
              <w:rPr>
                <w:lang w:val="es-ES"/>
              </w:rPr>
            </w:pPr>
            <w:r>
              <w:rPr>
                <w:lang w:val="es-ES"/>
              </w:rPr>
              <w:t>3</w:t>
            </w:r>
          </w:p>
        </w:tc>
        <w:tc>
          <w:tcPr>
            <w:tcW w:w="0" w:type="auto"/>
          </w:tcPr>
          <w:p w14:paraId="5C9A13E0" w14:textId="77777777" w:rsidR="006F5793" w:rsidRDefault="006F5793" w:rsidP="0002111C">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26-50</w:t>
            </w:r>
          </w:p>
        </w:tc>
        <w:tc>
          <w:tcPr>
            <w:tcW w:w="0" w:type="auto"/>
          </w:tcPr>
          <w:p w14:paraId="1DF965D9" w14:textId="77777777" w:rsidR="006F5793" w:rsidRDefault="006F5793" w:rsidP="0002111C">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Media</w:t>
            </w:r>
          </w:p>
        </w:tc>
      </w:tr>
      <w:tr w:rsidR="006F5793" w14:paraId="2697EF7D" w14:textId="77777777" w:rsidTr="00021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621469" w14:textId="77777777" w:rsidR="006F5793" w:rsidRDefault="006F5793" w:rsidP="0002111C">
            <w:pPr>
              <w:jc w:val="center"/>
              <w:rPr>
                <w:lang w:val="es-ES"/>
              </w:rPr>
            </w:pPr>
            <w:r>
              <w:rPr>
                <w:lang w:val="es-ES"/>
              </w:rPr>
              <w:t>4</w:t>
            </w:r>
          </w:p>
        </w:tc>
        <w:tc>
          <w:tcPr>
            <w:tcW w:w="0" w:type="auto"/>
          </w:tcPr>
          <w:p w14:paraId="6BB5E3CC" w14:textId="77777777" w:rsidR="006F5793" w:rsidRDefault="006F5793" w:rsidP="0002111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51-75</w:t>
            </w:r>
          </w:p>
        </w:tc>
        <w:tc>
          <w:tcPr>
            <w:tcW w:w="0" w:type="auto"/>
          </w:tcPr>
          <w:p w14:paraId="3BF0F947" w14:textId="77777777" w:rsidR="006F5793" w:rsidRDefault="006F5793" w:rsidP="0002111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Alta</w:t>
            </w:r>
          </w:p>
        </w:tc>
      </w:tr>
      <w:tr w:rsidR="006F5793" w14:paraId="03DD3D76" w14:textId="77777777" w:rsidTr="000211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CB47F5" w14:textId="77777777" w:rsidR="006F5793" w:rsidRDefault="006F5793" w:rsidP="0002111C">
            <w:pPr>
              <w:jc w:val="center"/>
              <w:rPr>
                <w:lang w:val="es-ES"/>
              </w:rPr>
            </w:pPr>
            <w:r>
              <w:rPr>
                <w:lang w:val="es-ES"/>
              </w:rPr>
              <w:t>5</w:t>
            </w:r>
          </w:p>
        </w:tc>
        <w:tc>
          <w:tcPr>
            <w:tcW w:w="0" w:type="auto"/>
          </w:tcPr>
          <w:p w14:paraId="6A9448A9" w14:textId="77777777" w:rsidR="006F5793" w:rsidRDefault="006F5793" w:rsidP="0002111C">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76-100</w:t>
            </w:r>
          </w:p>
        </w:tc>
        <w:tc>
          <w:tcPr>
            <w:tcW w:w="0" w:type="auto"/>
          </w:tcPr>
          <w:p w14:paraId="55B4603F" w14:textId="77777777" w:rsidR="006F5793" w:rsidRDefault="006F5793" w:rsidP="0002111C">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Muy Alta</w:t>
            </w:r>
          </w:p>
        </w:tc>
      </w:tr>
    </w:tbl>
    <w:tbl>
      <w:tblPr>
        <w:tblStyle w:val="Cuadrculaclara-nfasis1"/>
        <w:tblpPr w:leftFromText="141" w:rightFromText="141" w:vertAnchor="text" w:horzAnchor="page" w:tblpX="5293" w:tblpY="-1985"/>
        <w:tblW w:w="0" w:type="auto"/>
        <w:tblLook w:val="04A0" w:firstRow="1" w:lastRow="0" w:firstColumn="1" w:lastColumn="0" w:noHBand="0" w:noVBand="1"/>
      </w:tblPr>
      <w:tblGrid>
        <w:gridCol w:w="889"/>
        <w:gridCol w:w="1329"/>
      </w:tblGrid>
      <w:tr w:rsidR="0002111C" w14:paraId="5A8FD394" w14:textId="77777777" w:rsidTr="00053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598B92E9" w14:textId="77777777" w:rsidR="0002111C" w:rsidRDefault="0002111C" w:rsidP="00053488">
            <w:pPr>
              <w:jc w:val="center"/>
              <w:rPr>
                <w:lang w:val="es-ES"/>
              </w:rPr>
            </w:pPr>
            <w:r>
              <w:rPr>
                <w:lang w:val="es-ES"/>
              </w:rPr>
              <w:t>Impacto</w:t>
            </w:r>
          </w:p>
        </w:tc>
      </w:tr>
      <w:tr w:rsidR="0002111C" w14:paraId="54C671CF" w14:textId="77777777" w:rsidTr="0005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B4B3EC" w14:textId="77777777" w:rsidR="0002111C" w:rsidRDefault="0002111C" w:rsidP="00053488">
            <w:pPr>
              <w:jc w:val="center"/>
              <w:rPr>
                <w:lang w:val="es-ES"/>
              </w:rPr>
            </w:pPr>
            <w:r>
              <w:rPr>
                <w:lang w:val="es-ES"/>
              </w:rPr>
              <w:t>Código</w:t>
            </w:r>
          </w:p>
        </w:tc>
        <w:tc>
          <w:tcPr>
            <w:tcW w:w="0" w:type="auto"/>
          </w:tcPr>
          <w:p w14:paraId="616758CC" w14:textId="77777777" w:rsidR="0002111C" w:rsidRPr="0002111C" w:rsidRDefault="0002111C" w:rsidP="00053488">
            <w:pPr>
              <w:jc w:val="center"/>
              <w:cnfStyle w:val="000000100000" w:firstRow="0" w:lastRow="0" w:firstColumn="0" w:lastColumn="0" w:oddVBand="0" w:evenVBand="0" w:oddHBand="1" w:evenHBand="0" w:firstRowFirstColumn="0" w:firstRowLastColumn="0" w:lastRowFirstColumn="0" w:lastRowLastColumn="0"/>
              <w:rPr>
                <w:b/>
                <w:lang w:val="es-ES"/>
              </w:rPr>
            </w:pPr>
            <w:r w:rsidRPr="0002111C">
              <w:rPr>
                <w:b/>
                <w:lang w:val="es-ES"/>
              </w:rPr>
              <w:t>Descripción</w:t>
            </w:r>
          </w:p>
        </w:tc>
      </w:tr>
      <w:tr w:rsidR="0002111C" w14:paraId="2391FCDC" w14:textId="77777777" w:rsidTr="000534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08FB06" w14:textId="77777777" w:rsidR="0002111C" w:rsidRDefault="0002111C" w:rsidP="00053488">
            <w:pPr>
              <w:jc w:val="center"/>
              <w:rPr>
                <w:lang w:val="es-ES"/>
              </w:rPr>
            </w:pPr>
            <w:r>
              <w:rPr>
                <w:lang w:val="es-ES"/>
              </w:rPr>
              <w:t>1</w:t>
            </w:r>
          </w:p>
        </w:tc>
        <w:tc>
          <w:tcPr>
            <w:tcW w:w="0" w:type="auto"/>
          </w:tcPr>
          <w:p w14:paraId="5F92F370" w14:textId="77777777" w:rsidR="0002111C" w:rsidRDefault="0002111C"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Muy Bajo</w:t>
            </w:r>
          </w:p>
        </w:tc>
      </w:tr>
      <w:tr w:rsidR="0002111C" w14:paraId="27A6178D" w14:textId="77777777" w:rsidTr="0005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9E505A" w14:textId="77777777" w:rsidR="0002111C" w:rsidRDefault="0002111C" w:rsidP="00053488">
            <w:pPr>
              <w:jc w:val="center"/>
              <w:rPr>
                <w:lang w:val="es-ES"/>
              </w:rPr>
            </w:pPr>
            <w:r>
              <w:rPr>
                <w:lang w:val="es-ES"/>
              </w:rPr>
              <w:t>2</w:t>
            </w:r>
          </w:p>
        </w:tc>
        <w:tc>
          <w:tcPr>
            <w:tcW w:w="0" w:type="auto"/>
          </w:tcPr>
          <w:p w14:paraId="7E7D4AA8" w14:textId="77777777" w:rsidR="0002111C" w:rsidRDefault="0002111C"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Bajo</w:t>
            </w:r>
          </w:p>
        </w:tc>
      </w:tr>
      <w:tr w:rsidR="0002111C" w14:paraId="016A0211" w14:textId="77777777" w:rsidTr="000534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25444" w14:textId="77777777" w:rsidR="0002111C" w:rsidRDefault="0002111C" w:rsidP="00053488">
            <w:pPr>
              <w:jc w:val="center"/>
              <w:rPr>
                <w:lang w:val="es-ES"/>
              </w:rPr>
            </w:pPr>
            <w:r>
              <w:rPr>
                <w:lang w:val="es-ES"/>
              </w:rPr>
              <w:t>3</w:t>
            </w:r>
          </w:p>
        </w:tc>
        <w:tc>
          <w:tcPr>
            <w:tcW w:w="0" w:type="auto"/>
          </w:tcPr>
          <w:p w14:paraId="6AC77896" w14:textId="77777777" w:rsidR="0002111C" w:rsidRDefault="0002111C"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Medio</w:t>
            </w:r>
          </w:p>
        </w:tc>
      </w:tr>
      <w:tr w:rsidR="0002111C" w14:paraId="0EA9916C" w14:textId="77777777" w:rsidTr="0005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DE51F" w14:textId="77777777" w:rsidR="0002111C" w:rsidRDefault="0002111C" w:rsidP="00053488">
            <w:pPr>
              <w:jc w:val="center"/>
              <w:rPr>
                <w:lang w:val="es-ES"/>
              </w:rPr>
            </w:pPr>
            <w:r>
              <w:rPr>
                <w:lang w:val="es-ES"/>
              </w:rPr>
              <w:t>4</w:t>
            </w:r>
          </w:p>
        </w:tc>
        <w:tc>
          <w:tcPr>
            <w:tcW w:w="0" w:type="auto"/>
          </w:tcPr>
          <w:p w14:paraId="0DABB0C8" w14:textId="77777777" w:rsidR="0002111C" w:rsidRDefault="0002111C"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Alto</w:t>
            </w:r>
          </w:p>
        </w:tc>
      </w:tr>
      <w:tr w:rsidR="0002111C" w14:paraId="11DD0B46" w14:textId="77777777" w:rsidTr="000534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3C8885" w14:textId="77777777" w:rsidR="0002111C" w:rsidRDefault="0002111C" w:rsidP="00053488">
            <w:pPr>
              <w:jc w:val="center"/>
              <w:rPr>
                <w:lang w:val="es-ES"/>
              </w:rPr>
            </w:pPr>
            <w:r>
              <w:rPr>
                <w:lang w:val="es-ES"/>
              </w:rPr>
              <w:t>5</w:t>
            </w:r>
          </w:p>
        </w:tc>
        <w:tc>
          <w:tcPr>
            <w:tcW w:w="0" w:type="auto"/>
          </w:tcPr>
          <w:p w14:paraId="1F4E1735" w14:textId="77777777" w:rsidR="0002111C" w:rsidRDefault="0002111C"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Muy Alto</w:t>
            </w:r>
          </w:p>
        </w:tc>
      </w:tr>
    </w:tbl>
    <w:tbl>
      <w:tblPr>
        <w:tblStyle w:val="Cuadrculaclara-nfasis1"/>
        <w:tblpPr w:leftFromText="141" w:rightFromText="141" w:vertAnchor="text" w:horzAnchor="margin" w:tblpY="265"/>
        <w:tblOverlap w:val="never"/>
        <w:tblW w:w="0" w:type="auto"/>
        <w:tblLook w:val="04A0" w:firstRow="1" w:lastRow="0" w:firstColumn="1" w:lastColumn="0" w:noHBand="0" w:noVBand="1"/>
      </w:tblPr>
      <w:tblGrid>
        <w:gridCol w:w="475"/>
        <w:gridCol w:w="326"/>
        <w:gridCol w:w="326"/>
        <w:gridCol w:w="436"/>
        <w:gridCol w:w="436"/>
        <w:gridCol w:w="436"/>
        <w:gridCol w:w="436"/>
      </w:tblGrid>
      <w:tr w:rsidR="00053488" w14:paraId="4F0718DC" w14:textId="77777777" w:rsidTr="00053488">
        <w:trPr>
          <w:cnfStyle w:val="100000000000" w:firstRow="1" w:lastRow="0" w:firstColumn="0" w:lastColumn="0" w:oddVBand="0" w:evenVBand="0" w:oddHBand="0"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0" w:type="auto"/>
            <w:gridSpan w:val="7"/>
          </w:tcPr>
          <w:p w14:paraId="680626B0" w14:textId="77777777" w:rsidR="00053488" w:rsidRDefault="00053488" w:rsidP="00053488">
            <w:pPr>
              <w:jc w:val="center"/>
              <w:rPr>
                <w:lang w:val="es-ES"/>
              </w:rPr>
            </w:pPr>
            <w:r>
              <w:rPr>
                <w:lang w:val="es-ES"/>
              </w:rPr>
              <w:t>Matriz de Riesgos</w:t>
            </w:r>
          </w:p>
        </w:tc>
      </w:tr>
      <w:tr w:rsidR="00053488" w14:paraId="0C6048B9" w14:textId="77777777" w:rsidTr="00053488">
        <w:trPr>
          <w:cnfStyle w:val="000000100000" w:firstRow="0" w:lastRow="0" w:firstColumn="0" w:lastColumn="0" w:oddVBand="0" w:evenVBand="0" w:oddHBand="1"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0" w:type="auto"/>
            <w:gridSpan w:val="2"/>
            <w:vMerge w:val="restart"/>
          </w:tcPr>
          <w:p w14:paraId="5E51917A" w14:textId="77777777" w:rsidR="00053488" w:rsidRDefault="00053488" w:rsidP="00053488">
            <w:pPr>
              <w:jc w:val="center"/>
              <w:rPr>
                <w:lang w:val="es-ES"/>
              </w:rPr>
            </w:pPr>
          </w:p>
        </w:tc>
        <w:tc>
          <w:tcPr>
            <w:tcW w:w="0" w:type="auto"/>
            <w:gridSpan w:val="5"/>
          </w:tcPr>
          <w:p w14:paraId="7A46E230" w14:textId="77777777" w:rsidR="00053488" w:rsidRPr="00053488" w:rsidRDefault="00053488" w:rsidP="00053488">
            <w:pPr>
              <w:jc w:val="center"/>
              <w:cnfStyle w:val="000000100000" w:firstRow="0" w:lastRow="0" w:firstColumn="0" w:lastColumn="0" w:oddVBand="0" w:evenVBand="0" w:oddHBand="1" w:evenHBand="0" w:firstRowFirstColumn="0" w:firstRowLastColumn="0" w:lastRowFirstColumn="0" w:lastRowLastColumn="0"/>
              <w:rPr>
                <w:b/>
                <w:lang w:val="es-ES"/>
              </w:rPr>
            </w:pPr>
            <w:r w:rsidRPr="00053488">
              <w:rPr>
                <w:b/>
                <w:lang w:val="es-ES"/>
              </w:rPr>
              <w:t>Impacto</w:t>
            </w:r>
          </w:p>
        </w:tc>
      </w:tr>
      <w:tr w:rsidR="00053488" w14:paraId="3F16F610" w14:textId="77777777" w:rsidTr="00053488">
        <w:trPr>
          <w:cnfStyle w:val="000000010000" w:firstRow="0" w:lastRow="0" w:firstColumn="0" w:lastColumn="0" w:oddVBand="0" w:evenVBand="0" w:oddHBand="0" w:evenHBand="1"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0" w:type="auto"/>
            <w:gridSpan w:val="2"/>
            <w:vMerge/>
          </w:tcPr>
          <w:p w14:paraId="64D2894B" w14:textId="77777777" w:rsidR="00053488" w:rsidRDefault="00053488" w:rsidP="00053488">
            <w:pPr>
              <w:jc w:val="center"/>
              <w:rPr>
                <w:lang w:val="es-ES"/>
              </w:rPr>
            </w:pPr>
          </w:p>
        </w:tc>
        <w:tc>
          <w:tcPr>
            <w:tcW w:w="0" w:type="auto"/>
          </w:tcPr>
          <w:p w14:paraId="7BE9E2E6" w14:textId="77777777" w:rsidR="00053488" w:rsidRPr="00053488" w:rsidRDefault="00053488" w:rsidP="00053488">
            <w:pPr>
              <w:jc w:val="center"/>
              <w:cnfStyle w:val="000000010000" w:firstRow="0" w:lastRow="0" w:firstColumn="0" w:lastColumn="0" w:oddVBand="0" w:evenVBand="0" w:oddHBand="0" w:evenHBand="1" w:firstRowFirstColumn="0" w:firstRowLastColumn="0" w:lastRowFirstColumn="0" w:lastRowLastColumn="0"/>
              <w:rPr>
                <w:b/>
                <w:lang w:val="es-ES"/>
              </w:rPr>
            </w:pPr>
            <w:r>
              <w:rPr>
                <w:b/>
                <w:lang w:val="es-ES"/>
              </w:rPr>
              <w:t>1</w:t>
            </w:r>
          </w:p>
        </w:tc>
        <w:tc>
          <w:tcPr>
            <w:tcW w:w="0" w:type="auto"/>
          </w:tcPr>
          <w:p w14:paraId="56B29DE5" w14:textId="77777777" w:rsidR="00053488" w:rsidRPr="00053488" w:rsidRDefault="00053488" w:rsidP="00053488">
            <w:pPr>
              <w:jc w:val="center"/>
              <w:cnfStyle w:val="000000010000" w:firstRow="0" w:lastRow="0" w:firstColumn="0" w:lastColumn="0" w:oddVBand="0" w:evenVBand="0" w:oddHBand="0" w:evenHBand="1" w:firstRowFirstColumn="0" w:firstRowLastColumn="0" w:lastRowFirstColumn="0" w:lastRowLastColumn="0"/>
              <w:rPr>
                <w:b/>
                <w:lang w:val="es-ES"/>
              </w:rPr>
            </w:pPr>
            <w:r w:rsidRPr="00053488">
              <w:rPr>
                <w:b/>
                <w:lang w:val="es-ES"/>
              </w:rPr>
              <w:t>2</w:t>
            </w:r>
          </w:p>
        </w:tc>
        <w:tc>
          <w:tcPr>
            <w:tcW w:w="0" w:type="auto"/>
          </w:tcPr>
          <w:p w14:paraId="1D603C46" w14:textId="77777777" w:rsidR="00053488" w:rsidRPr="00053488" w:rsidRDefault="00053488" w:rsidP="00053488">
            <w:pPr>
              <w:jc w:val="center"/>
              <w:cnfStyle w:val="000000010000" w:firstRow="0" w:lastRow="0" w:firstColumn="0" w:lastColumn="0" w:oddVBand="0" w:evenVBand="0" w:oddHBand="0" w:evenHBand="1" w:firstRowFirstColumn="0" w:firstRowLastColumn="0" w:lastRowFirstColumn="0" w:lastRowLastColumn="0"/>
              <w:rPr>
                <w:b/>
                <w:lang w:val="es-ES"/>
              </w:rPr>
            </w:pPr>
            <w:r w:rsidRPr="00053488">
              <w:rPr>
                <w:b/>
                <w:lang w:val="es-ES"/>
              </w:rPr>
              <w:t>3</w:t>
            </w:r>
          </w:p>
        </w:tc>
        <w:tc>
          <w:tcPr>
            <w:tcW w:w="0" w:type="auto"/>
          </w:tcPr>
          <w:p w14:paraId="0FF51A5B" w14:textId="77777777" w:rsidR="00053488" w:rsidRPr="00053488" w:rsidRDefault="00053488" w:rsidP="00053488">
            <w:pPr>
              <w:jc w:val="center"/>
              <w:cnfStyle w:val="000000010000" w:firstRow="0" w:lastRow="0" w:firstColumn="0" w:lastColumn="0" w:oddVBand="0" w:evenVBand="0" w:oddHBand="0" w:evenHBand="1" w:firstRowFirstColumn="0" w:firstRowLastColumn="0" w:lastRowFirstColumn="0" w:lastRowLastColumn="0"/>
              <w:rPr>
                <w:b/>
                <w:lang w:val="es-ES"/>
              </w:rPr>
            </w:pPr>
            <w:r w:rsidRPr="00053488">
              <w:rPr>
                <w:b/>
                <w:lang w:val="es-ES"/>
              </w:rPr>
              <w:t>4</w:t>
            </w:r>
          </w:p>
        </w:tc>
        <w:tc>
          <w:tcPr>
            <w:tcW w:w="0" w:type="auto"/>
          </w:tcPr>
          <w:p w14:paraId="4900CF21" w14:textId="77777777" w:rsidR="00053488" w:rsidRPr="00053488" w:rsidRDefault="00053488" w:rsidP="00053488">
            <w:pPr>
              <w:jc w:val="center"/>
              <w:cnfStyle w:val="000000010000" w:firstRow="0" w:lastRow="0" w:firstColumn="0" w:lastColumn="0" w:oddVBand="0" w:evenVBand="0" w:oddHBand="0" w:evenHBand="1" w:firstRowFirstColumn="0" w:firstRowLastColumn="0" w:lastRowFirstColumn="0" w:lastRowLastColumn="0"/>
              <w:rPr>
                <w:b/>
                <w:lang w:val="es-ES"/>
              </w:rPr>
            </w:pPr>
            <w:r w:rsidRPr="00053488">
              <w:rPr>
                <w:b/>
                <w:lang w:val="es-ES"/>
              </w:rPr>
              <w:t>5</w:t>
            </w:r>
          </w:p>
        </w:tc>
      </w:tr>
      <w:tr w:rsidR="00053488" w14:paraId="18A1EBB5" w14:textId="77777777" w:rsidTr="00053488">
        <w:trPr>
          <w:cnfStyle w:val="000000100000" w:firstRow="0" w:lastRow="0" w:firstColumn="0" w:lastColumn="0" w:oddVBand="0" w:evenVBand="0" w:oddHBand="1"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0" w:type="auto"/>
            <w:vMerge w:val="restart"/>
            <w:textDirection w:val="btLr"/>
          </w:tcPr>
          <w:p w14:paraId="6EEA8BD1" w14:textId="77777777" w:rsidR="00053488" w:rsidRPr="00053488" w:rsidRDefault="00053488" w:rsidP="00053488">
            <w:pPr>
              <w:ind w:left="113" w:right="113"/>
              <w:jc w:val="center"/>
              <w:rPr>
                <w:lang w:val="es-ES"/>
              </w:rPr>
            </w:pPr>
            <w:r w:rsidRPr="00053488">
              <w:rPr>
                <w:lang w:val="es-ES"/>
              </w:rPr>
              <w:t>Probabilidad</w:t>
            </w:r>
          </w:p>
        </w:tc>
        <w:tc>
          <w:tcPr>
            <w:tcW w:w="0" w:type="auto"/>
          </w:tcPr>
          <w:p w14:paraId="3702C01F" w14:textId="77777777" w:rsidR="00053488" w:rsidRPr="00053488" w:rsidRDefault="00053488" w:rsidP="00053488">
            <w:pPr>
              <w:jc w:val="center"/>
              <w:cnfStyle w:val="000000100000" w:firstRow="0" w:lastRow="0" w:firstColumn="0" w:lastColumn="0" w:oddVBand="0" w:evenVBand="0" w:oddHBand="1" w:evenHBand="0" w:firstRowFirstColumn="0" w:firstRowLastColumn="0" w:lastRowFirstColumn="0" w:lastRowLastColumn="0"/>
              <w:rPr>
                <w:b/>
                <w:lang w:val="es-ES"/>
              </w:rPr>
            </w:pPr>
            <w:r w:rsidRPr="00053488">
              <w:rPr>
                <w:b/>
                <w:lang w:val="es-ES"/>
              </w:rPr>
              <w:t>1</w:t>
            </w:r>
          </w:p>
        </w:tc>
        <w:tc>
          <w:tcPr>
            <w:tcW w:w="0" w:type="auto"/>
          </w:tcPr>
          <w:p w14:paraId="7F912E03"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0" w:type="auto"/>
          </w:tcPr>
          <w:p w14:paraId="7F9F379A"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0" w:type="auto"/>
          </w:tcPr>
          <w:p w14:paraId="1A24FB5F"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0" w:type="auto"/>
          </w:tcPr>
          <w:p w14:paraId="17CC18B2"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0" w:type="auto"/>
          </w:tcPr>
          <w:p w14:paraId="0BDC2C73"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w:t>
            </w:r>
          </w:p>
        </w:tc>
      </w:tr>
      <w:tr w:rsidR="00053488" w14:paraId="4524F317" w14:textId="77777777" w:rsidTr="00053488">
        <w:trPr>
          <w:cnfStyle w:val="000000010000" w:firstRow="0" w:lastRow="0" w:firstColumn="0" w:lastColumn="0" w:oddVBand="0" w:evenVBand="0" w:oddHBand="0" w:evenHBand="1"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0" w:type="auto"/>
            <w:vMerge/>
          </w:tcPr>
          <w:p w14:paraId="16DC2D83" w14:textId="77777777" w:rsidR="00053488" w:rsidRPr="00053488" w:rsidRDefault="00053488" w:rsidP="00053488">
            <w:pPr>
              <w:jc w:val="center"/>
              <w:rPr>
                <w:lang w:val="es-ES"/>
              </w:rPr>
            </w:pPr>
          </w:p>
        </w:tc>
        <w:tc>
          <w:tcPr>
            <w:tcW w:w="0" w:type="auto"/>
          </w:tcPr>
          <w:p w14:paraId="17CABB41" w14:textId="77777777" w:rsidR="00053488" w:rsidRPr="00053488" w:rsidRDefault="00053488" w:rsidP="00053488">
            <w:pPr>
              <w:jc w:val="center"/>
              <w:cnfStyle w:val="000000010000" w:firstRow="0" w:lastRow="0" w:firstColumn="0" w:lastColumn="0" w:oddVBand="0" w:evenVBand="0" w:oddHBand="0" w:evenHBand="1" w:firstRowFirstColumn="0" w:firstRowLastColumn="0" w:lastRowFirstColumn="0" w:lastRowLastColumn="0"/>
              <w:rPr>
                <w:b/>
                <w:lang w:val="es-ES"/>
              </w:rPr>
            </w:pPr>
            <w:r w:rsidRPr="00053488">
              <w:rPr>
                <w:b/>
                <w:lang w:val="es-ES"/>
              </w:rPr>
              <w:t>2</w:t>
            </w:r>
          </w:p>
        </w:tc>
        <w:tc>
          <w:tcPr>
            <w:tcW w:w="0" w:type="auto"/>
          </w:tcPr>
          <w:p w14:paraId="577E7D16" w14:textId="77777777" w:rsidR="00053488" w:rsidRDefault="00053488"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2</w:t>
            </w:r>
          </w:p>
        </w:tc>
        <w:tc>
          <w:tcPr>
            <w:tcW w:w="0" w:type="auto"/>
          </w:tcPr>
          <w:p w14:paraId="2A9191FB" w14:textId="77777777" w:rsidR="00053488" w:rsidRDefault="00053488"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4</w:t>
            </w:r>
          </w:p>
        </w:tc>
        <w:tc>
          <w:tcPr>
            <w:tcW w:w="0" w:type="auto"/>
          </w:tcPr>
          <w:p w14:paraId="2D9A0D9F" w14:textId="77777777" w:rsidR="00053488" w:rsidRDefault="00053488"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6</w:t>
            </w:r>
          </w:p>
        </w:tc>
        <w:tc>
          <w:tcPr>
            <w:tcW w:w="0" w:type="auto"/>
          </w:tcPr>
          <w:p w14:paraId="0A095286" w14:textId="77777777" w:rsidR="00053488" w:rsidRDefault="00053488"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8</w:t>
            </w:r>
          </w:p>
        </w:tc>
        <w:tc>
          <w:tcPr>
            <w:tcW w:w="0" w:type="auto"/>
          </w:tcPr>
          <w:p w14:paraId="22AF9647" w14:textId="77777777" w:rsidR="00053488" w:rsidRDefault="00053488"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10</w:t>
            </w:r>
          </w:p>
        </w:tc>
      </w:tr>
      <w:tr w:rsidR="00053488" w14:paraId="5E94404C" w14:textId="77777777" w:rsidTr="00053488">
        <w:trPr>
          <w:cnfStyle w:val="000000100000" w:firstRow="0" w:lastRow="0" w:firstColumn="0" w:lastColumn="0" w:oddVBand="0" w:evenVBand="0" w:oddHBand="1"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0" w:type="auto"/>
            <w:vMerge/>
          </w:tcPr>
          <w:p w14:paraId="358E9644" w14:textId="77777777" w:rsidR="00053488" w:rsidRPr="00053488" w:rsidRDefault="00053488" w:rsidP="00053488">
            <w:pPr>
              <w:jc w:val="center"/>
              <w:rPr>
                <w:lang w:val="es-ES"/>
              </w:rPr>
            </w:pPr>
          </w:p>
        </w:tc>
        <w:tc>
          <w:tcPr>
            <w:tcW w:w="0" w:type="auto"/>
          </w:tcPr>
          <w:p w14:paraId="3A279189" w14:textId="77777777" w:rsidR="00053488" w:rsidRPr="00053488" w:rsidRDefault="00053488" w:rsidP="00053488">
            <w:pPr>
              <w:jc w:val="center"/>
              <w:cnfStyle w:val="000000100000" w:firstRow="0" w:lastRow="0" w:firstColumn="0" w:lastColumn="0" w:oddVBand="0" w:evenVBand="0" w:oddHBand="1" w:evenHBand="0" w:firstRowFirstColumn="0" w:firstRowLastColumn="0" w:lastRowFirstColumn="0" w:lastRowLastColumn="0"/>
              <w:rPr>
                <w:b/>
                <w:lang w:val="es-ES"/>
              </w:rPr>
            </w:pPr>
            <w:r w:rsidRPr="00053488">
              <w:rPr>
                <w:b/>
                <w:lang w:val="es-ES"/>
              </w:rPr>
              <w:t>3</w:t>
            </w:r>
          </w:p>
        </w:tc>
        <w:tc>
          <w:tcPr>
            <w:tcW w:w="0" w:type="auto"/>
          </w:tcPr>
          <w:p w14:paraId="1B06FEA7"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0" w:type="auto"/>
          </w:tcPr>
          <w:p w14:paraId="766403E3"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w:t>
            </w:r>
          </w:p>
        </w:tc>
        <w:tc>
          <w:tcPr>
            <w:tcW w:w="0" w:type="auto"/>
          </w:tcPr>
          <w:p w14:paraId="75F616A5"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w:t>
            </w:r>
          </w:p>
        </w:tc>
        <w:tc>
          <w:tcPr>
            <w:tcW w:w="0" w:type="auto"/>
          </w:tcPr>
          <w:p w14:paraId="7CCFA974"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w:t>
            </w:r>
          </w:p>
        </w:tc>
        <w:tc>
          <w:tcPr>
            <w:tcW w:w="0" w:type="auto"/>
          </w:tcPr>
          <w:p w14:paraId="45A4CE89"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w:t>
            </w:r>
          </w:p>
        </w:tc>
      </w:tr>
      <w:tr w:rsidR="00053488" w14:paraId="03E7C0FE" w14:textId="77777777" w:rsidTr="00053488">
        <w:trPr>
          <w:cnfStyle w:val="000000010000" w:firstRow="0" w:lastRow="0" w:firstColumn="0" w:lastColumn="0" w:oddVBand="0" w:evenVBand="0" w:oddHBand="0" w:evenHBand="1"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0" w:type="auto"/>
            <w:vMerge/>
          </w:tcPr>
          <w:p w14:paraId="78739E57" w14:textId="77777777" w:rsidR="00053488" w:rsidRPr="00053488" w:rsidRDefault="00053488" w:rsidP="00053488">
            <w:pPr>
              <w:jc w:val="center"/>
              <w:rPr>
                <w:lang w:val="es-ES"/>
              </w:rPr>
            </w:pPr>
          </w:p>
        </w:tc>
        <w:tc>
          <w:tcPr>
            <w:tcW w:w="0" w:type="auto"/>
          </w:tcPr>
          <w:p w14:paraId="068E5DAE" w14:textId="77777777" w:rsidR="00053488" w:rsidRPr="00053488" w:rsidRDefault="00053488" w:rsidP="00053488">
            <w:pPr>
              <w:jc w:val="center"/>
              <w:cnfStyle w:val="000000010000" w:firstRow="0" w:lastRow="0" w:firstColumn="0" w:lastColumn="0" w:oddVBand="0" w:evenVBand="0" w:oddHBand="0" w:evenHBand="1" w:firstRowFirstColumn="0" w:firstRowLastColumn="0" w:lastRowFirstColumn="0" w:lastRowLastColumn="0"/>
              <w:rPr>
                <w:b/>
                <w:lang w:val="es-ES"/>
              </w:rPr>
            </w:pPr>
            <w:r w:rsidRPr="00053488">
              <w:rPr>
                <w:b/>
                <w:lang w:val="es-ES"/>
              </w:rPr>
              <w:t>4</w:t>
            </w:r>
          </w:p>
        </w:tc>
        <w:tc>
          <w:tcPr>
            <w:tcW w:w="0" w:type="auto"/>
          </w:tcPr>
          <w:p w14:paraId="1EAC893F" w14:textId="77777777" w:rsidR="00053488" w:rsidRDefault="00053488"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4</w:t>
            </w:r>
          </w:p>
        </w:tc>
        <w:tc>
          <w:tcPr>
            <w:tcW w:w="0" w:type="auto"/>
          </w:tcPr>
          <w:p w14:paraId="5C19EFBB" w14:textId="77777777" w:rsidR="00053488" w:rsidRDefault="00053488"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8</w:t>
            </w:r>
          </w:p>
        </w:tc>
        <w:tc>
          <w:tcPr>
            <w:tcW w:w="0" w:type="auto"/>
          </w:tcPr>
          <w:p w14:paraId="6A0EBB76" w14:textId="77777777" w:rsidR="00053488" w:rsidRDefault="00053488"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12</w:t>
            </w:r>
          </w:p>
        </w:tc>
        <w:tc>
          <w:tcPr>
            <w:tcW w:w="0" w:type="auto"/>
          </w:tcPr>
          <w:p w14:paraId="523A9899" w14:textId="77777777" w:rsidR="00053488" w:rsidRDefault="00053488"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16</w:t>
            </w:r>
          </w:p>
        </w:tc>
        <w:tc>
          <w:tcPr>
            <w:tcW w:w="0" w:type="auto"/>
          </w:tcPr>
          <w:p w14:paraId="2CFD13A7" w14:textId="77777777" w:rsidR="00053488" w:rsidRDefault="00053488" w:rsidP="0005348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20</w:t>
            </w:r>
          </w:p>
        </w:tc>
      </w:tr>
      <w:tr w:rsidR="00053488" w14:paraId="5D3231F4" w14:textId="77777777" w:rsidTr="00053488">
        <w:trPr>
          <w:cnfStyle w:val="000000100000" w:firstRow="0" w:lastRow="0" w:firstColumn="0" w:lastColumn="0" w:oddVBand="0" w:evenVBand="0" w:oddHBand="1"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0" w:type="auto"/>
            <w:vMerge/>
          </w:tcPr>
          <w:p w14:paraId="6CE38326" w14:textId="77777777" w:rsidR="00053488" w:rsidRPr="00053488" w:rsidRDefault="00053488" w:rsidP="00053488">
            <w:pPr>
              <w:jc w:val="center"/>
              <w:rPr>
                <w:lang w:val="es-ES"/>
              </w:rPr>
            </w:pPr>
          </w:p>
        </w:tc>
        <w:tc>
          <w:tcPr>
            <w:tcW w:w="0" w:type="auto"/>
          </w:tcPr>
          <w:p w14:paraId="6F2B2F74" w14:textId="77777777" w:rsidR="00053488" w:rsidRPr="00053488" w:rsidRDefault="00053488" w:rsidP="00053488">
            <w:pPr>
              <w:jc w:val="center"/>
              <w:cnfStyle w:val="000000100000" w:firstRow="0" w:lastRow="0" w:firstColumn="0" w:lastColumn="0" w:oddVBand="0" w:evenVBand="0" w:oddHBand="1" w:evenHBand="0" w:firstRowFirstColumn="0" w:firstRowLastColumn="0" w:lastRowFirstColumn="0" w:lastRowLastColumn="0"/>
              <w:rPr>
                <w:b/>
                <w:lang w:val="es-ES"/>
              </w:rPr>
            </w:pPr>
            <w:r w:rsidRPr="00053488">
              <w:rPr>
                <w:b/>
                <w:lang w:val="es-ES"/>
              </w:rPr>
              <w:t>5</w:t>
            </w:r>
          </w:p>
        </w:tc>
        <w:tc>
          <w:tcPr>
            <w:tcW w:w="0" w:type="auto"/>
          </w:tcPr>
          <w:p w14:paraId="66C86FA5"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w:t>
            </w:r>
          </w:p>
        </w:tc>
        <w:tc>
          <w:tcPr>
            <w:tcW w:w="0" w:type="auto"/>
          </w:tcPr>
          <w:p w14:paraId="32700C8C"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w:t>
            </w:r>
          </w:p>
        </w:tc>
        <w:tc>
          <w:tcPr>
            <w:tcW w:w="0" w:type="auto"/>
          </w:tcPr>
          <w:p w14:paraId="0F9E1727"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w:t>
            </w:r>
          </w:p>
        </w:tc>
        <w:tc>
          <w:tcPr>
            <w:tcW w:w="0" w:type="auto"/>
          </w:tcPr>
          <w:p w14:paraId="3EEAE0CD"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w:t>
            </w:r>
          </w:p>
        </w:tc>
        <w:tc>
          <w:tcPr>
            <w:tcW w:w="0" w:type="auto"/>
          </w:tcPr>
          <w:p w14:paraId="53BEE3B3" w14:textId="77777777" w:rsidR="00053488" w:rsidRDefault="00053488" w:rsidP="0005348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w:t>
            </w:r>
          </w:p>
        </w:tc>
      </w:tr>
    </w:tbl>
    <w:p w14:paraId="69B33501" w14:textId="77777777" w:rsidR="006F5793" w:rsidRDefault="006F5793" w:rsidP="006F5793">
      <w:pPr>
        <w:rPr>
          <w:lang w:val="es-ES"/>
        </w:rPr>
      </w:pPr>
    </w:p>
    <w:p w14:paraId="1B055FA0" w14:textId="77777777" w:rsidR="006F5793" w:rsidRDefault="00053488" w:rsidP="006F5793">
      <w:pPr>
        <w:rPr>
          <w:lang w:val="es-ES"/>
        </w:rPr>
      </w:pPr>
      <w:r>
        <w:rPr>
          <w:lang w:val="es-ES"/>
        </w:rPr>
        <w:br w:type="textWrapping" w:clear="all"/>
      </w:r>
    </w:p>
    <w:p w14:paraId="3832450F" w14:textId="77777777" w:rsidR="00053488" w:rsidRDefault="00053488" w:rsidP="006F5793">
      <w:pPr>
        <w:rPr>
          <w:lang w:val="es-ES"/>
        </w:rPr>
      </w:pPr>
      <w:r w:rsidRPr="00053488">
        <w:rPr>
          <w:lang w:val="es-ES"/>
        </w:rPr>
        <w:t xml:space="preserve">A continuación </w:t>
      </w:r>
      <w:r>
        <w:rPr>
          <w:lang w:val="es-ES"/>
        </w:rPr>
        <w:t>se presenta</w:t>
      </w:r>
      <w:r w:rsidRPr="00053488">
        <w:rPr>
          <w:lang w:val="es-ES"/>
        </w:rPr>
        <w:t xml:space="preserve"> un plan de riesgos genérico para c</w:t>
      </w:r>
      <w:r>
        <w:rPr>
          <w:lang w:val="es-ES"/>
        </w:rPr>
        <w:t>ada situación, dependiendo de la</w:t>
      </w:r>
      <w:r w:rsidRPr="00053488">
        <w:rPr>
          <w:lang w:val="es-ES"/>
        </w:rPr>
        <w:t xml:space="preserve"> grave</w:t>
      </w:r>
      <w:r>
        <w:rPr>
          <w:lang w:val="es-ES"/>
        </w:rPr>
        <w:t>dad</w:t>
      </w:r>
      <w:r w:rsidRPr="00053488">
        <w:rPr>
          <w:lang w:val="es-ES"/>
        </w:rPr>
        <w:t xml:space="preserve"> </w:t>
      </w:r>
      <w:r>
        <w:rPr>
          <w:lang w:val="es-ES"/>
        </w:rPr>
        <w:t>d</w:t>
      </w:r>
      <w:r w:rsidRPr="00053488">
        <w:rPr>
          <w:lang w:val="es-ES"/>
        </w:rPr>
        <w:t>el mismo:</w:t>
      </w:r>
    </w:p>
    <w:tbl>
      <w:tblPr>
        <w:tblStyle w:val="Cuadrculaclara-nfasis1"/>
        <w:tblW w:w="0" w:type="auto"/>
        <w:tblLook w:val="04A0" w:firstRow="1" w:lastRow="0" w:firstColumn="1" w:lastColumn="0" w:noHBand="0" w:noVBand="1"/>
      </w:tblPr>
      <w:tblGrid>
        <w:gridCol w:w="950"/>
        <w:gridCol w:w="1616"/>
        <w:gridCol w:w="1835"/>
        <w:gridCol w:w="5147"/>
      </w:tblGrid>
      <w:tr w:rsidR="00705A65" w14:paraId="73CA38F6" w14:textId="77777777" w:rsidTr="0070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90124F" w14:textId="77777777" w:rsidR="00705A65" w:rsidRDefault="00705A65" w:rsidP="006F5793">
            <w:pPr>
              <w:rPr>
                <w:lang w:val="es-ES"/>
              </w:rPr>
            </w:pPr>
            <w:r>
              <w:rPr>
                <w:lang w:val="es-ES"/>
              </w:rPr>
              <w:t>Puntaje</w:t>
            </w:r>
          </w:p>
        </w:tc>
        <w:tc>
          <w:tcPr>
            <w:tcW w:w="0" w:type="auto"/>
          </w:tcPr>
          <w:p w14:paraId="611B53F0" w14:textId="77777777" w:rsidR="00705A65" w:rsidRDefault="00705A65" w:rsidP="006F5793">
            <w:pPr>
              <w:cnfStyle w:val="100000000000" w:firstRow="1" w:lastRow="0" w:firstColumn="0" w:lastColumn="0" w:oddVBand="0" w:evenVBand="0" w:oddHBand="0" w:evenHBand="0" w:firstRowFirstColumn="0" w:firstRowLastColumn="0" w:lastRowFirstColumn="0" w:lastRowLastColumn="0"/>
              <w:rPr>
                <w:lang w:val="es-ES"/>
              </w:rPr>
            </w:pPr>
            <w:r>
              <w:rPr>
                <w:lang w:val="es-ES"/>
              </w:rPr>
              <w:t>Prioridad</w:t>
            </w:r>
          </w:p>
        </w:tc>
        <w:tc>
          <w:tcPr>
            <w:tcW w:w="0" w:type="auto"/>
          </w:tcPr>
          <w:p w14:paraId="7070061C" w14:textId="77777777" w:rsidR="00705A65" w:rsidRDefault="00705A65" w:rsidP="006F5793">
            <w:pPr>
              <w:cnfStyle w:val="100000000000" w:firstRow="1" w:lastRow="0" w:firstColumn="0" w:lastColumn="0" w:oddVBand="0" w:evenVBand="0" w:oddHBand="0" w:evenHBand="0" w:firstRowFirstColumn="0" w:firstRowLastColumn="0" w:lastRowFirstColumn="0" w:lastRowLastColumn="0"/>
              <w:rPr>
                <w:lang w:val="es-ES"/>
              </w:rPr>
            </w:pPr>
            <w:r>
              <w:rPr>
                <w:lang w:val="es-ES"/>
              </w:rPr>
              <w:t>Estrategia</w:t>
            </w:r>
          </w:p>
        </w:tc>
        <w:tc>
          <w:tcPr>
            <w:tcW w:w="0" w:type="auto"/>
          </w:tcPr>
          <w:p w14:paraId="14A75DE8" w14:textId="77777777" w:rsidR="00705A65" w:rsidRDefault="00705A65" w:rsidP="006F5793">
            <w:pPr>
              <w:cnfStyle w:val="100000000000" w:firstRow="1" w:lastRow="0" w:firstColumn="0" w:lastColumn="0" w:oddVBand="0" w:evenVBand="0" w:oddHBand="0" w:evenHBand="0" w:firstRowFirstColumn="0" w:firstRowLastColumn="0" w:lastRowFirstColumn="0" w:lastRowLastColumn="0"/>
              <w:rPr>
                <w:lang w:val="es-ES"/>
              </w:rPr>
            </w:pPr>
            <w:r>
              <w:rPr>
                <w:lang w:val="es-ES"/>
              </w:rPr>
              <w:t>Acción a realizar</w:t>
            </w:r>
          </w:p>
        </w:tc>
      </w:tr>
      <w:tr w:rsidR="00705A65" w14:paraId="7A11D2BD" w14:textId="77777777" w:rsidTr="0070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F8319A" w14:textId="77777777" w:rsidR="00705A65" w:rsidRDefault="00705A65" w:rsidP="006F5793">
            <w:pPr>
              <w:rPr>
                <w:lang w:val="es-ES"/>
              </w:rPr>
            </w:pPr>
            <w:r>
              <w:rPr>
                <w:lang w:val="es-ES"/>
              </w:rPr>
              <w:t>1-2</w:t>
            </w:r>
          </w:p>
        </w:tc>
        <w:tc>
          <w:tcPr>
            <w:tcW w:w="0" w:type="auto"/>
          </w:tcPr>
          <w:p w14:paraId="5F939AB7" w14:textId="77777777" w:rsidR="00705A65" w:rsidRDefault="00705A65" w:rsidP="006F5793">
            <w:pPr>
              <w:cnfStyle w:val="000000100000" w:firstRow="0" w:lastRow="0" w:firstColumn="0" w:lastColumn="0" w:oddVBand="0" w:evenVBand="0" w:oddHBand="1" w:evenHBand="0" w:firstRowFirstColumn="0" w:firstRowLastColumn="0" w:lastRowFirstColumn="0" w:lastRowLastColumn="0"/>
              <w:rPr>
                <w:lang w:val="es-ES"/>
              </w:rPr>
            </w:pPr>
            <w:r>
              <w:rPr>
                <w:lang w:val="es-ES"/>
              </w:rPr>
              <w:t>Muy Baja</w:t>
            </w:r>
          </w:p>
        </w:tc>
        <w:tc>
          <w:tcPr>
            <w:tcW w:w="0" w:type="auto"/>
          </w:tcPr>
          <w:p w14:paraId="3CA33A0B" w14:textId="77777777" w:rsidR="00705A65" w:rsidRDefault="00705A65" w:rsidP="006F5793">
            <w:pPr>
              <w:cnfStyle w:val="000000100000" w:firstRow="0" w:lastRow="0" w:firstColumn="0" w:lastColumn="0" w:oddVBand="0" w:evenVBand="0" w:oddHBand="1" w:evenHBand="0" w:firstRowFirstColumn="0" w:firstRowLastColumn="0" w:lastRowFirstColumn="0" w:lastRowLastColumn="0"/>
              <w:rPr>
                <w:lang w:val="es-ES"/>
              </w:rPr>
            </w:pPr>
            <w:r>
              <w:rPr>
                <w:lang w:val="es-ES"/>
              </w:rPr>
              <w:t>Aceptación pasiva</w:t>
            </w:r>
          </w:p>
        </w:tc>
        <w:tc>
          <w:tcPr>
            <w:tcW w:w="0" w:type="auto"/>
          </w:tcPr>
          <w:p w14:paraId="5CF6907C" w14:textId="77777777" w:rsidR="00705A65" w:rsidRDefault="00705A65" w:rsidP="006F5793">
            <w:pPr>
              <w:cnfStyle w:val="000000100000" w:firstRow="0" w:lastRow="0" w:firstColumn="0" w:lastColumn="0" w:oddVBand="0" w:evenVBand="0" w:oddHBand="1" w:evenHBand="0" w:firstRowFirstColumn="0" w:firstRowLastColumn="0" w:lastRowFirstColumn="0" w:lastRowLastColumn="0"/>
              <w:rPr>
                <w:lang w:val="es-ES"/>
              </w:rPr>
            </w:pPr>
            <w:r>
              <w:rPr>
                <w:lang w:val="es-ES"/>
              </w:rPr>
              <w:t>No hacer nada</w:t>
            </w:r>
          </w:p>
        </w:tc>
      </w:tr>
      <w:tr w:rsidR="00705A65" w14:paraId="3E69F3A4" w14:textId="77777777" w:rsidTr="00705A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E99DE" w14:textId="77777777" w:rsidR="00705A65" w:rsidRDefault="00705A65" w:rsidP="006F5793">
            <w:pPr>
              <w:rPr>
                <w:lang w:val="es-ES"/>
              </w:rPr>
            </w:pPr>
            <w:r>
              <w:rPr>
                <w:lang w:val="es-ES"/>
              </w:rPr>
              <w:t>3-4</w:t>
            </w:r>
          </w:p>
        </w:tc>
        <w:tc>
          <w:tcPr>
            <w:tcW w:w="0" w:type="auto"/>
          </w:tcPr>
          <w:p w14:paraId="48F1A134" w14:textId="77777777" w:rsidR="00705A65" w:rsidRDefault="00705A65" w:rsidP="006F5793">
            <w:pPr>
              <w:cnfStyle w:val="000000010000" w:firstRow="0" w:lastRow="0" w:firstColumn="0" w:lastColumn="0" w:oddVBand="0" w:evenVBand="0" w:oddHBand="0" w:evenHBand="1" w:firstRowFirstColumn="0" w:firstRowLastColumn="0" w:lastRowFirstColumn="0" w:lastRowLastColumn="0"/>
              <w:rPr>
                <w:lang w:val="es-ES"/>
              </w:rPr>
            </w:pPr>
            <w:r>
              <w:rPr>
                <w:lang w:val="es-ES"/>
              </w:rPr>
              <w:t>Baja</w:t>
            </w:r>
          </w:p>
        </w:tc>
        <w:tc>
          <w:tcPr>
            <w:tcW w:w="0" w:type="auto"/>
          </w:tcPr>
          <w:p w14:paraId="78C233A2" w14:textId="77777777" w:rsidR="00705A65" w:rsidRDefault="00705A65" w:rsidP="006F5793">
            <w:pPr>
              <w:cnfStyle w:val="000000010000" w:firstRow="0" w:lastRow="0" w:firstColumn="0" w:lastColumn="0" w:oddVBand="0" w:evenVBand="0" w:oddHBand="0" w:evenHBand="1" w:firstRowFirstColumn="0" w:firstRowLastColumn="0" w:lastRowFirstColumn="0" w:lastRowLastColumn="0"/>
              <w:rPr>
                <w:lang w:val="es-ES"/>
              </w:rPr>
            </w:pPr>
            <w:r>
              <w:rPr>
                <w:lang w:val="es-ES"/>
              </w:rPr>
              <w:t>Aceptación activa</w:t>
            </w:r>
          </w:p>
        </w:tc>
        <w:tc>
          <w:tcPr>
            <w:tcW w:w="0" w:type="auto"/>
          </w:tcPr>
          <w:p w14:paraId="4D43D5B2" w14:textId="77777777" w:rsidR="00705A65" w:rsidRDefault="00705A65" w:rsidP="006F5793">
            <w:pPr>
              <w:cnfStyle w:val="000000010000" w:firstRow="0" w:lastRow="0" w:firstColumn="0" w:lastColumn="0" w:oddVBand="0" w:evenVBand="0" w:oddHBand="0" w:evenHBand="1" w:firstRowFirstColumn="0" w:firstRowLastColumn="0" w:lastRowFirstColumn="0" w:lastRowLastColumn="0"/>
              <w:rPr>
                <w:lang w:val="es-ES"/>
              </w:rPr>
            </w:pPr>
            <w:r>
              <w:rPr>
                <w:lang w:val="es-ES"/>
              </w:rPr>
              <w:t>Dejar por escrito que se hará cuando ocurra este riesgo</w:t>
            </w:r>
          </w:p>
        </w:tc>
      </w:tr>
      <w:tr w:rsidR="00705A65" w14:paraId="5A40D292" w14:textId="77777777" w:rsidTr="0070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B4BC97" w14:textId="77777777" w:rsidR="00705A65" w:rsidRDefault="00705A65" w:rsidP="006F5793">
            <w:pPr>
              <w:rPr>
                <w:lang w:val="es-ES"/>
              </w:rPr>
            </w:pPr>
            <w:r>
              <w:rPr>
                <w:lang w:val="es-ES"/>
              </w:rPr>
              <w:t>5-9</w:t>
            </w:r>
          </w:p>
        </w:tc>
        <w:tc>
          <w:tcPr>
            <w:tcW w:w="0" w:type="auto"/>
          </w:tcPr>
          <w:p w14:paraId="0DB39073" w14:textId="77777777" w:rsidR="00705A65" w:rsidRDefault="00705A65" w:rsidP="006F5793">
            <w:pPr>
              <w:cnfStyle w:val="000000100000" w:firstRow="0" w:lastRow="0" w:firstColumn="0" w:lastColumn="0" w:oddVBand="0" w:evenVBand="0" w:oddHBand="1" w:evenHBand="0" w:firstRowFirstColumn="0" w:firstRowLastColumn="0" w:lastRowFirstColumn="0" w:lastRowLastColumn="0"/>
              <w:rPr>
                <w:lang w:val="es-ES"/>
              </w:rPr>
            </w:pPr>
            <w:r>
              <w:rPr>
                <w:lang w:val="es-ES"/>
              </w:rPr>
              <w:t>Media</w:t>
            </w:r>
          </w:p>
        </w:tc>
        <w:tc>
          <w:tcPr>
            <w:tcW w:w="0" w:type="auto"/>
          </w:tcPr>
          <w:p w14:paraId="3CB949F8" w14:textId="77777777" w:rsidR="00705A65" w:rsidRDefault="00705A65" w:rsidP="006F5793">
            <w:pPr>
              <w:cnfStyle w:val="000000100000" w:firstRow="0" w:lastRow="0" w:firstColumn="0" w:lastColumn="0" w:oddVBand="0" w:evenVBand="0" w:oddHBand="1" w:evenHBand="0" w:firstRowFirstColumn="0" w:firstRowLastColumn="0" w:lastRowFirstColumn="0" w:lastRowLastColumn="0"/>
              <w:rPr>
                <w:lang w:val="es-ES"/>
              </w:rPr>
            </w:pPr>
            <w:r>
              <w:rPr>
                <w:lang w:val="es-ES"/>
              </w:rPr>
              <w:t>Mitigar</w:t>
            </w:r>
          </w:p>
        </w:tc>
        <w:tc>
          <w:tcPr>
            <w:tcW w:w="0" w:type="auto"/>
          </w:tcPr>
          <w:p w14:paraId="2B5796CC" w14:textId="77777777" w:rsidR="00705A65" w:rsidRDefault="00705A65" w:rsidP="006F5793">
            <w:pPr>
              <w:cnfStyle w:val="000000100000" w:firstRow="0" w:lastRow="0" w:firstColumn="0" w:lastColumn="0" w:oddVBand="0" w:evenVBand="0" w:oddHBand="1" w:evenHBand="0" w:firstRowFirstColumn="0" w:firstRowLastColumn="0" w:lastRowFirstColumn="0" w:lastRowLastColumn="0"/>
              <w:rPr>
                <w:lang w:val="es-ES"/>
              </w:rPr>
            </w:pPr>
            <w:r>
              <w:rPr>
                <w:lang w:val="es-ES"/>
              </w:rPr>
              <w:t>Acciones para disminuir la probabilidad o el impacto</w:t>
            </w:r>
          </w:p>
        </w:tc>
      </w:tr>
      <w:tr w:rsidR="00705A65" w14:paraId="10CB742A" w14:textId="77777777" w:rsidTr="00705A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DB094E" w14:textId="77777777" w:rsidR="00705A65" w:rsidRDefault="00705A65" w:rsidP="006F5793">
            <w:pPr>
              <w:rPr>
                <w:lang w:val="es-ES"/>
              </w:rPr>
            </w:pPr>
            <w:r>
              <w:rPr>
                <w:lang w:val="es-ES"/>
              </w:rPr>
              <w:t>10-25</w:t>
            </w:r>
          </w:p>
        </w:tc>
        <w:tc>
          <w:tcPr>
            <w:tcW w:w="0" w:type="auto"/>
          </w:tcPr>
          <w:p w14:paraId="050095C9" w14:textId="77777777" w:rsidR="00705A65" w:rsidRDefault="00705A65" w:rsidP="006F5793">
            <w:pPr>
              <w:cnfStyle w:val="000000010000" w:firstRow="0" w:lastRow="0" w:firstColumn="0" w:lastColumn="0" w:oddVBand="0" w:evenVBand="0" w:oddHBand="0" w:evenHBand="1" w:firstRowFirstColumn="0" w:firstRowLastColumn="0" w:lastRowFirstColumn="0" w:lastRowLastColumn="0"/>
              <w:rPr>
                <w:lang w:val="es-ES"/>
              </w:rPr>
            </w:pPr>
            <w:r>
              <w:rPr>
                <w:lang w:val="es-ES"/>
              </w:rPr>
              <w:t>Alta / Muy Alta</w:t>
            </w:r>
          </w:p>
        </w:tc>
        <w:tc>
          <w:tcPr>
            <w:tcW w:w="0" w:type="auto"/>
          </w:tcPr>
          <w:p w14:paraId="027EE616" w14:textId="77777777" w:rsidR="00705A65" w:rsidRDefault="00705A65" w:rsidP="006F5793">
            <w:pPr>
              <w:cnfStyle w:val="000000010000" w:firstRow="0" w:lastRow="0" w:firstColumn="0" w:lastColumn="0" w:oddVBand="0" w:evenVBand="0" w:oddHBand="0" w:evenHBand="1" w:firstRowFirstColumn="0" w:firstRowLastColumn="0" w:lastRowFirstColumn="0" w:lastRowLastColumn="0"/>
              <w:rPr>
                <w:lang w:val="es-ES"/>
              </w:rPr>
            </w:pPr>
            <w:r>
              <w:rPr>
                <w:lang w:val="es-ES"/>
              </w:rPr>
              <w:t>Evitar</w:t>
            </w:r>
          </w:p>
        </w:tc>
        <w:tc>
          <w:tcPr>
            <w:tcW w:w="0" w:type="auto"/>
          </w:tcPr>
          <w:p w14:paraId="594D97F5" w14:textId="77777777" w:rsidR="00705A65" w:rsidRDefault="00705A65" w:rsidP="006F5793">
            <w:pPr>
              <w:cnfStyle w:val="000000010000" w:firstRow="0" w:lastRow="0" w:firstColumn="0" w:lastColumn="0" w:oddVBand="0" w:evenVBand="0" w:oddHBand="0" w:evenHBand="1" w:firstRowFirstColumn="0" w:firstRowLastColumn="0" w:lastRowFirstColumn="0" w:lastRowLastColumn="0"/>
              <w:rPr>
                <w:lang w:val="es-ES"/>
              </w:rPr>
            </w:pPr>
            <w:r>
              <w:rPr>
                <w:lang w:val="es-ES"/>
              </w:rPr>
              <w:t>No continuar hasta que no se haya minimizado el riesgo</w:t>
            </w:r>
          </w:p>
        </w:tc>
      </w:tr>
    </w:tbl>
    <w:p w14:paraId="683437C9" w14:textId="77777777" w:rsidR="00053488" w:rsidRDefault="00053488" w:rsidP="006F5793">
      <w:pPr>
        <w:rPr>
          <w:lang w:val="es-ES"/>
        </w:rPr>
      </w:pPr>
    </w:p>
    <w:p w14:paraId="364D13A1" w14:textId="77777777" w:rsidR="00705A65" w:rsidRDefault="00705A65" w:rsidP="00705A65">
      <w:pPr>
        <w:pStyle w:val="Ttulo2"/>
        <w:rPr>
          <w:lang w:val="es-ES"/>
        </w:rPr>
      </w:pPr>
      <w:bookmarkStart w:id="51" w:name="_Toc498547010"/>
      <w:r>
        <w:rPr>
          <w:lang w:val="es-ES"/>
        </w:rPr>
        <w:t>Plan de riesgos</w:t>
      </w:r>
      <w:bookmarkEnd w:id="51"/>
    </w:p>
    <w:tbl>
      <w:tblPr>
        <w:tblStyle w:val="Cuadrculaclara-nfasis1"/>
        <w:tblW w:w="0" w:type="auto"/>
        <w:tblLook w:val="04A0" w:firstRow="1" w:lastRow="0" w:firstColumn="1" w:lastColumn="0" w:noHBand="0" w:noVBand="1"/>
      </w:tblPr>
      <w:tblGrid>
        <w:gridCol w:w="461"/>
        <w:gridCol w:w="1644"/>
        <w:gridCol w:w="1451"/>
        <w:gridCol w:w="999"/>
        <w:gridCol w:w="950"/>
        <w:gridCol w:w="1421"/>
        <w:gridCol w:w="3757"/>
      </w:tblGrid>
      <w:tr w:rsidR="00705A65" w14:paraId="24172FD9" w14:textId="77777777" w:rsidTr="00046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F6D9C2" w14:textId="77777777" w:rsidR="00705A65" w:rsidRDefault="00705A65" w:rsidP="00046C64">
            <w:pPr>
              <w:jc w:val="left"/>
              <w:rPr>
                <w:lang w:val="es-ES"/>
              </w:rPr>
            </w:pPr>
            <w:r>
              <w:rPr>
                <w:lang w:val="es-ES"/>
              </w:rPr>
              <w:t>ID</w:t>
            </w:r>
          </w:p>
        </w:tc>
        <w:tc>
          <w:tcPr>
            <w:tcW w:w="0" w:type="auto"/>
          </w:tcPr>
          <w:p w14:paraId="2A0CD240" w14:textId="77777777" w:rsidR="00705A65" w:rsidRDefault="00705A65" w:rsidP="00046C64">
            <w:pPr>
              <w:jc w:val="left"/>
              <w:cnfStyle w:val="100000000000" w:firstRow="1" w:lastRow="0" w:firstColumn="0" w:lastColumn="0" w:oddVBand="0" w:evenVBand="0" w:oddHBand="0" w:evenHBand="0" w:firstRowFirstColumn="0" w:firstRowLastColumn="0" w:lastRowFirstColumn="0" w:lastRowLastColumn="0"/>
              <w:rPr>
                <w:lang w:val="es-ES"/>
              </w:rPr>
            </w:pPr>
            <w:r>
              <w:rPr>
                <w:lang w:val="es-ES"/>
              </w:rPr>
              <w:t>Riesgo</w:t>
            </w:r>
          </w:p>
        </w:tc>
        <w:tc>
          <w:tcPr>
            <w:tcW w:w="0" w:type="auto"/>
          </w:tcPr>
          <w:p w14:paraId="48EAB4DF" w14:textId="77777777" w:rsidR="00705A65" w:rsidRDefault="00705A65" w:rsidP="00046C64">
            <w:pPr>
              <w:jc w:val="left"/>
              <w:cnfStyle w:val="100000000000" w:firstRow="1" w:lastRow="0" w:firstColumn="0" w:lastColumn="0" w:oddVBand="0" w:evenVBand="0" w:oddHBand="0" w:evenHBand="0" w:firstRowFirstColumn="0" w:firstRowLastColumn="0" w:lastRowFirstColumn="0" w:lastRowLastColumn="0"/>
              <w:rPr>
                <w:lang w:val="es-ES"/>
              </w:rPr>
            </w:pPr>
            <w:r>
              <w:rPr>
                <w:lang w:val="es-ES"/>
              </w:rPr>
              <w:t>Probabilidad</w:t>
            </w:r>
          </w:p>
        </w:tc>
        <w:tc>
          <w:tcPr>
            <w:tcW w:w="0" w:type="auto"/>
          </w:tcPr>
          <w:p w14:paraId="6F299DC2" w14:textId="77777777" w:rsidR="00705A65" w:rsidRDefault="00705A65" w:rsidP="00046C64">
            <w:pPr>
              <w:jc w:val="left"/>
              <w:cnfStyle w:val="100000000000" w:firstRow="1" w:lastRow="0" w:firstColumn="0" w:lastColumn="0" w:oddVBand="0" w:evenVBand="0" w:oddHBand="0" w:evenHBand="0" w:firstRowFirstColumn="0" w:firstRowLastColumn="0" w:lastRowFirstColumn="0" w:lastRowLastColumn="0"/>
              <w:rPr>
                <w:lang w:val="es-ES"/>
              </w:rPr>
            </w:pPr>
            <w:r>
              <w:rPr>
                <w:lang w:val="es-ES"/>
              </w:rPr>
              <w:t>Impacto</w:t>
            </w:r>
          </w:p>
        </w:tc>
        <w:tc>
          <w:tcPr>
            <w:tcW w:w="0" w:type="auto"/>
          </w:tcPr>
          <w:p w14:paraId="2A961802" w14:textId="77777777" w:rsidR="00705A65" w:rsidRDefault="00705A65" w:rsidP="00046C64">
            <w:pPr>
              <w:jc w:val="left"/>
              <w:cnfStyle w:val="100000000000" w:firstRow="1" w:lastRow="0" w:firstColumn="0" w:lastColumn="0" w:oddVBand="0" w:evenVBand="0" w:oddHBand="0" w:evenHBand="0" w:firstRowFirstColumn="0" w:firstRowLastColumn="0" w:lastRowFirstColumn="0" w:lastRowLastColumn="0"/>
              <w:rPr>
                <w:lang w:val="es-ES"/>
              </w:rPr>
            </w:pPr>
            <w:r>
              <w:rPr>
                <w:lang w:val="es-ES"/>
              </w:rPr>
              <w:t>Puntaje</w:t>
            </w:r>
          </w:p>
        </w:tc>
        <w:tc>
          <w:tcPr>
            <w:tcW w:w="0" w:type="auto"/>
          </w:tcPr>
          <w:p w14:paraId="5B23DA5E" w14:textId="77777777" w:rsidR="00705A65" w:rsidRDefault="00705A65" w:rsidP="00046C64">
            <w:pPr>
              <w:jc w:val="left"/>
              <w:cnfStyle w:val="100000000000" w:firstRow="1" w:lastRow="0" w:firstColumn="0" w:lastColumn="0" w:oddVBand="0" w:evenVBand="0" w:oddHBand="0" w:evenHBand="0" w:firstRowFirstColumn="0" w:firstRowLastColumn="0" w:lastRowFirstColumn="0" w:lastRowLastColumn="0"/>
              <w:rPr>
                <w:lang w:val="es-ES"/>
              </w:rPr>
            </w:pPr>
            <w:r>
              <w:rPr>
                <w:lang w:val="es-ES"/>
              </w:rPr>
              <w:t>Estrategia</w:t>
            </w:r>
          </w:p>
        </w:tc>
        <w:tc>
          <w:tcPr>
            <w:tcW w:w="0" w:type="auto"/>
          </w:tcPr>
          <w:p w14:paraId="097D3998" w14:textId="77777777" w:rsidR="00705A65" w:rsidRDefault="00705A65" w:rsidP="00046C64">
            <w:pPr>
              <w:jc w:val="left"/>
              <w:cnfStyle w:val="100000000000" w:firstRow="1" w:lastRow="0" w:firstColumn="0" w:lastColumn="0" w:oddVBand="0" w:evenVBand="0" w:oddHBand="0" w:evenHBand="0" w:firstRowFirstColumn="0" w:firstRowLastColumn="0" w:lastRowFirstColumn="0" w:lastRowLastColumn="0"/>
              <w:rPr>
                <w:lang w:val="es-ES"/>
              </w:rPr>
            </w:pPr>
            <w:r>
              <w:rPr>
                <w:lang w:val="es-ES"/>
              </w:rPr>
              <w:t>Resolución</w:t>
            </w:r>
          </w:p>
        </w:tc>
      </w:tr>
      <w:tr w:rsidR="00705A65" w14:paraId="047C9ED7" w14:textId="77777777" w:rsidTr="00046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935114" w14:textId="77777777" w:rsidR="00705A65" w:rsidRDefault="00705A65" w:rsidP="00046C64">
            <w:pPr>
              <w:jc w:val="left"/>
              <w:rPr>
                <w:lang w:val="es-ES"/>
              </w:rPr>
            </w:pPr>
            <w:r>
              <w:rPr>
                <w:lang w:val="es-ES"/>
              </w:rPr>
              <w:t>1</w:t>
            </w:r>
          </w:p>
        </w:tc>
        <w:tc>
          <w:tcPr>
            <w:tcW w:w="0" w:type="auto"/>
          </w:tcPr>
          <w:p w14:paraId="369A3D6A" w14:textId="77777777" w:rsidR="00705A65" w:rsidRDefault="00705A65"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Falta de material</w:t>
            </w:r>
          </w:p>
        </w:tc>
        <w:tc>
          <w:tcPr>
            <w:tcW w:w="0" w:type="auto"/>
          </w:tcPr>
          <w:p w14:paraId="5632DA7B" w14:textId="77777777" w:rsidR="00705A65" w:rsidRDefault="00705A65"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0" w:type="auto"/>
          </w:tcPr>
          <w:p w14:paraId="77F48BC1" w14:textId="77777777" w:rsidR="00705A65" w:rsidRDefault="00705A65"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0" w:type="auto"/>
          </w:tcPr>
          <w:p w14:paraId="7BA25A9A" w14:textId="77777777" w:rsidR="00705A65" w:rsidRDefault="00705A65"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6</w:t>
            </w:r>
          </w:p>
        </w:tc>
        <w:tc>
          <w:tcPr>
            <w:tcW w:w="0" w:type="auto"/>
          </w:tcPr>
          <w:p w14:paraId="1E7AD0F1" w14:textId="77777777" w:rsidR="00705A65" w:rsidRDefault="00705A65"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Mitigar</w:t>
            </w:r>
          </w:p>
        </w:tc>
        <w:tc>
          <w:tcPr>
            <w:tcW w:w="0" w:type="auto"/>
          </w:tcPr>
          <w:p w14:paraId="68AE5EED" w14:textId="77777777" w:rsidR="00705A65" w:rsidRDefault="00705A65" w:rsidP="00046C64">
            <w:pPr>
              <w:jc w:val="left"/>
              <w:cnfStyle w:val="000000100000" w:firstRow="0" w:lastRow="0" w:firstColumn="0" w:lastColumn="0" w:oddVBand="0" w:evenVBand="0" w:oddHBand="1" w:evenHBand="0" w:firstRowFirstColumn="0" w:firstRowLastColumn="0" w:lastRowFirstColumn="0" w:lastRowLastColumn="0"/>
              <w:rPr>
                <w:lang w:val="es-ES"/>
              </w:rPr>
            </w:pPr>
            <w:r w:rsidRPr="00705A65">
              <w:rPr>
                <w:lang w:val="es-ES"/>
              </w:rPr>
              <w:t>Para disminuir la pro</w:t>
            </w:r>
            <w:r>
              <w:rPr>
                <w:lang w:val="es-ES"/>
              </w:rPr>
              <w:t>babilidad de ocurrencia, se pue</w:t>
            </w:r>
            <w:r w:rsidRPr="00705A65">
              <w:rPr>
                <w:lang w:val="es-ES"/>
              </w:rPr>
              <w:t xml:space="preserve">de solicitar ayuda </w:t>
            </w:r>
            <w:r>
              <w:rPr>
                <w:lang w:val="es-ES"/>
              </w:rPr>
              <w:t>a los tutores que conocen sobre esta temática y puede brindar</w:t>
            </w:r>
            <w:r w:rsidRPr="00705A65">
              <w:rPr>
                <w:lang w:val="es-ES"/>
              </w:rPr>
              <w:t xml:space="preserve"> mayor información.</w:t>
            </w:r>
          </w:p>
        </w:tc>
      </w:tr>
      <w:tr w:rsidR="00705A65" w14:paraId="68627FC8" w14:textId="77777777" w:rsidTr="00046C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6516F" w14:textId="77777777" w:rsidR="00705A65" w:rsidRDefault="00705A65" w:rsidP="00046C64">
            <w:pPr>
              <w:jc w:val="left"/>
              <w:rPr>
                <w:lang w:val="es-ES"/>
              </w:rPr>
            </w:pPr>
            <w:r>
              <w:rPr>
                <w:lang w:val="es-ES"/>
              </w:rPr>
              <w:t>2</w:t>
            </w:r>
          </w:p>
        </w:tc>
        <w:tc>
          <w:tcPr>
            <w:tcW w:w="0" w:type="auto"/>
          </w:tcPr>
          <w:p w14:paraId="0DCED310" w14:textId="77777777" w:rsidR="00705A65" w:rsidRDefault="00705A65"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Objetivos pocos claros</w:t>
            </w:r>
          </w:p>
        </w:tc>
        <w:tc>
          <w:tcPr>
            <w:tcW w:w="0" w:type="auto"/>
          </w:tcPr>
          <w:p w14:paraId="5283C814" w14:textId="77777777" w:rsidR="00705A65" w:rsidRDefault="00705A65"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2</w:t>
            </w:r>
          </w:p>
        </w:tc>
        <w:tc>
          <w:tcPr>
            <w:tcW w:w="0" w:type="auto"/>
          </w:tcPr>
          <w:p w14:paraId="249F9B1B" w14:textId="77777777" w:rsidR="00705A65" w:rsidRDefault="00705A65"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2</w:t>
            </w:r>
          </w:p>
        </w:tc>
        <w:tc>
          <w:tcPr>
            <w:tcW w:w="0" w:type="auto"/>
          </w:tcPr>
          <w:p w14:paraId="1A0E2D9B" w14:textId="77777777" w:rsidR="00705A65" w:rsidRDefault="00705A65"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4</w:t>
            </w:r>
          </w:p>
        </w:tc>
        <w:tc>
          <w:tcPr>
            <w:tcW w:w="0" w:type="auto"/>
          </w:tcPr>
          <w:p w14:paraId="2CF86222" w14:textId="77777777" w:rsidR="00705A65" w:rsidRDefault="00705A65"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Aceptar activamente</w:t>
            </w:r>
          </w:p>
        </w:tc>
        <w:tc>
          <w:tcPr>
            <w:tcW w:w="0" w:type="auto"/>
          </w:tcPr>
          <w:p w14:paraId="4FD98F7D" w14:textId="77777777" w:rsidR="00705A65" w:rsidRDefault="00705A65" w:rsidP="00046C64">
            <w:pPr>
              <w:jc w:val="left"/>
              <w:cnfStyle w:val="000000010000" w:firstRow="0" w:lastRow="0" w:firstColumn="0" w:lastColumn="0" w:oddVBand="0" w:evenVBand="0" w:oddHBand="0" w:evenHBand="1" w:firstRowFirstColumn="0" w:firstRowLastColumn="0" w:lastRowFirstColumn="0" w:lastRowLastColumn="0"/>
              <w:rPr>
                <w:lang w:val="es-ES"/>
              </w:rPr>
            </w:pPr>
            <w:r w:rsidRPr="00705A65">
              <w:rPr>
                <w:lang w:val="es-ES"/>
              </w:rPr>
              <w:t xml:space="preserve">En el caso de que esto ocurra, se procederá a realizar una reunión para ver los avances y </w:t>
            </w:r>
            <w:r w:rsidR="00046C64">
              <w:rPr>
                <w:lang w:val="es-ES"/>
              </w:rPr>
              <w:t>poder plantear dudas al respecto.</w:t>
            </w:r>
          </w:p>
        </w:tc>
      </w:tr>
      <w:tr w:rsidR="00705A65" w14:paraId="14370586" w14:textId="77777777" w:rsidTr="00046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CFF8A" w14:textId="77777777" w:rsidR="00705A65" w:rsidRDefault="00705A65" w:rsidP="00046C64">
            <w:pPr>
              <w:jc w:val="left"/>
              <w:rPr>
                <w:lang w:val="es-ES"/>
              </w:rPr>
            </w:pPr>
            <w:r>
              <w:rPr>
                <w:lang w:val="es-ES"/>
              </w:rPr>
              <w:t>3</w:t>
            </w:r>
          </w:p>
        </w:tc>
        <w:tc>
          <w:tcPr>
            <w:tcW w:w="0" w:type="auto"/>
          </w:tcPr>
          <w:p w14:paraId="4474097B" w14:textId="77777777" w:rsidR="00705A65" w:rsidRDefault="00705A65"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Planeamiento apresurado</w:t>
            </w:r>
          </w:p>
        </w:tc>
        <w:tc>
          <w:tcPr>
            <w:tcW w:w="0" w:type="auto"/>
          </w:tcPr>
          <w:p w14:paraId="329C7DF0" w14:textId="77777777" w:rsidR="00705A65" w:rsidRDefault="00046C64"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0" w:type="auto"/>
          </w:tcPr>
          <w:p w14:paraId="38983A41" w14:textId="77777777" w:rsidR="00705A65" w:rsidRDefault="00046C64"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0" w:type="auto"/>
          </w:tcPr>
          <w:p w14:paraId="42FF8FD4" w14:textId="77777777" w:rsidR="00705A65" w:rsidRDefault="00046C64"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0" w:type="auto"/>
          </w:tcPr>
          <w:p w14:paraId="613D850A" w14:textId="77777777" w:rsidR="00705A65" w:rsidRDefault="00046C64"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Aceptar activamente</w:t>
            </w:r>
          </w:p>
        </w:tc>
        <w:tc>
          <w:tcPr>
            <w:tcW w:w="0" w:type="auto"/>
          </w:tcPr>
          <w:p w14:paraId="1025C659" w14:textId="77777777" w:rsidR="00705A65" w:rsidRDefault="00046C64" w:rsidP="00046C64">
            <w:pPr>
              <w:jc w:val="left"/>
              <w:cnfStyle w:val="000000100000" w:firstRow="0" w:lastRow="0" w:firstColumn="0" w:lastColumn="0" w:oddVBand="0" w:evenVBand="0" w:oddHBand="1" w:evenHBand="0" w:firstRowFirstColumn="0" w:firstRowLastColumn="0" w:lastRowFirstColumn="0" w:lastRowLastColumn="0"/>
              <w:rPr>
                <w:lang w:val="es-ES"/>
              </w:rPr>
            </w:pPr>
            <w:r w:rsidRPr="00046C64">
              <w:rPr>
                <w:lang w:val="es-ES"/>
              </w:rPr>
              <w:t>Si a</w:t>
            </w:r>
            <w:r>
              <w:rPr>
                <w:lang w:val="es-ES"/>
              </w:rPr>
              <w:t xml:space="preserve"> lo largo del proyecto se descu</w:t>
            </w:r>
            <w:r w:rsidRPr="00046C64">
              <w:rPr>
                <w:lang w:val="es-ES"/>
              </w:rPr>
              <w:t xml:space="preserve">bre que </w:t>
            </w:r>
            <w:r>
              <w:rPr>
                <w:lang w:val="es-ES"/>
              </w:rPr>
              <w:t>se están te</w:t>
            </w:r>
            <w:r w:rsidRPr="00046C64">
              <w:rPr>
                <w:lang w:val="es-ES"/>
              </w:rPr>
              <w:t>niendo problemas con la planificación, se modificará la misma (no más de dos veces).</w:t>
            </w:r>
          </w:p>
        </w:tc>
      </w:tr>
      <w:tr w:rsidR="00705A65" w14:paraId="2EAB2B18" w14:textId="77777777" w:rsidTr="00046C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DB9A35" w14:textId="77777777" w:rsidR="00705A65" w:rsidRDefault="00705A65" w:rsidP="00046C64">
            <w:pPr>
              <w:jc w:val="left"/>
              <w:rPr>
                <w:lang w:val="es-ES"/>
              </w:rPr>
            </w:pPr>
            <w:r>
              <w:rPr>
                <w:lang w:val="es-ES"/>
              </w:rPr>
              <w:lastRenderedPageBreak/>
              <w:t>4</w:t>
            </w:r>
          </w:p>
        </w:tc>
        <w:tc>
          <w:tcPr>
            <w:tcW w:w="0" w:type="auto"/>
          </w:tcPr>
          <w:p w14:paraId="0CB7A365" w14:textId="77777777" w:rsidR="00705A65" w:rsidRDefault="00705A65"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Falta de experiencia</w:t>
            </w:r>
          </w:p>
        </w:tc>
        <w:tc>
          <w:tcPr>
            <w:tcW w:w="0" w:type="auto"/>
          </w:tcPr>
          <w:p w14:paraId="7C041FBF" w14:textId="77777777" w:rsidR="00705A65" w:rsidRDefault="00046C64"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2</w:t>
            </w:r>
          </w:p>
        </w:tc>
        <w:tc>
          <w:tcPr>
            <w:tcW w:w="0" w:type="auto"/>
          </w:tcPr>
          <w:p w14:paraId="4542DC38" w14:textId="77777777" w:rsidR="00705A65" w:rsidRDefault="00046C64"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1</w:t>
            </w:r>
          </w:p>
        </w:tc>
        <w:tc>
          <w:tcPr>
            <w:tcW w:w="0" w:type="auto"/>
          </w:tcPr>
          <w:p w14:paraId="310737AC" w14:textId="77777777" w:rsidR="00705A65" w:rsidRDefault="00046C64"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2</w:t>
            </w:r>
          </w:p>
        </w:tc>
        <w:tc>
          <w:tcPr>
            <w:tcW w:w="0" w:type="auto"/>
          </w:tcPr>
          <w:p w14:paraId="7CEF8777" w14:textId="77777777" w:rsidR="00705A65" w:rsidRDefault="00046C64"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Aceptar pasivamente</w:t>
            </w:r>
          </w:p>
        </w:tc>
        <w:tc>
          <w:tcPr>
            <w:tcW w:w="0" w:type="auto"/>
          </w:tcPr>
          <w:p w14:paraId="0C2CD319" w14:textId="77777777" w:rsidR="00705A65" w:rsidRDefault="00046C64" w:rsidP="00046C64">
            <w:pPr>
              <w:jc w:val="left"/>
              <w:cnfStyle w:val="000000010000" w:firstRow="0" w:lastRow="0" w:firstColumn="0" w:lastColumn="0" w:oddVBand="0" w:evenVBand="0" w:oddHBand="0" w:evenHBand="1" w:firstRowFirstColumn="0" w:firstRowLastColumn="0" w:lastRowFirstColumn="0" w:lastRowLastColumn="0"/>
              <w:rPr>
                <w:lang w:val="es-ES"/>
              </w:rPr>
            </w:pPr>
            <w:r w:rsidRPr="00046C64">
              <w:rPr>
                <w:lang w:val="es-ES"/>
              </w:rPr>
              <w:t>Este riesgo no es tan importante ya que se irá elim</w:t>
            </w:r>
            <w:r>
              <w:rPr>
                <w:lang w:val="es-ES"/>
              </w:rPr>
              <w:t xml:space="preserve">inando a medida que se capacite en el uso de las distintas herramientas y </w:t>
            </w:r>
            <w:commentRangeStart w:id="52"/>
            <w:r>
              <w:rPr>
                <w:lang w:val="es-ES"/>
              </w:rPr>
              <w:t>técnicas</w:t>
            </w:r>
            <w:commentRangeEnd w:id="52"/>
            <w:r w:rsidR="00671BDB">
              <w:rPr>
                <w:rStyle w:val="Refdecomentario"/>
              </w:rPr>
              <w:commentReference w:id="52"/>
            </w:r>
            <w:r w:rsidRPr="00046C64">
              <w:rPr>
                <w:lang w:val="es-ES"/>
              </w:rPr>
              <w:t>.</w:t>
            </w:r>
          </w:p>
        </w:tc>
      </w:tr>
      <w:tr w:rsidR="00705A65" w14:paraId="7050F0B0" w14:textId="77777777" w:rsidTr="00046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0F65B" w14:textId="77777777" w:rsidR="00705A65" w:rsidRDefault="00705A65" w:rsidP="00046C64">
            <w:pPr>
              <w:jc w:val="left"/>
              <w:rPr>
                <w:lang w:val="es-ES"/>
              </w:rPr>
            </w:pPr>
            <w:r>
              <w:rPr>
                <w:lang w:val="es-ES"/>
              </w:rPr>
              <w:t>5</w:t>
            </w:r>
          </w:p>
        </w:tc>
        <w:tc>
          <w:tcPr>
            <w:tcW w:w="0" w:type="auto"/>
          </w:tcPr>
          <w:p w14:paraId="7517FB90" w14:textId="77777777" w:rsidR="00705A65" w:rsidRDefault="00705A65"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Dificultades de comunicación</w:t>
            </w:r>
          </w:p>
        </w:tc>
        <w:tc>
          <w:tcPr>
            <w:tcW w:w="0" w:type="auto"/>
          </w:tcPr>
          <w:p w14:paraId="341AC2EB" w14:textId="77777777" w:rsidR="00705A65" w:rsidRDefault="00046C64"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0" w:type="auto"/>
          </w:tcPr>
          <w:p w14:paraId="01B471BD" w14:textId="77777777" w:rsidR="00705A65" w:rsidRDefault="00046C64"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0" w:type="auto"/>
          </w:tcPr>
          <w:p w14:paraId="027C1444" w14:textId="77777777" w:rsidR="00705A65" w:rsidRDefault="00046C64"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8</w:t>
            </w:r>
          </w:p>
        </w:tc>
        <w:tc>
          <w:tcPr>
            <w:tcW w:w="0" w:type="auto"/>
          </w:tcPr>
          <w:p w14:paraId="6D221572" w14:textId="77777777" w:rsidR="00705A65" w:rsidRDefault="00046C64"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Mitigar</w:t>
            </w:r>
          </w:p>
        </w:tc>
        <w:tc>
          <w:tcPr>
            <w:tcW w:w="0" w:type="auto"/>
          </w:tcPr>
          <w:p w14:paraId="4F9DB5B6" w14:textId="77777777" w:rsidR="00705A65" w:rsidRDefault="00046C64" w:rsidP="00046C64">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Tratar de coordinar reuniones acorde a los tiempos del personal de la alta gerencia, sino buscar sucesores que puedan brindar la misma información en lo posible.</w:t>
            </w:r>
          </w:p>
        </w:tc>
      </w:tr>
      <w:tr w:rsidR="00705A65" w14:paraId="737EBB07" w14:textId="77777777" w:rsidTr="00046C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2E8D84" w14:textId="77777777" w:rsidR="00705A65" w:rsidRDefault="00705A65" w:rsidP="00046C64">
            <w:pPr>
              <w:jc w:val="left"/>
              <w:rPr>
                <w:lang w:val="es-ES"/>
              </w:rPr>
            </w:pPr>
            <w:r>
              <w:rPr>
                <w:lang w:val="es-ES"/>
              </w:rPr>
              <w:t>6</w:t>
            </w:r>
          </w:p>
        </w:tc>
        <w:tc>
          <w:tcPr>
            <w:tcW w:w="0" w:type="auto"/>
          </w:tcPr>
          <w:p w14:paraId="50F7EB47" w14:textId="77777777" w:rsidR="00705A65" w:rsidRDefault="00705A65"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Falta de motivación</w:t>
            </w:r>
          </w:p>
        </w:tc>
        <w:tc>
          <w:tcPr>
            <w:tcW w:w="0" w:type="auto"/>
          </w:tcPr>
          <w:p w14:paraId="5209D30A" w14:textId="77777777" w:rsidR="00705A65" w:rsidRDefault="00046C64"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2</w:t>
            </w:r>
          </w:p>
        </w:tc>
        <w:tc>
          <w:tcPr>
            <w:tcW w:w="0" w:type="auto"/>
          </w:tcPr>
          <w:p w14:paraId="5DF21513" w14:textId="77777777" w:rsidR="00705A65" w:rsidRDefault="00046C64"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3</w:t>
            </w:r>
          </w:p>
        </w:tc>
        <w:tc>
          <w:tcPr>
            <w:tcW w:w="0" w:type="auto"/>
          </w:tcPr>
          <w:p w14:paraId="2B1F7011" w14:textId="77777777" w:rsidR="00705A65" w:rsidRDefault="00046C64"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6</w:t>
            </w:r>
          </w:p>
        </w:tc>
        <w:tc>
          <w:tcPr>
            <w:tcW w:w="0" w:type="auto"/>
          </w:tcPr>
          <w:p w14:paraId="701B00CF" w14:textId="77777777" w:rsidR="00705A65" w:rsidRDefault="00046C64" w:rsidP="00046C64">
            <w:pPr>
              <w:jc w:val="left"/>
              <w:cnfStyle w:val="000000010000" w:firstRow="0" w:lastRow="0" w:firstColumn="0" w:lastColumn="0" w:oddVBand="0" w:evenVBand="0" w:oddHBand="0" w:evenHBand="1" w:firstRowFirstColumn="0" w:firstRowLastColumn="0" w:lastRowFirstColumn="0" w:lastRowLastColumn="0"/>
              <w:rPr>
                <w:lang w:val="es-ES"/>
              </w:rPr>
            </w:pPr>
            <w:r>
              <w:rPr>
                <w:lang w:val="es-ES"/>
              </w:rPr>
              <w:t>Mitigar</w:t>
            </w:r>
          </w:p>
        </w:tc>
        <w:tc>
          <w:tcPr>
            <w:tcW w:w="0" w:type="auto"/>
          </w:tcPr>
          <w:p w14:paraId="56FAEDB9" w14:textId="77777777" w:rsidR="00705A65" w:rsidRDefault="00046C64" w:rsidP="00046C64">
            <w:pPr>
              <w:jc w:val="left"/>
              <w:cnfStyle w:val="000000010000" w:firstRow="0" w:lastRow="0" w:firstColumn="0" w:lastColumn="0" w:oddVBand="0" w:evenVBand="0" w:oddHBand="0" w:evenHBand="1" w:firstRowFirstColumn="0" w:firstRowLastColumn="0" w:lastRowFirstColumn="0" w:lastRowLastColumn="0"/>
              <w:rPr>
                <w:lang w:val="es-ES"/>
              </w:rPr>
            </w:pPr>
            <w:r w:rsidRPr="00046C64">
              <w:rPr>
                <w:lang w:val="es-ES"/>
              </w:rPr>
              <w:t>Para disminuir la pro</w:t>
            </w:r>
            <w:r>
              <w:rPr>
                <w:lang w:val="es-ES"/>
              </w:rPr>
              <w:t>babilidad de ocurrencia, se pue</w:t>
            </w:r>
            <w:r w:rsidRPr="00046C64">
              <w:rPr>
                <w:lang w:val="es-ES"/>
              </w:rPr>
              <w:t>de utilizar el sistem</w:t>
            </w:r>
            <w:r>
              <w:rPr>
                <w:lang w:val="es-ES"/>
              </w:rPr>
              <w:t>a de incentivos mencionado ante</w:t>
            </w:r>
            <w:r w:rsidRPr="00046C64">
              <w:rPr>
                <w:lang w:val="es-ES"/>
              </w:rPr>
              <w:t>rior</w:t>
            </w:r>
            <w:r>
              <w:rPr>
                <w:lang w:val="es-ES"/>
              </w:rPr>
              <w:t>mente y para disminuir el impac</w:t>
            </w:r>
            <w:r w:rsidRPr="00046C64">
              <w:rPr>
                <w:lang w:val="es-ES"/>
              </w:rPr>
              <w:t xml:space="preserve">to, </w:t>
            </w:r>
            <w:r>
              <w:rPr>
                <w:lang w:val="es-ES"/>
              </w:rPr>
              <w:t>se estará siempre en contac</w:t>
            </w:r>
            <w:r w:rsidRPr="00046C64">
              <w:rPr>
                <w:lang w:val="es-ES"/>
              </w:rPr>
              <w:t>to para apoyo en todo momento.</w:t>
            </w:r>
          </w:p>
        </w:tc>
      </w:tr>
    </w:tbl>
    <w:p w14:paraId="5FDA002A" w14:textId="77777777" w:rsidR="00705A65" w:rsidRDefault="00705A65" w:rsidP="00705A65">
      <w:pPr>
        <w:rPr>
          <w:lang w:val="es-ES"/>
        </w:rPr>
      </w:pPr>
    </w:p>
    <w:p w14:paraId="49453894" w14:textId="77777777" w:rsidR="00046C64" w:rsidRDefault="00046C64" w:rsidP="00046C64">
      <w:pPr>
        <w:pStyle w:val="Ttulo1"/>
        <w:rPr>
          <w:lang w:val="es-ES"/>
        </w:rPr>
      </w:pPr>
      <w:bookmarkStart w:id="53" w:name="_Toc498547011"/>
      <w:r>
        <w:rPr>
          <w:lang w:val="es-ES"/>
        </w:rPr>
        <w:t>Gestión de las Comunicaciones</w:t>
      </w:r>
      <w:bookmarkEnd w:id="53"/>
    </w:p>
    <w:p w14:paraId="7F986020" w14:textId="77777777" w:rsidR="00046C64" w:rsidRDefault="00046C64" w:rsidP="00046C64">
      <w:pPr>
        <w:pStyle w:val="Ttulo2"/>
        <w:rPr>
          <w:lang w:val="es-ES"/>
        </w:rPr>
      </w:pPr>
      <w:bookmarkStart w:id="54" w:name="_Toc498547012"/>
      <w:r>
        <w:rPr>
          <w:lang w:val="es-ES"/>
        </w:rPr>
        <w:t>Canales de comunicación</w:t>
      </w:r>
      <w:bookmarkEnd w:id="54"/>
    </w:p>
    <w:p w14:paraId="13ACAE14" w14:textId="77777777" w:rsidR="00046C64" w:rsidRDefault="00046C64" w:rsidP="00046C64">
      <w:pPr>
        <w:rPr>
          <w:lang w:val="es-ES"/>
        </w:rPr>
      </w:pPr>
      <w:r>
        <w:rPr>
          <w:lang w:val="es-ES"/>
        </w:rPr>
        <w:t>El equipo del proyecto está compuesto por 6 interesados:</w:t>
      </w:r>
    </w:p>
    <w:p w14:paraId="629EF1E1" w14:textId="77777777" w:rsidR="00046C64" w:rsidRDefault="008D0906" w:rsidP="00046C64">
      <w:pPr>
        <w:pStyle w:val="Prrafodelista"/>
        <w:numPr>
          <w:ilvl w:val="0"/>
          <w:numId w:val="28"/>
        </w:numPr>
        <w:rPr>
          <w:lang w:val="es-ES"/>
        </w:rPr>
      </w:pPr>
      <w:r>
        <w:rPr>
          <w:lang w:val="es-ES"/>
        </w:rPr>
        <w:t>1 d</w:t>
      </w:r>
      <w:r w:rsidR="00046C64">
        <w:rPr>
          <w:lang w:val="es-ES"/>
        </w:rPr>
        <w:t>irector de tesis.</w:t>
      </w:r>
    </w:p>
    <w:p w14:paraId="06B242EC" w14:textId="77777777" w:rsidR="00046C64" w:rsidRDefault="008D0906" w:rsidP="00046C64">
      <w:pPr>
        <w:pStyle w:val="Prrafodelista"/>
        <w:numPr>
          <w:ilvl w:val="0"/>
          <w:numId w:val="28"/>
        </w:numPr>
        <w:rPr>
          <w:lang w:val="es-ES"/>
        </w:rPr>
      </w:pPr>
      <w:r>
        <w:rPr>
          <w:lang w:val="es-ES"/>
        </w:rPr>
        <w:t xml:space="preserve">3 </w:t>
      </w:r>
      <w:r w:rsidR="00046C64">
        <w:rPr>
          <w:lang w:val="es-ES"/>
        </w:rPr>
        <w:t>tutores</w:t>
      </w:r>
      <w:r>
        <w:rPr>
          <w:lang w:val="es-ES"/>
        </w:rPr>
        <w:t xml:space="preserve"> de tesis</w:t>
      </w:r>
      <w:r w:rsidR="00046C64">
        <w:rPr>
          <w:lang w:val="es-ES"/>
        </w:rPr>
        <w:t>.</w:t>
      </w:r>
    </w:p>
    <w:p w14:paraId="7FBE06B6" w14:textId="77777777" w:rsidR="00046C64" w:rsidRDefault="008D0906" w:rsidP="00046C64">
      <w:pPr>
        <w:pStyle w:val="Prrafodelista"/>
        <w:numPr>
          <w:ilvl w:val="0"/>
          <w:numId w:val="28"/>
        </w:numPr>
        <w:rPr>
          <w:lang w:val="es-ES"/>
        </w:rPr>
      </w:pPr>
      <w:r>
        <w:rPr>
          <w:lang w:val="es-ES"/>
        </w:rPr>
        <w:t>1 director de proyecto (es la misma persona que el analista y desarrollador).</w:t>
      </w:r>
    </w:p>
    <w:p w14:paraId="3814700D" w14:textId="77777777" w:rsidR="008D0906" w:rsidRPr="008D0906" w:rsidRDefault="008D0906" w:rsidP="008D0906">
      <w:pPr>
        <w:pStyle w:val="Prrafodelista"/>
        <w:numPr>
          <w:ilvl w:val="0"/>
          <w:numId w:val="28"/>
        </w:numPr>
        <w:rPr>
          <w:lang w:val="es-ES"/>
        </w:rPr>
      </w:pPr>
      <w:r>
        <w:rPr>
          <w:lang w:val="es-ES"/>
        </w:rPr>
        <w:t>1  usuario clave.</w:t>
      </w:r>
    </w:p>
    <w:p w14:paraId="031B66FD" w14:textId="77777777" w:rsidR="008D0906" w:rsidRDefault="008D0906" w:rsidP="008D0906">
      <w:pPr>
        <w:rPr>
          <w:lang w:val="es-ES"/>
        </w:rPr>
      </w:pPr>
      <w:r w:rsidRPr="008D0906">
        <w:rPr>
          <w:lang w:val="es-ES"/>
        </w:rPr>
        <w:t>N = (6 * 5) / 2 = 15 canales.</w:t>
      </w:r>
    </w:p>
    <w:p w14:paraId="4D4A973B" w14:textId="77777777" w:rsidR="008D0906" w:rsidRDefault="008D0906" w:rsidP="008D0906">
      <w:pPr>
        <w:rPr>
          <w:lang w:val="es-ES"/>
        </w:rPr>
      </w:pPr>
      <w:r>
        <w:rPr>
          <w:lang w:val="es-ES"/>
        </w:rPr>
        <w:t>Por lo tanto se detectaron 15 canales de comunicación.</w:t>
      </w:r>
    </w:p>
    <w:p w14:paraId="4198896E" w14:textId="77777777" w:rsidR="008D0906" w:rsidRDefault="008D0906" w:rsidP="008D0906">
      <w:pPr>
        <w:pStyle w:val="Ttulo2"/>
        <w:rPr>
          <w:lang w:val="es-ES"/>
        </w:rPr>
      </w:pPr>
      <w:bookmarkStart w:id="55" w:name="_Toc498547013"/>
      <w:r>
        <w:rPr>
          <w:lang w:val="es-ES"/>
        </w:rPr>
        <w:t>Tecnología de las comunicaciones</w:t>
      </w:r>
      <w:bookmarkEnd w:id="55"/>
    </w:p>
    <w:p w14:paraId="13DD0706" w14:textId="77777777" w:rsidR="008D0906" w:rsidRDefault="008D0906" w:rsidP="008D0906">
      <w:pPr>
        <w:rPr>
          <w:lang w:val="es-ES"/>
        </w:rPr>
      </w:pPr>
      <w:r>
        <w:rPr>
          <w:lang w:val="es-ES"/>
        </w:rPr>
        <w:t>Se ha optado por la utilización de las siguientes tecnologías para distribuir la información dentro del equipo del proyecto:</w:t>
      </w:r>
    </w:p>
    <w:p w14:paraId="21631E4A" w14:textId="77777777" w:rsidR="008D0906" w:rsidRDefault="008D0906" w:rsidP="008D0906">
      <w:pPr>
        <w:pStyle w:val="Prrafodelista"/>
        <w:numPr>
          <w:ilvl w:val="0"/>
          <w:numId w:val="29"/>
        </w:numPr>
        <w:rPr>
          <w:lang w:val="es-ES"/>
        </w:rPr>
      </w:pPr>
      <w:r>
        <w:rPr>
          <w:b/>
          <w:lang w:val="es-ES"/>
        </w:rPr>
        <w:t>Entrevistas con los usuarios</w:t>
      </w:r>
    </w:p>
    <w:p w14:paraId="728DBDB1" w14:textId="77777777" w:rsidR="008D0906" w:rsidRDefault="008D0906" w:rsidP="008D0906">
      <w:pPr>
        <w:pStyle w:val="Prrafodelista"/>
        <w:rPr>
          <w:lang w:val="es-ES"/>
        </w:rPr>
      </w:pPr>
      <w:r>
        <w:rPr>
          <w:lang w:val="es-ES"/>
        </w:rPr>
        <w:t>Serán coordinadas por el director de tesis, quién también es patrocinador del proyecto y el contacto para con la empresa.</w:t>
      </w:r>
    </w:p>
    <w:p w14:paraId="42B33413" w14:textId="77777777" w:rsidR="008D0906" w:rsidRPr="008D0906" w:rsidRDefault="008D0906" w:rsidP="008D0906">
      <w:pPr>
        <w:pStyle w:val="Prrafodelista"/>
        <w:numPr>
          <w:ilvl w:val="0"/>
          <w:numId w:val="29"/>
        </w:numPr>
        <w:rPr>
          <w:lang w:val="es-ES"/>
        </w:rPr>
      </w:pPr>
      <w:r>
        <w:rPr>
          <w:b/>
          <w:lang w:val="es-ES"/>
        </w:rPr>
        <w:t>Reuniones coordinadas con el director de tesis</w:t>
      </w:r>
    </w:p>
    <w:p w14:paraId="6FE191A5" w14:textId="77777777" w:rsidR="008D0906" w:rsidRDefault="008D0906" w:rsidP="008D0906">
      <w:pPr>
        <w:pStyle w:val="Prrafodelista"/>
        <w:rPr>
          <w:lang w:val="es-ES"/>
        </w:rPr>
      </w:pPr>
      <w:r>
        <w:rPr>
          <w:lang w:val="es-ES"/>
        </w:rPr>
        <w:t>Serán predispuestas por el director del proyecto, quien presenta la tesis, para gestionar el avance del mismo.</w:t>
      </w:r>
    </w:p>
    <w:p w14:paraId="3B9D517D" w14:textId="77777777" w:rsidR="008D0906" w:rsidRPr="008D0906" w:rsidRDefault="008D0906" w:rsidP="008D0906">
      <w:pPr>
        <w:pStyle w:val="Prrafodelista"/>
        <w:numPr>
          <w:ilvl w:val="0"/>
          <w:numId w:val="29"/>
        </w:numPr>
        <w:rPr>
          <w:lang w:val="es-ES"/>
        </w:rPr>
      </w:pPr>
      <w:r>
        <w:rPr>
          <w:b/>
          <w:lang w:val="es-ES"/>
        </w:rPr>
        <w:t>Reuniones coordinadas con los tutores</w:t>
      </w:r>
    </w:p>
    <w:p w14:paraId="1D4C0DA4" w14:textId="77777777" w:rsidR="008D0906" w:rsidRDefault="008D0906" w:rsidP="008D0906">
      <w:pPr>
        <w:pStyle w:val="Prrafodelista"/>
        <w:rPr>
          <w:lang w:val="es-ES"/>
        </w:rPr>
      </w:pPr>
      <w:r>
        <w:rPr>
          <w:lang w:val="es-ES"/>
        </w:rPr>
        <w:t>Serán predispuestas por el director del proyecto, quien presenta la tesis, para resolver dudas y verificar la correcta solución del aplicativo en desarrollo.</w:t>
      </w:r>
    </w:p>
    <w:p w14:paraId="09B40F45" w14:textId="77777777" w:rsidR="008D0906" w:rsidRPr="008D0906" w:rsidRDefault="008D0906" w:rsidP="008D0906">
      <w:pPr>
        <w:pStyle w:val="Prrafodelista"/>
        <w:numPr>
          <w:ilvl w:val="0"/>
          <w:numId w:val="29"/>
        </w:numPr>
        <w:rPr>
          <w:lang w:val="es-ES"/>
        </w:rPr>
      </w:pPr>
      <w:r>
        <w:rPr>
          <w:b/>
          <w:lang w:val="es-ES"/>
        </w:rPr>
        <w:t>Correo electrónico</w:t>
      </w:r>
    </w:p>
    <w:p w14:paraId="5BBA7081" w14:textId="77777777" w:rsidR="008D0906" w:rsidRDefault="008D0906" w:rsidP="008D0906">
      <w:pPr>
        <w:pStyle w:val="Prrafodelista"/>
        <w:rPr>
          <w:lang w:val="es-ES"/>
        </w:rPr>
      </w:pPr>
      <w:r>
        <w:rPr>
          <w:lang w:val="es-ES"/>
        </w:rPr>
        <w:t>Para la coordinación de reuniones planificadas, y para preguntas de dudas que no requieran urgencia de respuesta.</w:t>
      </w:r>
    </w:p>
    <w:p w14:paraId="1A7AE5AC" w14:textId="77777777" w:rsidR="008D0906" w:rsidRPr="008D0906" w:rsidRDefault="008D0906" w:rsidP="008D0906">
      <w:pPr>
        <w:pStyle w:val="Prrafodelista"/>
        <w:numPr>
          <w:ilvl w:val="0"/>
          <w:numId w:val="29"/>
        </w:numPr>
        <w:rPr>
          <w:lang w:val="es-ES"/>
        </w:rPr>
      </w:pPr>
      <w:r>
        <w:rPr>
          <w:b/>
          <w:lang w:val="es-ES"/>
        </w:rPr>
        <w:t>Mensajería y videoconferencia mediante el uso de Skype</w:t>
      </w:r>
    </w:p>
    <w:p w14:paraId="77C9C508" w14:textId="77777777" w:rsidR="0036554C" w:rsidRDefault="008D0906" w:rsidP="0036554C">
      <w:pPr>
        <w:pStyle w:val="Prrafodelista"/>
        <w:rPr>
          <w:lang w:val="es-ES"/>
        </w:rPr>
      </w:pPr>
      <w:r w:rsidRPr="008D0906">
        <w:rPr>
          <w:lang w:val="es-ES"/>
        </w:rPr>
        <w:t>Para cuestiones más urgentes o</w:t>
      </w:r>
      <w:r>
        <w:rPr>
          <w:lang w:val="es-ES"/>
        </w:rPr>
        <w:t xml:space="preserve"> </w:t>
      </w:r>
      <w:r w:rsidRPr="008D0906">
        <w:rPr>
          <w:lang w:val="es-ES"/>
        </w:rPr>
        <w:t>que requieran compar</w:t>
      </w:r>
      <w:r>
        <w:rPr>
          <w:lang w:val="es-ES"/>
        </w:rPr>
        <w:t>tir pantallas (documentos/soluciones</w:t>
      </w:r>
      <w:r w:rsidRPr="008D0906">
        <w:rPr>
          <w:lang w:val="es-ES"/>
        </w:rPr>
        <w:t>) en puntos</w:t>
      </w:r>
      <w:r>
        <w:rPr>
          <w:lang w:val="es-ES"/>
        </w:rPr>
        <w:t xml:space="preserve"> </w:t>
      </w:r>
      <w:r w:rsidRPr="008D0906">
        <w:rPr>
          <w:lang w:val="es-ES"/>
        </w:rPr>
        <w:t>geográficamente distantes.</w:t>
      </w:r>
    </w:p>
    <w:p w14:paraId="1298C409" w14:textId="77777777" w:rsidR="00E85F3A" w:rsidRDefault="00E85F3A" w:rsidP="00E85F3A">
      <w:pPr>
        <w:pStyle w:val="Ttulo1"/>
        <w:rPr>
          <w:lang w:val="es-ES"/>
        </w:rPr>
      </w:pPr>
      <w:bookmarkStart w:id="56" w:name="_Toc498547014"/>
      <w:r>
        <w:rPr>
          <w:lang w:val="es-ES"/>
        </w:rPr>
        <w:lastRenderedPageBreak/>
        <w:t>Gestión de Adquisiciones</w:t>
      </w:r>
      <w:bookmarkEnd w:id="56"/>
    </w:p>
    <w:p w14:paraId="09A55820" w14:textId="77777777" w:rsidR="00E85F3A" w:rsidRDefault="00E85F3A" w:rsidP="00E85F3A">
      <w:pPr>
        <w:rPr>
          <w:lang w:val="es-ES"/>
        </w:rPr>
      </w:pPr>
      <w:r>
        <w:rPr>
          <w:lang w:val="es-ES"/>
        </w:rPr>
        <w:t xml:space="preserve">Las posibles adquisiciones que se pueden llegar a dar, en casos de no conseguir material gratuito o herramientas libres son: </w:t>
      </w:r>
    </w:p>
    <w:p w14:paraId="273288B6" w14:textId="77777777" w:rsidR="00E85F3A" w:rsidRDefault="00E85F3A" w:rsidP="00E85F3A">
      <w:pPr>
        <w:pStyle w:val="Prrafodelista"/>
        <w:numPr>
          <w:ilvl w:val="0"/>
          <w:numId w:val="29"/>
        </w:numPr>
        <w:rPr>
          <w:lang w:val="es-ES"/>
        </w:rPr>
      </w:pPr>
      <w:r>
        <w:rPr>
          <w:lang w:val="es-ES"/>
        </w:rPr>
        <w:t>L</w:t>
      </w:r>
      <w:r w:rsidRPr="00E85F3A">
        <w:rPr>
          <w:lang w:val="es-ES"/>
        </w:rPr>
        <w:t>ibros virtuales que sean pagos para conseguir la versi</w:t>
      </w:r>
      <w:r>
        <w:rPr>
          <w:lang w:val="es-ES"/>
        </w:rPr>
        <w:t>ón completa. Los costos no fueron estimados debido a que ya se tiene el material suficiente para la realización del proyecto.</w:t>
      </w:r>
    </w:p>
    <w:p w14:paraId="58B373B9" w14:textId="77777777" w:rsidR="00E85F3A" w:rsidRDefault="00E85F3A" w:rsidP="00E85F3A">
      <w:pPr>
        <w:pStyle w:val="Prrafodelista"/>
        <w:numPr>
          <w:ilvl w:val="0"/>
          <w:numId w:val="29"/>
        </w:numPr>
        <w:rPr>
          <w:lang w:val="es-ES"/>
        </w:rPr>
      </w:pPr>
      <w:r>
        <w:rPr>
          <w:lang w:val="es-ES"/>
        </w:rPr>
        <w:t>Licencia de uso de SQL Server, en caso de no disponer de un servidor de prueba brindado por la empresa Arla Foods Ingredients, se deberá proceder a la compra de licencia del uso de un servidor con buenas prestaciones para la realización de Business Intelligence. El mismo se encuentra estimado en la gestión de costos.</w:t>
      </w:r>
    </w:p>
    <w:p w14:paraId="776B7697" w14:textId="77777777" w:rsidR="00E85F3A" w:rsidRDefault="00E85F3A" w:rsidP="00E85F3A">
      <w:pPr>
        <w:pStyle w:val="Prrafodelista"/>
        <w:numPr>
          <w:ilvl w:val="0"/>
          <w:numId w:val="29"/>
        </w:numPr>
        <w:rPr>
          <w:lang w:val="es-ES"/>
        </w:rPr>
      </w:pPr>
      <w:r>
        <w:rPr>
          <w:lang w:val="es-ES"/>
        </w:rPr>
        <w:t>Licencia de uso de RapidMiner, es una de las herramientas utilizadas en el campo de minería de datos. A pesar de que se optará por una herramienta libre, el costo de la compra de la misma se encuentra estimado en la gestión de costos.</w:t>
      </w:r>
    </w:p>
    <w:p w14:paraId="70B17EC1" w14:textId="77777777" w:rsidR="00E85F3A" w:rsidRDefault="00E85F3A" w:rsidP="00E85F3A">
      <w:pPr>
        <w:pStyle w:val="Ttulo1"/>
        <w:rPr>
          <w:lang w:val="es-ES"/>
        </w:rPr>
      </w:pPr>
      <w:bookmarkStart w:id="57" w:name="_Toc498547015"/>
      <w:r>
        <w:rPr>
          <w:lang w:val="es-ES"/>
        </w:rPr>
        <w:t>Gestión de Calidad</w:t>
      </w:r>
      <w:bookmarkEnd w:id="57"/>
    </w:p>
    <w:p w14:paraId="6458B4B6" w14:textId="77777777" w:rsidR="004E025B" w:rsidRDefault="004E025B" w:rsidP="004E025B">
      <w:r>
        <w:t>Con objetivo de prevenir errores y/o defectos en el entregable final del proyecto y con el fin de tener un cliente satisfecho, se trabajará con un enfoque proactivo para la gestión de calidad.</w:t>
      </w:r>
    </w:p>
    <w:p w14:paraId="3A199B09" w14:textId="77777777" w:rsidR="004E025B" w:rsidRDefault="004E025B" w:rsidP="004E025B">
      <w:r>
        <w:t xml:space="preserve">Se utilizará como metodología el proceso de desarrollo </w:t>
      </w:r>
      <w:r>
        <w:rPr>
          <w:b/>
        </w:rPr>
        <w:t>Iterativo e Incremental</w:t>
      </w:r>
      <w:r>
        <w:t>, el cual permite generar software de calidad buscando en forma permanente mejora continua y retroalimentación entre cada iteración.</w:t>
      </w:r>
    </w:p>
    <w:p w14:paraId="035D77D9" w14:textId="77777777" w:rsidR="004E025B" w:rsidRDefault="004E025B" w:rsidP="004E025B">
      <w:r>
        <w:t>La experiencia de los tutores resultará de gran importancia a la hora de la retroalimentación de los resultados obtenidos para garantizar la calidad del entregable final.</w:t>
      </w:r>
    </w:p>
    <w:p w14:paraId="33CB6F90" w14:textId="77777777" w:rsidR="004E025B" w:rsidRDefault="004E025B" w:rsidP="004E025B">
      <w:r>
        <w:t>Se busca mitigar cualquier costo de falla antes de que el producto llegue al cliente.</w:t>
      </w:r>
    </w:p>
    <w:p w14:paraId="1E83B5D7" w14:textId="77777777" w:rsidR="004E025B" w:rsidRDefault="004E025B" w:rsidP="004E025B">
      <w:r>
        <w:t>Como particularidades no se contará con auditorias puesto que no se tiene a involucrados para dicha actividad y la dimensión del proyecto no lo justifica. Del mismo modo, se descartara el uso de alguna norma de calidad preexistente.</w:t>
      </w:r>
    </w:p>
    <w:p w14:paraId="3DE3BA5E" w14:textId="77777777" w:rsidR="00E85F3A" w:rsidRDefault="004E025B" w:rsidP="004E025B">
      <w:pPr>
        <w:rPr>
          <w:ins w:id="58" w:author="Juan Carlos R" w:date="2017-11-22T18:18:00Z"/>
        </w:rPr>
      </w:pPr>
      <w:r>
        <w:t>El comité de control de cambios, en el cual participarán el director de tesis, alguno de los tutores de tesis y el director de proyecto, será el responsable de aprobar y/o rechazar las solicitudes de cambio.</w:t>
      </w:r>
    </w:p>
    <w:p w14:paraId="7B8C0FF9" w14:textId="2054E30C" w:rsidR="00CF095F" w:rsidRDefault="00CF095F" w:rsidP="004E025B">
      <w:ins w:id="59" w:author="Juan Carlos R" w:date="2017-11-22T18:18:00Z">
        <w:r>
          <w:t>Pero no queda claro de qué manera concreta su produ</w:t>
        </w:r>
      </w:ins>
      <w:ins w:id="60" w:author="Juan Carlos R" w:date="2017-11-22T18:19:00Z">
        <w:r>
          <w:t>cto final tendrá ‘calidad’. ¿Cuál aspecto de calidad considerará concretamente?</w:t>
        </w:r>
      </w:ins>
      <w:bookmarkStart w:id="61" w:name="_GoBack"/>
      <w:bookmarkEnd w:id="61"/>
    </w:p>
    <w:p w14:paraId="64718A01" w14:textId="77777777" w:rsidR="004E025B" w:rsidRDefault="004E025B" w:rsidP="004E025B">
      <w:pPr>
        <w:pStyle w:val="Ttulo1"/>
      </w:pPr>
      <w:bookmarkStart w:id="62" w:name="_Toc498547016"/>
      <w:r>
        <w:t>Monitoreo y Control</w:t>
      </w:r>
      <w:bookmarkEnd w:id="62"/>
    </w:p>
    <w:p w14:paraId="72C82ABE" w14:textId="77777777" w:rsidR="004E025B" w:rsidRDefault="004E025B" w:rsidP="004E025B">
      <w:r>
        <w:t xml:space="preserve">El monitoreo y control del proyecto se llevara a cabo a lo largo de toda el ciclo de vida del proyecto, y estará a cargo del director de proyecto. </w:t>
      </w:r>
    </w:p>
    <w:p w14:paraId="041CA7D3" w14:textId="77777777" w:rsidR="004E025B" w:rsidRDefault="004E025B" w:rsidP="004E025B">
      <w:r>
        <w:t>Para evaluar el desempeño del proyecto durante su ejecución se utilizara la Gestión del valor ganado, lo cual permitirá controlar la gestión integrada del alcance, la agenda y los costos. La intención es detectar a tiempo aquellas partes del proyecto que requieran una atención especial e identificar acciones preventivas o correctivas para resolver cualquier problema de desempeño que tenga el equipo.</w:t>
      </w:r>
    </w:p>
    <w:p w14:paraId="5A5EF33C" w14:textId="77777777" w:rsidR="003343B0" w:rsidRDefault="003343B0" w:rsidP="004E025B">
      <w:r w:rsidRPr="003343B0">
        <w:t xml:space="preserve">En el caso de que se presenten sucesos únicos, provenientes de cuestiones externas a nuestro proyecto, o bien sea la primera vez que se presentan y estamos al comienzo del mismo, podemos no hacer nada y esperar a ver cómo avanza el proyecto. Para aquellos casos que modifican la realidad pero el equipo entiende y acepta lo que sucedió, se puede dejar que la realidad mande y ajustar el plan a la misma. Pero si se necesita mantener todo lo planificado, en </w:t>
      </w:r>
      <w:r w:rsidRPr="003343B0">
        <w:lastRenderedPageBreak/>
        <w:t>cuestiones de tiempo, costo, calidad y demás, se deberán tomas las acciones necesarias para lograr que la realidad de vuelva a ajustar a todo lo planificado.</w:t>
      </w:r>
    </w:p>
    <w:p w14:paraId="07A63DBC" w14:textId="77777777" w:rsidR="004E025B" w:rsidRDefault="004E025B" w:rsidP="004E025B">
      <w:r>
        <w:t>Posterior a cada reunión de avance, el director de proyecto entregará un informe a los interesados con la situación actual del proyecto.  En este reporte se detallarán cambios, en caso de ser requeridos.</w:t>
      </w:r>
    </w:p>
    <w:p w14:paraId="0F9B0F38" w14:textId="77777777" w:rsidR="00E85F3A" w:rsidRDefault="004E025B" w:rsidP="00E85F3A">
      <w:r>
        <w:t>Ante la necesidad de adquirir algún cambio, el comité de cambios evaluará el impacto del mismo e informará la decisión</w:t>
      </w:r>
      <w:r w:rsidR="003343B0">
        <w:t xml:space="preserve"> final a todos los interesados.</w:t>
      </w:r>
    </w:p>
    <w:p w14:paraId="4AA39A7B" w14:textId="77777777" w:rsidR="003343B0" w:rsidRDefault="003343B0" w:rsidP="003343B0">
      <w:pPr>
        <w:pStyle w:val="Ttulo1"/>
      </w:pPr>
      <w:bookmarkStart w:id="63" w:name="_Toc498547017"/>
      <w:r>
        <w:t>Conclusión</w:t>
      </w:r>
      <w:bookmarkEnd w:id="63"/>
    </w:p>
    <w:p w14:paraId="016A30F0" w14:textId="77777777" w:rsidR="003343B0" w:rsidRDefault="003343B0" w:rsidP="003343B0">
      <w:pPr>
        <w:rPr>
          <w:lang w:val="es-ES"/>
        </w:rPr>
      </w:pPr>
      <w:r w:rsidRPr="003343B0">
        <w:rPr>
          <w:lang w:val="es-ES"/>
        </w:rPr>
        <w:t xml:space="preserve">Mediante la elaboración de este trabajo </w:t>
      </w:r>
      <w:r>
        <w:rPr>
          <w:lang w:val="es-ES"/>
        </w:rPr>
        <w:t>se ha reflexionado acerca de la gran impor</w:t>
      </w:r>
      <w:r w:rsidRPr="003343B0">
        <w:rPr>
          <w:lang w:val="es-ES"/>
        </w:rPr>
        <w:t>tancia que tiene el seguimiento de un proceso para cualquier tipo de proyecto. El hecho de comenzar con la planificación debida permite tener en cuenta detalles que pueden pasarse por alto normalmente, y estar mejor preparados ante cualquier conflicto en el transcurso de</w:t>
      </w:r>
      <w:r>
        <w:rPr>
          <w:lang w:val="es-ES"/>
        </w:rPr>
        <w:t>l mismo</w:t>
      </w:r>
      <w:r w:rsidRPr="003343B0">
        <w:rPr>
          <w:lang w:val="es-ES"/>
        </w:rPr>
        <w:t xml:space="preserve">. </w:t>
      </w:r>
    </w:p>
    <w:p w14:paraId="61E408E7" w14:textId="77777777" w:rsidR="003343B0" w:rsidRDefault="003343B0" w:rsidP="003343B0">
      <w:pPr>
        <w:rPr>
          <w:lang w:val="es-ES"/>
        </w:rPr>
      </w:pPr>
      <w:r>
        <w:rPr>
          <w:lang w:val="es-ES"/>
        </w:rPr>
        <w:t>Personalmente, he tenido cierta experiencia en el uso de las técnicas de armado de Data Warehouse, procesos ETL y armado de cubos gracias a la materia Electiva III dada en la carrera. Pero nunca he realizado métodos de DataMining, lo cual será la parte que puede generar mayores riesgos en cuanto a los resultados esperados, pero no será de gran preocupación ya que con capacitación y ayuda de los tutores se podrá llevar a cabo con resultados favorables.</w:t>
      </w:r>
    </w:p>
    <w:p w14:paraId="04367C16" w14:textId="77777777" w:rsidR="003343B0" w:rsidRDefault="003343B0" w:rsidP="003343B0">
      <w:pPr>
        <w:rPr>
          <w:lang w:val="es-ES"/>
        </w:rPr>
      </w:pPr>
      <w:r>
        <w:rPr>
          <w:lang w:val="es-ES"/>
        </w:rPr>
        <w:t>Considero la guía del PMBOK, así como cualquier tipo de administración que se genere sobre un proyecto, una herramienta de vital importancia para tener casos de éxito en cualquier proyecto que se presente, ya que otorga una mayor organización y predictibilidad.</w:t>
      </w:r>
    </w:p>
    <w:p w14:paraId="394301BA" w14:textId="77777777" w:rsidR="003343B0" w:rsidRDefault="003343B0" w:rsidP="003B793B">
      <w:pPr>
        <w:rPr>
          <w:lang w:val="es-ES"/>
        </w:rPr>
      </w:pPr>
      <w:r>
        <w:rPr>
          <w:lang w:val="es-ES"/>
        </w:rPr>
        <w:t>Para terminar, este trabajo realizado me resultó una manera excelente de acomodar las tareas que deba realizar en mi tesis y gestionar bien el tiempo que requiero, así como también</w:t>
      </w:r>
      <w:r w:rsidR="003B793B">
        <w:rPr>
          <w:lang w:val="es-ES"/>
        </w:rPr>
        <w:t>, me dio</w:t>
      </w:r>
      <w:r>
        <w:rPr>
          <w:lang w:val="es-ES"/>
        </w:rPr>
        <w:t xml:space="preserve"> la tranquilidad de tener un plan de respuestas ante riesgos que puedan aparecer</w:t>
      </w:r>
      <w:r w:rsidR="003B793B">
        <w:rPr>
          <w:lang w:val="es-ES"/>
        </w:rPr>
        <w:t xml:space="preserve"> que puedan retrasar el proyecto, o en el peor de los casos, la no realización del mismo</w:t>
      </w:r>
      <w:r>
        <w:rPr>
          <w:lang w:val="es-ES"/>
        </w:rPr>
        <w:t>.</w:t>
      </w:r>
      <w:r w:rsidR="003B793B">
        <w:rPr>
          <w:lang w:val="es-ES"/>
        </w:rPr>
        <w:t xml:space="preserve"> De este modo, puedo considerar que la tesis final a realizar ya se encuentra en buen camino.</w:t>
      </w:r>
    </w:p>
    <w:p w14:paraId="5AA61D14" w14:textId="77777777" w:rsidR="003B793B" w:rsidRDefault="003B793B">
      <w:pPr>
        <w:jc w:val="left"/>
        <w:rPr>
          <w:rFonts w:eastAsiaTheme="majorEastAsia" w:cstheme="majorBidi"/>
          <w:b/>
          <w:bCs/>
          <w:color w:val="365F91" w:themeColor="accent1" w:themeShade="BF"/>
          <w:sz w:val="28"/>
          <w:szCs w:val="28"/>
          <w:lang w:val="es-ES"/>
        </w:rPr>
      </w:pPr>
      <w:r>
        <w:rPr>
          <w:rFonts w:eastAsiaTheme="majorEastAsia" w:cstheme="majorBidi"/>
          <w:b/>
          <w:bCs/>
          <w:color w:val="365F91" w:themeColor="accent1" w:themeShade="BF"/>
          <w:sz w:val="28"/>
          <w:szCs w:val="28"/>
          <w:lang w:val="es-ES"/>
        </w:rPr>
        <w:br w:type="page"/>
      </w:r>
    </w:p>
    <w:p w14:paraId="31B6604F" w14:textId="77777777" w:rsidR="008D0906" w:rsidRDefault="003B793B" w:rsidP="003B793B">
      <w:pPr>
        <w:pStyle w:val="Ttulo1"/>
        <w:rPr>
          <w:lang w:val="es-ES"/>
        </w:rPr>
      </w:pPr>
      <w:bookmarkStart w:id="64" w:name="_Toc498547018"/>
      <w:r>
        <w:rPr>
          <w:lang w:val="es-ES"/>
        </w:rPr>
        <w:lastRenderedPageBreak/>
        <w:t>Bibliografía</w:t>
      </w:r>
      <w:bookmarkEnd w:id="64"/>
    </w:p>
    <w:p w14:paraId="3C997A96" w14:textId="77777777" w:rsidR="00952E5F" w:rsidRDefault="00952E5F" w:rsidP="00952E5F">
      <w:pPr>
        <w:pStyle w:val="Prrafodelista"/>
        <w:numPr>
          <w:ilvl w:val="0"/>
          <w:numId w:val="31"/>
        </w:numPr>
        <w:rPr>
          <w:lang w:val="es-ES"/>
        </w:rPr>
      </w:pPr>
      <w:r w:rsidRPr="00952E5F">
        <w:rPr>
          <w:lang w:val="es-ES"/>
        </w:rPr>
        <w:t>Material bibliográfico utilizado durante el desarrollo de la cátedra: “Guía de los fundamentos para la dirección de proyectos (Guía del PMBOK)”</w:t>
      </w:r>
      <w:r>
        <w:rPr>
          <w:lang w:val="es-ES"/>
        </w:rPr>
        <w:t>.</w:t>
      </w:r>
    </w:p>
    <w:p w14:paraId="670095B2" w14:textId="77777777" w:rsidR="00952E5F" w:rsidRDefault="00952E5F" w:rsidP="00952E5F">
      <w:pPr>
        <w:pStyle w:val="Prrafodelista"/>
        <w:numPr>
          <w:ilvl w:val="0"/>
          <w:numId w:val="31"/>
        </w:numPr>
        <w:rPr>
          <w:lang w:val="es-ES"/>
        </w:rPr>
      </w:pPr>
      <w:r w:rsidRPr="00952E5F">
        <w:rPr>
          <w:lang w:val="es-ES"/>
        </w:rPr>
        <w:t>Apuntes elaborados durante las clases de la cátedra</w:t>
      </w:r>
      <w:r>
        <w:rPr>
          <w:lang w:val="es-ES"/>
        </w:rPr>
        <w:t>.</w:t>
      </w:r>
    </w:p>
    <w:p w14:paraId="1C7BB943" w14:textId="77777777" w:rsidR="00952E5F" w:rsidRDefault="00952E5F" w:rsidP="00952E5F">
      <w:pPr>
        <w:pStyle w:val="Prrafodelista"/>
        <w:numPr>
          <w:ilvl w:val="0"/>
          <w:numId w:val="31"/>
        </w:numPr>
        <w:rPr>
          <w:lang w:val="es-ES"/>
        </w:rPr>
      </w:pPr>
      <w:r w:rsidRPr="00952E5F">
        <w:rPr>
          <w:lang w:val="es-ES"/>
        </w:rPr>
        <w:t>Trabajos prácticos previos</w:t>
      </w:r>
      <w:r>
        <w:rPr>
          <w:lang w:val="es-ES"/>
        </w:rPr>
        <w:t>.</w:t>
      </w:r>
    </w:p>
    <w:p w14:paraId="517F12E2" w14:textId="77777777" w:rsidR="00952E5F" w:rsidRDefault="00952E5F" w:rsidP="00952E5F">
      <w:pPr>
        <w:pStyle w:val="Prrafodelista"/>
        <w:numPr>
          <w:ilvl w:val="0"/>
          <w:numId w:val="31"/>
        </w:numPr>
        <w:rPr>
          <w:lang w:val="es-ES"/>
        </w:rPr>
      </w:pPr>
      <w:r>
        <w:rPr>
          <w:lang w:val="es-ES"/>
        </w:rPr>
        <w:t xml:space="preserve">Sitio Web de Sinnexus S.L. </w:t>
      </w:r>
      <w:r w:rsidRPr="00952E5F">
        <w:rPr>
          <w:lang w:val="es-ES"/>
        </w:rPr>
        <w:t>(Sinergia e</w:t>
      </w:r>
      <w:r>
        <w:rPr>
          <w:lang w:val="es-ES"/>
        </w:rPr>
        <w:t xml:space="preserve"> Inteligencia de Negocio S.L.):</w:t>
      </w:r>
    </w:p>
    <w:p w14:paraId="13045640" w14:textId="77777777" w:rsidR="00952E5F" w:rsidRPr="00952E5F" w:rsidRDefault="00952E5F" w:rsidP="00952E5F">
      <w:pPr>
        <w:pStyle w:val="Prrafodelista"/>
        <w:numPr>
          <w:ilvl w:val="1"/>
          <w:numId w:val="31"/>
        </w:numPr>
        <w:rPr>
          <w:lang w:val="es-ES"/>
        </w:rPr>
      </w:pPr>
      <w:r w:rsidRPr="00952E5F">
        <w:rPr>
          <w:lang w:val="es-ES"/>
        </w:rPr>
        <w:t>http://www.sinnexus.com/business_intelligence/index.aspx</w:t>
      </w:r>
    </w:p>
    <w:p w14:paraId="286D892D" w14:textId="77777777" w:rsidR="00952E5F" w:rsidRDefault="00952E5F" w:rsidP="00952E5F">
      <w:pPr>
        <w:pStyle w:val="Prrafodelista"/>
        <w:numPr>
          <w:ilvl w:val="0"/>
          <w:numId w:val="31"/>
        </w:numPr>
        <w:rPr>
          <w:lang w:val="es-ES"/>
        </w:rPr>
      </w:pPr>
      <w:r>
        <w:rPr>
          <w:lang w:val="es-ES"/>
        </w:rPr>
        <w:t>Licencias SQL Server:</w:t>
      </w:r>
    </w:p>
    <w:p w14:paraId="0D345878" w14:textId="77777777" w:rsidR="00952E5F" w:rsidRDefault="00952E5F" w:rsidP="00952E5F">
      <w:pPr>
        <w:pStyle w:val="Prrafodelista"/>
        <w:numPr>
          <w:ilvl w:val="1"/>
          <w:numId w:val="31"/>
        </w:numPr>
        <w:rPr>
          <w:lang w:val="es-ES"/>
        </w:rPr>
      </w:pPr>
      <w:r w:rsidRPr="00952E5F">
        <w:rPr>
          <w:lang w:val="es-ES"/>
        </w:rPr>
        <w:t>https://www.microsoft.com/es-es/sql-server/sql-server-2017-pricing</w:t>
      </w:r>
    </w:p>
    <w:p w14:paraId="2C32B442" w14:textId="77777777" w:rsidR="00952E5F" w:rsidRDefault="00952E5F" w:rsidP="00952E5F">
      <w:pPr>
        <w:pStyle w:val="Prrafodelista"/>
        <w:numPr>
          <w:ilvl w:val="0"/>
          <w:numId w:val="31"/>
        </w:numPr>
        <w:rPr>
          <w:lang w:val="es-ES"/>
        </w:rPr>
      </w:pPr>
      <w:r>
        <w:rPr>
          <w:lang w:val="es-ES"/>
        </w:rPr>
        <w:t>Licencias RapidMiner:</w:t>
      </w:r>
    </w:p>
    <w:p w14:paraId="303A1873" w14:textId="77777777" w:rsidR="00952E5F" w:rsidRDefault="00952E5F" w:rsidP="00952E5F">
      <w:pPr>
        <w:pStyle w:val="Prrafodelista"/>
        <w:numPr>
          <w:ilvl w:val="1"/>
          <w:numId w:val="31"/>
        </w:numPr>
        <w:rPr>
          <w:lang w:val="es-ES"/>
        </w:rPr>
      </w:pPr>
      <w:r w:rsidRPr="00952E5F">
        <w:rPr>
          <w:lang w:val="es-ES"/>
        </w:rPr>
        <w:t>https://rapidminer.com/pricing/</w:t>
      </w:r>
    </w:p>
    <w:p w14:paraId="3FC8D0C4" w14:textId="77777777" w:rsidR="00952E5F" w:rsidRPr="00952E5F" w:rsidRDefault="00952E5F" w:rsidP="00952E5F">
      <w:pPr>
        <w:rPr>
          <w:lang w:val="es-ES"/>
        </w:rPr>
      </w:pPr>
    </w:p>
    <w:sectPr w:rsidR="00952E5F" w:rsidRPr="00952E5F" w:rsidSect="00A64C20">
      <w:headerReference w:type="default" r:id="rId25"/>
      <w:footerReference w:type="default" r:id="rId26"/>
      <w:pgSz w:w="11907" w:h="16839" w:code="9"/>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Juan Carlos R" w:date="2017-11-22T18:15:00Z" w:initials="JCR">
    <w:p w14:paraId="16F04255" w14:textId="77777777" w:rsidR="00671BDB" w:rsidRDefault="00671BDB">
      <w:pPr>
        <w:pStyle w:val="Textocomentario"/>
      </w:pPr>
      <w:r>
        <w:rPr>
          <w:rStyle w:val="Refdecomentario"/>
        </w:rPr>
        <w:annotationRef/>
      </w:r>
      <w:r w:rsidR="00D6191B">
        <w:rPr>
          <w:noProof/>
        </w:rPr>
        <w:t>Este no es un r</w:t>
      </w:r>
      <w:r w:rsidR="00D6191B">
        <w:rPr>
          <w:noProof/>
        </w:rPr>
        <w:t>iesgo menor. De su capacidad depende el éxito del proyecto. Creo que en este caso</w:t>
      </w:r>
      <w:r w:rsidR="00D6191B">
        <w:rPr>
          <w:noProof/>
        </w:rPr>
        <w:t>, es un riesg</w:t>
      </w:r>
      <w:r w:rsidR="00D6191B">
        <w:rPr>
          <w:noProof/>
        </w:rPr>
        <w:t>o clave.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F042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C2AD4" w14:textId="77777777" w:rsidR="00D6191B" w:rsidRDefault="00D6191B" w:rsidP="001B1705">
      <w:pPr>
        <w:spacing w:after="0" w:line="240" w:lineRule="auto"/>
      </w:pPr>
      <w:r>
        <w:separator/>
      </w:r>
    </w:p>
  </w:endnote>
  <w:endnote w:type="continuationSeparator" w:id="0">
    <w:p w14:paraId="3281E423" w14:textId="77777777" w:rsidR="00D6191B" w:rsidRDefault="00D6191B" w:rsidP="001B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428315"/>
      <w:docPartObj>
        <w:docPartGallery w:val="Page Numbers (Bottom of Page)"/>
        <w:docPartUnique/>
      </w:docPartObj>
    </w:sdtPr>
    <w:sdtContent>
      <w:sdt>
        <w:sdtPr>
          <w:id w:val="860082579"/>
          <w:docPartObj>
            <w:docPartGallery w:val="Page Numbers (Top of Page)"/>
            <w:docPartUnique/>
          </w:docPartObj>
        </w:sdtPr>
        <w:sdtContent>
          <w:p w14:paraId="60EAC4EA" w14:textId="77777777" w:rsidR="004F3112" w:rsidRDefault="004F3112" w:rsidP="00FF435D">
            <w:pPr>
              <w:pStyle w:val="Piedepgina"/>
              <w:jc w:val="right"/>
            </w:pPr>
            <w:r>
              <w:rPr>
                <w:noProof/>
                <w:lang w:eastAsia="es-AR"/>
              </w:rPr>
              <mc:AlternateContent>
                <mc:Choice Requires="wps">
                  <w:drawing>
                    <wp:anchor distT="0" distB="0" distL="114300" distR="114300" simplePos="0" relativeHeight="251660288" behindDoc="0" locked="0" layoutInCell="1" allowOverlap="1" wp14:anchorId="0643374A" wp14:editId="5BACB925">
                      <wp:simplePos x="0" y="0"/>
                      <wp:positionH relativeFrom="column">
                        <wp:posOffset>-28575</wp:posOffset>
                      </wp:positionH>
                      <wp:positionV relativeFrom="paragraph">
                        <wp:posOffset>160655</wp:posOffset>
                      </wp:positionV>
                      <wp:extent cx="6686550" cy="0"/>
                      <wp:effectExtent l="0" t="0" r="19050" b="19050"/>
                      <wp:wrapNone/>
                      <wp:docPr id="1" name="1 Conector recto"/>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4B6F2" id="1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65pt" to="524.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" strokecolor="black [3040]"/>
                  </w:pict>
                </mc:Fallback>
              </mc:AlternateContent>
            </w:r>
          </w:p>
          <w:p w14:paraId="29911DCD" w14:textId="77777777" w:rsidR="004F3112" w:rsidRDefault="004F3112" w:rsidP="00FF435D">
            <w:pPr>
              <w:pStyle w:val="Piedepgina"/>
              <w:jc w:val="right"/>
            </w:pPr>
            <w:r w:rsidRPr="00614E56">
              <w:rPr>
                <w:rFonts w:cs="Times New Roman"/>
                <w:sz w:val="20"/>
              </w:rPr>
              <w:t xml:space="preserve">Ezequiel Albornoz           </w:t>
            </w:r>
            <w:r>
              <w:rPr>
                <w:rFonts w:cs="Times New Roman"/>
                <w:sz w:val="20"/>
              </w:rPr>
              <w:t xml:space="preserve">                   </w:t>
            </w:r>
            <w:r w:rsidRPr="00614E56">
              <w:rPr>
                <w:rFonts w:cs="Times New Roman"/>
                <w:sz w:val="20"/>
              </w:rPr>
              <w:t xml:space="preserve">                                                                                                                           </w:t>
            </w:r>
            <w:r w:rsidRPr="00614E56">
              <w:rPr>
                <w:rFonts w:cs="Times New Roman"/>
                <w:sz w:val="20"/>
                <w:lang w:val="es-ES"/>
              </w:rPr>
              <w:t xml:space="preserve">Página </w:t>
            </w:r>
            <w:r w:rsidRPr="00614E56">
              <w:rPr>
                <w:rFonts w:cs="Times New Roman"/>
                <w:b/>
                <w:bCs/>
                <w:szCs w:val="24"/>
              </w:rPr>
              <w:fldChar w:fldCharType="begin"/>
            </w:r>
            <w:r w:rsidRPr="00614E56">
              <w:rPr>
                <w:rFonts w:cs="Times New Roman"/>
                <w:b/>
                <w:bCs/>
                <w:sz w:val="20"/>
              </w:rPr>
              <w:instrText>PAGE</w:instrText>
            </w:r>
            <w:r w:rsidRPr="00614E56">
              <w:rPr>
                <w:rFonts w:cs="Times New Roman"/>
                <w:b/>
                <w:bCs/>
                <w:szCs w:val="24"/>
              </w:rPr>
              <w:fldChar w:fldCharType="separate"/>
            </w:r>
            <w:r w:rsidR="00CF095F">
              <w:rPr>
                <w:rFonts w:cs="Times New Roman"/>
                <w:b/>
                <w:bCs/>
                <w:noProof/>
                <w:sz w:val="20"/>
              </w:rPr>
              <w:t>18</w:t>
            </w:r>
            <w:r w:rsidRPr="00614E56">
              <w:rPr>
                <w:rFonts w:cs="Times New Roman"/>
                <w:b/>
                <w:bCs/>
                <w:szCs w:val="24"/>
              </w:rPr>
              <w:fldChar w:fldCharType="end"/>
            </w:r>
            <w:r w:rsidRPr="00614E56">
              <w:rPr>
                <w:rFonts w:cs="Times New Roman"/>
                <w:sz w:val="20"/>
                <w:lang w:val="es-ES"/>
              </w:rPr>
              <w:t xml:space="preserve"> de </w:t>
            </w:r>
            <w:r w:rsidRPr="00614E56">
              <w:rPr>
                <w:rFonts w:cs="Times New Roman"/>
                <w:b/>
                <w:bCs/>
                <w:szCs w:val="24"/>
              </w:rPr>
              <w:fldChar w:fldCharType="begin"/>
            </w:r>
            <w:r w:rsidRPr="00614E56">
              <w:rPr>
                <w:rFonts w:cs="Times New Roman"/>
                <w:b/>
                <w:bCs/>
                <w:sz w:val="20"/>
              </w:rPr>
              <w:instrText>NUMPAGES</w:instrText>
            </w:r>
            <w:r w:rsidRPr="00614E56">
              <w:rPr>
                <w:rFonts w:cs="Times New Roman"/>
                <w:b/>
                <w:bCs/>
                <w:szCs w:val="24"/>
              </w:rPr>
              <w:fldChar w:fldCharType="separate"/>
            </w:r>
            <w:r w:rsidR="00CF095F">
              <w:rPr>
                <w:rFonts w:cs="Times New Roman"/>
                <w:b/>
                <w:bCs/>
                <w:noProof/>
                <w:sz w:val="20"/>
              </w:rPr>
              <w:t>21</w:t>
            </w:r>
            <w:r w:rsidRPr="00614E56">
              <w:rPr>
                <w:rFonts w:cs="Times New Roman"/>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699A8" w14:textId="77777777" w:rsidR="00D6191B" w:rsidRDefault="00D6191B" w:rsidP="001B1705">
      <w:pPr>
        <w:spacing w:after="0" w:line="240" w:lineRule="auto"/>
      </w:pPr>
      <w:r>
        <w:separator/>
      </w:r>
    </w:p>
  </w:footnote>
  <w:footnote w:type="continuationSeparator" w:id="0">
    <w:p w14:paraId="7E426FBF" w14:textId="77777777" w:rsidR="00D6191B" w:rsidRDefault="00D6191B" w:rsidP="001B17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1DF88" w14:textId="77777777" w:rsidR="004F3112" w:rsidRPr="00136922" w:rsidRDefault="004F3112" w:rsidP="001B1705">
    <w:pPr>
      <w:pStyle w:val="Encabezado"/>
      <w:tabs>
        <w:tab w:val="left" w:pos="5529"/>
        <w:tab w:val="left" w:pos="6663"/>
      </w:tabs>
      <w:rPr>
        <w:rFonts w:ascii="Calibri" w:hAnsi="Calibri"/>
        <w:sz w:val="16"/>
        <w:szCs w:val="16"/>
      </w:rPr>
    </w:pPr>
    <w:r>
      <w:rPr>
        <w:noProof/>
        <w:sz w:val="16"/>
        <w:szCs w:val="16"/>
        <w:lang w:eastAsia="es-AR"/>
      </w:rPr>
      <w:drawing>
        <wp:anchor distT="0" distB="0" distL="114300" distR="114300" simplePos="0" relativeHeight="251659264" behindDoc="0" locked="0" layoutInCell="1" allowOverlap="1" wp14:anchorId="70CAFAFF" wp14:editId="360C05B1">
          <wp:simplePos x="0" y="0"/>
          <wp:positionH relativeFrom="column">
            <wp:posOffset>83185</wp:posOffset>
          </wp:positionH>
          <wp:positionV relativeFrom="paragraph">
            <wp:posOffset>-10795</wp:posOffset>
          </wp:positionV>
          <wp:extent cx="297815" cy="399415"/>
          <wp:effectExtent l="19050" t="0" r="698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l="-4337" t="-3143" r="-7469" b="-3143"/>
                  <a:stretch>
                    <a:fillRect/>
                  </a:stretch>
                </pic:blipFill>
                <pic:spPr bwMode="auto">
                  <a:xfrm>
                    <a:off x="0" y="0"/>
                    <a:ext cx="297815" cy="399415"/>
                  </a:xfrm>
                  <a:prstGeom prst="rect">
                    <a:avLst/>
                  </a:prstGeom>
                  <a:noFill/>
                  <a:ln w="9525">
                    <a:noFill/>
                    <a:miter lim="800000"/>
                    <a:headEnd/>
                    <a:tailEnd/>
                  </a:ln>
                </pic:spPr>
              </pic:pic>
            </a:graphicData>
          </a:graphic>
        </wp:anchor>
      </w:drawing>
    </w:r>
    <w:r w:rsidRPr="00136922">
      <w:rPr>
        <w:sz w:val="16"/>
        <w:szCs w:val="16"/>
      </w:rPr>
      <w:t xml:space="preserve"> </w:t>
    </w:r>
    <w:r>
      <w:rPr>
        <w:sz w:val="16"/>
        <w:szCs w:val="16"/>
      </w:rPr>
      <w:t xml:space="preserve">               </w:t>
    </w:r>
    <w:r w:rsidRPr="00136922">
      <w:rPr>
        <w:rFonts w:ascii="Calibri" w:hAnsi="Calibri"/>
        <w:sz w:val="16"/>
        <w:szCs w:val="16"/>
      </w:rPr>
      <w:t>Universidad Católica de Santiago del Estero - Departamento Académico Rafaela</w:t>
    </w:r>
  </w:p>
  <w:p w14:paraId="6DA91C4D" w14:textId="77777777" w:rsidR="004F3112" w:rsidRPr="00136922" w:rsidRDefault="004F3112" w:rsidP="001B1705">
    <w:pPr>
      <w:pStyle w:val="Encabezado"/>
      <w:tabs>
        <w:tab w:val="left" w:pos="5529"/>
        <w:tab w:val="left" w:pos="6663"/>
      </w:tabs>
      <w:rPr>
        <w:rFonts w:ascii="Calibri" w:hAnsi="Calibri"/>
        <w:sz w:val="16"/>
        <w:szCs w:val="16"/>
      </w:rPr>
    </w:pPr>
    <w:r w:rsidRPr="00136922">
      <w:rPr>
        <w:rFonts w:ascii="Calibri" w:hAnsi="Calibri"/>
        <w:sz w:val="16"/>
        <w:szCs w:val="16"/>
      </w:rPr>
      <w:t xml:space="preserve">                 </w:t>
    </w:r>
    <w:r>
      <w:rPr>
        <w:rFonts w:ascii="Calibri" w:hAnsi="Calibri"/>
        <w:sz w:val="16"/>
        <w:szCs w:val="16"/>
      </w:rPr>
      <w:t xml:space="preserve"> Carrera:</w:t>
    </w:r>
    <w:r w:rsidRPr="00136922">
      <w:rPr>
        <w:rFonts w:ascii="Calibri" w:hAnsi="Calibri"/>
        <w:sz w:val="16"/>
        <w:szCs w:val="16"/>
      </w:rPr>
      <w:t xml:space="preserve"> Ingeniería en Informática</w:t>
    </w:r>
  </w:p>
  <w:p w14:paraId="0BAFA326" w14:textId="77777777" w:rsidR="004F3112" w:rsidRDefault="004F3112" w:rsidP="001B1705">
    <w:pPr>
      <w:pStyle w:val="Encabezado"/>
      <w:pBdr>
        <w:bottom w:val="single" w:sz="6" w:space="1" w:color="auto"/>
      </w:pBdr>
      <w:tabs>
        <w:tab w:val="left" w:pos="5529"/>
        <w:tab w:val="left" w:pos="6663"/>
      </w:tabs>
      <w:rPr>
        <w:rFonts w:ascii="Calibri" w:hAnsi="Calibri"/>
        <w:sz w:val="16"/>
        <w:szCs w:val="16"/>
      </w:rPr>
    </w:pPr>
    <w:r w:rsidRPr="00136922">
      <w:rPr>
        <w:rFonts w:ascii="Calibri" w:hAnsi="Calibri"/>
        <w:sz w:val="16"/>
        <w:szCs w:val="16"/>
      </w:rPr>
      <w:t xml:space="preserve">               </w:t>
    </w:r>
    <w:r>
      <w:rPr>
        <w:rFonts w:ascii="Calibri" w:hAnsi="Calibri"/>
        <w:sz w:val="16"/>
        <w:szCs w:val="16"/>
      </w:rPr>
      <w:t xml:space="preserve">   Cátedra: Administración de Proyectos.</w:t>
    </w:r>
  </w:p>
  <w:p w14:paraId="6C128EF1" w14:textId="77777777" w:rsidR="004F3112" w:rsidRPr="00136922" w:rsidRDefault="004F3112" w:rsidP="001B1705">
    <w:pPr>
      <w:pStyle w:val="Encabezado"/>
      <w:pBdr>
        <w:bottom w:val="single" w:sz="6" w:space="1" w:color="auto"/>
      </w:pBdr>
      <w:tabs>
        <w:tab w:val="left" w:pos="5529"/>
        <w:tab w:val="left" w:pos="6663"/>
      </w:tabs>
      <w:rPr>
        <w:rFonts w:ascii="Calibri" w:hAnsi="Calibri"/>
        <w:sz w:val="16"/>
        <w:szCs w:val="16"/>
      </w:rPr>
    </w:pPr>
    <w:r w:rsidRPr="00136922">
      <w:rPr>
        <w:rFonts w:ascii="Calibri" w:hAnsi="Calibri"/>
        <w:sz w:val="16"/>
        <w:szCs w:val="16"/>
      </w:rPr>
      <w:tab/>
    </w:r>
    <w:r w:rsidRPr="00136922">
      <w:rPr>
        <w:rFonts w:ascii="Calibri" w:hAnsi="Calibri"/>
        <w:sz w:val="16"/>
        <w:szCs w:val="16"/>
      </w:rPr>
      <w:tab/>
    </w:r>
    <w:r w:rsidRPr="00136922">
      <w:rPr>
        <w:rFonts w:ascii="Calibri" w:hAnsi="Calibri"/>
        <w:sz w:val="16"/>
        <w:szCs w:val="16"/>
      </w:rPr>
      <w:tab/>
    </w:r>
    <w:r w:rsidRPr="00136922">
      <w:rPr>
        <w:rFonts w:ascii="Calibri" w:hAnsi="Calibri"/>
        <w:sz w:val="16"/>
        <w:szCs w:val="16"/>
      </w:rPr>
      <w:tab/>
    </w:r>
  </w:p>
  <w:p w14:paraId="1F029EDA" w14:textId="77777777" w:rsidR="004F3112" w:rsidRDefault="004F31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31B3"/>
    <w:multiLevelType w:val="hybridMultilevel"/>
    <w:tmpl w:val="8F1248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9713A9"/>
    <w:multiLevelType w:val="hybridMultilevel"/>
    <w:tmpl w:val="C70A531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0555351D"/>
    <w:multiLevelType w:val="hybridMultilevel"/>
    <w:tmpl w:val="D3F2A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8833DD"/>
    <w:multiLevelType w:val="hybridMultilevel"/>
    <w:tmpl w:val="9586DF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38518A3"/>
    <w:multiLevelType w:val="hybridMultilevel"/>
    <w:tmpl w:val="BFC0DD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3DB5F3B"/>
    <w:multiLevelType w:val="hybridMultilevel"/>
    <w:tmpl w:val="A086D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55B6C37"/>
    <w:multiLevelType w:val="hybridMultilevel"/>
    <w:tmpl w:val="8F983C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85D586F"/>
    <w:multiLevelType w:val="hybridMultilevel"/>
    <w:tmpl w:val="6D025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A306AA7"/>
    <w:multiLevelType w:val="hybridMultilevel"/>
    <w:tmpl w:val="C63EED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BFD79EF"/>
    <w:multiLevelType w:val="hybridMultilevel"/>
    <w:tmpl w:val="3BF0E4D6"/>
    <w:lvl w:ilvl="0" w:tplc="39CCC90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2B77BB7"/>
    <w:multiLevelType w:val="hybridMultilevel"/>
    <w:tmpl w:val="588C8F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A20222"/>
    <w:multiLevelType w:val="hybridMultilevel"/>
    <w:tmpl w:val="F8C661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3B742B"/>
    <w:multiLevelType w:val="hybridMultilevel"/>
    <w:tmpl w:val="D6FACA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6971F82"/>
    <w:multiLevelType w:val="hybridMultilevel"/>
    <w:tmpl w:val="F68A9EA0"/>
    <w:lvl w:ilvl="0" w:tplc="2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034A1"/>
    <w:multiLevelType w:val="hybridMultilevel"/>
    <w:tmpl w:val="D4D6A5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B8140E9"/>
    <w:multiLevelType w:val="hybridMultilevel"/>
    <w:tmpl w:val="C16E392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6" w15:restartNumberingAfterBreak="0">
    <w:nsid w:val="2ECC0542"/>
    <w:multiLevelType w:val="hybridMultilevel"/>
    <w:tmpl w:val="D848E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26F7A7C"/>
    <w:multiLevelType w:val="multilevel"/>
    <w:tmpl w:val="742C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63A87"/>
    <w:multiLevelType w:val="hybridMultilevel"/>
    <w:tmpl w:val="4C104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16BB4"/>
    <w:multiLevelType w:val="hybridMultilevel"/>
    <w:tmpl w:val="51E05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9CF6D42"/>
    <w:multiLevelType w:val="hybridMultilevel"/>
    <w:tmpl w:val="8FEA8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8531F4"/>
    <w:multiLevelType w:val="hybridMultilevel"/>
    <w:tmpl w:val="4D9E1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3764438"/>
    <w:multiLevelType w:val="hybridMultilevel"/>
    <w:tmpl w:val="90F0E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1018C6"/>
    <w:multiLevelType w:val="hybridMultilevel"/>
    <w:tmpl w:val="00C830E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BEA6B42"/>
    <w:multiLevelType w:val="hybridMultilevel"/>
    <w:tmpl w:val="EA66E6F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03F1099"/>
    <w:multiLevelType w:val="hybridMultilevel"/>
    <w:tmpl w:val="BF1ABE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ED37372"/>
    <w:multiLevelType w:val="hybridMultilevel"/>
    <w:tmpl w:val="7C24FB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5267800"/>
    <w:multiLevelType w:val="hybridMultilevel"/>
    <w:tmpl w:val="C1521D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7844553"/>
    <w:multiLevelType w:val="hybridMultilevel"/>
    <w:tmpl w:val="6268ACD2"/>
    <w:lvl w:ilvl="0" w:tplc="2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96AAD"/>
    <w:multiLevelType w:val="hybridMultilevel"/>
    <w:tmpl w:val="E4D8B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EB36DBA"/>
    <w:multiLevelType w:val="hybridMultilevel"/>
    <w:tmpl w:val="00C830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20"/>
  </w:num>
  <w:num w:numId="3">
    <w:abstractNumId w:val="0"/>
  </w:num>
  <w:num w:numId="4">
    <w:abstractNumId w:val="17"/>
  </w:num>
  <w:num w:numId="5">
    <w:abstractNumId w:val="10"/>
  </w:num>
  <w:num w:numId="6">
    <w:abstractNumId w:val="29"/>
  </w:num>
  <w:num w:numId="7">
    <w:abstractNumId w:val="7"/>
  </w:num>
  <w:num w:numId="8">
    <w:abstractNumId w:val="4"/>
  </w:num>
  <w:num w:numId="9">
    <w:abstractNumId w:val="27"/>
  </w:num>
  <w:num w:numId="10">
    <w:abstractNumId w:val="9"/>
  </w:num>
  <w:num w:numId="11">
    <w:abstractNumId w:val="13"/>
  </w:num>
  <w:num w:numId="12">
    <w:abstractNumId w:val="28"/>
  </w:num>
  <w:num w:numId="13">
    <w:abstractNumId w:val="5"/>
  </w:num>
  <w:num w:numId="14">
    <w:abstractNumId w:val="8"/>
  </w:num>
  <w:num w:numId="15">
    <w:abstractNumId w:val="1"/>
  </w:num>
  <w:num w:numId="16">
    <w:abstractNumId w:val="30"/>
  </w:num>
  <w:num w:numId="17">
    <w:abstractNumId w:val="12"/>
  </w:num>
  <w:num w:numId="18">
    <w:abstractNumId w:val="2"/>
  </w:num>
  <w:num w:numId="19">
    <w:abstractNumId w:val="21"/>
  </w:num>
  <w:num w:numId="20">
    <w:abstractNumId w:val="26"/>
  </w:num>
  <w:num w:numId="21">
    <w:abstractNumId w:val="16"/>
  </w:num>
  <w:num w:numId="22">
    <w:abstractNumId w:val="19"/>
  </w:num>
  <w:num w:numId="23">
    <w:abstractNumId w:val="24"/>
  </w:num>
  <w:num w:numId="24">
    <w:abstractNumId w:val="15"/>
  </w:num>
  <w:num w:numId="25">
    <w:abstractNumId w:val="23"/>
  </w:num>
  <w:num w:numId="26">
    <w:abstractNumId w:val="25"/>
  </w:num>
  <w:num w:numId="27">
    <w:abstractNumId w:val="6"/>
  </w:num>
  <w:num w:numId="28">
    <w:abstractNumId w:val="22"/>
  </w:num>
  <w:num w:numId="29">
    <w:abstractNumId w:val="14"/>
  </w:num>
  <w:num w:numId="30">
    <w:abstractNumId w:val="18"/>
  </w:num>
  <w:num w:numId="3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Carlos R">
    <w15:presenceInfo w15:providerId="None" w15:userId="Juan Carlos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93E"/>
    <w:rsid w:val="00003649"/>
    <w:rsid w:val="0002111C"/>
    <w:rsid w:val="000245A9"/>
    <w:rsid w:val="000337D0"/>
    <w:rsid w:val="00046C64"/>
    <w:rsid w:val="00053488"/>
    <w:rsid w:val="00072B0A"/>
    <w:rsid w:val="000B7063"/>
    <w:rsid w:val="000B7220"/>
    <w:rsid w:val="00103057"/>
    <w:rsid w:val="00140A04"/>
    <w:rsid w:val="001614DD"/>
    <w:rsid w:val="0017304B"/>
    <w:rsid w:val="0017493F"/>
    <w:rsid w:val="00186059"/>
    <w:rsid w:val="0018670B"/>
    <w:rsid w:val="0019793E"/>
    <w:rsid w:val="001B1705"/>
    <w:rsid w:val="002266DD"/>
    <w:rsid w:val="00232F5E"/>
    <w:rsid w:val="002563AC"/>
    <w:rsid w:val="00276BEA"/>
    <w:rsid w:val="00282276"/>
    <w:rsid w:val="0029470F"/>
    <w:rsid w:val="002E1EFA"/>
    <w:rsid w:val="002E471B"/>
    <w:rsid w:val="00310F11"/>
    <w:rsid w:val="003343B0"/>
    <w:rsid w:val="0036554C"/>
    <w:rsid w:val="003850BD"/>
    <w:rsid w:val="003B793B"/>
    <w:rsid w:val="004119BC"/>
    <w:rsid w:val="00457458"/>
    <w:rsid w:val="004D2EE7"/>
    <w:rsid w:val="004E025B"/>
    <w:rsid w:val="004F3112"/>
    <w:rsid w:val="00507FD0"/>
    <w:rsid w:val="005462FD"/>
    <w:rsid w:val="005566BE"/>
    <w:rsid w:val="00596608"/>
    <w:rsid w:val="005D23D7"/>
    <w:rsid w:val="005D5422"/>
    <w:rsid w:val="005E491E"/>
    <w:rsid w:val="006047A7"/>
    <w:rsid w:val="00614E56"/>
    <w:rsid w:val="00622724"/>
    <w:rsid w:val="0064499E"/>
    <w:rsid w:val="00662693"/>
    <w:rsid w:val="00671A02"/>
    <w:rsid w:val="00671BDB"/>
    <w:rsid w:val="00687ABD"/>
    <w:rsid w:val="006F5793"/>
    <w:rsid w:val="00705A65"/>
    <w:rsid w:val="007462CA"/>
    <w:rsid w:val="00754856"/>
    <w:rsid w:val="00786F13"/>
    <w:rsid w:val="007F5F5A"/>
    <w:rsid w:val="007F66F1"/>
    <w:rsid w:val="00812AC8"/>
    <w:rsid w:val="008346C4"/>
    <w:rsid w:val="00850F6A"/>
    <w:rsid w:val="0089772D"/>
    <w:rsid w:val="008B4388"/>
    <w:rsid w:val="008D0906"/>
    <w:rsid w:val="009471C2"/>
    <w:rsid w:val="00952E5F"/>
    <w:rsid w:val="0096651E"/>
    <w:rsid w:val="009F334E"/>
    <w:rsid w:val="00A4291E"/>
    <w:rsid w:val="00A473CE"/>
    <w:rsid w:val="00A56BE5"/>
    <w:rsid w:val="00A63695"/>
    <w:rsid w:val="00A64C20"/>
    <w:rsid w:val="00A71070"/>
    <w:rsid w:val="00AB0A82"/>
    <w:rsid w:val="00AD477F"/>
    <w:rsid w:val="00B169FC"/>
    <w:rsid w:val="00B440AA"/>
    <w:rsid w:val="00B803D7"/>
    <w:rsid w:val="00BE769D"/>
    <w:rsid w:val="00BF47AD"/>
    <w:rsid w:val="00C634A8"/>
    <w:rsid w:val="00C90B3F"/>
    <w:rsid w:val="00CF095F"/>
    <w:rsid w:val="00D058E0"/>
    <w:rsid w:val="00D1706F"/>
    <w:rsid w:val="00D6191B"/>
    <w:rsid w:val="00D61AEA"/>
    <w:rsid w:val="00D73BEB"/>
    <w:rsid w:val="00D87E10"/>
    <w:rsid w:val="00DA32C9"/>
    <w:rsid w:val="00DD21BF"/>
    <w:rsid w:val="00E57E32"/>
    <w:rsid w:val="00E64A63"/>
    <w:rsid w:val="00E7306E"/>
    <w:rsid w:val="00E85F3A"/>
    <w:rsid w:val="00EF5122"/>
    <w:rsid w:val="00F77321"/>
    <w:rsid w:val="00FF43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A58BF"/>
  <w15:docId w15:val="{FEE602F2-42CE-4F4E-A5FD-8FBCAE0D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608"/>
    <w:pPr>
      <w:jc w:val="both"/>
    </w:pPr>
    <w:rPr>
      <w:rFonts w:ascii="Times New Roman" w:hAnsi="Times New Roman"/>
    </w:rPr>
  </w:style>
  <w:style w:type="paragraph" w:styleId="Ttulo1">
    <w:name w:val="heading 1"/>
    <w:basedOn w:val="Normal"/>
    <w:next w:val="Normal"/>
    <w:link w:val="Ttulo1Car"/>
    <w:uiPriority w:val="9"/>
    <w:qFormat/>
    <w:rsid w:val="00596608"/>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6608"/>
    <w:pPr>
      <w:keepNext/>
      <w:keepLines/>
      <w:spacing w:before="200" w:after="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2563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979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19793E"/>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96608"/>
    <w:rPr>
      <w:rFonts w:ascii="Times New Roman" w:eastAsiaTheme="majorEastAsia" w:hAnsi="Times New Roman" w:cstheme="majorBidi"/>
      <w:b/>
      <w:bCs/>
      <w:color w:val="365F91" w:themeColor="accent1" w:themeShade="BF"/>
      <w:sz w:val="28"/>
      <w:szCs w:val="28"/>
    </w:rPr>
  </w:style>
  <w:style w:type="character" w:customStyle="1" w:styleId="Ttulo2Car">
    <w:name w:val="Título 2 Car"/>
    <w:basedOn w:val="Fuentedeprrafopredeter"/>
    <w:link w:val="Ttulo2"/>
    <w:uiPriority w:val="9"/>
    <w:rsid w:val="00596608"/>
    <w:rPr>
      <w:rFonts w:ascii="Times New Roman" w:eastAsiaTheme="majorEastAsia" w:hAnsi="Times New Roman" w:cstheme="majorBidi"/>
      <w:b/>
      <w:bCs/>
      <w:color w:val="4F81BD" w:themeColor="accent1"/>
      <w:sz w:val="26"/>
      <w:szCs w:val="26"/>
    </w:rPr>
  </w:style>
  <w:style w:type="character" w:customStyle="1" w:styleId="Ttulo3Car">
    <w:name w:val="Título 3 Car"/>
    <w:basedOn w:val="Fuentedeprrafopredeter"/>
    <w:link w:val="Ttulo3"/>
    <w:uiPriority w:val="9"/>
    <w:rsid w:val="002563AC"/>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2563AC"/>
    <w:rPr>
      <w:color w:val="0000FF" w:themeColor="hyperlink"/>
      <w:u w:val="single"/>
    </w:rPr>
  </w:style>
  <w:style w:type="paragraph" w:styleId="Prrafodelista">
    <w:name w:val="List Paragraph"/>
    <w:basedOn w:val="Normal"/>
    <w:uiPriority w:val="34"/>
    <w:qFormat/>
    <w:rsid w:val="001B1705"/>
    <w:pPr>
      <w:ind w:left="720"/>
      <w:contextualSpacing/>
    </w:pPr>
  </w:style>
  <w:style w:type="paragraph" w:styleId="Encabezado">
    <w:name w:val="header"/>
    <w:basedOn w:val="Normal"/>
    <w:link w:val="EncabezadoCar"/>
    <w:unhideWhenUsed/>
    <w:rsid w:val="001B1705"/>
    <w:pPr>
      <w:tabs>
        <w:tab w:val="center" w:pos="4419"/>
        <w:tab w:val="right" w:pos="8838"/>
      </w:tabs>
      <w:spacing w:after="0" w:line="240" w:lineRule="auto"/>
    </w:pPr>
  </w:style>
  <w:style w:type="character" w:customStyle="1" w:styleId="EncabezadoCar">
    <w:name w:val="Encabezado Car"/>
    <w:basedOn w:val="Fuentedeprrafopredeter"/>
    <w:link w:val="Encabezado"/>
    <w:rsid w:val="001B1705"/>
  </w:style>
  <w:style w:type="paragraph" w:styleId="Piedepgina">
    <w:name w:val="footer"/>
    <w:basedOn w:val="Normal"/>
    <w:link w:val="PiedepginaCar"/>
    <w:uiPriority w:val="99"/>
    <w:unhideWhenUsed/>
    <w:rsid w:val="001B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1705"/>
  </w:style>
  <w:style w:type="paragraph" w:styleId="Textodeglobo">
    <w:name w:val="Balloon Text"/>
    <w:basedOn w:val="Normal"/>
    <w:link w:val="TextodegloboCar"/>
    <w:uiPriority w:val="99"/>
    <w:semiHidden/>
    <w:unhideWhenUsed/>
    <w:rsid w:val="00B440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0AA"/>
    <w:rPr>
      <w:rFonts w:ascii="Tahoma" w:hAnsi="Tahoma" w:cs="Tahoma"/>
      <w:sz w:val="16"/>
      <w:szCs w:val="16"/>
    </w:rPr>
  </w:style>
  <w:style w:type="paragraph" w:styleId="Bibliografa">
    <w:name w:val="Bibliography"/>
    <w:basedOn w:val="Normal"/>
    <w:next w:val="Normal"/>
    <w:uiPriority w:val="37"/>
    <w:unhideWhenUsed/>
    <w:rsid w:val="00D61AEA"/>
  </w:style>
  <w:style w:type="paragraph" w:styleId="Sinespaciado">
    <w:name w:val="No Spacing"/>
    <w:link w:val="SinespaciadoCar"/>
    <w:uiPriority w:val="1"/>
    <w:qFormat/>
    <w:rsid w:val="00A64C2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64C20"/>
    <w:rPr>
      <w:rFonts w:eastAsiaTheme="minorEastAsia"/>
      <w:lang w:eastAsia="es-AR"/>
    </w:rPr>
  </w:style>
  <w:style w:type="paragraph" w:styleId="TtulodeTDC">
    <w:name w:val="TOC Heading"/>
    <w:basedOn w:val="Ttulo1"/>
    <w:next w:val="Normal"/>
    <w:uiPriority w:val="39"/>
    <w:semiHidden/>
    <w:unhideWhenUsed/>
    <w:qFormat/>
    <w:rsid w:val="00A64C20"/>
    <w:pPr>
      <w:outlineLvl w:val="9"/>
    </w:pPr>
    <w:rPr>
      <w:lang w:eastAsia="es-AR"/>
    </w:rPr>
  </w:style>
  <w:style w:type="paragraph" w:styleId="TDC1">
    <w:name w:val="toc 1"/>
    <w:basedOn w:val="Normal"/>
    <w:next w:val="Normal"/>
    <w:autoRedefine/>
    <w:uiPriority w:val="39"/>
    <w:unhideWhenUsed/>
    <w:rsid w:val="00A64C20"/>
    <w:pPr>
      <w:spacing w:after="100"/>
    </w:pPr>
  </w:style>
  <w:style w:type="paragraph" w:styleId="TDC2">
    <w:name w:val="toc 2"/>
    <w:basedOn w:val="Normal"/>
    <w:next w:val="Normal"/>
    <w:autoRedefine/>
    <w:uiPriority w:val="39"/>
    <w:unhideWhenUsed/>
    <w:rsid w:val="00A64C20"/>
    <w:pPr>
      <w:spacing w:after="100"/>
      <w:ind w:left="220"/>
    </w:pPr>
  </w:style>
  <w:style w:type="paragraph" w:styleId="TDC3">
    <w:name w:val="toc 3"/>
    <w:basedOn w:val="Normal"/>
    <w:next w:val="Normal"/>
    <w:autoRedefine/>
    <w:uiPriority w:val="39"/>
    <w:unhideWhenUsed/>
    <w:rsid w:val="00A64C20"/>
    <w:pPr>
      <w:spacing w:after="100"/>
      <w:ind w:left="440"/>
    </w:pPr>
  </w:style>
  <w:style w:type="table" w:styleId="Cuadrculaclara-nfasis1">
    <w:name w:val="Light Grid Accent 1"/>
    <w:basedOn w:val="Tablanormal"/>
    <w:uiPriority w:val="62"/>
    <w:rsid w:val="005D23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3">
    <w:name w:val="Light Grid Accent 3"/>
    <w:basedOn w:val="Tablanormal"/>
    <w:uiPriority w:val="62"/>
    <w:rsid w:val="00A71070"/>
    <w:pPr>
      <w:spacing w:after="0" w:line="240" w:lineRule="auto"/>
    </w:pPr>
    <w:rPr>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Tablaconcuadrcula">
    <w:name w:val="Table Grid"/>
    <w:basedOn w:val="Tablanormal"/>
    <w:uiPriority w:val="59"/>
    <w:rsid w:val="002E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71BDB"/>
    <w:rPr>
      <w:sz w:val="16"/>
      <w:szCs w:val="16"/>
    </w:rPr>
  </w:style>
  <w:style w:type="paragraph" w:styleId="Textocomentario">
    <w:name w:val="annotation text"/>
    <w:basedOn w:val="Normal"/>
    <w:link w:val="TextocomentarioCar"/>
    <w:uiPriority w:val="99"/>
    <w:semiHidden/>
    <w:unhideWhenUsed/>
    <w:rsid w:val="00671B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1BDB"/>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671BDB"/>
    <w:rPr>
      <w:b/>
      <w:bCs/>
    </w:rPr>
  </w:style>
  <w:style w:type="character" w:customStyle="1" w:styleId="AsuntodelcomentarioCar">
    <w:name w:val="Asunto del comentario Car"/>
    <w:basedOn w:val="TextocomentarioCar"/>
    <w:link w:val="Asuntodelcomentario"/>
    <w:uiPriority w:val="99"/>
    <w:semiHidden/>
    <w:rsid w:val="00671BDB"/>
    <w:rPr>
      <w:rFonts w:ascii="Times New Roman" w:hAnsi="Times New Roman"/>
      <w:b/>
      <w:bCs/>
      <w:sz w:val="20"/>
      <w:szCs w:val="20"/>
    </w:rPr>
  </w:style>
  <w:style w:type="paragraph" w:styleId="Revisin">
    <w:name w:val="Revision"/>
    <w:hidden/>
    <w:uiPriority w:val="99"/>
    <w:semiHidden/>
    <w:rsid w:val="00671BDB"/>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1203">
      <w:bodyDiv w:val="1"/>
      <w:marLeft w:val="0"/>
      <w:marRight w:val="0"/>
      <w:marTop w:val="0"/>
      <w:marBottom w:val="0"/>
      <w:divBdr>
        <w:top w:val="none" w:sz="0" w:space="0" w:color="auto"/>
        <w:left w:val="none" w:sz="0" w:space="0" w:color="auto"/>
        <w:bottom w:val="none" w:sz="0" w:space="0" w:color="auto"/>
        <w:right w:val="none" w:sz="0" w:space="0" w:color="auto"/>
      </w:divBdr>
    </w:div>
    <w:div w:id="67047179">
      <w:bodyDiv w:val="1"/>
      <w:marLeft w:val="0"/>
      <w:marRight w:val="0"/>
      <w:marTop w:val="0"/>
      <w:marBottom w:val="0"/>
      <w:divBdr>
        <w:top w:val="none" w:sz="0" w:space="0" w:color="auto"/>
        <w:left w:val="none" w:sz="0" w:space="0" w:color="auto"/>
        <w:bottom w:val="none" w:sz="0" w:space="0" w:color="auto"/>
        <w:right w:val="none" w:sz="0" w:space="0" w:color="auto"/>
      </w:divBdr>
    </w:div>
    <w:div w:id="115875464">
      <w:bodyDiv w:val="1"/>
      <w:marLeft w:val="0"/>
      <w:marRight w:val="0"/>
      <w:marTop w:val="0"/>
      <w:marBottom w:val="0"/>
      <w:divBdr>
        <w:top w:val="none" w:sz="0" w:space="0" w:color="auto"/>
        <w:left w:val="none" w:sz="0" w:space="0" w:color="auto"/>
        <w:bottom w:val="none" w:sz="0" w:space="0" w:color="auto"/>
        <w:right w:val="none" w:sz="0" w:space="0" w:color="auto"/>
      </w:divBdr>
    </w:div>
    <w:div w:id="141316176">
      <w:bodyDiv w:val="1"/>
      <w:marLeft w:val="0"/>
      <w:marRight w:val="0"/>
      <w:marTop w:val="0"/>
      <w:marBottom w:val="0"/>
      <w:divBdr>
        <w:top w:val="none" w:sz="0" w:space="0" w:color="auto"/>
        <w:left w:val="none" w:sz="0" w:space="0" w:color="auto"/>
        <w:bottom w:val="none" w:sz="0" w:space="0" w:color="auto"/>
        <w:right w:val="none" w:sz="0" w:space="0" w:color="auto"/>
      </w:divBdr>
    </w:div>
    <w:div w:id="242301682">
      <w:bodyDiv w:val="1"/>
      <w:marLeft w:val="0"/>
      <w:marRight w:val="0"/>
      <w:marTop w:val="0"/>
      <w:marBottom w:val="0"/>
      <w:divBdr>
        <w:top w:val="none" w:sz="0" w:space="0" w:color="auto"/>
        <w:left w:val="none" w:sz="0" w:space="0" w:color="auto"/>
        <w:bottom w:val="none" w:sz="0" w:space="0" w:color="auto"/>
        <w:right w:val="none" w:sz="0" w:space="0" w:color="auto"/>
      </w:divBdr>
    </w:div>
    <w:div w:id="281572432">
      <w:bodyDiv w:val="1"/>
      <w:marLeft w:val="0"/>
      <w:marRight w:val="0"/>
      <w:marTop w:val="0"/>
      <w:marBottom w:val="0"/>
      <w:divBdr>
        <w:top w:val="none" w:sz="0" w:space="0" w:color="auto"/>
        <w:left w:val="none" w:sz="0" w:space="0" w:color="auto"/>
        <w:bottom w:val="none" w:sz="0" w:space="0" w:color="auto"/>
        <w:right w:val="none" w:sz="0" w:space="0" w:color="auto"/>
      </w:divBdr>
    </w:div>
    <w:div w:id="341470129">
      <w:bodyDiv w:val="1"/>
      <w:marLeft w:val="0"/>
      <w:marRight w:val="0"/>
      <w:marTop w:val="0"/>
      <w:marBottom w:val="0"/>
      <w:divBdr>
        <w:top w:val="none" w:sz="0" w:space="0" w:color="auto"/>
        <w:left w:val="none" w:sz="0" w:space="0" w:color="auto"/>
        <w:bottom w:val="none" w:sz="0" w:space="0" w:color="auto"/>
        <w:right w:val="none" w:sz="0" w:space="0" w:color="auto"/>
      </w:divBdr>
    </w:div>
    <w:div w:id="513769086">
      <w:bodyDiv w:val="1"/>
      <w:marLeft w:val="0"/>
      <w:marRight w:val="0"/>
      <w:marTop w:val="0"/>
      <w:marBottom w:val="0"/>
      <w:divBdr>
        <w:top w:val="none" w:sz="0" w:space="0" w:color="auto"/>
        <w:left w:val="none" w:sz="0" w:space="0" w:color="auto"/>
        <w:bottom w:val="none" w:sz="0" w:space="0" w:color="auto"/>
        <w:right w:val="none" w:sz="0" w:space="0" w:color="auto"/>
      </w:divBdr>
    </w:div>
    <w:div w:id="590547880">
      <w:bodyDiv w:val="1"/>
      <w:marLeft w:val="0"/>
      <w:marRight w:val="0"/>
      <w:marTop w:val="0"/>
      <w:marBottom w:val="0"/>
      <w:divBdr>
        <w:top w:val="none" w:sz="0" w:space="0" w:color="auto"/>
        <w:left w:val="none" w:sz="0" w:space="0" w:color="auto"/>
        <w:bottom w:val="none" w:sz="0" w:space="0" w:color="auto"/>
        <w:right w:val="none" w:sz="0" w:space="0" w:color="auto"/>
      </w:divBdr>
    </w:div>
    <w:div w:id="781918605">
      <w:bodyDiv w:val="1"/>
      <w:marLeft w:val="0"/>
      <w:marRight w:val="0"/>
      <w:marTop w:val="0"/>
      <w:marBottom w:val="0"/>
      <w:divBdr>
        <w:top w:val="none" w:sz="0" w:space="0" w:color="auto"/>
        <w:left w:val="none" w:sz="0" w:space="0" w:color="auto"/>
        <w:bottom w:val="none" w:sz="0" w:space="0" w:color="auto"/>
        <w:right w:val="none" w:sz="0" w:space="0" w:color="auto"/>
      </w:divBdr>
    </w:div>
    <w:div w:id="894318927">
      <w:bodyDiv w:val="1"/>
      <w:marLeft w:val="0"/>
      <w:marRight w:val="0"/>
      <w:marTop w:val="0"/>
      <w:marBottom w:val="0"/>
      <w:divBdr>
        <w:top w:val="none" w:sz="0" w:space="0" w:color="auto"/>
        <w:left w:val="none" w:sz="0" w:space="0" w:color="auto"/>
        <w:bottom w:val="none" w:sz="0" w:space="0" w:color="auto"/>
        <w:right w:val="none" w:sz="0" w:space="0" w:color="auto"/>
      </w:divBdr>
    </w:div>
    <w:div w:id="967318729">
      <w:bodyDiv w:val="1"/>
      <w:marLeft w:val="0"/>
      <w:marRight w:val="0"/>
      <w:marTop w:val="0"/>
      <w:marBottom w:val="0"/>
      <w:divBdr>
        <w:top w:val="none" w:sz="0" w:space="0" w:color="auto"/>
        <w:left w:val="none" w:sz="0" w:space="0" w:color="auto"/>
        <w:bottom w:val="none" w:sz="0" w:space="0" w:color="auto"/>
        <w:right w:val="none" w:sz="0" w:space="0" w:color="auto"/>
      </w:divBdr>
    </w:div>
    <w:div w:id="1039814852">
      <w:bodyDiv w:val="1"/>
      <w:marLeft w:val="0"/>
      <w:marRight w:val="0"/>
      <w:marTop w:val="0"/>
      <w:marBottom w:val="0"/>
      <w:divBdr>
        <w:top w:val="none" w:sz="0" w:space="0" w:color="auto"/>
        <w:left w:val="none" w:sz="0" w:space="0" w:color="auto"/>
        <w:bottom w:val="none" w:sz="0" w:space="0" w:color="auto"/>
        <w:right w:val="none" w:sz="0" w:space="0" w:color="auto"/>
      </w:divBdr>
    </w:div>
    <w:div w:id="1156535084">
      <w:bodyDiv w:val="1"/>
      <w:marLeft w:val="0"/>
      <w:marRight w:val="0"/>
      <w:marTop w:val="0"/>
      <w:marBottom w:val="0"/>
      <w:divBdr>
        <w:top w:val="none" w:sz="0" w:space="0" w:color="auto"/>
        <w:left w:val="none" w:sz="0" w:space="0" w:color="auto"/>
        <w:bottom w:val="none" w:sz="0" w:space="0" w:color="auto"/>
        <w:right w:val="none" w:sz="0" w:space="0" w:color="auto"/>
      </w:divBdr>
    </w:div>
    <w:div w:id="1358122728">
      <w:bodyDiv w:val="1"/>
      <w:marLeft w:val="0"/>
      <w:marRight w:val="0"/>
      <w:marTop w:val="0"/>
      <w:marBottom w:val="0"/>
      <w:divBdr>
        <w:top w:val="none" w:sz="0" w:space="0" w:color="auto"/>
        <w:left w:val="none" w:sz="0" w:space="0" w:color="auto"/>
        <w:bottom w:val="none" w:sz="0" w:space="0" w:color="auto"/>
        <w:right w:val="none" w:sz="0" w:space="0" w:color="auto"/>
      </w:divBdr>
    </w:div>
    <w:div w:id="1648318672">
      <w:bodyDiv w:val="1"/>
      <w:marLeft w:val="0"/>
      <w:marRight w:val="0"/>
      <w:marTop w:val="0"/>
      <w:marBottom w:val="0"/>
      <w:divBdr>
        <w:top w:val="none" w:sz="0" w:space="0" w:color="auto"/>
        <w:left w:val="none" w:sz="0" w:space="0" w:color="auto"/>
        <w:bottom w:val="none" w:sz="0" w:space="0" w:color="auto"/>
        <w:right w:val="none" w:sz="0" w:space="0" w:color="auto"/>
      </w:divBdr>
    </w:div>
    <w:div w:id="1691295387">
      <w:bodyDiv w:val="1"/>
      <w:marLeft w:val="0"/>
      <w:marRight w:val="0"/>
      <w:marTop w:val="0"/>
      <w:marBottom w:val="0"/>
      <w:divBdr>
        <w:top w:val="none" w:sz="0" w:space="0" w:color="auto"/>
        <w:left w:val="none" w:sz="0" w:space="0" w:color="auto"/>
        <w:bottom w:val="none" w:sz="0" w:space="0" w:color="auto"/>
        <w:right w:val="none" w:sz="0" w:space="0" w:color="auto"/>
      </w:divBdr>
    </w:div>
    <w:div w:id="1797602036">
      <w:bodyDiv w:val="1"/>
      <w:marLeft w:val="0"/>
      <w:marRight w:val="0"/>
      <w:marTop w:val="0"/>
      <w:marBottom w:val="0"/>
      <w:divBdr>
        <w:top w:val="none" w:sz="0" w:space="0" w:color="auto"/>
        <w:left w:val="none" w:sz="0" w:space="0" w:color="auto"/>
        <w:bottom w:val="none" w:sz="0" w:space="0" w:color="auto"/>
        <w:right w:val="none" w:sz="0" w:space="0" w:color="auto"/>
      </w:divBdr>
    </w:div>
    <w:div w:id="1797790230">
      <w:bodyDiv w:val="1"/>
      <w:marLeft w:val="0"/>
      <w:marRight w:val="0"/>
      <w:marTop w:val="0"/>
      <w:marBottom w:val="0"/>
      <w:divBdr>
        <w:top w:val="none" w:sz="0" w:space="0" w:color="auto"/>
        <w:left w:val="none" w:sz="0" w:space="0" w:color="auto"/>
        <w:bottom w:val="none" w:sz="0" w:space="0" w:color="auto"/>
        <w:right w:val="none" w:sz="0" w:space="0" w:color="auto"/>
      </w:divBdr>
    </w:div>
    <w:div w:id="1813674839">
      <w:bodyDiv w:val="1"/>
      <w:marLeft w:val="0"/>
      <w:marRight w:val="0"/>
      <w:marTop w:val="0"/>
      <w:marBottom w:val="0"/>
      <w:divBdr>
        <w:top w:val="none" w:sz="0" w:space="0" w:color="auto"/>
        <w:left w:val="none" w:sz="0" w:space="0" w:color="auto"/>
        <w:bottom w:val="none" w:sz="0" w:space="0" w:color="auto"/>
        <w:right w:val="none" w:sz="0" w:space="0" w:color="auto"/>
      </w:divBdr>
    </w:div>
    <w:div w:id="1949579678">
      <w:bodyDiv w:val="1"/>
      <w:marLeft w:val="0"/>
      <w:marRight w:val="0"/>
      <w:marTop w:val="0"/>
      <w:marBottom w:val="0"/>
      <w:divBdr>
        <w:top w:val="none" w:sz="0" w:space="0" w:color="auto"/>
        <w:left w:val="none" w:sz="0" w:space="0" w:color="auto"/>
        <w:bottom w:val="none" w:sz="0" w:space="0" w:color="auto"/>
        <w:right w:val="none" w:sz="0" w:space="0" w:color="auto"/>
      </w:divBdr>
    </w:div>
    <w:div w:id="1966615238">
      <w:bodyDiv w:val="1"/>
      <w:marLeft w:val="0"/>
      <w:marRight w:val="0"/>
      <w:marTop w:val="0"/>
      <w:marBottom w:val="0"/>
      <w:divBdr>
        <w:top w:val="none" w:sz="0" w:space="0" w:color="auto"/>
        <w:left w:val="none" w:sz="0" w:space="0" w:color="auto"/>
        <w:bottom w:val="none" w:sz="0" w:space="0" w:color="auto"/>
        <w:right w:val="none" w:sz="0" w:space="0" w:color="auto"/>
      </w:divBdr>
    </w:div>
    <w:div w:id="2120683397">
      <w:bodyDiv w:val="1"/>
      <w:marLeft w:val="0"/>
      <w:marRight w:val="0"/>
      <w:marTop w:val="0"/>
      <w:marBottom w:val="0"/>
      <w:divBdr>
        <w:top w:val="none" w:sz="0" w:space="0" w:color="auto"/>
        <w:left w:val="none" w:sz="0" w:space="0" w:color="auto"/>
        <w:bottom w:val="none" w:sz="0" w:space="0" w:color="auto"/>
        <w:right w:val="none" w:sz="0" w:space="0" w:color="auto"/>
      </w:divBdr>
    </w:div>
    <w:div w:id="21220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QuickStyle" Target="diagrams/quickStyle2.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comments" Target="comments.xml"/><Relationship Id="rId28" Type="http://schemas.microsoft.com/office/2011/relationships/people" Target="people.xml"/><Relationship Id="rId10" Type="http://schemas.openxmlformats.org/officeDocument/2006/relationships/diagramData" Target="diagrams/data1.xml"/><Relationship Id="rId19" Type="http://schemas.openxmlformats.org/officeDocument/2006/relationships/diagramLayout" Target="diagrams/layout2.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microsoft.com/office/2007/relationships/diagramDrawing" Target="diagrams/drawing2.xml"/><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1EBA21-DDB2-4643-9F54-3D95A006327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F913A0E-EBDA-4B9F-8489-E96BFD6DC6DE}">
      <dgm:prSet phldrT="[Texto]" custT="1"/>
      <dgm:spPr/>
      <dgm:t>
        <a:bodyPr/>
        <a:lstStyle/>
        <a:p>
          <a:r>
            <a:rPr lang="es-AR" sz="800"/>
            <a:t>Aplicativo Business Intelligence para toma de decisiones – Empresa Arla Foods</a:t>
          </a:r>
        </a:p>
      </dgm:t>
    </dgm:pt>
    <dgm:pt modelId="{33745CB0-E81A-4FCC-87D3-59D1E2228C36}" type="parTrans" cxnId="{11BC3A93-833D-464E-8ECE-FD8AF4D66C9D}">
      <dgm:prSet/>
      <dgm:spPr/>
      <dgm:t>
        <a:bodyPr/>
        <a:lstStyle/>
        <a:p>
          <a:endParaRPr lang="es-AR" sz="2800"/>
        </a:p>
      </dgm:t>
    </dgm:pt>
    <dgm:pt modelId="{77D15FC3-1097-470E-904B-63F84AAC6E78}" type="sibTrans" cxnId="{11BC3A93-833D-464E-8ECE-FD8AF4D66C9D}">
      <dgm:prSet/>
      <dgm:spPr/>
      <dgm:t>
        <a:bodyPr/>
        <a:lstStyle/>
        <a:p>
          <a:endParaRPr lang="es-AR" sz="2800"/>
        </a:p>
      </dgm:t>
    </dgm:pt>
    <dgm:pt modelId="{E36AFAA5-7C13-43EF-A88E-8774A64A1728}">
      <dgm:prSet phldrT="[Texto]" custT="1"/>
      <dgm:spPr/>
      <dgm:t>
        <a:bodyPr/>
        <a:lstStyle/>
        <a:p>
          <a:r>
            <a:rPr lang="es-AR" sz="800"/>
            <a:t>Desarrollo de lo investigado</a:t>
          </a:r>
        </a:p>
      </dgm:t>
    </dgm:pt>
    <dgm:pt modelId="{BF214926-FDD7-45C0-88EC-EA45692DC321}" type="parTrans" cxnId="{A03F8507-FF22-41D1-9196-B08C8EE3C20F}">
      <dgm:prSet/>
      <dgm:spPr/>
      <dgm:t>
        <a:bodyPr/>
        <a:lstStyle/>
        <a:p>
          <a:endParaRPr lang="es-AR" sz="2800"/>
        </a:p>
      </dgm:t>
    </dgm:pt>
    <dgm:pt modelId="{3A2C84C8-4192-4973-9618-610B73CE6F12}" type="sibTrans" cxnId="{A03F8507-FF22-41D1-9196-B08C8EE3C20F}">
      <dgm:prSet/>
      <dgm:spPr/>
      <dgm:t>
        <a:bodyPr/>
        <a:lstStyle/>
        <a:p>
          <a:endParaRPr lang="es-AR" sz="2800"/>
        </a:p>
      </dgm:t>
    </dgm:pt>
    <dgm:pt modelId="{BCF0FC31-45BF-4334-8C2E-F543C0633C12}">
      <dgm:prSet phldrT="[Texto]" custT="1"/>
      <dgm:spPr/>
      <dgm:t>
        <a:bodyPr/>
        <a:lstStyle/>
        <a:p>
          <a:r>
            <a:rPr lang="es-AR" sz="800"/>
            <a:t>Conclusión Investigación</a:t>
          </a:r>
        </a:p>
      </dgm:t>
    </dgm:pt>
    <dgm:pt modelId="{C7C93CE6-F747-4691-A243-DD02B5690300}" type="parTrans" cxnId="{C579BA28-177F-40C7-8E23-B7D3AECD8A68}">
      <dgm:prSet/>
      <dgm:spPr/>
      <dgm:t>
        <a:bodyPr/>
        <a:lstStyle/>
        <a:p>
          <a:endParaRPr lang="es-AR" sz="2800"/>
        </a:p>
      </dgm:t>
    </dgm:pt>
    <dgm:pt modelId="{8BF4F412-FB3C-4DA9-AAB4-6A76030F9116}" type="sibTrans" cxnId="{C579BA28-177F-40C7-8E23-B7D3AECD8A68}">
      <dgm:prSet/>
      <dgm:spPr/>
      <dgm:t>
        <a:bodyPr/>
        <a:lstStyle/>
        <a:p>
          <a:endParaRPr lang="es-AR" sz="2800"/>
        </a:p>
      </dgm:t>
    </dgm:pt>
    <dgm:pt modelId="{B1E852AB-A068-49FC-8753-FAF28F69BD5C}">
      <dgm:prSet phldrT="[Texto]" custT="1"/>
      <dgm:spPr/>
      <dgm:t>
        <a:bodyPr/>
        <a:lstStyle/>
        <a:p>
          <a:r>
            <a:rPr lang="es-AR" sz="800"/>
            <a:t>Investigación del material existente</a:t>
          </a:r>
        </a:p>
      </dgm:t>
    </dgm:pt>
    <dgm:pt modelId="{CC2D1B99-F3D2-452D-9531-7DA5E1232EFF}" type="sibTrans" cxnId="{B033DA71-70D4-438A-8551-8AB811A9ECB3}">
      <dgm:prSet/>
      <dgm:spPr/>
      <dgm:t>
        <a:bodyPr/>
        <a:lstStyle/>
        <a:p>
          <a:endParaRPr lang="es-AR" sz="2800"/>
        </a:p>
      </dgm:t>
    </dgm:pt>
    <dgm:pt modelId="{B3F1CB5B-5058-416A-BBFB-7029D17C52C4}" type="parTrans" cxnId="{B033DA71-70D4-438A-8551-8AB811A9ECB3}">
      <dgm:prSet/>
      <dgm:spPr/>
      <dgm:t>
        <a:bodyPr/>
        <a:lstStyle/>
        <a:p>
          <a:endParaRPr lang="es-AR" sz="2800"/>
        </a:p>
      </dgm:t>
    </dgm:pt>
    <dgm:pt modelId="{566EB279-3D28-47BD-8809-62C4FA82B2CD}">
      <dgm:prSet phldrT="[Texto]" custT="1"/>
      <dgm:spPr/>
      <dgm:t>
        <a:bodyPr/>
        <a:lstStyle/>
        <a:p>
          <a:r>
            <a:rPr lang="es-AR" sz="800"/>
            <a:t>Búsqueda</a:t>
          </a:r>
        </a:p>
      </dgm:t>
    </dgm:pt>
    <dgm:pt modelId="{80E9630C-7973-45EF-858F-4D2B95267560}" type="parTrans" cxnId="{C1105345-4479-4304-BE9E-F5505D35D99C}">
      <dgm:prSet/>
      <dgm:spPr/>
      <dgm:t>
        <a:bodyPr/>
        <a:lstStyle/>
        <a:p>
          <a:endParaRPr lang="es-AR" sz="2800"/>
        </a:p>
      </dgm:t>
    </dgm:pt>
    <dgm:pt modelId="{1313E58B-336C-434B-BA58-3D2CB39CE1F4}" type="sibTrans" cxnId="{C1105345-4479-4304-BE9E-F5505D35D99C}">
      <dgm:prSet/>
      <dgm:spPr/>
      <dgm:t>
        <a:bodyPr/>
        <a:lstStyle/>
        <a:p>
          <a:endParaRPr lang="es-AR" sz="2800"/>
        </a:p>
      </dgm:t>
    </dgm:pt>
    <dgm:pt modelId="{86E2C202-FDE9-4C7A-A6CD-B51411744465}">
      <dgm:prSet phldrT="[Texto]" custT="1"/>
      <dgm:spPr/>
      <dgm:t>
        <a:bodyPr/>
        <a:lstStyle/>
        <a:p>
          <a:r>
            <a:rPr lang="es-AR" sz="800"/>
            <a:t>Selección</a:t>
          </a:r>
        </a:p>
      </dgm:t>
    </dgm:pt>
    <dgm:pt modelId="{06B758D0-5EFD-44B4-82BF-0F59FC8EACBF}" type="parTrans" cxnId="{40FDE48F-1C50-45BB-BF76-5A00902BB6B2}">
      <dgm:prSet/>
      <dgm:spPr/>
      <dgm:t>
        <a:bodyPr/>
        <a:lstStyle/>
        <a:p>
          <a:endParaRPr lang="es-AR" sz="2800"/>
        </a:p>
      </dgm:t>
    </dgm:pt>
    <dgm:pt modelId="{B366DC90-2064-4151-962B-64013300BDE5}" type="sibTrans" cxnId="{40FDE48F-1C50-45BB-BF76-5A00902BB6B2}">
      <dgm:prSet/>
      <dgm:spPr/>
      <dgm:t>
        <a:bodyPr/>
        <a:lstStyle/>
        <a:p>
          <a:endParaRPr lang="es-AR" sz="2800"/>
        </a:p>
      </dgm:t>
    </dgm:pt>
    <dgm:pt modelId="{BBBC00E0-1F0A-415D-ACC3-03653B3637AD}">
      <dgm:prSet phldrT="[Texto]" custT="1"/>
      <dgm:spPr/>
      <dgm:t>
        <a:bodyPr/>
        <a:lstStyle/>
        <a:p>
          <a:r>
            <a:rPr lang="es-AR" sz="800"/>
            <a:t>Lectura</a:t>
          </a:r>
        </a:p>
      </dgm:t>
    </dgm:pt>
    <dgm:pt modelId="{FF3D41F7-5D0F-44D4-9B95-B03D16477782}" type="parTrans" cxnId="{23D11297-4BF1-4D30-AA57-DDF7C755FF05}">
      <dgm:prSet/>
      <dgm:spPr/>
      <dgm:t>
        <a:bodyPr/>
        <a:lstStyle/>
        <a:p>
          <a:endParaRPr lang="es-AR" sz="2800"/>
        </a:p>
      </dgm:t>
    </dgm:pt>
    <dgm:pt modelId="{152F2E79-CCF9-4B00-8355-954B82323631}" type="sibTrans" cxnId="{23D11297-4BF1-4D30-AA57-DDF7C755FF05}">
      <dgm:prSet/>
      <dgm:spPr/>
      <dgm:t>
        <a:bodyPr/>
        <a:lstStyle/>
        <a:p>
          <a:endParaRPr lang="es-AR" sz="2800"/>
        </a:p>
      </dgm:t>
    </dgm:pt>
    <dgm:pt modelId="{110B5EF8-2C1E-4B78-8692-5BB9317A4890}">
      <dgm:prSet phldrT="[Texto]" custT="1"/>
      <dgm:spPr/>
      <dgm:t>
        <a:bodyPr/>
        <a:lstStyle/>
        <a:p>
          <a:r>
            <a:rPr lang="es-AR" sz="800"/>
            <a:t>Introducción</a:t>
          </a:r>
        </a:p>
      </dgm:t>
    </dgm:pt>
    <dgm:pt modelId="{81D28C0E-942E-484C-8BDB-241C71FD78E8}" type="parTrans" cxnId="{1A572063-A62F-44F6-89AA-B5CEFDCB51BB}">
      <dgm:prSet/>
      <dgm:spPr/>
      <dgm:t>
        <a:bodyPr/>
        <a:lstStyle/>
        <a:p>
          <a:endParaRPr lang="es-AR" sz="2800"/>
        </a:p>
      </dgm:t>
    </dgm:pt>
    <dgm:pt modelId="{9CC03D5C-5598-4F0E-A929-265EA7E391F3}" type="sibTrans" cxnId="{1A572063-A62F-44F6-89AA-B5CEFDCB51BB}">
      <dgm:prSet/>
      <dgm:spPr/>
      <dgm:t>
        <a:bodyPr/>
        <a:lstStyle/>
        <a:p>
          <a:endParaRPr lang="es-AR" sz="2800"/>
        </a:p>
      </dgm:t>
    </dgm:pt>
    <dgm:pt modelId="{4EDEBD99-50CC-4178-87E6-71039352D923}">
      <dgm:prSet phldrT="[Texto]" custT="1"/>
      <dgm:spPr/>
      <dgm:t>
        <a:bodyPr/>
        <a:lstStyle/>
        <a:p>
          <a:r>
            <a:rPr lang="es-AR" sz="800"/>
            <a:t>Funcionamiento</a:t>
          </a:r>
        </a:p>
      </dgm:t>
    </dgm:pt>
    <dgm:pt modelId="{E2CBB445-C270-4C39-8470-7C4CA0F2E01B}" type="parTrans" cxnId="{2803CE1B-8DA8-460E-BA3A-8E13178D5202}">
      <dgm:prSet/>
      <dgm:spPr/>
      <dgm:t>
        <a:bodyPr/>
        <a:lstStyle/>
        <a:p>
          <a:endParaRPr lang="es-AR" sz="2800"/>
        </a:p>
      </dgm:t>
    </dgm:pt>
    <dgm:pt modelId="{BDC11A6B-61C8-412A-8769-19CEFBAA78E3}" type="sibTrans" cxnId="{2803CE1B-8DA8-460E-BA3A-8E13178D5202}">
      <dgm:prSet/>
      <dgm:spPr/>
      <dgm:t>
        <a:bodyPr/>
        <a:lstStyle/>
        <a:p>
          <a:endParaRPr lang="es-AR" sz="2800"/>
        </a:p>
      </dgm:t>
    </dgm:pt>
    <dgm:pt modelId="{71EA48FA-985A-490D-B381-C3CE4DF4B5FF}">
      <dgm:prSet phldrT="[Texto]" custT="1"/>
      <dgm:spPr/>
      <dgm:t>
        <a:bodyPr/>
        <a:lstStyle/>
        <a:p>
          <a:r>
            <a:rPr lang="es-AR" sz="800"/>
            <a:t>Ventajas y Desventajas</a:t>
          </a:r>
        </a:p>
      </dgm:t>
    </dgm:pt>
    <dgm:pt modelId="{280487B7-13F3-4338-927E-CD2D52152A0B}" type="parTrans" cxnId="{64CACC2C-73A2-4677-AEA1-1708DE8F1304}">
      <dgm:prSet/>
      <dgm:spPr/>
      <dgm:t>
        <a:bodyPr/>
        <a:lstStyle/>
        <a:p>
          <a:endParaRPr lang="es-AR" sz="2800"/>
        </a:p>
      </dgm:t>
    </dgm:pt>
    <dgm:pt modelId="{E68DA7E4-C687-4369-B599-01A03D011E3E}" type="sibTrans" cxnId="{64CACC2C-73A2-4677-AEA1-1708DE8F1304}">
      <dgm:prSet/>
      <dgm:spPr/>
      <dgm:t>
        <a:bodyPr/>
        <a:lstStyle/>
        <a:p>
          <a:endParaRPr lang="es-AR" sz="2800"/>
        </a:p>
      </dgm:t>
    </dgm:pt>
    <dgm:pt modelId="{F32ADA49-881E-46BD-91B6-25019F81AEE0}">
      <dgm:prSet phldrT="[Texto]" custT="1"/>
      <dgm:spPr/>
      <dgm:t>
        <a:bodyPr/>
        <a:lstStyle/>
        <a:p>
          <a:r>
            <a:rPr lang="es-AR" sz="800"/>
            <a:t>Conclusión y justificación de herramientas seleccionadas</a:t>
          </a:r>
        </a:p>
      </dgm:t>
    </dgm:pt>
    <dgm:pt modelId="{CFB14A69-08C1-4640-940A-9C6E5EA9833E}" type="parTrans" cxnId="{96BE0B00-222E-497C-9AA5-C3962B500378}">
      <dgm:prSet/>
      <dgm:spPr/>
      <dgm:t>
        <a:bodyPr/>
        <a:lstStyle/>
        <a:p>
          <a:endParaRPr lang="es-AR" sz="2800"/>
        </a:p>
      </dgm:t>
    </dgm:pt>
    <dgm:pt modelId="{3FFFA19D-A7AD-4370-8F7F-05EC485DA880}" type="sibTrans" cxnId="{96BE0B00-222E-497C-9AA5-C3962B500378}">
      <dgm:prSet/>
      <dgm:spPr/>
      <dgm:t>
        <a:bodyPr/>
        <a:lstStyle/>
        <a:p>
          <a:endParaRPr lang="es-AR" sz="2800"/>
        </a:p>
      </dgm:t>
    </dgm:pt>
    <dgm:pt modelId="{F53EB359-605F-422F-8CAD-AFFBF4CA5233}">
      <dgm:prSet phldrT="[Texto]" custT="1"/>
      <dgm:spPr/>
      <dgm:t>
        <a:bodyPr/>
        <a:lstStyle/>
        <a:p>
          <a:r>
            <a:rPr lang="es-AR" sz="800"/>
            <a:t>Relevamiento de necesidades</a:t>
          </a:r>
        </a:p>
      </dgm:t>
    </dgm:pt>
    <dgm:pt modelId="{4A440229-8AEB-4D78-B22F-EE7A60BC5888}" type="parTrans" cxnId="{EED9BB42-4DBC-41B8-AA44-270405D9207F}">
      <dgm:prSet/>
      <dgm:spPr/>
      <dgm:t>
        <a:bodyPr/>
        <a:lstStyle/>
        <a:p>
          <a:endParaRPr lang="es-AR" sz="2800"/>
        </a:p>
      </dgm:t>
    </dgm:pt>
    <dgm:pt modelId="{78CC03F4-AE80-41B2-84E8-92E777DD709C}" type="sibTrans" cxnId="{EED9BB42-4DBC-41B8-AA44-270405D9207F}">
      <dgm:prSet/>
      <dgm:spPr/>
      <dgm:t>
        <a:bodyPr/>
        <a:lstStyle/>
        <a:p>
          <a:endParaRPr lang="es-AR" sz="2800"/>
        </a:p>
      </dgm:t>
    </dgm:pt>
    <dgm:pt modelId="{D8E672CF-BCA8-441D-8A8A-C19469E0FF67}">
      <dgm:prSet phldrT="[Texto]" custT="1"/>
      <dgm:spPr/>
      <dgm:t>
        <a:bodyPr/>
        <a:lstStyle/>
        <a:p>
          <a:r>
            <a:rPr lang="es-AR" sz="800"/>
            <a:t>Entrevistas</a:t>
          </a:r>
        </a:p>
      </dgm:t>
    </dgm:pt>
    <dgm:pt modelId="{4E9F80E4-7103-44A6-BB17-EFEFD6114B41}" type="parTrans" cxnId="{48F8B8D5-BB67-429F-A5D4-4EBC8F2634F6}">
      <dgm:prSet/>
      <dgm:spPr/>
      <dgm:t>
        <a:bodyPr/>
        <a:lstStyle/>
        <a:p>
          <a:endParaRPr lang="es-AR" sz="2800"/>
        </a:p>
      </dgm:t>
    </dgm:pt>
    <dgm:pt modelId="{73F6F513-7B77-4C8E-A1DC-D2E7FF75C57D}" type="sibTrans" cxnId="{48F8B8D5-BB67-429F-A5D4-4EBC8F2634F6}">
      <dgm:prSet/>
      <dgm:spPr/>
      <dgm:t>
        <a:bodyPr/>
        <a:lstStyle/>
        <a:p>
          <a:endParaRPr lang="es-AR" sz="2800"/>
        </a:p>
      </dgm:t>
    </dgm:pt>
    <dgm:pt modelId="{04EC3D6A-3CBC-403A-8EA7-601B1917A0E7}">
      <dgm:prSet phldrT="[Texto]" custT="1"/>
      <dgm:spPr/>
      <dgm:t>
        <a:bodyPr/>
        <a:lstStyle/>
        <a:p>
          <a:r>
            <a:rPr lang="es-AR" sz="800"/>
            <a:t>Análisis del negocio</a:t>
          </a:r>
        </a:p>
      </dgm:t>
    </dgm:pt>
    <dgm:pt modelId="{DEB847A3-C0E8-4DDE-8F7B-CD15D2EDBCE9}" type="parTrans" cxnId="{070B2D9D-302F-4A57-BE4F-4F40E25F8281}">
      <dgm:prSet/>
      <dgm:spPr/>
      <dgm:t>
        <a:bodyPr/>
        <a:lstStyle/>
        <a:p>
          <a:endParaRPr lang="es-AR" sz="2800"/>
        </a:p>
      </dgm:t>
    </dgm:pt>
    <dgm:pt modelId="{FCEB155F-0445-4E02-A78F-4725051643EB}" type="sibTrans" cxnId="{070B2D9D-302F-4A57-BE4F-4F40E25F8281}">
      <dgm:prSet/>
      <dgm:spPr/>
      <dgm:t>
        <a:bodyPr/>
        <a:lstStyle/>
        <a:p>
          <a:endParaRPr lang="es-AR" sz="2800"/>
        </a:p>
      </dgm:t>
    </dgm:pt>
    <dgm:pt modelId="{74436FA0-44B1-4A6F-B16D-6997ABB1C94F}">
      <dgm:prSet phldrT="[Texto]" custT="1"/>
      <dgm:spPr/>
      <dgm:t>
        <a:bodyPr/>
        <a:lstStyle/>
        <a:p>
          <a:r>
            <a:rPr lang="es-AR" sz="800"/>
            <a:t>Requerimientos planteados</a:t>
          </a:r>
        </a:p>
      </dgm:t>
    </dgm:pt>
    <dgm:pt modelId="{3ABED140-7BE9-40D9-ACF6-1F0C8C8009CC}" type="parTrans" cxnId="{DB1CA534-210F-41D4-A972-F0DA7C7FC035}">
      <dgm:prSet/>
      <dgm:spPr/>
      <dgm:t>
        <a:bodyPr/>
        <a:lstStyle/>
        <a:p>
          <a:endParaRPr lang="es-AR" sz="2800"/>
        </a:p>
      </dgm:t>
    </dgm:pt>
    <dgm:pt modelId="{E5C6112F-6C11-45EB-BEB0-AED9C7C563DD}" type="sibTrans" cxnId="{DB1CA534-210F-41D4-A972-F0DA7C7FC035}">
      <dgm:prSet/>
      <dgm:spPr/>
      <dgm:t>
        <a:bodyPr/>
        <a:lstStyle/>
        <a:p>
          <a:endParaRPr lang="es-AR" sz="2800"/>
        </a:p>
      </dgm:t>
    </dgm:pt>
    <dgm:pt modelId="{F174C34F-4CAE-4787-BCCC-8CD7D268356F}">
      <dgm:prSet phldrT="[Texto]" custT="1"/>
      <dgm:spPr/>
      <dgm:t>
        <a:bodyPr/>
        <a:lstStyle/>
        <a:p>
          <a:r>
            <a:rPr lang="es-AR" sz="800"/>
            <a:t>Definición de las distintas fuentes de extracción de datos</a:t>
          </a:r>
        </a:p>
      </dgm:t>
    </dgm:pt>
    <dgm:pt modelId="{497A87F2-287D-46A8-AD1E-0EAD0BE0DD80}" type="parTrans" cxnId="{C4416CA2-8319-4CDE-AAC1-45340CDE6D26}">
      <dgm:prSet/>
      <dgm:spPr/>
      <dgm:t>
        <a:bodyPr/>
        <a:lstStyle/>
        <a:p>
          <a:endParaRPr lang="es-AR" sz="2800"/>
        </a:p>
      </dgm:t>
    </dgm:pt>
    <dgm:pt modelId="{A0A2E825-AE44-41BB-9C86-955B72A33CE3}" type="sibTrans" cxnId="{C4416CA2-8319-4CDE-AAC1-45340CDE6D26}">
      <dgm:prSet/>
      <dgm:spPr/>
      <dgm:t>
        <a:bodyPr/>
        <a:lstStyle/>
        <a:p>
          <a:endParaRPr lang="es-AR" sz="2800"/>
        </a:p>
      </dgm:t>
    </dgm:pt>
    <dgm:pt modelId="{A11432DC-9DDF-4744-8B33-C09D2CB05F55}">
      <dgm:prSet custT="1"/>
      <dgm:spPr/>
      <dgm:t>
        <a:bodyPr/>
        <a:lstStyle/>
        <a:p>
          <a:r>
            <a:rPr lang="es-AR" sz="800"/>
            <a:t>Desarrollo de aplicativo</a:t>
          </a:r>
        </a:p>
      </dgm:t>
    </dgm:pt>
    <dgm:pt modelId="{C1CBD325-CF85-4F18-AA5F-3F24FBDF772D}" type="parTrans" cxnId="{5CD3DB2A-F625-4237-A7B4-B5A2FF4FA263}">
      <dgm:prSet/>
      <dgm:spPr/>
      <dgm:t>
        <a:bodyPr/>
        <a:lstStyle/>
        <a:p>
          <a:endParaRPr lang="es-AR" sz="2800"/>
        </a:p>
      </dgm:t>
    </dgm:pt>
    <dgm:pt modelId="{CCC74ED1-E253-4521-8BFC-F92279937194}" type="sibTrans" cxnId="{5CD3DB2A-F625-4237-A7B4-B5A2FF4FA263}">
      <dgm:prSet/>
      <dgm:spPr/>
      <dgm:t>
        <a:bodyPr/>
        <a:lstStyle/>
        <a:p>
          <a:endParaRPr lang="es-AR" sz="2800"/>
        </a:p>
      </dgm:t>
    </dgm:pt>
    <dgm:pt modelId="{A677F9DA-8155-4444-9C98-422AB31F3530}">
      <dgm:prSet custT="1"/>
      <dgm:spPr/>
      <dgm:t>
        <a:bodyPr/>
        <a:lstStyle/>
        <a:p>
          <a:r>
            <a:rPr lang="es-AR" sz="800"/>
            <a:t>Creación del Data Warehouse</a:t>
          </a:r>
        </a:p>
      </dgm:t>
    </dgm:pt>
    <dgm:pt modelId="{DDD938A9-EAE1-4139-BAD8-DFD426A16A1C}" type="parTrans" cxnId="{8CD57577-E446-43D5-B3EF-CC93AE2A27B1}">
      <dgm:prSet/>
      <dgm:spPr/>
      <dgm:t>
        <a:bodyPr/>
        <a:lstStyle/>
        <a:p>
          <a:endParaRPr lang="es-AR" sz="2800"/>
        </a:p>
      </dgm:t>
    </dgm:pt>
    <dgm:pt modelId="{4E8EBCB3-FA99-4CDD-8DAC-2137CB728471}" type="sibTrans" cxnId="{8CD57577-E446-43D5-B3EF-CC93AE2A27B1}">
      <dgm:prSet/>
      <dgm:spPr/>
      <dgm:t>
        <a:bodyPr/>
        <a:lstStyle/>
        <a:p>
          <a:endParaRPr lang="es-AR" sz="2800"/>
        </a:p>
      </dgm:t>
    </dgm:pt>
    <dgm:pt modelId="{C9257A2C-23C2-4E4D-A04D-1C551F7F0EDB}">
      <dgm:prSet custT="1"/>
      <dgm:spPr/>
      <dgm:t>
        <a:bodyPr/>
        <a:lstStyle/>
        <a:p>
          <a:r>
            <a:rPr lang="es-AR" sz="800"/>
            <a:t>Proceso ETL</a:t>
          </a:r>
        </a:p>
      </dgm:t>
    </dgm:pt>
    <dgm:pt modelId="{C0C770A6-6382-4F1A-B9FD-11CFD5ED5D16}" type="parTrans" cxnId="{5F90D40E-F571-401C-8D5A-F2550A8BEF55}">
      <dgm:prSet/>
      <dgm:spPr/>
      <dgm:t>
        <a:bodyPr/>
        <a:lstStyle/>
        <a:p>
          <a:endParaRPr lang="es-AR" sz="2800"/>
        </a:p>
      </dgm:t>
    </dgm:pt>
    <dgm:pt modelId="{81513A01-E975-408A-9471-AACA7FC3EEFA}" type="sibTrans" cxnId="{5F90D40E-F571-401C-8D5A-F2550A8BEF55}">
      <dgm:prSet/>
      <dgm:spPr/>
      <dgm:t>
        <a:bodyPr/>
        <a:lstStyle/>
        <a:p>
          <a:endParaRPr lang="es-AR" sz="2800"/>
        </a:p>
      </dgm:t>
    </dgm:pt>
    <dgm:pt modelId="{1785BAEC-5AFD-4E9A-91C3-15FF578DD4E6}">
      <dgm:prSet custT="1"/>
      <dgm:spPr/>
      <dgm:t>
        <a:bodyPr/>
        <a:lstStyle/>
        <a:p>
          <a:r>
            <a:rPr lang="es-AR" sz="800"/>
            <a:t>Creación de cubos</a:t>
          </a:r>
        </a:p>
      </dgm:t>
    </dgm:pt>
    <dgm:pt modelId="{60154546-6EA8-42EB-B4AD-3C0C2F92066B}" type="parTrans" cxnId="{ED1BECC3-B76E-45D9-A86D-164164ECA95F}">
      <dgm:prSet/>
      <dgm:spPr/>
      <dgm:t>
        <a:bodyPr/>
        <a:lstStyle/>
        <a:p>
          <a:endParaRPr lang="es-AR" sz="2800"/>
        </a:p>
      </dgm:t>
    </dgm:pt>
    <dgm:pt modelId="{4483D53B-152D-4FDE-8DF9-A48C9E27DAE9}" type="sibTrans" cxnId="{ED1BECC3-B76E-45D9-A86D-164164ECA95F}">
      <dgm:prSet/>
      <dgm:spPr/>
      <dgm:t>
        <a:bodyPr/>
        <a:lstStyle/>
        <a:p>
          <a:endParaRPr lang="es-AR" sz="2800"/>
        </a:p>
      </dgm:t>
    </dgm:pt>
    <dgm:pt modelId="{737F85AB-29BC-49E9-8E92-659EAD804E17}">
      <dgm:prSet custT="1"/>
      <dgm:spPr/>
      <dgm:t>
        <a:bodyPr/>
        <a:lstStyle/>
        <a:p>
          <a:r>
            <a:rPr lang="es-AR" sz="800"/>
            <a:t>Realización de Data Mining</a:t>
          </a:r>
        </a:p>
      </dgm:t>
    </dgm:pt>
    <dgm:pt modelId="{FE15BC2B-B23F-4F82-8468-CD0E3C83805B}" type="parTrans" cxnId="{4D07761E-9A40-41C1-A35A-A9D6AD656413}">
      <dgm:prSet/>
      <dgm:spPr/>
      <dgm:t>
        <a:bodyPr/>
        <a:lstStyle/>
        <a:p>
          <a:endParaRPr lang="es-AR" sz="2800"/>
        </a:p>
      </dgm:t>
    </dgm:pt>
    <dgm:pt modelId="{9EC61ADD-0721-44A0-9B6F-62BCD2E53A4C}" type="sibTrans" cxnId="{4D07761E-9A40-41C1-A35A-A9D6AD656413}">
      <dgm:prSet/>
      <dgm:spPr/>
      <dgm:t>
        <a:bodyPr/>
        <a:lstStyle/>
        <a:p>
          <a:endParaRPr lang="es-AR" sz="2800"/>
        </a:p>
      </dgm:t>
    </dgm:pt>
    <dgm:pt modelId="{E113A85F-ABD2-45A9-B248-90D7E2C6B31A}">
      <dgm:prSet custT="1"/>
      <dgm:spPr/>
      <dgm:t>
        <a:bodyPr/>
        <a:lstStyle/>
        <a:p>
          <a:r>
            <a:rPr lang="es-AR" sz="800"/>
            <a:t>Conclusión final</a:t>
          </a:r>
        </a:p>
      </dgm:t>
    </dgm:pt>
    <dgm:pt modelId="{0DB181F4-CD30-4114-94E6-979A745C1CF4}" type="parTrans" cxnId="{7ED1C5C4-16B9-4DF3-8166-5476ABBF8FEE}">
      <dgm:prSet/>
      <dgm:spPr/>
      <dgm:t>
        <a:bodyPr/>
        <a:lstStyle/>
        <a:p>
          <a:endParaRPr lang="es-AR" sz="2800"/>
        </a:p>
      </dgm:t>
    </dgm:pt>
    <dgm:pt modelId="{9699FE54-DB6C-4FA8-A21A-B52CB0AEBBD4}" type="sibTrans" cxnId="{7ED1C5C4-16B9-4DF3-8166-5476ABBF8FEE}">
      <dgm:prSet/>
      <dgm:spPr/>
      <dgm:t>
        <a:bodyPr/>
        <a:lstStyle/>
        <a:p>
          <a:endParaRPr lang="es-AR" sz="2800"/>
        </a:p>
      </dgm:t>
    </dgm:pt>
    <dgm:pt modelId="{1DA92577-631F-4EBE-BA0E-7B369A2DF59D}">
      <dgm:prSet custT="1"/>
      <dgm:spPr/>
      <dgm:t>
        <a:bodyPr/>
        <a:lstStyle/>
        <a:p>
          <a:r>
            <a:rPr lang="es-AR" sz="800"/>
            <a:t>Desarrollo</a:t>
          </a:r>
        </a:p>
      </dgm:t>
    </dgm:pt>
    <dgm:pt modelId="{8534448C-4354-4B61-8851-D4E2A38893DA}" type="parTrans" cxnId="{B328A020-F932-407E-AB48-999AAC3E780F}">
      <dgm:prSet/>
      <dgm:spPr/>
      <dgm:t>
        <a:bodyPr/>
        <a:lstStyle/>
        <a:p>
          <a:endParaRPr lang="es-AR" sz="2800"/>
        </a:p>
      </dgm:t>
    </dgm:pt>
    <dgm:pt modelId="{969A1805-1D71-4A32-B0D6-467ECFDFBFB3}" type="sibTrans" cxnId="{B328A020-F932-407E-AB48-999AAC3E780F}">
      <dgm:prSet/>
      <dgm:spPr/>
      <dgm:t>
        <a:bodyPr/>
        <a:lstStyle/>
        <a:p>
          <a:endParaRPr lang="es-AR" sz="2800"/>
        </a:p>
      </dgm:t>
    </dgm:pt>
    <dgm:pt modelId="{300442F9-BE27-4EF5-B0F6-D9CA6466717C}">
      <dgm:prSet custT="1"/>
      <dgm:spPr/>
      <dgm:t>
        <a:bodyPr/>
        <a:lstStyle/>
        <a:p>
          <a:r>
            <a:rPr lang="es-AR" sz="800"/>
            <a:t>Análisis de los resultados obtenidos</a:t>
          </a:r>
        </a:p>
      </dgm:t>
    </dgm:pt>
    <dgm:pt modelId="{C8DDB00C-EE6A-477E-8176-19FA68E0DDE3}" type="parTrans" cxnId="{9B6E0F2B-C7D2-412A-BDAC-0865240D2AD0}">
      <dgm:prSet/>
      <dgm:spPr/>
      <dgm:t>
        <a:bodyPr/>
        <a:lstStyle/>
        <a:p>
          <a:endParaRPr lang="es-AR" sz="2800"/>
        </a:p>
      </dgm:t>
    </dgm:pt>
    <dgm:pt modelId="{E601494E-BF67-4E4B-9DEE-14C6088F86F9}" type="sibTrans" cxnId="{9B6E0F2B-C7D2-412A-BDAC-0865240D2AD0}">
      <dgm:prSet/>
      <dgm:spPr/>
      <dgm:t>
        <a:bodyPr/>
        <a:lstStyle/>
        <a:p>
          <a:endParaRPr lang="es-AR" sz="2800"/>
        </a:p>
      </dgm:t>
    </dgm:pt>
    <dgm:pt modelId="{A038C496-49C9-4C8A-A5C0-4DDA81A8E1B8}">
      <dgm:prSet phldrT="[Texto]" custT="1"/>
      <dgm:spPr/>
      <dgm:t>
        <a:bodyPr/>
        <a:lstStyle/>
        <a:p>
          <a:r>
            <a:rPr lang="es-AR" sz="800"/>
            <a:t>Planificación Inicial</a:t>
          </a:r>
        </a:p>
      </dgm:t>
    </dgm:pt>
    <dgm:pt modelId="{EABE3978-1563-4DD0-9F1E-4FE8A555C4C2}" type="parTrans" cxnId="{7E748F5D-8B4F-4100-BD2E-B167735F3347}">
      <dgm:prSet/>
      <dgm:spPr/>
      <dgm:t>
        <a:bodyPr/>
        <a:lstStyle/>
        <a:p>
          <a:endParaRPr lang="es-AR" sz="2800"/>
        </a:p>
      </dgm:t>
    </dgm:pt>
    <dgm:pt modelId="{031E5759-9BD0-49A8-AC11-3514E3B7C53C}" type="sibTrans" cxnId="{7E748F5D-8B4F-4100-BD2E-B167735F3347}">
      <dgm:prSet/>
      <dgm:spPr/>
      <dgm:t>
        <a:bodyPr/>
        <a:lstStyle/>
        <a:p>
          <a:endParaRPr lang="es-AR" sz="2800"/>
        </a:p>
      </dgm:t>
    </dgm:pt>
    <dgm:pt modelId="{38C921CD-5C1E-4600-AAEC-D93F2386F9E5}">
      <dgm:prSet phldrT="[Texto]" custT="1"/>
      <dgm:spPr/>
      <dgm:t>
        <a:bodyPr/>
        <a:lstStyle/>
        <a:p>
          <a:r>
            <a:rPr lang="es-AR" sz="800"/>
            <a:t>Alcance</a:t>
          </a:r>
        </a:p>
      </dgm:t>
    </dgm:pt>
    <dgm:pt modelId="{CF4E8299-7663-4E31-A934-14F1DC355580}" type="parTrans" cxnId="{2EC3968D-F6F8-4FCB-8F10-BDCC74657569}">
      <dgm:prSet/>
      <dgm:spPr/>
      <dgm:t>
        <a:bodyPr/>
        <a:lstStyle/>
        <a:p>
          <a:endParaRPr lang="es-AR" sz="2800"/>
        </a:p>
      </dgm:t>
    </dgm:pt>
    <dgm:pt modelId="{567E061E-7076-4484-B107-AD0162696514}" type="sibTrans" cxnId="{2EC3968D-F6F8-4FCB-8F10-BDCC74657569}">
      <dgm:prSet/>
      <dgm:spPr/>
      <dgm:t>
        <a:bodyPr/>
        <a:lstStyle/>
        <a:p>
          <a:endParaRPr lang="es-AR" sz="2800"/>
        </a:p>
      </dgm:t>
    </dgm:pt>
    <dgm:pt modelId="{25E79D0C-1778-4209-8882-D0DF2859909A}">
      <dgm:prSet phldrT="[Texto]" custT="1"/>
      <dgm:spPr/>
      <dgm:t>
        <a:bodyPr/>
        <a:lstStyle/>
        <a:p>
          <a:r>
            <a:rPr lang="es-AR" sz="800"/>
            <a:t>Recursos</a:t>
          </a:r>
        </a:p>
      </dgm:t>
    </dgm:pt>
    <dgm:pt modelId="{5C00306B-6C7F-4EB1-83ED-275D8972BFDD}" type="parTrans" cxnId="{B76CD665-17AD-409A-94EC-100405034FE5}">
      <dgm:prSet/>
      <dgm:spPr/>
      <dgm:t>
        <a:bodyPr/>
        <a:lstStyle/>
        <a:p>
          <a:endParaRPr lang="es-AR" sz="2800"/>
        </a:p>
      </dgm:t>
    </dgm:pt>
    <dgm:pt modelId="{307916CD-F1F5-471B-9B0E-FC9683B08264}" type="sibTrans" cxnId="{B76CD665-17AD-409A-94EC-100405034FE5}">
      <dgm:prSet/>
      <dgm:spPr/>
      <dgm:t>
        <a:bodyPr/>
        <a:lstStyle/>
        <a:p>
          <a:endParaRPr lang="es-AR" sz="2800"/>
        </a:p>
      </dgm:t>
    </dgm:pt>
    <dgm:pt modelId="{42152598-4E81-46EE-8A30-2E7CD0088C2C}">
      <dgm:prSet phldrT="[Texto]" custT="1"/>
      <dgm:spPr/>
      <dgm:t>
        <a:bodyPr/>
        <a:lstStyle/>
        <a:p>
          <a:r>
            <a:rPr lang="es-AR" sz="800"/>
            <a:t>Tiempo</a:t>
          </a:r>
        </a:p>
      </dgm:t>
    </dgm:pt>
    <dgm:pt modelId="{FEE3BE83-AC6F-43DB-86EC-E40EF6867C66}" type="parTrans" cxnId="{6663069E-F483-446F-99FC-5DF520684388}">
      <dgm:prSet/>
      <dgm:spPr/>
      <dgm:t>
        <a:bodyPr/>
        <a:lstStyle/>
        <a:p>
          <a:endParaRPr lang="es-AR" sz="2800"/>
        </a:p>
      </dgm:t>
    </dgm:pt>
    <dgm:pt modelId="{3395BEF8-2108-4870-BE6D-EE83435D2AF7}" type="sibTrans" cxnId="{6663069E-F483-446F-99FC-5DF520684388}">
      <dgm:prSet/>
      <dgm:spPr/>
      <dgm:t>
        <a:bodyPr/>
        <a:lstStyle/>
        <a:p>
          <a:endParaRPr lang="es-AR" sz="2800"/>
        </a:p>
      </dgm:t>
    </dgm:pt>
    <dgm:pt modelId="{E7EDC7D0-A5A0-4523-85C7-30224C80A3B8}" type="pres">
      <dgm:prSet presAssocID="{871EBA21-DDB2-4643-9F54-3D95A006327C}" presName="hierChild1" presStyleCnt="0">
        <dgm:presLayoutVars>
          <dgm:orgChart val="1"/>
          <dgm:chPref val="1"/>
          <dgm:dir/>
          <dgm:animOne val="branch"/>
          <dgm:animLvl val="lvl"/>
          <dgm:resizeHandles/>
        </dgm:presLayoutVars>
      </dgm:prSet>
      <dgm:spPr/>
      <dgm:t>
        <a:bodyPr/>
        <a:lstStyle/>
        <a:p>
          <a:endParaRPr lang="es-AR"/>
        </a:p>
      </dgm:t>
    </dgm:pt>
    <dgm:pt modelId="{A828E9A0-8580-47D4-B9B6-EDF08A9C799A}" type="pres">
      <dgm:prSet presAssocID="{3F913A0E-EBDA-4B9F-8489-E96BFD6DC6DE}" presName="hierRoot1" presStyleCnt="0">
        <dgm:presLayoutVars>
          <dgm:hierBranch/>
        </dgm:presLayoutVars>
      </dgm:prSet>
      <dgm:spPr/>
    </dgm:pt>
    <dgm:pt modelId="{D3F8C470-AF86-4476-BCA8-B8F660B4A371}" type="pres">
      <dgm:prSet presAssocID="{3F913A0E-EBDA-4B9F-8489-E96BFD6DC6DE}" presName="rootComposite1" presStyleCnt="0"/>
      <dgm:spPr/>
    </dgm:pt>
    <dgm:pt modelId="{58F146C1-5FC2-43E3-990D-C0A53A6E1550}" type="pres">
      <dgm:prSet presAssocID="{3F913A0E-EBDA-4B9F-8489-E96BFD6DC6DE}" presName="rootText1" presStyleLbl="node0" presStyleIdx="0" presStyleCnt="1" custScaleX="291625" custScaleY="130414">
        <dgm:presLayoutVars>
          <dgm:chPref val="3"/>
        </dgm:presLayoutVars>
      </dgm:prSet>
      <dgm:spPr/>
      <dgm:t>
        <a:bodyPr/>
        <a:lstStyle/>
        <a:p>
          <a:endParaRPr lang="es-AR"/>
        </a:p>
      </dgm:t>
    </dgm:pt>
    <dgm:pt modelId="{3567AEC0-D3D4-4636-80D3-51BDEA852F71}" type="pres">
      <dgm:prSet presAssocID="{3F913A0E-EBDA-4B9F-8489-E96BFD6DC6DE}" presName="rootConnector1" presStyleLbl="node1" presStyleIdx="0" presStyleCnt="0"/>
      <dgm:spPr/>
      <dgm:t>
        <a:bodyPr/>
        <a:lstStyle/>
        <a:p>
          <a:endParaRPr lang="es-AR"/>
        </a:p>
      </dgm:t>
    </dgm:pt>
    <dgm:pt modelId="{E8D22148-AEFE-4FF1-BC47-5560BB95E147}" type="pres">
      <dgm:prSet presAssocID="{3F913A0E-EBDA-4B9F-8489-E96BFD6DC6DE}" presName="hierChild2" presStyleCnt="0"/>
      <dgm:spPr/>
    </dgm:pt>
    <dgm:pt modelId="{B09C29A8-A606-45B0-A374-FEAD33C2C4E1}" type="pres">
      <dgm:prSet presAssocID="{EABE3978-1563-4DD0-9F1E-4FE8A555C4C2}" presName="Name35" presStyleLbl="parChTrans1D2" presStyleIdx="0" presStyleCnt="7"/>
      <dgm:spPr/>
      <dgm:t>
        <a:bodyPr/>
        <a:lstStyle/>
        <a:p>
          <a:endParaRPr lang="es-AR"/>
        </a:p>
      </dgm:t>
    </dgm:pt>
    <dgm:pt modelId="{57A8436D-B9C0-42EC-9FAB-E7D237CA1379}" type="pres">
      <dgm:prSet presAssocID="{A038C496-49C9-4C8A-A5C0-4DDA81A8E1B8}" presName="hierRoot2" presStyleCnt="0">
        <dgm:presLayoutVars>
          <dgm:hierBranch val="init"/>
        </dgm:presLayoutVars>
      </dgm:prSet>
      <dgm:spPr/>
    </dgm:pt>
    <dgm:pt modelId="{57DD20DF-B939-430F-8217-44B37C739B75}" type="pres">
      <dgm:prSet presAssocID="{A038C496-49C9-4C8A-A5C0-4DDA81A8E1B8}" presName="rootComposite" presStyleCnt="0"/>
      <dgm:spPr/>
    </dgm:pt>
    <dgm:pt modelId="{024CB110-B4CB-47D1-947A-AA98A68FE86A}" type="pres">
      <dgm:prSet presAssocID="{A038C496-49C9-4C8A-A5C0-4DDA81A8E1B8}" presName="rootText" presStyleLbl="node2" presStyleIdx="0" presStyleCnt="7">
        <dgm:presLayoutVars>
          <dgm:chPref val="3"/>
        </dgm:presLayoutVars>
      </dgm:prSet>
      <dgm:spPr/>
      <dgm:t>
        <a:bodyPr/>
        <a:lstStyle/>
        <a:p>
          <a:endParaRPr lang="es-AR"/>
        </a:p>
      </dgm:t>
    </dgm:pt>
    <dgm:pt modelId="{8238DEA1-BE28-4939-83F3-FDB12707A31B}" type="pres">
      <dgm:prSet presAssocID="{A038C496-49C9-4C8A-A5C0-4DDA81A8E1B8}" presName="rootConnector" presStyleLbl="node2" presStyleIdx="0" presStyleCnt="7"/>
      <dgm:spPr/>
      <dgm:t>
        <a:bodyPr/>
        <a:lstStyle/>
        <a:p>
          <a:endParaRPr lang="es-AR"/>
        </a:p>
      </dgm:t>
    </dgm:pt>
    <dgm:pt modelId="{1A0CA2BC-59F8-48D3-BF3B-41554D01D455}" type="pres">
      <dgm:prSet presAssocID="{A038C496-49C9-4C8A-A5C0-4DDA81A8E1B8}" presName="hierChild4" presStyleCnt="0"/>
      <dgm:spPr/>
    </dgm:pt>
    <dgm:pt modelId="{095DF93D-8656-418E-907C-6B89DFA11FE5}" type="pres">
      <dgm:prSet presAssocID="{CF4E8299-7663-4E31-A934-14F1DC355580}" presName="Name37" presStyleLbl="parChTrans1D3" presStyleIdx="0" presStyleCnt="20"/>
      <dgm:spPr/>
      <dgm:t>
        <a:bodyPr/>
        <a:lstStyle/>
        <a:p>
          <a:endParaRPr lang="es-AR"/>
        </a:p>
      </dgm:t>
    </dgm:pt>
    <dgm:pt modelId="{BB869E14-65FB-4985-A455-F6EFE1294ADC}" type="pres">
      <dgm:prSet presAssocID="{38C921CD-5C1E-4600-AAEC-D93F2386F9E5}" presName="hierRoot2" presStyleCnt="0">
        <dgm:presLayoutVars>
          <dgm:hierBranch val="init"/>
        </dgm:presLayoutVars>
      </dgm:prSet>
      <dgm:spPr/>
    </dgm:pt>
    <dgm:pt modelId="{E022D94A-79B3-41EB-A72A-BD213FBE2230}" type="pres">
      <dgm:prSet presAssocID="{38C921CD-5C1E-4600-AAEC-D93F2386F9E5}" presName="rootComposite" presStyleCnt="0"/>
      <dgm:spPr/>
    </dgm:pt>
    <dgm:pt modelId="{746CA3D4-5E40-4726-936B-9D02A869D9EC}" type="pres">
      <dgm:prSet presAssocID="{38C921CD-5C1E-4600-AAEC-D93F2386F9E5}" presName="rootText" presStyleLbl="node3" presStyleIdx="0" presStyleCnt="20">
        <dgm:presLayoutVars>
          <dgm:chPref val="3"/>
        </dgm:presLayoutVars>
      </dgm:prSet>
      <dgm:spPr/>
      <dgm:t>
        <a:bodyPr/>
        <a:lstStyle/>
        <a:p>
          <a:endParaRPr lang="es-AR"/>
        </a:p>
      </dgm:t>
    </dgm:pt>
    <dgm:pt modelId="{F77EF48F-2B5A-4958-B48F-9EA056DE1027}" type="pres">
      <dgm:prSet presAssocID="{38C921CD-5C1E-4600-AAEC-D93F2386F9E5}" presName="rootConnector" presStyleLbl="node3" presStyleIdx="0" presStyleCnt="20"/>
      <dgm:spPr/>
      <dgm:t>
        <a:bodyPr/>
        <a:lstStyle/>
        <a:p>
          <a:endParaRPr lang="es-AR"/>
        </a:p>
      </dgm:t>
    </dgm:pt>
    <dgm:pt modelId="{D4662008-58A4-42EA-A929-AEA3538DA1DC}" type="pres">
      <dgm:prSet presAssocID="{38C921CD-5C1E-4600-AAEC-D93F2386F9E5}" presName="hierChild4" presStyleCnt="0"/>
      <dgm:spPr/>
    </dgm:pt>
    <dgm:pt modelId="{85A4746E-D61C-4B64-B6B0-7771E459A5FD}" type="pres">
      <dgm:prSet presAssocID="{38C921CD-5C1E-4600-AAEC-D93F2386F9E5}" presName="hierChild5" presStyleCnt="0"/>
      <dgm:spPr/>
    </dgm:pt>
    <dgm:pt modelId="{959C9AA3-E0F9-4D5C-A759-780676FB046C}" type="pres">
      <dgm:prSet presAssocID="{5C00306B-6C7F-4EB1-83ED-275D8972BFDD}" presName="Name37" presStyleLbl="parChTrans1D3" presStyleIdx="1" presStyleCnt="20"/>
      <dgm:spPr/>
      <dgm:t>
        <a:bodyPr/>
        <a:lstStyle/>
        <a:p>
          <a:endParaRPr lang="es-AR"/>
        </a:p>
      </dgm:t>
    </dgm:pt>
    <dgm:pt modelId="{85CD50E5-A464-471C-A1BD-8CA76DB4848F}" type="pres">
      <dgm:prSet presAssocID="{25E79D0C-1778-4209-8882-D0DF2859909A}" presName="hierRoot2" presStyleCnt="0">
        <dgm:presLayoutVars>
          <dgm:hierBranch val="init"/>
        </dgm:presLayoutVars>
      </dgm:prSet>
      <dgm:spPr/>
    </dgm:pt>
    <dgm:pt modelId="{B589E17B-7E7B-430D-ADF0-152BDFFBE30D}" type="pres">
      <dgm:prSet presAssocID="{25E79D0C-1778-4209-8882-D0DF2859909A}" presName="rootComposite" presStyleCnt="0"/>
      <dgm:spPr/>
    </dgm:pt>
    <dgm:pt modelId="{60468587-1DF6-4C36-B59B-3B29165337EA}" type="pres">
      <dgm:prSet presAssocID="{25E79D0C-1778-4209-8882-D0DF2859909A}" presName="rootText" presStyleLbl="node3" presStyleIdx="1" presStyleCnt="20">
        <dgm:presLayoutVars>
          <dgm:chPref val="3"/>
        </dgm:presLayoutVars>
      </dgm:prSet>
      <dgm:spPr/>
      <dgm:t>
        <a:bodyPr/>
        <a:lstStyle/>
        <a:p>
          <a:endParaRPr lang="es-AR"/>
        </a:p>
      </dgm:t>
    </dgm:pt>
    <dgm:pt modelId="{E2B1F1FF-A17D-48E9-BA1A-999A44882719}" type="pres">
      <dgm:prSet presAssocID="{25E79D0C-1778-4209-8882-D0DF2859909A}" presName="rootConnector" presStyleLbl="node3" presStyleIdx="1" presStyleCnt="20"/>
      <dgm:spPr/>
      <dgm:t>
        <a:bodyPr/>
        <a:lstStyle/>
        <a:p>
          <a:endParaRPr lang="es-AR"/>
        </a:p>
      </dgm:t>
    </dgm:pt>
    <dgm:pt modelId="{07AE117D-4269-40DC-8466-C6C6889C72EC}" type="pres">
      <dgm:prSet presAssocID="{25E79D0C-1778-4209-8882-D0DF2859909A}" presName="hierChild4" presStyleCnt="0"/>
      <dgm:spPr/>
    </dgm:pt>
    <dgm:pt modelId="{D13F8951-05A6-421A-A470-DF7006EC421E}" type="pres">
      <dgm:prSet presAssocID="{25E79D0C-1778-4209-8882-D0DF2859909A}" presName="hierChild5" presStyleCnt="0"/>
      <dgm:spPr/>
    </dgm:pt>
    <dgm:pt modelId="{47CB1906-239E-48A7-9256-1ED948207B7A}" type="pres">
      <dgm:prSet presAssocID="{FEE3BE83-AC6F-43DB-86EC-E40EF6867C66}" presName="Name37" presStyleLbl="parChTrans1D3" presStyleIdx="2" presStyleCnt="20"/>
      <dgm:spPr/>
      <dgm:t>
        <a:bodyPr/>
        <a:lstStyle/>
        <a:p>
          <a:endParaRPr lang="es-AR"/>
        </a:p>
      </dgm:t>
    </dgm:pt>
    <dgm:pt modelId="{74F6E5EA-DB48-4B45-AA34-ECBA3FC6BA22}" type="pres">
      <dgm:prSet presAssocID="{42152598-4E81-46EE-8A30-2E7CD0088C2C}" presName="hierRoot2" presStyleCnt="0">
        <dgm:presLayoutVars>
          <dgm:hierBranch val="init"/>
        </dgm:presLayoutVars>
      </dgm:prSet>
      <dgm:spPr/>
    </dgm:pt>
    <dgm:pt modelId="{6B7B8A31-2B3E-4D64-9FFC-DA1A358275F8}" type="pres">
      <dgm:prSet presAssocID="{42152598-4E81-46EE-8A30-2E7CD0088C2C}" presName="rootComposite" presStyleCnt="0"/>
      <dgm:spPr/>
    </dgm:pt>
    <dgm:pt modelId="{7E33D03B-9D70-456B-A46A-620174086666}" type="pres">
      <dgm:prSet presAssocID="{42152598-4E81-46EE-8A30-2E7CD0088C2C}" presName="rootText" presStyleLbl="node3" presStyleIdx="2" presStyleCnt="20">
        <dgm:presLayoutVars>
          <dgm:chPref val="3"/>
        </dgm:presLayoutVars>
      </dgm:prSet>
      <dgm:spPr/>
      <dgm:t>
        <a:bodyPr/>
        <a:lstStyle/>
        <a:p>
          <a:endParaRPr lang="es-AR"/>
        </a:p>
      </dgm:t>
    </dgm:pt>
    <dgm:pt modelId="{AC5844E0-3F21-4C8C-A7B0-829F88D8DC36}" type="pres">
      <dgm:prSet presAssocID="{42152598-4E81-46EE-8A30-2E7CD0088C2C}" presName="rootConnector" presStyleLbl="node3" presStyleIdx="2" presStyleCnt="20"/>
      <dgm:spPr/>
      <dgm:t>
        <a:bodyPr/>
        <a:lstStyle/>
        <a:p>
          <a:endParaRPr lang="es-AR"/>
        </a:p>
      </dgm:t>
    </dgm:pt>
    <dgm:pt modelId="{EEC3941E-0F73-4F73-9681-5548EB56E6EC}" type="pres">
      <dgm:prSet presAssocID="{42152598-4E81-46EE-8A30-2E7CD0088C2C}" presName="hierChild4" presStyleCnt="0"/>
      <dgm:spPr/>
    </dgm:pt>
    <dgm:pt modelId="{6F73FD22-2DD1-4998-B880-868EC378B5B1}" type="pres">
      <dgm:prSet presAssocID="{42152598-4E81-46EE-8A30-2E7CD0088C2C}" presName="hierChild5" presStyleCnt="0"/>
      <dgm:spPr/>
    </dgm:pt>
    <dgm:pt modelId="{99F40E3C-7D49-4CFA-B0C9-23DA8CF83C95}" type="pres">
      <dgm:prSet presAssocID="{A038C496-49C9-4C8A-A5C0-4DDA81A8E1B8}" presName="hierChild5" presStyleCnt="0"/>
      <dgm:spPr/>
    </dgm:pt>
    <dgm:pt modelId="{997E9A83-964D-4DF1-A164-03DC770BC45A}" type="pres">
      <dgm:prSet presAssocID="{B3F1CB5B-5058-416A-BBFB-7029D17C52C4}" presName="Name35" presStyleLbl="parChTrans1D2" presStyleIdx="1" presStyleCnt="7"/>
      <dgm:spPr/>
      <dgm:t>
        <a:bodyPr/>
        <a:lstStyle/>
        <a:p>
          <a:endParaRPr lang="es-AR"/>
        </a:p>
      </dgm:t>
    </dgm:pt>
    <dgm:pt modelId="{B06E45BC-CEEF-42FC-B6F0-2AC42DA240B7}" type="pres">
      <dgm:prSet presAssocID="{B1E852AB-A068-49FC-8753-FAF28F69BD5C}" presName="hierRoot2" presStyleCnt="0">
        <dgm:presLayoutVars>
          <dgm:hierBranch val="init"/>
        </dgm:presLayoutVars>
      </dgm:prSet>
      <dgm:spPr/>
    </dgm:pt>
    <dgm:pt modelId="{4DEB0F27-EAC9-421C-AA44-747A31B39796}" type="pres">
      <dgm:prSet presAssocID="{B1E852AB-A068-49FC-8753-FAF28F69BD5C}" presName="rootComposite" presStyleCnt="0"/>
      <dgm:spPr/>
    </dgm:pt>
    <dgm:pt modelId="{C60357E1-6C8A-4944-851A-36B679588407}" type="pres">
      <dgm:prSet presAssocID="{B1E852AB-A068-49FC-8753-FAF28F69BD5C}" presName="rootText" presStyleLbl="node2" presStyleIdx="1" presStyleCnt="7" custScaleX="115709">
        <dgm:presLayoutVars>
          <dgm:chPref val="3"/>
        </dgm:presLayoutVars>
      </dgm:prSet>
      <dgm:spPr/>
      <dgm:t>
        <a:bodyPr/>
        <a:lstStyle/>
        <a:p>
          <a:endParaRPr lang="es-AR"/>
        </a:p>
      </dgm:t>
    </dgm:pt>
    <dgm:pt modelId="{9E467D63-F45A-42B8-BBC3-752F17AA6FDF}" type="pres">
      <dgm:prSet presAssocID="{B1E852AB-A068-49FC-8753-FAF28F69BD5C}" presName="rootConnector" presStyleLbl="node2" presStyleIdx="1" presStyleCnt="7"/>
      <dgm:spPr/>
      <dgm:t>
        <a:bodyPr/>
        <a:lstStyle/>
        <a:p>
          <a:endParaRPr lang="es-AR"/>
        </a:p>
      </dgm:t>
    </dgm:pt>
    <dgm:pt modelId="{6ECE6742-7410-4281-81D7-B6CE41996B10}" type="pres">
      <dgm:prSet presAssocID="{B1E852AB-A068-49FC-8753-FAF28F69BD5C}" presName="hierChild4" presStyleCnt="0"/>
      <dgm:spPr/>
    </dgm:pt>
    <dgm:pt modelId="{311A0E7F-9B35-4B20-933D-7B071CB90478}" type="pres">
      <dgm:prSet presAssocID="{80E9630C-7973-45EF-858F-4D2B95267560}" presName="Name37" presStyleLbl="parChTrans1D3" presStyleIdx="3" presStyleCnt="20"/>
      <dgm:spPr/>
      <dgm:t>
        <a:bodyPr/>
        <a:lstStyle/>
        <a:p>
          <a:endParaRPr lang="es-AR"/>
        </a:p>
      </dgm:t>
    </dgm:pt>
    <dgm:pt modelId="{09565C36-7326-4F6C-89E2-056989A9168A}" type="pres">
      <dgm:prSet presAssocID="{566EB279-3D28-47BD-8809-62C4FA82B2CD}" presName="hierRoot2" presStyleCnt="0">
        <dgm:presLayoutVars>
          <dgm:hierBranch val="init"/>
        </dgm:presLayoutVars>
      </dgm:prSet>
      <dgm:spPr/>
    </dgm:pt>
    <dgm:pt modelId="{676E79DF-8FC8-4CD4-B92E-8D393074C7C1}" type="pres">
      <dgm:prSet presAssocID="{566EB279-3D28-47BD-8809-62C4FA82B2CD}" presName="rootComposite" presStyleCnt="0"/>
      <dgm:spPr/>
    </dgm:pt>
    <dgm:pt modelId="{2F41F635-78D2-4C21-BA81-ACCDDBCB28BC}" type="pres">
      <dgm:prSet presAssocID="{566EB279-3D28-47BD-8809-62C4FA82B2CD}" presName="rootText" presStyleLbl="node3" presStyleIdx="3" presStyleCnt="20">
        <dgm:presLayoutVars>
          <dgm:chPref val="3"/>
        </dgm:presLayoutVars>
      </dgm:prSet>
      <dgm:spPr/>
      <dgm:t>
        <a:bodyPr/>
        <a:lstStyle/>
        <a:p>
          <a:endParaRPr lang="es-AR"/>
        </a:p>
      </dgm:t>
    </dgm:pt>
    <dgm:pt modelId="{22A342C7-C2E3-488C-B70D-94761E43E18A}" type="pres">
      <dgm:prSet presAssocID="{566EB279-3D28-47BD-8809-62C4FA82B2CD}" presName="rootConnector" presStyleLbl="node3" presStyleIdx="3" presStyleCnt="20"/>
      <dgm:spPr/>
      <dgm:t>
        <a:bodyPr/>
        <a:lstStyle/>
        <a:p>
          <a:endParaRPr lang="es-AR"/>
        </a:p>
      </dgm:t>
    </dgm:pt>
    <dgm:pt modelId="{0E3E62D1-D4A9-4DB2-8B9C-D65BA4F31DE8}" type="pres">
      <dgm:prSet presAssocID="{566EB279-3D28-47BD-8809-62C4FA82B2CD}" presName="hierChild4" presStyleCnt="0"/>
      <dgm:spPr/>
    </dgm:pt>
    <dgm:pt modelId="{50331E9D-E529-4AE1-8240-16FCDE209063}" type="pres">
      <dgm:prSet presAssocID="{566EB279-3D28-47BD-8809-62C4FA82B2CD}" presName="hierChild5" presStyleCnt="0"/>
      <dgm:spPr/>
    </dgm:pt>
    <dgm:pt modelId="{79C80109-4C57-4279-BA6B-B713B344500F}" type="pres">
      <dgm:prSet presAssocID="{06B758D0-5EFD-44B4-82BF-0F59FC8EACBF}" presName="Name37" presStyleLbl="parChTrans1D3" presStyleIdx="4" presStyleCnt="20"/>
      <dgm:spPr/>
      <dgm:t>
        <a:bodyPr/>
        <a:lstStyle/>
        <a:p>
          <a:endParaRPr lang="es-AR"/>
        </a:p>
      </dgm:t>
    </dgm:pt>
    <dgm:pt modelId="{0F30124F-6BFF-407B-8992-92611B1262CF}" type="pres">
      <dgm:prSet presAssocID="{86E2C202-FDE9-4C7A-A6CD-B51411744465}" presName="hierRoot2" presStyleCnt="0">
        <dgm:presLayoutVars>
          <dgm:hierBranch val="init"/>
        </dgm:presLayoutVars>
      </dgm:prSet>
      <dgm:spPr/>
    </dgm:pt>
    <dgm:pt modelId="{BCD09C1D-BB4C-4140-9F57-F12E27495D1D}" type="pres">
      <dgm:prSet presAssocID="{86E2C202-FDE9-4C7A-A6CD-B51411744465}" presName="rootComposite" presStyleCnt="0"/>
      <dgm:spPr/>
    </dgm:pt>
    <dgm:pt modelId="{F255ADE1-40AB-4AFF-BDA2-16B2D21DF5FE}" type="pres">
      <dgm:prSet presAssocID="{86E2C202-FDE9-4C7A-A6CD-B51411744465}" presName="rootText" presStyleLbl="node3" presStyleIdx="4" presStyleCnt="20">
        <dgm:presLayoutVars>
          <dgm:chPref val="3"/>
        </dgm:presLayoutVars>
      </dgm:prSet>
      <dgm:spPr/>
      <dgm:t>
        <a:bodyPr/>
        <a:lstStyle/>
        <a:p>
          <a:endParaRPr lang="es-AR"/>
        </a:p>
      </dgm:t>
    </dgm:pt>
    <dgm:pt modelId="{682F6B53-3441-4DB5-9EB1-7CCC4A6F9756}" type="pres">
      <dgm:prSet presAssocID="{86E2C202-FDE9-4C7A-A6CD-B51411744465}" presName="rootConnector" presStyleLbl="node3" presStyleIdx="4" presStyleCnt="20"/>
      <dgm:spPr/>
      <dgm:t>
        <a:bodyPr/>
        <a:lstStyle/>
        <a:p>
          <a:endParaRPr lang="es-AR"/>
        </a:p>
      </dgm:t>
    </dgm:pt>
    <dgm:pt modelId="{A5640F4F-5C0D-409A-9A3D-1EA494C91EF7}" type="pres">
      <dgm:prSet presAssocID="{86E2C202-FDE9-4C7A-A6CD-B51411744465}" presName="hierChild4" presStyleCnt="0"/>
      <dgm:spPr/>
    </dgm:pt>
    <dgm:pt modelId="{7CBAE5DB-BE74-4D0A-B1FD-02894506B7D6}" type="pres">
      <dgm:prSet presAssocID="{86E2C202-FDE9-4C7A-A6CD-B51411744465}" presName="hierChild5" presStyleCnt="0"/>
      <dgm:spPr/>
    </dgm:pt>
    <dgm:pt modelId="{3DF40A93-B832-4517-A3E5-5FD776C9D53B}" type="pres">
      <dgm:prSet presAssocID="{FF3D41F7-5D0F-44D4-9B95-B03D16477782}" presName="Name37" presStyleLbl="parChTrans1D3" presStyleIdx="5" presStyleCnt="20"/>
      <dgm:spPr/>
      <dgm:t>
        <a:bodyPr/>
        <a:lstStyle/>
        <a:p>
          <a:endParaRPr lang="es-AR"/>
        </a:p>
      </dgm:t>
    </dgm:pt>
    <dgm:pt modelId="{4C296AAF-52EF-456A-82D7-DC998F6F83F6}" type="pres">
      <dgm:prSet presAssocID="{BBBC00E0-1F0A-415D-ACC3-03653B3637AD}" presName="hierRoot2" presStyleCnt="0">
        <dgm:presLayoutVars>
          <dgm:hierBranch val="init"/>
        </dgm:presLayoutVars>
      </dgm:prSet>
      <dgm:spPr/>
    </dgm:pt>
    <dgm:pt modelId="{ABACAFCC-988B-4C77-90B5-6592311F9596}" type="pres">
      <dgm:prSet presAssocID="{BBBC00E0-1F0A-415D-ACC3-03653B3637AD}" presName="rootComposite" presStyleCnt="0"/>
      <dgm:spPr/>
    </dgm:pt>
    <dgm:pt modelId="{B4404FD3-687C-4380-B89F-6F763A384B55}" type="pres">
      <dgm:prSet presAssocID="{BBBC00E0-1F0A-415D-ACC3-03653B3637AD}" presName="rootText" presStyleLbl="node3" presStyleIdx="5" presStyleCnt="20">
        <dgm:presLayoutVars>
          <dgm:chPref val="3"/>
        </dgm:presLayoutVars>
      </dgm:prSet>
      <dgm:spPr/>
      <dgm:t>
        <a:bodyPr/>
        <a:lstStyle/>
        <a:p>
          <a:endParaRPr lang="es-AR"/>
        </a:p>
      </dgm:t>
    </dgm:pt>
    <dgm:pt modelId="{CC794F2A-25CE-4701-B5B4-0EE75BC0C087}" type="pres">
      <dgm:prSet presAssocID="{BBBC00E0-1F0A-415D-ACC3-03653B3637AD}" presName="rootConnector" presStyleLbl="node3" presStyleIdx="5" presStyleCnt="20"/>
      <dgm:spPr/>
      <dgm:t>
        <a:bodyPr/>
        <a:lstStyle/>
        <a:p>
          <a:endParaRPr lang="es-AR"/>
        </a:p>
      </dgm:t>
    </dgm:pt>
    <dgm:pt modelId="{E5C56DB9-6673-4FB4-8987-55410B653E7C}" type="pres">
      <dgm:prSet presAssocID="{BBBC00E0-1F0A-415D-ACC3-03653B3637AD}" presName="hierChild4" presStyleCnt="0"/>
      <dgm:spPr/>
    </dgm:pt>
    <dgm:pt modelId="{C79BD1D2-BCBE-44CE-88FC-9697DF7CEC61}" type="pres">
      <dgm:prSet presAssocID="{BBBC00E0-1F0A-415D-ACC3-03653B3637AD}" presName="hierChild5" presStyleCnt="0"/>
      <dgm:spPr/>
    </dgm:pt>
    <dgm:pt modelId="{6DABE35B-72B8-4F01-A3AD-46B31A82FADD}" type="pres">
      <dgm:prSet presAssocID="{B1E852AB-A068-49FC-8753-FAF28F69BD5C}" presName="hierChild5" presStyleCnt="0"/>
      <dgm:spPr/>
    </dgm:pt>
    <dgm:pt modelId="{3E0D8953-146D-44CC-AD46-DC60BE2C8146}" type="pres">
      <dgm:prSet presAssocID="{BF214926-FDD7-45C0-88EC-EA45692DC321}" presName="Name35" presStyleLbl="parChTrans1D2" presStyleIdx="2" presStyleCnt="7"/>
      <dgm:spPr/>
      <dgm:t>
        <a:bodyPr/>
        <a:lstStyle/>
        <a:p>
          <a:endParaRPr lang="es-AR"/>
        </a:p>
      </dgm:t>
    </dgm:pt>
    <dgm:pt modelId="{33B2E09E-5D85-4E1D-AE1B-93AE6DF95C09}" type="pres">
      <dgm:prSet presAssocID="{E36AFAA5-7C13-43EF-A88E-8774A64A1728}" presName="hierRoot2" presStyleCnt="0">
        <dgm:presLayoutVars>
          <dgm:hierBranch val="init"/>
        </dgm:presLayoutVars>
      </dgm:prSet>
      <dgm:spPr/>
    </dgm:pt>
    <dgm:pt modelId="{D9FFCC3E-320C-4C9E-B641-F420AE31EC24}" type="pres">
      <dgm:prSet presAssocID="{E36AFAA5-7C13-43EF-A88E-8774A64A1728}" presName="rootComposite" presStyleCnt="0"/>
      <dgm:spPr/>
    </dgm:pt>
    <dgm:pt modelId="{470D66FE-DC27-4DBA-AB30-205BC9023B8C}" type="pres">
      <dgm:prSet presAssocID="{E36AFAA5-7C13-43EF-A88E-8774A64A1728}" presName="rootText" presStyleLbl="node2" presStyleIdx="2" presStyleCnt="7">
        <dgm:presLayoutVars>
          <dgm:chPref val="3"/>
        </dgm:presLayoutVars>
      </dgm:prSet>
      <dgm:spPr/>
      <dgm:t>
        <a:bodyPr/>
        <a:lstStyle/>
        <a:p>
          <a:endParaRPr lang="es-AR"/>
        </a:p>
      </dgm:t>
    </dgm:pt>
    <dgm:pt modelId="{996DEBFB-D0C6-43C8-88CC-48302C68E287}" type="pres">
      <dgm:prSet presAssocID="{E36AFAA5-7C13-43EF-A88E-8774A64A1728}" presName="rootConnector" presStyleLbl="node2" presStyleIdx="2" presStyleCnt="7"/>
      <dgm:spPr/>
      <dgm:t>
        <a:bodyPr/>
        <a:lstStyle/>
        <a:p>
          <a:endParaRPr lang="es-AR"/>
        </a:p>
      </dgm:t>
    </dgm:pt>
    <dgm:pt modelId="{4FBEFCFB-A20E-41F4-8EF2-370141C21FD3}" type="pres">
      <dgm:prSet presAssocID="{E36AFAA5-7C13-43EF-A88E-8774A64A1728}" presName="hierChild4" presStyleCnt="0"/>
      <dgm:spPr/>
    </dgm:pt>
    <dgm:pt modelId="{3388CEBF-49DF-42EA-82E7-EBD2A28BC881}" type="pres">
      <dgm:prSet presAssocID="{81D28C0E-942E-484C-8BDB-241C71FD78E8}" presName="Name37" presStyleLbl="parChTrans1D3" presStyleIdx="6" presStyleCnt="20"/>
      <dgm:spPr/>
      <dgm:t>
        <a:bodyPr/>
        <a:lstStyle/>
        <a:p>
          <a:endParaRPr lang="es-AR"/>
        </a:p>
      </dgm:t>
    </dgm:pt>
    <dgm:pt modelId="{145A59F3-4641-4C84-9DD4-6DA4037621FE}" type="pres">
      <dgm:prSet presAssocID="{110B5EF8-2C1E-4B78-8692-5BB9317A4890}" presName="hierRoot2" presStyleCnt="0">
        <dgm:presLayoutVars>
          <dgm:hierBranch val="init"/>
        </dgm:presLayoutVars>
      </dgm:prSet>
      <dgm:spPr/>
    </dgm:pt>
    <dgm:pt modelId="{71DEF3BA-A700-4DEE-A410-A61BA4AF30F5}" type="pres">
      <dgm:prSet presAssocID="{110B5EF8-2C1E-4B78-8692-5BB9317A4890}" presName="rootComposite" presStyleCnt="0"/>
      <dgm:spPr/>
    </dgm:pt>
    <dgm:pt modelId="{7DAE0408-9F8F-4466-9629-6F9870F6E329}" type="pres">
      <dgm:prSet presAssocID="{110B5EF8-2C1E-4B78-8692-5BB9317A4890}" presName="rootText" presStyleLbl="node3" presStyleIdx="6" presStyleCnt="20">
        <dgm:presLayoutVars>
          <dgm:chPref val="3"/>
        </dgm:presLayoutVars>
      </dgm:prSet>
      <dgm:spPr/>
      <dgm:t>
        <a:bodyPr/>
        <a:lstStyle/>
        <a:p>
          <a:endParaRPr lang="es-AR"/>
        </a:p>
      </dgm:t>
    </dgm:pt>
    <dgm:pt modelId="{730D6B66-4123-4790-BAA9-EFB862008EA4}" type="pres">
      <dgm:prSet presAssocID="{110B5EF8-2C1E-4B78-8692-5BB9317A4890}" presName="rootConnector" presStyleLbl="node3" presStyleIdx="6" presStyleCnt="20"/>
      <dgm:spPr/>
      <dgm:t>
        <a:bodyPr/>
        <a:lstStyle/>
        <a:p>
          <a:endParaRPr lang="es-AR"/>
        </a:p>
      </dgm:t>
    </dgm:pt>
    <dgm:pt modelId="{FFA3965B-DBFE-43D5-BEA3-113E64CEFE52}" type="pres">
      <dgm:prSet presAssocID="{110B5EF8-2C1E-4B78-8692-5BB9317A4890}" presName="hierChild4" presStyleCnt="0"/>
      <dgm:spPr/>
    </dgm:pt>
    <dgm:pt modelId="{2D22F386-DF62-4BE3-8AB2-E7EB03CAE0E9}" type="pres">
      <dgm:prSet presAssocID="{110B5EF8-2C1E-4B78-8692-5BB9317A4890}" presName="hierChild5" presStyleCnt="0"/>
      <dgm:spPr/>
    </dgm:pt>
    <dgm:pt modelId="{64D5C296-A760-496E-88CB-B7FE7C453C69}" type="pres">
      <dgm:prSet presAssocID="{E2CBB445-C270-4C39-8470-7C4CA0F2E01B}" presName="Name37" presStyleLbl="parChTrans1D3" presStyleIdx="7" presStyleCnt="20"/>
      <dgm:spPr/>
      <dgm:t>
        <a:bodyPr/>
        <a:lstStyle/>
        <a:p>
          <a:endParaRPr lang="es-AR"/>
        </a:p>
      </dgm:t>
    </dgm:pt>
    <dgm:pt modelId="{BAF871ED-6BE7-4381-A183-04F6C9C79EE9}" type="pres">
      <dgm:prSet presAssocID="{4EDEBD99-50CC-4178-87E6-71039352D923}" presName="hierRoot2" presStyleCnt="0">
        <dgm:presLayoutVars>
          <dgm:hierBranch val="init"/>
        </dgm:presLayoutVars>
      </dgm:prSet>
      <dgm:spPr/>
    </dgm:pt>
    <dgm:pt modelId="{1551C836-32FF-47DA-BA60-63FDDF0AB2A0}" type="pres">
      <dgm:prSet presAssocID="{4EDEBD99-50CC-4178-87E6-71039352D923}" presName="rootComposite" presStyleCnt="0"/>
      <dgm:spPr/>
    </dgm:pt>
    <dgm:pt modelId="{D8EFE939-41D6-47D7-8B58-1D2E0CD40215}" type="pres">
      <dgm:prSet presAssocID="{4EDEBD99-50CC-4178-87E6-71039352D923}" presName="rootText" presStyleLbl="node3" presStyleIdx="7" presStyleCnt="20">
        <dgm:presLayoutVars>
          <dgm:chPref val="3"/>
        </dgm:presLayoutVars>
      </dgm:prSet>
      <dgm:spPr/>
      <dgm:t>
        <a:bodyPr/>
        <a:lstStyle/>
        <a:p>
          <a:endParaRPr lang="es-AR"/>
        </a:p>
      </dgm:t>
    </dgm:pt>
    <dgm:pt modelId="{BEE936C2-8304-435E-8E25-6AAD0154FACB}" type="pres">
      <dgm:prSet presAssocID="{4EDEBD99-50CC-4178-87E6-71039352D923}" presName="rootConnector" presStyleLbl="node3" presStyleIdx="7" presStyleCnt="20"/>
      <dgm:spPr/>
      <dgm:t>
        <a:bodyPr/>
        <a:lstStyle/>
        <a:p>
          <a:endParaRPr lang="es-AR"/>
        </a:p>
      </dgm:t>
    </dgm:pt>
    <dgm:pt modelId="{110F5EDC-850D-4E5E-948A-B238C7DA34C3}" type="pres">
      <dgm:prSet presAssocID="{4EDEBD99-50CC-4178-87E6-71039352D923}" presName="hierChild4" presStyleCnt="0"/>
      <dgm:spPr/>
    </dgm:pt>
    <dgm:pt modelId="{0171F118-B173-4302-BF86-8BA118A458C9}" type="pres">
      <dgm:prSet presAssocID="{4EDEBD99-50CC-4178-87E6-71039352D923}" presName="hierChild5" presStyleCnt="0"/>
      <dgm:spPr/>
    </dgm:pt>
    <dgm:pt modelId="{0F013756-2AC9-4A41-B9EE-30F0E0CE95EA}" type="pres">
      <dgm:prSet presAssocID="{280487B7-13F3-4338-927E-CD2D52152A0B}" presName="Name37" presStyleLbl="parChTrans1D3" presStyleIdx="8" presStyleCnt="20"/>
      <dgm:spPr/>
      <dgm:t>
        <a:bodyPr/>
        <a:lstStyle/>
        <a:p>
          <a:endParaRPr lang="es-AR"/>
        </a:p>
      </dgm:t>
    </dgm:pt>
    <dgm:pt modelId="{98B6BC9B-8110-4F70-BBE2-C6F6367FDED7}" type="pres">
      <dgm:prSet presAssocID="{71EA48FA-985A-490D-B381-C3CE4DF4B5FF}" presName="hierRoot2" presStyleCnt="0">
        <dgm:presLayoutVars>
          <dgm:hierBranch val="init"/>
        </dgm:presLayoutVars>
      </dgm:prSet>
      <dgm:spPr/>
    </dgm:pt>
    <dgm:pt modelId="{A7E9747B-6F44-41CB-9EC8-1A7CB4B82DC5}" type="pres">
      <dgm:prSet presAssocID="{71EA48FA-985A-490D-B381-C3CE4DF4B5FF}" presName="rootComposite" presStyleCnt="0"/>
      <dgm:spPr/>
    </dgm:pt>
    <dgm:pt modelId="{8477A43D-B8F5-44ED-BFE7-2DA12E724046}" type="pres">
      <dgm:prSet presAssocID="{71EA48FA-985A-490D-B381-C3CE4DF4B5FF}" presName="rootText" presStyleLbl="node3" presStyleIdx="8" presStyleCnt="20">
        <dgm:presLayoutVars>
          <dgm:chPref val="3"/>
        </dgm:presLayoutVars>
      </dgm:prSet>
      <dgm:spPr/>
      <dgm:t>
        <a:bodyPr/>
        <a:lstStyle/>
        <a:p>
          <a:endParaRPr lang="es-AR"/>
        </a:p>
      </dgm:t>
    </dgm:pt>
    <dgm:pt modelId="{6B60D4C1-8E87-4483-AC3F-0BAF64B99773}" type="pres">
      <dgm:prSet presAssocID="{71EA48FA-985A-490D-B381-C3CE4DF4B5FF}" presName="rootConnector" presStyleLbl="node3" presStyleIdx="8" presStyleCnt="20"/>
      <dgm:spPr/>
      <dgm:t>
        <a:bodyPr/>
        <a:lstStyle/>
        <a:p>
          <a:endParaRPr lang="es-AR"/>
        </a:p>
      </dgm:t>
    </dgm:pt>
    <dgm:pt modelId="{125919E4-D7B5-4B13-9E76-80974B1AC72F}" type="pres">
      <dgm:prSet presAssocID="{71EA48FA-985A-490D-B381-C3CE4DF4B5FF}" presName="hierChild4" presStyleCnt="0"/>
      <dgm:spPr/>
    </dgm:pt>
    <dgm:pt modelId="{81594157-B905-4548-A957-EEDFB79DB34E}" type="pres">
      <dgm:prSet presAssocID="{71EA48FA-985A-490D-B381-C3CE4DF4B5FF}" presName="hierChild5" presStyleCnt="0"/>
      <dgm:spPr/>
    </dgm:pt>
    <dgm:pt modelId="{53D84341-501C-4392-A817-C07210FF8414}" type="pres">
      <dgm:prSet presAssocID="{E36AFAA5-7C13-43EF-A88E-8774A64A1728}" presName="hierChild5" presStyleCnt="0"/>
      <dgm:spPr/>
    </dgm:pt>
    <dgm:pt modelId="{685D04BF-EA7B-408D-B524-5EFBA5B81904}" type="pres">
      <dgm:prSet presAssocID="{C7C93CE6-F747-4691-A243-DD02B5690300}" presName="Name35" presStyleLbl="parChTrans1D2" presStyleIdx="3" presStyleCnt="7"/>
      <dgm:spPr/>
      <dgm:t>
        <a:bodyPr/>
        <a:lstStyle/>
        <a:p>
          <a:endParaRPr lang="es-AR"/>
        </a:p>
      </dgm:t>
    </dgm:pt>
    <dgm:pt modelId="{1458653E-06A6-490A-9D4A-B6E10C5DA38F}" type="pres">
      <dgm:prSet presAssocID="{BCF0FC31-45BF-4334-8C2E-F543C0633C12}" presName="hierRoot2" presStyleCnt="0">
        <dgm:presLayoutVars>
          <dgm:hierBranch val="init"/>
        </dgm:presLayoutVars>
      </dgm:prSet>
      <dgm:spPr/>
    </dgm:pt>
    <dgm:pt modelId="{2DCB7821-369A-42AE-AF16-F4DAF3A22A39}" type="pres">
      <dgm:prSet presAssocID="{BCF0FC31-45BF-4334-8C2E-F543C0633C12}" presName="rootComposite" presStyleCnt="0"/>
      <dgm:spPr/>
    </dgm:pt>
    <dgm:pt modelId="{75C6D1C9-E815-4E04-942F-3F35C43B9717}" type="pres">
      <dgm:prSet presAssocID="{BCF0FC31-45BF-4334-8C2E-F543C0633C12}" presName="rootText" presStyleLbl="node2" presStyleIdx="3" presStyleCnt="7">
        <dgm:presLayoutVars>
          <dgm:chPref val="3"/>
        </dgm:presLayoutVars>
      </dgm:prSet>
      <dgm:spPr/>
      <dgm:t>
        <a:bodyPr/>
        <a:lstStyle/>
        <a:p>
          <a:endParaRPr lang="es-AR"/>
        </a:p>
      </dgm:t>
    </dgm:pt>
    <dgm:pt modelId="{D8F36CCD-7DAE-4C19-AB3F-6772238BF831}" type="pres">
      <dgm:prSet presAssocID="{BCF0FC31-45BF-4334-8C2E-F543C0633C12}" presName="rootConnector" presStyleLbl="node2" presStyleIdx="3" presStyleCnt="7"/>
      <dgm:spPr/>
      <dgm:t>
        <a:bodyPr/>
        <a:lstStyle/>
        <a:p>
          <a:endParaRPr lang="es-AR"/>
        </a:p>
      </dgm:t>
    </dgm:pt>
    <dgm:pt modelId="{2D0063AC-CE8E-4F31-AA1A-EFC653C7E68A}" type="pres">
      <dgm:prSet presAssocID="{BCF0FC31-45BF-4334-8C2E-F543C0633C12}" presName="hierChild4" presStyleCnt="0"/>
      <dgm:spPr/>
    </dgm:pt>
    <dgm:pt modelId="{C45829D1-A973-4762-9AEE-66099064BAA1}" type="pres">
      <dgm:prSet presAssocID="{CFB14A69-08C1-4640-940A-9C6E5EA9833E}" presName="Name37" presStyleLbl="parChTrans1D3" presStyleIdx="9" presStyleCnt="20"/>
      <dgm:spPr/>
      <dgm:t>
        <a:bodyPr/>
        <a:lstStyle/>
        <a:p>
          <a:endParaRPr lang="es-AR"/>
        </a:p>
      </dgm:t>
    </dgm:pt>
    <dgm:pt modelId="{2CBAE7D3-E4F5-4C5C-81BE-B272395FC02F}" type="pres">
      <dgm:prSet presAssocID="{F32ADA49-881E-46BD-91B6-25019F81AEE0}" presName="hierRoot2" presStyleCnt="0">
        <dgm:presLayoutVars>
          <dgm:hierBranch val="init"/>
        </dgm:presLayoutVars>
      </dgm:prSet>
      <dgm:spPr/>
    </dgm:pt>
    <dgm:pt modelId="{5AD55CC6-5E2E-40E9-B5D8-998CD028600C}" type="pres">
      <dgm:prSet presAssocID="{F32ADA49-881E-46BD-91B6-25019F81AEE0}" presName="rootComposite" presStyleCnt="0"/>
      <dgm:spPr/>
    </dgm:pt>
    <dgm:pt modelId="{E9A1B4A5-49F9-458A-A302-BCEDE70B86EF}" type="pres">
      <dgm:prSet presAssocID="{F32ADA49-881E-46BD-91B6-25019F81AEE0}" presName="rootText" presStyleLbl="node3" presStyleIdx="9" presStyleCnt="20" custScaleY="171671">
        <dgm:presLayoutVars>
          <dgm:chPref val="3"/>
        </dgm:presLayoutVars>
      </dgm:prSet>
      <dgm:spPr/>
      <dgm:t>
        <a:bodyPr/>
        <a:lstStyle/>
        <a:p>
          <a:endParaRPr lang="es-AR"/>
        </a:p>
      </dgm:t>
    </dgm:pt>
    <dgm:pt modelId="{CD009B10-9830-417D-8175-61EA10380B37}" type="pres">
      <dgm:prSet presAssocID="{F32ADA49-881E-46BD-91B6-25019F81AEE0}" presName="rootConnector" presStyleLbl="node3" presStyleIdx="9" presStyleCnt="20"/>
      <dgm:spPr/>
      <dgm:t>
        <a:bodyPr/>
        <a:lstStyle/>
        <a:p>
          <a:endParaRPr lang="es-AR"/>
        </a:p>
      </dgm:t>
    </dgm:pt>
    <dgm:pt modelId="{588A8359-7535-47DB-9A38-7C3A77BC1A3C}" type="pres">
      <dgm:prSet presAssocID="{F32ADA49-881E-46BD-91B6-25019F81AEE0}" presName="hierChild4" presStyleCnt="0"/>
      <dgm:spPr/>
    </dgm:pt>
    <dgm:pt modelId="{D861903A-0AED-4A32-9429-F8C94D162E85}" type="pres">
      <dgm:prSet presAssocID="{F32ADA49-881E-46BD-91B6-25019F81AEE0}" presName="hierChild5" presStyleCnt="0"/>
      <dgm:spPr/>
    </dgm:pt>
    <dgm:pt modelId="{46B47819-7C1F-4195-A6F5-A9F85C2E401A}" type="pres">
      <dgm:prSet presAssocID="{BCF0FC31-45BF-4334-8C2E-F543C0633C12}" presName="hierChild5" presStyleCnt="0"/>
      <dgm:spPr/>
    </dgm:pt>
    <dgm:pt modelId="{38F807F6-A8D9-4FFE-B1AD-B37E84AC373C}" type="pres">
      <dgm:prSet presAssocID="{4A440229-8AEB-4D78-B22F-EE7A60BC5888}" presName="Name35" presStyleLbl="parChTrans1D2" presStyleIdx="4" presStyleCnt="7"/>
      <dgm:spPr/>
      <dgm:t>
        <a:bodyPr/>
        <a:lstStyle/>
        <a:p>
          <a:endParaRPr lang="es-AR"/>
        </a:p>
      </dgm:t>
    </dgm:pt>
    <dgm:pt modelId="{E5A36259-E6F9-40E3-94A5-D7465ABBDC8D}" type="pres">
      <dgm:prSet presAssocID="{F53EB359-605F-422F-8CAD-AFFBF4CA5233}" presName="hierRoot2" presStyleCnt="0">
        <dgm:presLayoutVars>
          <dgm:hierBranch val="init"/>
        </dgm:presLayoutVars>
      </dgm:prSet>
      <dgm:spPr/>
    </dgm:pt>
    <dgm:pt modelId="{3AAC5B95-DF50-43CA-9C8D-5841758E1D64}" type="pres">
      <dgm:prSet presAssocID="{F53EB359-605F-422F-8CAD-AFFBF4CA5233}" presName="rootComposite" presStyleCnt="0"/>
      <dgm:spPr/>
    </dgm:pt>
    <dgm:pt modelId="{35E90CC2-EA72-4579-A963-FA0EBFE70284}" type="pres">
      <dgm:prSet presAssocID="{F53EB359-605F-422F-8CAD-AFFBF4CA5233}" presName="rootText" presStyleLbl="node2" presStyleIdx="4" presStyleCnt="7">
        <dgm:presLayoutVars>
          <dgm:chPref val="3"/>
        </dgm:presLayoutVars>
      </dgm:prSet>
      <dgm:spPr/>
      <dgm:t>
        <a:bodyPr/>
        <a:lstStyle/>
        <a:p>
          <a:endParaRPr lang="es-AR"/>
        </a:p>
      </dgm:t>
    </dgm:pt>
    <dgm:pt modelId="{861B6261-12F4-4BC2-BD00-7F6B0D1C254C}" type="pres">
      <dgm:prSet presAssocID="{F53EB359-605F-422F-8CAD-AFFBF4CA5233}" presName="rootConnector" presStyleLbl="node2" presStyleIdx="4" presStyleCnt="7"/>
      <dgm:spPr/>
      <dgm:t>
        <a:bodyPr/>
        <a:lstStyle/>
        <a:p>
          <a:endParaRPr lang="es-AR"/>
        </a:p>
      </dgm:t>
    </dgm:pt>
    <dgm:pt modelId="{478BFC19-376E-4701-ADCC-486D9AF77AC6}" type="pres">
      <dgm:prSet presAssocID="{F53EB359-605F-422F-8CAD-AFFBF4CA5233}" presName="hierChild4" presStyleCnt="0"/>
      <dgm:spPr/>
    </dgm:pt>
    <dgm:pt modelId="{CA4AA782-DD0E-4A9A-9099-8F8CAB94C726}" type="pres">
      <dgm:prSet presAssocID="{4E9F80E4-7103-44A6-BB17-EFEFD6114B41}" presName="Name37" presStyleLbl="parChTrans1D3" presStyleIdx="10" presStyleCnt="20"/>
      <dgm:spPr/>
      <dgm:t>
        <a:bodyPr/>
        <a:lstStyle/>
        <a:p>
          <a:endParaRPr lang="es-AR"/>
        </a:p>
      </dgm:t>
    </dgm:pt>
    <dgm:pt modelId="{7AE22B28-96AD-486C-841E-6A29A7AC8BB3}" type="pres">
      <dgm:prSet presAssocID="{D8E672CF-BCA8-441D-8A8A-C19469E0FF67}" presName="hierRoot2" presStyleCnt="0">
        <dgm:presLayoutVars>
          <dgm:hierBranch val="init"/>
        </dgm:presLayoutVars>
      </dgm:prSet>
      <dgm:spPr/>
    </dgm:pt>
    <dgm:pt modelId="{BAADB99B-825F-48A9-A66C-D7D009396133}" type="pres">
      <dgm:prSet presAssocID="{D8E672CF-BCA8-441D-8A8A-C19469E0FF67}" presName="rootComposite" presStyleCnt="0"/>
      <dgm:spPr/>
    </dgm:pt>
    <dgm:pt modelId="{4264534B-40DC-439A-A891-0A8E2B751729}" type="pres">
      <dgm:prSet presAssocID="{D8E672CF-BCA8-441D-8A8A-C19469E0FF67}" presName="rootText" presStyleLbl="node3" presStyleIdx="10" presStyleCnt="20">
        <dgm:presLayoutVars>
          <dgm:chPref val="3"/>
        </dgm:presLayoutVars>
      </dgm:prSet>
      <dgm:spPr/>
      <dgm:t>
        <a:bodyPr/>
        <a:lstStyle/>
        <a:p>
          <a:endParaRPr lang="es-AR"/>
        </a:p>
      </dgm:t>
    </dgm:pt>
    <dgm:pt modelId="{2617942B-4ECC-4BF6-95A1-D16AF8F48764}" type="pres">
      <dgm:prSet presAssocID="{D8E672CF-BCA8-441D-8A8A-C19469E0FF67}" presName="rootConnector" presStyleLbl="node3" presStyleIdx="10" presStyleCnt="20"/>
      <dgm:spPr/>
      <dgm:t>
        <a:bodyPr/>
        <a:lstStyle/>
        <a:p>
          <a:endParaRPr lang="es-AR"/>
        </a:p>
      </dgm:t>
    </dgm:pt>
    <dgm:pt modelId="{6F11E07F-E20D-4C9A-A4BD-4277C8A21D65}" type="pres">
      <dgm:prSet presAssocID="{D8E672CF-BCA8-441D-8A8A-C19469E0FF67}" presName="hierChild4" presStyleCnt="0"/>
      <dgm:spPr/>
    </dgm:pt>
    <dgm:pt modelId="{ACE0AA6B-CABB-4CC3-8B7C-8DAB242D5377}" type="pres">
      <dgm:prSet presAssocID="{D8E672CF-BCA8-441D-8A8A-C19469E0FF67}" presName="hierChild5" presStyleCnt="0"/>
      <dgm:spPr/>
    </dgm:pt>
    <dgm:pt modelId="{23593DF1-064E-446A-8187-94C448C0C544}" type="pres">
      <dgm:prSet presAssocID="{DEB847A3-C0E8-4DDE-8F7B-CD15D2EDBCE9}" presName="Name37" presStyleLbl="parChTrans1D3" presStyleIdx="11" presStyleCnt="20"/>
      <dgm:spPr/>
      <dgm:t>
        <a:bodyPr/>
        <a:lstStyle/>
        <a:p>
          <a:endParaRPr lang="es-AR"/>
        </a:p>
      </dgm:t>
    </dgm:pt>
    <dgm:pt modelId="{DAD750AF-2F84-4DFD-AA55-969A37060DC1}" type="pres">
      <dgm:prSet presAssocID="{04EC3D6A-3CBC-403A-8EA7-601B1917A0E7}" presName="hierRoot2" presStyleCnt="0">
        <dgm:presLayoutVars>
          <dgm:hierBranch val="init"/>
        </dgm:presLayoutVars>
      </dgm:prSet>
      <dgm:spPr/>
    </dgm:pt>
    <dgm:pt modelId="{89A44461-DFB2-4560-B14F-34E31DBBD177}" type="pres">
      <dgm:prSet presAssocID="{04EC3D6A-3CBC-403A-8EA7-601B1917A0E7}" presName="rootComposite" presStyleCnt="0"/>
      <dgm:spPr/>
    </dgm:pt>
    <dgm:pt modelId="{458EC1A2-66F6-4B00-8BCE-46FAD077F50B}" type="pres">
      <dgm:prSet presAssocID="{04EC3D6A-3CBC-403A-8EA7-601B1917A0E7}" presName="rootText" presStyleLbl="node3" presStyleIdx="11" presStyleCnt="20">
        <dgm:presLayoutVars>
          <dgm:chPref val="3"/>
        </dgm:presLayoutVars>
      </dgm:prSet>
      <dgm:spPr/>
      <dgm:t>
        <a:bodyPr/>
        <a:lstStyle/>
        <a:p>
          <a:endParaRPr lang="es-AR"/>
        </a:p>
      </dgm:t>
    </dgm:pt>
    <dgm:pt modelId="{7D832172-C370-4D6E-A7F6-D884B517F83B}" type="pres">
      <dgm:prSet presAssocID="{04EC3D6A-3CBC-403A-8EA7-601B1917A0E7}" presName="rootConnector" presStyleLbl="node3" presStyleIdx="11" presStyleCnt="20"/>
      <dgm:spPr/>
      <dgm:t>
        <a:bodyPr/>
        <a:lstStyle/>
        <a:p>
          <a:endParaRPr lang="es-AR"/>
        </a:p>
      </dgm:t>
    </dgm:pt>
    <dgm:pt modelId="{14253E17-86A5-46BE-B863-1253639B10D9}" type="pres">
      <dgm:prSet presAssocID="{04EC3D6A-3CBC-403A-8EA7-601B1917A0E7}" presName="hierChild4" presStyleCnt="0"/>
      <dgm:spPr/>
    </dgm:pt>
    <dgm:pt modelId="{25154B68-7C14-45BE-B60B-EB0D74B50257}" type="pres">
      <dgm:prSet presAssocID="{04EC3D6A-3CBC-403A-8EA7-601B1917A0E7}" presName="hierChild5" presStyleCnt="0"/>
      <dgm:spPr/>
    </dgm:pt>
    <dgm:pt modelId="{F92668A6-672A-43AD-BF74-562BAC373D38}" type="pres">
      <dgm:prSet presAssocID="{3ABED140-7BE9-40D9-ACF6-1F0C8C8009CC}" presName="Name37" presStyleLbl="parChTrans1D3" presStyleIdx="12" presStyleCnt="20"/>
      <dgm:spPr/>
      <dgm:t>
        <a:bodyPr/>
        <a:lstStyle/>
        <a:p>
          <a:endParaRPr lang="es-AR"/>
        </a:p>
      </dgm:t>
    </dgm:pt>
    <dgm:pt modelId="{38194C9E-025E-4BC6-967B-D8C882CC2CED}" type="pres">
      <dgm:prSet presAssocID="{74436FA0-44B1-4A6F-B16D-6997ABB1C94F}" presName="hierRoot2" presStyleCnt="0">
        <dgm:presLayoutVars>
          <dgm:hierBranch val="init"/>
        </dgm:presLayoutVars>
      </dgm:prSet>
      <dgm:spPr/>
    </dgm:pt>
    <dgm:pt modelId="{0366669A-8A1A-4DC3-9447-8749A6AB94DA}" type="pres">
      <dgm:prSet presAssocID="{74436FA0-44B1-4A6F-B16D-6997ABB1C94F}" presName="rootComposite" presStyleCnt="0"/>
      <dgm:spPr/>
    </dgm:pt>
    <dgm:pt modelId="{AFFF9343-9A19-4217-ACAA-A36A47CDDCCE}" type="pres">
      <dgm:prSet presAssocID="{74436FA0-44B1-4A6F-B16D-6997ABB1C94F}" presName="rootText" presStyleLbl="node3" presStyleIdx="12" presStyleCnt="20">
        <dgm:presLayoutVars>
          <dgm:chPref val="3"/>
        </dgm:presLayoutVars>
      </dgm:prSet>
      <dgm:spPr/>
      <dgm:t>
        <a:bodyPr/>
        <a:lstStyle/>
        <a:p>
          <a:endParaRPr lang="es-AR"/>
        </a:p>
      </dgm:t>
    </dgm:pt>
    <dgm:pt modelId="{41273789-996F-409A-A573-6859A307BF11}" type="pres">
      <dgm:prSet presAssocID="{74436FA0-44B1-4A6F-B16D-6997ABB1C94F}" presName="rootConnector" presStyleLbl="node3" presStyleIdx="12" presStyleCnt="20"/>
      <dgm:spPr/>
      <dgm:t>
        <a:bodyPr/>
        <a:lstStyle/>
        <a:p>
          <a:endParaRPr lang="es-AR"/>
        </a:p>
      </dgm:t>
    </dgm:pt>
    <dgm:pt modelId="{AF7E69B8-6C61-4870-84E2-C32FC0F23C80}" type="pres">
      <dgm:prSet presAssocID="{74436FA0-44B1-4A6F-B16D-6997ABB1C94F}" presName="hierChild4" presStyleCnt="0"/>
      <dgm:spPr/>
    </dgm:pt>
    <dgm:pt modelId="{ED847F84-F9B1-493E-A87E-CB2C9300A187}" type="pres">
      <dgm:prSet presAssocID="{74436FA0-44B1-4A6F-B16D-6997ABB1C94F}" presName="hierChild5" presStyleCnt="0"/>
      <dgm:spPr/>
    </dgm:pt>
    <dgm:pt modelId="{96DF4385-76A8-4D2F-92EF-016FDB2F3BEA}" type="pres">
      <dgm:prSet presAssocID="{497A87F2-287D-46A8-AD1E-0EAD0BE0DD80}" presName="Name37" presStyleLbl="parChTrans1D3" presStyleIdx="13" presStyleCnt="20"/>
      <dgm:spPr/>
      <dgm:t>
        <a:bodyPr/>
        <a:lstStyle/>
        <a:p>
          <a:endParaRPr lang="es-AR"/>
        </a:p>
      </dgm:t>
    </dgm:pt>
    <dgm:pt modelId="{97D5ED44-C124-4178-A85B-B9DB49C85F1A}" type="pres">
      <dgm:prSet presAssocID="{F174C34F-4CAE-4787-BCCC-8CD7D268356F}" presName="hierRoot2" presStyleCnt="0">
        <dgm:presLayoutVars>
          <dgm:hierBranch val="init"/>
        </dgm:presLayoutVars>
      </dgm:prSet>
      <dgm:spPr/>
    </dgm:pt>
    <dgm:pt modelId="{10691698-32CE-474D-9379-EADC14824507}" type="pres">
      <dgm:prSet presAssocID="{F174C34F-4CAE-4787-BCCC-8CD7D268356F}" presName="rootComposite" presStyleCnt="0"/>
      <dgm:spPr/>
    </dgm:pt>
    <dgm:pt modelId="{3DF439BE-3E49-4696-91A0-9602ADE80D2C}" type="pres">
      <dgm:prSet presAssocID="{F174C34F-4CAE-4787-BCCC-8CD7D268356F}" presName="rootText" presStyleLbl="node3" presStyleIdx="13" presStyleCnt="20" custScaleY="127660">
        <dgm:presLayoutVars>
          <dgm:chPref val="3"/>
        </dgm:presLayoutVars>
      </dgm:prSet>
      <dgm:spPr/>
      <dgm:t>
        <a:bodyPr/>
        <a:lstStyle/>
        <a:p>
          <a:endParaRPr lang="es-AR"/>
        </a:p>
      </dgm:t>
    </dgm:pt>
    <dgm:pt modelId="{C70A76DE-D15F-4196-B403-94906CB1D221}" type="pres">
      <dgm:prSet presAssocID="{F174C34F-4CAE-4787-BCCC-8CD7D268356F}" presName="rootConnector" presStyleLbl="node3" presStyleIdx="13" presStyleCnt="20"/>
      <dgm:spPr/>
      <dgm:t>
        <a:bodyPr/>
        <a:lstStyle/>
        <a:p>
          <a:endParaRPr lang="es-AR"/>
        </a:p>
      </dgm:t>
    </dgm:pt>
    <dgm:pt modelId="{061C72CD-5659-4AEE-A952-17D65E56D59E}" type="pres">
      <dgm:prSet presAssocID="{F174C34F-4CAE-4787-BCCC-8CD7D268356F}" presName="hierChild4" presStyleCnt="0"/>
      <dgm:spPr/>
    </dgm:pt>
    <dgm:pt modelId="{87D9D759-401A-48CE-A6A2-72BEAF827E17}" type="pres">
      <dgm:prSet presAssocID="{F174C34F-4CAE-4787-BCCC-8CD7D268356F}" presName="hierChild5" presStyleCnt="0"/>
      <dgm:spPr/>
    </dgm:pt>
    <dgm:pt modelId="{1445AF5A-498B-46FB-9452-F3416610BB1F}" type="pres">
      <dgm:prSet presAssocID="{F53EB359-605F-422F-8CAD-AFFBF4CA5233}" presName="hierChild5" presStyleCnt="0"/>
      <dgm:spPr/>
    </dgm:pt>
    <dgm:pt modelId="{8F11FBEA-16A5-40DD-BD78-DD830A1D216B}" type="pres">
      <dgm:prSet presAssocID="{C1CBD325-CF85-4F18-AA5F-3F24FBDF772D}" presName="Name35" presStyleLbl="parChTrans1D2" presStyleIdx="5" presStyleCnt="7"/>
      <dgm:spPr/>
      <dgm:t>
        <a:bodyPr/>
        <a:lstStyle/>
        <a:p>
          <a:endParaRPr lang="es-AR"/>
        </a:p>
      </dgm:t>
    </dgm:pt>
    <dgm:pt modelId="{3546742C-3477-4178-AF77-005A06B7731A}" type="pres">
      <dgm:prSet presAssocID="{A11432DC-9DDF-4744-8B33-C09D2CB05F55}" presName="hierRoot2" presStyleCnt="0">
        <dgm:presLayoutVars>
          <dgm:hierBranch val="init"/>
        </dgm:presLayoutVars>
      </dgm:prSet>
      <dgm:spPr/>
    </dgm:pt>
    <dgm:pt modelId="{89B358DA-0B26-44CE-A3A3-076AC3BA01FC}" type="pres">
      <dgm:prSet presAssocID="{A11432DC-9DDF-4744-8B33-C09D2CB05F55}" presName="rootComposite" presStyleCnt="0"/>
      <dgm:spPr/>
    </dgm:pt>
    <dgm:pt modelId="{CDA5F14B-EA5C-46BD-8B71-A014A660C602}" type="pres">
      <dgm:prSet presAssocID="{A11432DC-9DDF-4744-8B33-C09D2CB05F55}" presName="rootText" presStyleLbl="node2" presStyleIdx="5" presStyleCnt="7">
        <dgm:presLayoutVars>
          <dgm:chPref val="3"/>
        </dgm:presLayoutVars>
      </dgm:prSet>
      <dgm:spPr/>
      <dgm:t>
        <a:bodyPr/>
        <a:lstStyle/>
        <a:p>
          <a:endParaRPr lang="es-AR"/>
        </a:p>
      </dgm:t>
    </dgm:pt>
    <dgm:pt modelId="{722CEA50-536A-499C-AA3B-264AFFB6F898}" type="pres">
      <dgm:prSet presAssocID="{A11432DC-9DDF-4744-8B33-C09D2CB05F55}" presName="rootConnector" presStyleLbl="node2" presStyleIdx="5" presStyleCnt="7"/>
      <dgm:spPr/>
      <dgm:t>
        <a:bodyPr/>
        <a:lstStyle/>
        <a:p>
          <a:endParaRPr lang="es-AR"/>
        </a:p>
      </dgm:t>
    </dgm:pt>
    <dgm:pt modelId="{BF3E792F-1113-4AD1-9719-4EBF67205D47}" type="pres">
      <dgm:prSet presAssocID="{A11432DC-9DDF-4744-8B33-C09D2CB05F55}" presName="hierChild4" presStyleCnt="0"/>
      <dgm:spPr/>
    </dgm:pt>
    <dgm:pt modelId="{F5C72C71-9993-4B77-9361-4873856C7D47}" type="pres">
      <dgm:prSet presAssocID="{DDD938A9-EAE1-4139-BAD8-DFD426A16A1C}" presName="Name37" presStyleLbl="parChTrans1D3" presStyleIdx="14" presStyleCnt="20"/>
      <dgm:spPr/>
      <dgm:t>
        <a:bodyPr/>
        <a:lstStyle/>
        <a:p>
          <a:endParaRPr lang="es-AR"/>
        </a:p>
      </dgm:t>
    </dgm:pt>
    <dgm:pt modelId="{6A93CA26-81DA-4250-8C8D-ACA27C2EB14B}" type="pres">
      <dgm:prSet presAssocID="{A677F9DA-8155-4444-9C98-422AB31F3530}" presName="hierRoot2" presStyleCnt="0">
        <dgm:presLayoutVars>
          <dgm:hierBranch val="init"/>
        </dgm:presLayoutVars>
      </dgm:prSet>
      <dgm:spPr/>
    </dgm:pt>
    <dgm:pt modelId="{AF0314F9-B926-4D8E-B220-32C3E0063AAB}" type="pres">
      <dgm:prSet presAssocID="{A677F9DA-8155-4444-9C98-422AB31F3530}" presName="rootComposite" presStyleCnt="0"/>
      <dgm:spPr/>
    </dgm:pt>
    <dgm:pt modelId="{7D20ED81-3EA1-4365-9600-A1626A025E19}" type="pres">
      <dgm:prSet presAssocID="{A677F9DA-8155-4444-9C98-422AB31F3530}" presName="rootText" presStyleLbl="node3" presStyleIdx="14" presStyleCnt="20">
        <dgm:presLayoutVars>
          <dgm:chPref val="3"/>
        </dgm:presLayoutVars>
      </dgm:prSet>
      <dgm:spPr/>
      <dgm:t>
        <a:bodyPr/>
        <a:lstStyle/>
        <a:p>
          <a:endParaRPr lang="es-AR"/>
        </a:p>
      </dgm:t>
    </dgm:pt>
    <dgm:pt modelId="{78A7D7DD-05C5-49DF-B19C-9733C68921B8}" type="pres">
      <dgm:prSet presAssocID="{A677F9DA-8155-4444-9C98-422AB31F3530}" presName="rootConnector" presStyleLbl="node3" presStyleIdx="14" presStyleCnt="20"/>
      <dgm:spPr/>
      <dgm:t>
        <a:bodyPr/>
        <a:lstStyle/>
        <a:p>
          <a:endParaRPr lang="es-AR"/>
        </a:p>
      </dgm:t>
    </dgm:pt>
    <dgm:pt modelId="{A9019326-57A0-4726-BE48-F23F1782E485}" type="pres">
      <dgm:prSet presAssocID="{A677F9DA-8155-4444-9C98-422AB31F3530}" presName="hierChild4" presStyleCnt="0"/>
      <dgm:spPr/>
    </dgm:pt>
    <dgm:pt modelId="{BAE9DE99-4F65-47BD-AB51-D313FA6B1287}" type="pres">
      <dgm:prSet presAssocID="{A677F9DA-8155-4444-9C98-422AB31F3530}" presName="hierChild5" presStyleCnt="0"/>
      <dgm:spPr/>
    </dgm:pt>
    <dgm:pt modelId="{38796A54-80FF-42A9-ABFD-2B939AA7E783}" type="pres">
      <dgm:prSet presAssocID="{C0C770A6-6382-4F1A-B9FD-11CFD5ED5D16}" presName="Name37" presStyleLbl="parChTrans1D3" presStyleIdx="15" presStyleCnt="20"/>
      <dgm:spPr/>
      <dgm:t>
        <a:bodyPr/>
        <a:lstStyle/>
        <a:p>
          <a:endParaRPr lang="es-AR"/>
        </a:p>
      </dgm:t>
    </dgm:pt>
    <dgm:pt modelId="{06F11126-E15C-471F-93C7-CEA0B0EA8210}" type="pres">
      <dgm:prSet presAssocID="{C9257A2C-23C2-4E4D-A04D-1C551F7F0EDB}" presName="hierRoot2" presStyleCnt="0">
        <dgm:presLayoutVars>
          <dgm:hierBranch val="init"/>
        </dgm:presLayoutVars>
      </dgm:prSet>
      <dgm:spPr/>
    </dgm:pt>
    <dgm:pt modelId="{F841CD37-D457-4F9B-806B-B244CEB36969}" type="pres">
      <dgm:prSet presAssocID="{C9257A2C-23C2-4E4D-A04D-1C551F7F0EDB}" presName="rootComposite" presStyleCnt="0"/>
      <dgm:spPr/>
    </dgm:pt>
    <dgm:pt modelId="{069B4D3A-2AFC-4601-B9A4-31056DE14EC6}" type="pres">
      <dgm:prSet presAssocID="{C9257A2C-23C2-4E4D-A04D-1C551F7F0EDB}" presName="rootText" presStyleLbl="node3" presStyleIdx="15" presStyleCnt="20">
        <dgm:presLayoutVars>
          <dgm:chPref val="3"/>
        </dgm:presLayoutVars>
      </dgm:prSet>
      <dgm:spPr/>
      <dgm:t>
        <a:bodyPr/>
        <a:lstStyle/>
        <a:p>
          <a:endParaRPr lang="es-AR"/>
        </a:p>
      </dgm:t>
    </dgm:pt>
    <dgm:pt modelId="{C323CA93-EEAB-457D-981C-39AB29102CA1}" type="pres">
      <dgm:prSet presAssocID="{C9257A2C-23C2-4E4D-A04D-1C551F7F0EDB}" presName="rootConnector" presStyleLbl="node3" presStyleIdx="15" presStyleCnt="20"/>
      <dgm:spPr/>
      <dgm:t>
        <a:bodyPr/>
        <a:lstStyle/>
        <a:p>
          <a:endParaRPr lang="es-AR"/>
        </a:p>
      </dgm:t>
    </dgm:pt>
    <dgm:pt modelId="{A70C835A-62D5-4EC8-AF96-896E6314B766}" type="pres">
      <dgm:prSet presAssocID="{C9257A2C-23C2-4E4D-A04D-1C551F7F0EDB}" presName="hierChild4" presStyleCnt="0"/>
      <dgm:spPr/>
    </dgm:pt>
    <dgm:pt modelId="{C323ADF2-C1B9-4C59-B286-9C0182561426}" type="pres">
      <dgm:prSet presAssocID="{C9257A2C-23C2-4E4D-A04D-1C551F7F0EDB}" presName="hierChild5" presStyleCnt="0"/>
      <dgm:spPr/>
    </dgm:pt>
    <dgm:pt modelId="{994D4404-15B2-41E7-BC81-F08899E31108}" type="pres">
      <dgm:prSet presAssocID="{60154546-6EA8-42EB-B4AD-3C0C2F92066B}" presName="Name37" presStyleLbl="parChTrans1D3" presStyleIdx="16" presStyleCnt="20"/>
      <dgm:spPr/>
      <dgm:t>
        <a:bodyPr/>
        <a:lstStyle/>
        <a:p>
          <a:endParaRPr lang="es-AR"/>
        </a:p>
      </dgm:t>
    </dgm:pt>
    <dgm:pt modelId="{506E5415-B2D5-4B39-872D-1BB11F43FD33}" type="pres">
      <dgm:prSet presAssocID="{1785BAEC-5AFD-4E9A-91C3-15FF578DD4E6}" presName="hierRoot2" presStyleCnt="0">
        <dgm:presLayoutVars>
          <dgm:hierBranch val="init"/>
        </dgm:presLayoutVars>
      </dgm:prSet>
      <dgm:spPr/>
    </dgm:pt>
    <dgm:pt modelId="{E1940FC0-EE81-4CF7-9DFA-F11A53B18008}" type="pres">
      <dgm:prSet presAssocID="{1785BAEC-5AFD-4E9A-91C3-15FF578DD4E6}" presName="rootComposite" presStyleCnt="0"/>
      <dgm:spPr/>
    </dgm:pt>
    <dgm:pt modelId="{892EC713-F490-4AFB-9828-39D674C69BFD}" type="pres">
      <dgm:prSet presAssocID="{1785BAEC-5AFD-4E9A-91C3-15FF578DD4E6}" presName="rootText" presStyleLbl="node3" presStyleIdx="16" presStyleCnt="20">
        <dgm:presLayoutVars>
          <dgm:chPref val="3"/>
        </dgm:presLayoutVars>
      </dgm:prSet>
      <dgm:spPr/>
      <dgm:t>
        <a:bodyPr/>
        <a:lstStyle/>
        <a:p>
          <a:endParaRPr lang="es-AR"/>
        </a:p>
      </dgm:t>
    </dgm:pt>
    <dgm:pt modelId="{A81D8950-D44F-4DEB-BC6F-648D2CB8ECDD}" type="pres">
      <dgm:prSet presAssocID="{1785BAEC-5AFD-4E9A-91C3-15FF578DD4E6}" presName="rootConnector" presStyleLbl="node3" presStyleIdx="16" presStyleCnt="20"/>
      <dgm:spPr/>
      <dgm:t>
        <a:bodyPr/>
        <a:lstStyle/>
        <a:p>
          <a:endParaRPr lang="es-AR"/>
        </a:p>
      </dgm:t>
    </dgm:pt>
    <dgm:pt modelId="{B78053C8-CE84-41A4-9DE6-89FB53831756}" type="pres">
      <dgm:prSet presAssocID="{1785BAEC-5AFD-4E9A-91C3-15FF578DD4E6}" presName="hierChild4" presStyleCnt="0"/>
      <dgm:spPr/>
    </dgm:pt>
    <dgm:pt modelId="{44005852-1F0A-488B-93E7-2674A5A5BB51}" type="pres">
      <dgm:prSet presAssocID="{1785BAEC-5AFD-4E9A-91C3-15FF578DD4E6}" presName="hierChild5" presStyleCnt="0"/>
      <dgm:spPr/>
    </dgm:pt>
    <dgm:pt modelId="{5C94A7E3-C2B9-406A-84D4-359FF9C3C66C}" type="pres">
      <dgm:prSet presAssocID="{FE15BC2B-B23F-4F82-8468-CD0E3C83805B}" presName="Name37" presStyleLbl="parChTrans1D3" presStyleIdx="17" presStyleCnt="20"/>
      <dgm:spPr/>
      <dgm:t>
        <a:bodyPr/>
        <a:lstStyle/>
        <a:p>
          <a:endParaRPr lang="es-AR"/>
        </a:p>
      </dgm:t>
    </dgm:pt>
    <dgm:pt modelId="{22D66361-9B73-422F-8B7D-9E5B7B75714D}" type="pres">
      <dgm:prSet presAssocID="{737F85AB-29BC-49E9-8E92-659EAD804E17}" presName="hierRoot2" presStyleCnt="0">
        <dgm:presLayoutVars>
          <dgm:hierBranch val="init"/>
        </dgm:presLayoutVars>
      </dgm:prSet>
      <dgm:spPr/>
    </dgm:pt>
    <dgm:pt modelId="{4CE67427-C24E-4F2C-B4EC-8F39ACADCBDA}" type="pres">
      <dgm:prSet presAssocID="{737F85AB-29BC-49E9-8E92-659EAD804E17}" presName="rootComposite" presStyleCnt="0"/>
      <dgm:spPr/>
    </dgm:pt>
    <dgm:pt modelId="{CB28D4F3-CF3B-45FC-A4C4-A90B06B21E88}" type="pres">
      <dgm:prSet presAssocID="{737F85AB-29BC-49E9-8E92-659EAD804E17}" presName="rootText" presStyleLbl="node3" presStyleIdx="17" presStyleCnt="20">
        <dgm:presLayoutVars>
          <dgm:chPref val="3"/>
        </dgm:presLayoutVars>
      </dgm:prSet>
      <dgm:spPr/>
      <dgm:t>
        <a:bodyPr/>
        <a:lstStyle/>
        <a:p>
          <a:endParaRPr lang="es-AR"/>
        </a:p>
      </dgm:t>
    </dgm:pt>
    <dgm:pt modelId="{8C4477CF-2D4F-4E97-BF79-8F152E0AA5E1}" type="pres">
      <dgm:prSet presAssocID="{737F85AB-29BC-49E9-8E92-659EAD804E17}" presName="rootConnector" presStyleLbl="node3" presStyleIdx="17" presStyleCnt="20"/>
      <dgm:spPr/>
      <dgm:t>
        <a:bodyPr/>
        <a:lstStyle/>
        <a:p>
          <a:endParaRPr lang="es-AR"/>
        </a:p>
      </dgm:t>
    </dgm:pt>
    <dgm:pt modelId="{702BBEEC-1C0A-408B-9038-33EC71BDAE6A}" type="pres">
      <dgm:prSet presAssocID="{737F85AB-29BC-49E9-8E92-659EAD804E17}" presName="hierChild4" presStyleCnt="0"/>
      <dgm:spPr/>
    </dgm:pt>
    <dgm:pt modelId="{09AF741F-4F18-4229-814D-3F67AEF0D00B}" type="pres">
      <dgm:prSet presAssocID="{737F85AB-29BC-49E9-8E92-659EAD804E17}" presName="hierChild5" presStyleCnt="0"/>
      <dgm:spPr/>
    </dgm:pt>
    <dgm:pt modelId="{90F2A4ED-50DC-45CC-9A08-346E8027CA4C}" type="pres">
      <dgm:prSet presAssocID="{A11432DC-9DDF-4744-8B33-C09D2CB05F55}" presName="hierChild5" presStyleCnt="0"/>
      <dgm:spPr/>
    </dgm:pt>
    <dgm:pt modelId="{98586438-158A-4DD8-8BC8-FE2129C10E06}" type="pres">
      <dgm:prSet presAssocID="{0DB181F4-CD30-4114-94E6-979A745C1CF4}" presName="Name35" presStyleLbl="parChTrans1D2" presStyleIdx="6" presStyleCnt="7"/>
      <dgm:spPr/>
      <dgm:t>
        <a:bodyPr/>
        <a:lstStyle/>
        <a:p>
          <a:endParaRPr lang="es-AR"/>
        </a:p>
      </dgm:t>
    </dgm:pt>
    <dgm:pt modelId="{1DF16281-A409-4161-8755-18D7CE45AA73}" type="pres">
      <dgm:prSet presAssocID="{E113A85F-ABD2-45A9-B248-90D7E2C6B31A}" presName="hierRoot2" presStyleCnt="0">
        <dgm:presLayoutVars>
          <dgm:hierBranch val="init"/>
        </dgm:presLayoutVars>
      </dgm:prSet>
      <dgm:spPr/>
    </dgm:pt>
    <dgm:pt modelId="{FE4A8BCB-2522-473D-8311-E5B391F3B09B}" type="pres">
      <dgm:prSet presAssocID="{E113A85F-ABD2-45A9-B248-90D7E2C6B31A}" presName="rootComposite" presStyleCnt="0"/>
      <dgm:spPr/>
    </dgm:pt>
    <dgm:pt modelId="{7DA3D5F9-2399-4AF1-8C65-32AF0B2AD52F}" type="pres">
      <dgm:prSet presAssocID="{E113A85F-ABD2-45A9-B248-90D7E2C6B31A}" presName="rootText" presStyleLbl="node2" presStyleIdx="6" presStyleCnt="7">
        <dgm:presLayoutVars>
          <dgm:chPref val="3"/>
        </dgm:presLayoutVars>
      </dgm:prSet>
      <dgm:spPr/>
      <dgm:t>
        <a:bodyPr/>
        <a:lstStyle/>
        <a:p>
          <a:endParaRPr lang="es-AR"/>
        </a:p>
      </dgm:t>
    </dgm:pt>
    <dgm:pt modelId="{3F6F3377-3503-48F8-8760-157464546F9E}" type="pres">
      <dgm:prSet presAssocID="{E113A85F-ABD2-45A9-B248-90D7E2C6B31A}" presName="rootConnector" presStyleLbl="node2" presStyleIdx="6" presStyleCnt="7"/>
      <dgm:spPr/>
      <dgm:t>
        <a:bodyPr/>
        <a:lstStyle/>
        <a:p>
          <a:endParaRPr lang="es-AR"/>
        </a:p>
      </dgm:t>
    </dgm:pt>
    <dgm:pt modelId="{95BAC8DE-0650-4E61-948E-530471F26D58}" type="pres">
      <dgm:prSet presAssocID="{E113A85F-ABD2-45A9-B248-90D7E2C6B31A}" presName="hierChild4" presStyleCnt="0"/>
      <dgm:spPr/>
    </dgm:pt>
    <dgm:pt modelId="{49F2CC46-FB21-4C9C-BC30-9B014180D871}" type="pres">
      <dgm:prSet presAssocID="{8534448C-4354-4B61-8851-D4E2A38893DA}" presName="Name37" presStyleLbl="parChTrans1D3" presStyleIdx="18" presStyleCnt="20"/>
      <dgm:spPr/>
      <dgm:t>
        <a:bodyPr/>
        <a:lstStyle/>
        <a:p>
          <a:endParaRPr lang="es-AR"/>
        </a:p>
      </dgm:t>
    </dgm:pt>
    <dgm:pt modelId="{905B7320-BD90-4162-9CB1-78A61EBC8254}" type="pres">
      <dgm:prSet presAssocID="{1DA92577-631F-4EBE-BA0E-7B369A2DF59D}" presName="hierRoot2" presStyleCnt="0">
        <dgm:presLayoutVars>
          <dgm:hierBranch val="init"/>
        </dgm:presLayoutVars>
      </dgm:prSet>
      <dgm:spPr/>
    </dgm:pt>
    <dgm:pt modelId="{716FA511-96FA-4542-B870-EFB0A883CA24}" type="pres">
      <dgm:prSet presAssocID="{1DA92577-631F-4EBE-BA0E-7B369A2DF59D}" presName="rootComposite" presStyleCnt="0"/>
      <dgm:spPr/>
    </dgm:pt>
    <dgm:pt modelId="{AEAB954E-56DB-42CC-AC62-E6B79B9BA495}" type="pres">
      <dgm:prSet presAssocID="{1DA92577-631F-4EBE-BA0E-7B369A2DF59D}" presName="rootText" presStyleLbl="node3" presStyleIdx="18" presStyleCnt="20">
        <dgm:presLayoutVars>
          <dgm:chPref val="3"/>
        </dgm:presLayoutVars>
      </dgm:prSet>
      <dgm:spPr/>
      <dgm:t>
        <a:bodyPr/>
        <a:lstStyle/>
        <a:p>
          <a:endParaRPr lang="es-AR"/>
        </a:p>
      </dgm:t>
    </dgm:pt>
    <dgm:pt modelId="{DCF40ED0-A7B0-4492-9139-EDCB644221F1}" type="pres">
      <dgm:prSet presAssocID="{1DA92577-631F-4EBE-BA0E-7B369A2DF59D}" presName="rootConnector" presStyleLbl="node3" presStyleIdx="18" presStyleCnt="20"/>
      <dgm:spPr/>
      <dgm:t>
        <a:bodyPr/>
        <a:lstStyle/>
        <a:p>
          <a:endParaRPr lang="es-AR"/>
        </a:p>
      </dgm:t>
    </dgm:pt>
    <dgm:pt modelId="{4AD229B4-1BB3-448D-879F-A22230B1348A}" type="pres">
      <dgm:prSet presAssocID="{1DA92577-631F-4EBE-BA0E-7B369A2DF59D}" presName="hierChild4" presStyleCnt="0"/>
      <dgm:spPr/>
    </dgm:pt>
    <dgm:pt modelId="{1DF94150-D8BE-4318-AF82-6CD6A3ED9174}" type="pres">
      <dgm:prSet presAssocID="{1DA92577-631F-4EBE-BA0E-7B369A2DF59D}" presName="hierChild5" presStyleCnt="0"/>
      <dgm:spPr/>
    </dgm:pt>
    <dgm:pt modelId="{B11729D1-7A49-4443-BDBB-8F7AA3E5C748}" type="pres">
      <dgm:prSet presAssocID="{C8DDB00C-EE6A-477E-8176-19FA68E0DDE3}" presName="Name37" presStyleLbl="parChTrans1D3" presStyleIdx="19" presStyleCnt="20"/>
      <dgm:spPr/>
      <dgm:t>
        <a:bodyPr/>
        <a:lstStyle/>
        <a:p>
          <a:endParaRPr lang="es-AR"/>
        </a:p>
      </dgm:t>
    </dgm:pt>
    <dgm:pt modelId="{AA8320B1-F946-4A55-A72B-A8D6F9A025C8}" type="pres">
      <dgm:prSet presAssocID="{300442F9-BE27-4EF5-B0F6-D9CA6466717C}" presName="hierRoot2" presStyleCnt="0">
        <dgm:presLayoutVars>
          <dgm:hierBranch val="init"/>
        </dgm:presLayoutVars>
      </dgm:prSet>
      <dgm:spPr/>
    </dgm:pt>
    <dgm:pt modelId="{BE46BC79-A6C5-4790-BF1B-ABFF97ADE04A}" type="pres">
      <dgm:prSet presAssocID="{300442F9-BE27-4EF5-B0F6-D9CA6466717C}" presName="rootComposite" presStyleCnt="0"/>
      <dgm:spPr/>
    </dgm:pt>
    <dgm:pt modelId="{9C63C7F2-FCA1-46CF-BF1E-D91E17D3A294}" type="pres">
      <dgm:prSet presAssocID="{300442F9-BE27-4EF5-B0F6-D9CA6466717C}" presName="rootText" presStyleLbl="node3" presStyleIdx="19" presStyleCnt="20">
        <dgm:presLayoutVars>
          <dgm:chPref val="3"/>
        </dgm:presLayoutVars>
      </dgm:prSet>
      <dgm:spPr/>
      <dgm:t>
        <a:bodyPr/>
        <a:lstStyle/>
        <a:p>
          <a:endParaRPr lang="es-AR"/>
        </a:p>
      </dgm:t>
    </dgm:pt>
    <dgm:pt modelId="{42ED4632-0AC3-476F-BA0A-42BC7B51C0D9}" type="pres">
      <dgm:prSet presAssocID="{300442F9-BE27-4EF5-B0F6-D9CA6466717C}" presName="rootConnector" presStyleLbl="node3" presStyleIdx="19" presStyleCnt="20"/>
      <dgm:spPr/>
      <dgm:t>
        <a:bodyPr/>
        <a:lstStyle/>
        <a:p>
          <a:endParaRPr lang="es-AR"/>
        </a:p>
      </dgm:t>
    </dgm:pt>
    <dgm:pt modelId="{352C8284-413F-411A-84CF-FA7A49C1DB30}" type="pres">
      <dgm:prSet presAssocID="{300442F9-BE27-4EF5-B0F6-D9CA6466717C}" presName="hierChild4" presStyleCnt="0"/>
      <dgm:spPr/>
    </dgm:pt>
    <dgm:pt modelId="{FEAA462D-D24D-41B1-BFE6-AC04E83CFECA}" type="pres">
      <dgm:prSet presAssocID="{300442F9-BE27-4EF5-B0F6-D9CA6466717C}" presName="hierChild5" presStyleCnt="0"/>
      <dgm:spPr/>
    </dgm:pt>
    <dgm:pt modelId="{F03F1D4A-0206-4445-9C43-BBE4CBDC897E}" type="pres">
      <dgm:prSet presAssocID="{E113A85F-ABD2-45A9-B248-90D7E2C6B31A}" presName="hierChild5" presStyleCnt="0"/>
      <dgm:spPr/>
    </dgm:pt>
    <dgm:pt modelId="{29C192EF-DE9A-4D25-A06D-406D9B1588B8}" type="pres">
      <dgm:prSet presAssocID="{3F913A0E-EBDA-4B9F-8489-E96BFD6DC6DE}" presName="hierChild3" presStyleCnt="0"/>
      <dgm:spPr/>
    </dgm:pt>
  </dgm:ptLst>
  <dgm:cxnLst>
    <dgm:cxn modelId="{D004D41B-E9FA-4CF1-95E9-E7468009817A}" type="presOf" srcId="{EABE3978-1563-4DD0-9F1E-4FE8A555C4C2}" destId="{B09C29A8-A606-45B0-A374-FEAD33C2C4E1}" srcOrd="0" destOrd="0" presId="urn:microsoft.com/office/officeart/2005/8/layout/orgChart1"/>
    <dgm:cxn modelId="{64CACC2C-73A2-4677-AEA1-1708DE8F1304}" srcId="{E36AFAA5-7C13-43EF-A88E-8774A64A1728}" destId="{71EA48FA-985A-490D-B381-C3CE4DF4B5FF}" srcOrd="2" destOrd="0" parTransId="{280487B7-13F3-4338-927E-CD2D52152A0B}" sibTransId="{E68DA7E4-C687-4369-B599-01A03D011E3E}"/>
    <dgm:cxn modelId="{BF1E681E-DDBA-4EA7-8777-DD2F41105761}" type="presOf" srcId="{86E2C202-FDE9-4C7A-A6CD-B51411744465}" destId="{682F6B53-3441-4DB5-9EB1-7CCC4A6F9756}" srcOrd="1" destOrd="0" presId="urn:microsoft.com/office/officeart/2005/8/layout/orgChart1"/>
    <dgm:cxn modelId="{1D19F09F-F27F-42DB-A516-DBE7FDC5725D}" type="presOf" srcId="{F174C34F-4CAE-4787-BCCC-8CD7D268356F}" destId="{3DF439BE-3E49-4696-91A0-9602ADE80D2C}" srcOrd="0" destOrd="0" presId="urn:microsoft.com/office/officeart/2005/8/layout/orgChart1"/>
    <dgm:cxn modelId="{485731FB-D38B-4A3C-A972-948440181174}" type="presOf" srcId="{737F85AB-29BC-49E9-8E92-659EAD804E17}" destId="{CB28D4F3-CF3B-45FC-A4C4-A90B06B21E88}" srcOrd="0" destOrd="0" presId="urn:microsoft.com/office/officeart/2005/8/layout/orgChart1"/>
    <dgm:cxn modelId="{7E748F5D-8B4F-4100-BD2E-B167735F3347}" srcId="{3F913A0E-EBDA-4B9F-8489-E96BFD6DC6DE}" destId="{A038C496-49C9-4C8A-A5C0-4DDA81A8E1B8}" srcOrd="0" destOrd="0" parTransId="{EABE3978-1563-4DD0-9F1E-4FE8A555C4C2}" sibTransId="{031E5759-9BD0-49A8-AC11-3514E3B7C53C}"/>
    <dgm:cxn modelId="{2EC3968D-F6F8-4FCB-8F10-BDCC74657569}" srcId="{A038C496-49C9-4C8A-A5C0-4DDA81A8E1B8}" destId="{38C921CD-5C1E-4600-AAEC-D93F2386F9E5}" srcOrd="0" destOrd="0" parTransId="{CF4E8299-7663-4E31-A934-14F1DC355580}" sibTransId="{567E061E-7076-4484-B107-AD0162696514}"/>
    <dgm:cxn modelId="{7F9BF073-E738-4B75-A6B4-8365ECDE02CE}" type="presOf" srcId="{CF4E8299-7663-4E31-A934-14F1DC355580}" destId="{095DF93D-8656-418E-907C-6B89DFA11FE5}" srcOrd="0" destOrd="0" presId="urn:microsoft.com/office/officeart/2005/8/layout/orgChart1"/>
    <dgm:cxn modelId="{A6C3F3F0-FD06-4183-B301-7A735EC55B5E}" type="presOf" srcId="{81D28C0E-942E-484C-8BDB-241C71FD78E8}" destId="{3388CEBF-49DF-42EA-82E7-EBD2A28BC881}" srcOrd="0" destOrd="0" presId="urn:microsoft.com/office/officeart/2005/8/layout/orgChart1"/>
    <dgm:cxn modelId="{B5386FD2-B369-4F94-ADB1-3A2CDF439B45}" type="presOf" srcId="{300442F9-BE27-4EF5-B0F6-D9CA6466717C}" destId="{42ED4632-0AC3-476F-BA0A-42BC7B51C0D9}" srcOrd="1" destOrd="0" presId="urn:microsoft.com/office/officeart/2005/8/layout/orgChart1"/>
    <dgm:cxn modelId="{40FDE48F-1C50-45BB-BF76-5A00902BB6B2}" srcId="{B1E852AB-A068-49FC-8753-FAF28F69BD5C}" destId="{86E2C202-FDE9-4C7A-A6CD-B51411744465}" srcOrd="1" destOrd="0" parTransId="{06B758D0-5EFD-44B4-82BF-0F59FC8EACBF}" sibTransId="{B366DC90-2064-4151-962B-64013300BDE5}"/>
    <dgm:cxn modelId="{FE843782-3F02-4EE3-BFB3-F27381B89347}" type="presOf" srcId="{BBBC00E0-1F0A-415D-ACC3-03653B3637AD}" destId="{CC794F2A-25CE-4701-B5B4-0EE75BC0C087}" srcOrd="1" destOrd="0" presId="urn:microsoft.com/office/officeart/2005/8/layout/orgChart1"/>
    <dgm:cxn modelId="{EED9BB42-4DBC-41B8-AA44-270405D9207F}" srcId="{3F913A0E-EBDA-4B9F-8489-E96BFD6DC6DE}" destId="{F53EB359-605F-422F-8CAD-AFFBF4CA5233}" srcOrd="4" destOrd="0" parTransId="{4A440229-8AEB-4D78-B22F-EE7A60BC5888}" sibTransId="{78CC03F4-AE80-41B2-84E8-92E777DD709C}"/>
    <dgm:cxn modelId="{C37B7E5B-22C4-47F0-B292-7672C8B5DE8E}" type="presOf" srcId="{497A87F2-287D-46A8-AD1E-0EAD0BE0DD80}" destId="{96DF4385-76A8-4D2F-92EF-016FDB2F3BEA}" srcOrd="0" destOrd="0" presId="urn:microsoft.com/office/officeart/2005/8/layout/orgChart1"/>
    <dgm:cxn modelId="{B07C20CB-33AD-4B77-90B0-AC0BC6EBC2A0}" type="presOf" srcId="{42152598-4E81-46EE-8A30-2E7CD0088C2C}" destId="{AC5844E0-3F21-4C8C-A7B0-829F88D8DC36}" srcOrd="1" destOrd="0" presId="urn:microsoft.com/office/officeart/2005/8/layout/orgChart1"/>
    <dgm:cxn modelId="{674AFF21-B854-402B-A90C-7AF0949F3DC6}" type="presOf" srcId="{8534448C-4354-4B61-8851-D4E2A38893DA}" destId="{49F2CC46-FB21-4C9C-BC30-9B014180D871}" srcOrd="0" destOrd="0" presId="urn:microsoft.com/office/officeart/2005/8/layout/orgChart1"/>
    <dgm:cxn modelId="{A03F8507-FF22-41D1-9196-B08C8EE3C20F}" srcId="{3F913A0E-EBDA-4B9F-8489-E96BFD6DC6DE}" destId="{E36AFAA5-7C13-43EF-A88E-8774A64A1728}" srcOrd="2" destOrd="0" parTransId="{BF214926-FDD7-45C0-88EC-EA45692DC321}" sibTransId="{3A2C84C8-4192-4973-9618-610B73CE6F12}"/>
    <dgm:cxn modelId="{72F4B777-94C7-494C-B166-CE2B95CE0A61}" type="presOf" srcId="{74436FA0-44B1-4A6F-B16D-6997ABB1C94F}" destId="{AFFF9343-9A19-4217-ACAA-A36A47CDDCCE}" srcOrd="0" destOrd="0" presId="urn:microsoft.com/office/officeart/2005/8/layout/orgChart1"/>
    <dgm:cxn modelId="{AFCAD69A-FA28-44E1-BAEE-C6E4C6BCA7ED}" type="presOf" srcId="{A677F9DA-8155-4444-9C98-422AB31F3530}" destId="{78A7D7DD-05C5-49DF-B19C-9733C68921B8}" srcOrd="1" destOrd="0" presId="urn:microsoft.com/office/officeart/2005/8/layout/orgChart1"/>
    <dgm:cxn modelId="{A2AFFC2C-5CA7-4EB5-AD27-A82A4A92EDA8}" type="presOf" srcId="{A038C496-49C9-4C8A-A5C0-4DDA81A8E1B8}" destId="{8238DEA1-BE28-4939-83F3-FDB12707A31B}" srcOrd="1" destOrd="0" presId="urn:microsoft.com/office/officeart/2005/8/layout/orgChart1"/>
    <dgm:cxn modelId="{1498643E-A252-4F9A-BFBC-6F06FFE3773B}" type="presOf" srcId="{FE15BC2B-B23F-4F82-8468-CD0E3C83805B}" destId="{5C94A7E3-C2B9-406A-84D4-359FF9C3C66C}" srcOrd="0" destOrd="0" presId="urn:microsoft.com/office/officeart/2005/8/layout/orgChart1"/>
    <dgm:cxn modelId="{B033DA71-70D4-438A-8551-8AB811A9ECB3}" srcId="{3F913A0E-EBDA-4B9F-8489-E96BFD6DC6DE}" destId="{B1E852AB-A068-49FC-8753-FAF28F69BD5C}" srcOrd="1" destOrd="0" parTransId="{B3F1CB5B-5058-416A-BBFB-7029D17C52C4}" sibTransId="{CC2D1B99-F3D2-452D-9531-7DA5E1232EFF}"/>
    <dgm:cxn modelId="{B9D78887-D204-4FFC-AF19-E94D81DDDE73}" type="presOf" srcId="{A038C496-49C9-4C8A-A5C0-4DDA81A8E1B8}" destId="{024CB110-B4CB-47D1-947A-AA98A68FE86A}" srcOrd="0" destOrd="0" presId="urn:microsoft.com/office/officeart/2005/8/layout/orgChart1"/>
    <dgm:cxn modelId="{F8707E5E-6E56-4B52-B682-111C4DA36F8E}" type="presOf" srcId="{871EBA21-DDB2-4643-9F54-3D95A006327C}" destId="{E7EDC7D0-A5A0-4523-85C7-30224C80A3B8}" srcOrd="0" destOrd="0" presId="urn:microsoft.com/office/officeart/2005/8/layout/orgChart1"/>
    <dgm:cxn modelId="{04A9FE5B-26AF-4B87-AD12-6EFA5CD98839}" type="presOf" srcId="{71EA48FA-985A-490D-B381-C3CE4DF4B5FF}" destId="{8477A43D-B8F5-44ED-BFE7-2DA12E724046}" srcOrd="0" destOrd="0" presId="urn:microsoft.com/office/officeart/2005/8/layout/orgChart1"/>
    <dgm:cxn modelId="{2803CE1B-8DA8-460E-BA3A-8E13178D5202}" srcId="{E36AFAA5-7C13-43EF-A88E-8774A64A1728}" destId="{4EDEBD99-50CC-4178-87E6-71039352D923}" srcOrd="1" destOrd="0" parTransId="{E2CBB445-C270-4C39-8470-7C4CA0F2E01B}" sibTransId="{BDC11A6B-61C8-412A-8769-19CEFBAA78E3}"/>
    <dgm:cxn modelId="{48F8B8D5-BB67-429F-A5D4-4EBC8F2634F6}" srcId="{F53EB359-605F-422F-8CAD-AFFBF4CA5233}" destId="{D8E672CF-BCA8-441D-8A8A-C19469E0FF67}" srcOrd="0" destOrd="0" parTransId="{4E9F80E4-7103-44A6-BB17-EFEFD6114B41}" sibTransId="{73F6F513-7B77-4C8E-A1DC-D2E7FF75C57D}"/>
    <dgm:cxn modelId="{DB1CA534-210F-41D4-A972-F0DA7C7FC035}" srcId="{F53EB359-605F-422F-8CAD-AFFBF4CA5233}" destId="{74436FA0-44B1-4A6F-B16D-6997ABB1C94F}" srcOrd="2" destOrd="0" parTransId="{3ABED140-7BE9-40D9-ACF6-1F0C8C8009CC}" sibTransId="{E5C6112F-6C11-45EB-BEB0-AED9C7C563DD}"/>
    <dgm:cxn modelId="{A72AE3FC-E35B-484C-82BB-7684409203E8}" type="presOf" srcId="{DDD938A9-EAE1-4139-BAD8-DFD426A16A1C}" destId="{F5C72C71-9993-4B77-9361-4873856C7D47}" srcOrd="0" destOrd="0" presId="urn:microsoft.com/office/officeart/2005/8/layout/orgChart1"/>
    <dgm:cxn modelId="{C579BA28-177F-40C7-8E23-B7D3AECD8A68}" srcId="{3F913A0E-EBDA-4B9F-8489-E96BFD6DC6DE}" destId="{BCF0FC31-45BF-4334-8C2E-F543C0633C12}" srcOrd="3" destOrd="0" parTransId="{C7C93CE6-F747-4691-A243-DD02B5690300}" sibTransId="{8BF4F412-FB3C-4DA9-AAB4-6A76030F9116}"/>
    <dgm:cxn modelId="{178851FC-5FEA-4403-A067-BE598AEEC2ED}" type="presOf" srcId="{B1E852AB-A068-49FC-8753-FAF28F69BD5C}" destId="{9E467D63-F45A-42B8-BBC3-752F17AA6FDF}" srcOrd="1" destOrd="0" presId="urn:microsoft.com/office/officeart/2005/8/layout/orgChart1"/>
    <dgm:cxn modelId="{28BE5CEA-1719-403C-A4EB-9CD72E42382D}" type="presOf" srcId="{BCF0FC31-45BF-4334-8C2E-F543C0633C12}" destId="{75C6D1C9-E815-4E04-942F-3F35C43B9717}" srcOrd="0" destOrd="0" presId="urn:microsoft.com/office/officeart/2005/8/layout/orgChart1"/>
    <dgm:cxn modelId="{DF086914-48F1-4C4A-8CC9-D535C7A343C0}" type="presOf" srcId="{E36AFAA5-7C13-43EF-A88E-8774A64A1728}" destId="{996DEBFB-D0C6-43C8-88CC-48302C68E287}" srcOrd="1" destOrd="0" presId="urn:microsoft.com/office/officeart/2005/8/layout/orgChart1"/>
    <dgm:cxn modelId="{10E7B72C-6BE1-41FE-AE6F-13D94F759ABC}" type="presOf" srcId="{3F913A0E-EBDA-4B9F-8489-E96BFD6DC6DE}" destId="{3567AEC0-D3D4-4636-80D3-51BDEA852F71}" srcOrd="1" destOrd="0" presId="urn:microsoft.com/office/officeart/2005/8/layout/orgChart1"/>
    <dgm:cxn modelId="{11BC3A93-833D-464E-8ECE-FD8AF4D66C9D}" srcId="{871EBA21-DDB2-4643-9F54-3D95A006327C}" destId="{3F913A0E-EBDA-4B9F-8489-E96BFD6DC6DE}" srcOrd="0" destOrd="0" parTransId="{33745CB0-E81A-4FCC-87D3-59D1E2228C36}" sibTransId="{77D15FC3-1097-470E-904B-63F84AAC6E78}"/>
    <dgm:cxn modelId="{7F2C1C72-681C-498B-B0A7-D2E3CA6BFC1A}" type="presOf" srcId="{F174C34F-4CAE-4787-BCCC-8CD7D268356F}" destId="{C70A76DE-D15F-4196-B403-94906CB1D221}" srcOrd="1" destOrd="0" presId="urn:microsoft.com/office/officeart/2005/8/layout/orgChart1"/>
    <dgm:cxn modelId="{8000E7BB-C8BE-4DD1-BB1B-5F47981AE74B}" type="presOf" srcId="{F32ADA49-881E-46BD-91B6-25019F81AEE0}" destId="{CD009B10-9830-417D-8175-61EA10380B37}" srcOrd="1" destOrd="0" presId="urn:microsoft.com/office/officeart/2005/8/layout/orgChart1"/>
    <dgm:cxn modelId="{5AA79B48-1E63-4C88-BA47-08250DE0ECC1}" type="presOf" srcId="{4A440229-8AEB-4D78-B22F-EE7A60BC5888}" destId="{38F807F6-A8D9-4FFE-B1AD-B37E84AC373C}" srcOrd="0" destOrd="0" presId="urn:microsoft.com/office/officeart/2005/8/layout/orgChart1"/>
    <dgm:cxn modelId="{31DF176F-7B81-43E8-AE08-AB0E3A5DF625}" type="presOf" srcId="{38C921CD-5C1E-4600-AAEC-D93F2386F9E5}" destId="{F77EF48F-2B5A-4958-B48F-9EA056DE1027}" srcOrd="1" destOrd="0" presId="urn:microsoft.com/office/officeart/2005/8/layout/orgChart1"/>
    <dgm:cxn modelId="{DE07C325-9D63-4E8D-914E-86B293A4BE00}" type="presOf" srcId="{C8DDB00C-EE6A-477E-8176-19FA68E0DDE3}" destId="{B11729D1-7A49-4443-BDBB-8F7AA3E5C748}" srcOrd="0" destOrd="0" presId="urn:microsoft.com/office/officeart/2005/8/layout/orgChart1"/>
    <dgm:cxn modelId="{4D07761E-9A40-41C1-A35A-A9D6AD656413}" srcId="{A11432DC-9DDF-4744-8B33-C09D2CB05F55}" destId="{737F85AB-29BC-49E9-8E92-659EAD804E17}" srcOrd="3" destOrd="0" parTransId="{FE15BC2B-B23F-4F82-8468-CD0E3C83805B}" sibTransId="{9EC61ADD-0721-44A0-9B6F-62BCD2E53A4C}"/>
    <dgm:cxn modelId="{8AFF7067-4278-44D6-904D-454D5331E908}" type="presOf" srcId="{C7C93CE6-F747-4691-A243-DD02B5690300}" destId="{685D04BF-EA7B-408D-B524-5EFBA5B81904}" srcOrd="0" destOrd="0" presId="urn:microsoft.com/office/officeart/2005/8/layout/orgChart1"/>
    <dgm:cxn modelId="{6663069E-F483-446F-99FC-5DF520684388}" srcId="{A038C496-49C9-4C8A-A5C0-4DDA81A8E1B8}" destId="{42152598-4E81-46EE-8A30-2E7CD0088C2C}" srcOrd="2" destOrd="0" parTransId="{FEE3BE83-AC6F-43DB-86EC-E40EF6867C66}" sibTransId="{3395BEF8-2108-4870-BE6D-EE83435D2AF7}"/>
    <dgm:cxn modelId="{5F7C4C85-C685-444B-92CD-0E3ED805529B}" type="presOf" srcId="{25E79D0C-1778-4209-8882-D0DF2859909A}" destId="{60468587-1DF6-4C36-B59B-3B29165337EA}" srcOrd="0" destOrd="0" presId="urn:microsoft.com/office/officeart/2005/8/layout/orgChart1"/>
    <dgm:cxn modelId="{B328A020-F932-407E-AB48-999AAC3E780F}" srcId="{E113A85F-ABD2-45A9-B248-90D7E2C6B31A}" destId="{1DA92577-631F-4EBE-BA0E-7B369A2DF59D}" srcOrd="0" destOrd="0" parTransId="{8534448C-4354-4B61-8851-D4E2A38893DA}" sibTransId="{969A1805-1D71-4A32-B0D6-467ECFDFBFB3}"/>
    <dgm:cxn modelId="{F92ADA3B-F10F-4CF2-85CD-84853CEDA29C}" type="presOf" srcId="{F53EB359-605F-422F-8CAD-AFFBF4CA5233}" destId="{35E90CC2-EA72-4579-A963-FA0EBFE70284}" srcOrd="0" destOrd="0" presId="urn:microsoft.com/office/officeart/2005/8/layout/orgChart1"/>
    <dgm:cxn modelId="{5C1609C6-833E-4905-9DEC-FC7FC62A5CBA}" type="presOf" srcId="{74436FA0-44B1-4A6F-B16D-6997ABB1C94F}" destId="{41273789-996F-409A-A573-6859A307BF11}" srcOrd="1" destOrd="0" presId="urn:microsoft.com/office/officeart/2005/8/layout/orgChart1"/>
    <dgm:cxn modelId="{C8AFF8C4-4F91-42E3-8325-A507BD21D380}" type="presOf" srcId="{D8E672CF-BCA8-441D-8A8A-C19469E0FF67}" destId="{2617942B-4ECC-4BF6-95A1-D16AF8F48764}" srcOrd="1" destOrd="0" presId="urn:microsoft.com/office/officeart/2005/8/layout/orgChart1"/>
    <dgm:cxn modelId="{ED1BECC3-B76E-45D9-A86D-164164ECA95F}" srcId="{A11432DC-9DDF-4744-8B33-C09D2CB05F55}" destId="{1785BAEC-5AFD-4E9A-91C3-15FF578DD4E6}" srcOrd="2" destOrd="0" parTransId="{60154546-6EA8-42EB-B4AD-3C0C2F92066B}" sibTransId="{4483D53B-152D-4FDE-8DF9-A48C9E27DAE9}"/>
    <dgm:cxn modelId="{E684D4C1-09F8-4292-ADEC-242778A64C21}" type="presOf" srcId="{737F85AB-29BC-49E9-8E92-659EAD804E17}" destId="{8C4477CF-2D4F-4E97-BF79-8F152E0AA5E1}" srcOrd="1" destOrd="0" presId="urn:microsoft.com/office/officeart/2005/8/layout/orgChart1"/>
    <dgm:cxn modelId="{020CE389-38D6-4A7E-A3D2-12BA42C85748}" type="presOf" srcId="{C1CBD325-CF85-4F18-AA5F-3F24FBDF772D}" destId="{8F11FBEA-16A5-40DD-BD78-DD830A1D216B}" srcOrd="0" destOrd="0" presId="urn:microsoft.com/office/officeart/2005/8/layout/orgChart1"/>
    <dgm:cxn modelId="{73718DDA-3421-4073-BAA2-C086BC3941F7}" type="presOf" srcId="{3ABED140-7BE9-40D9-ACF6-1F0C8C8009CC}" destId="{F92668A6-672A-43AD-BF74-562BAC373D38}" srcOrd="0" destOrd="0" presId="urn:microsoft.com/office/officeart/2005/8/layout/orgChart1"/>
    <dgm:cxn modelId="{F5E768ED-C7BB-4986-A891-E474B958E9C5}" type="presOf" srcId="{38C921CD-5C1E-4600-AAEC-D93F2386F9E5}" destId="{746CA3D4-5E40-4726-936B-9D02A869D9EC}" srcOrd="0" destOrd="0" presId="urn:microsoft.com/office/officeart/2005/8/layout/orgChart1"/>
    <dgm:cxn modelId="{1C948839-5FB1-4437-A3D4-FED38920C8CB}" type="presOf" srcId="{A677F9DA-8155-4444-9C98-422AB31F3530}" destId="{7D20ED81-3EA1-4365-9600-A1626A025E19}" srcOrd="0" destOrd="0" presId="urn:microsoft.com/office/officeart/2005/8/layout/orgChart1"/>
    <dgm:cxn modelId="{67A8B2E3-4888-49FB-A5A8-AD1BF03FBEBB}" type="presOf" srcId="{25E79D0C-1778-4209-8882-D0DF2859909A}" destId="{E2B1F1FF-A17D-48E9-BA1A-999A44882719}" srcOrd="1" destOrd="0" presId="urn:microsoft.com/office/officeart/2005/8/layout/orgChart1"/>
    <dgm:cxn modelId="{2B3136AA-E4D7-4D1B-BBD7-5415A8853C95}" type="presOf" srcId="{06B758D0-5EFD-44B4-82BF-0F59FC8EACBF}" destId="{79C80109-4C57-4279-BA6B-B713B344500F}" srcOrd="0" destOrd="0" presId="urn:microsoft.com/office/officeart/2005/8/layout/orgChart1"/>
    <dgm:cxn modelId="{C4416CA2-8319-4CDE-AAC1-45340CDE6D26}" srcId="{F53EB359-605F-422F-8CAD-AFFBF4CA5233}" destId="{F174C34F-4CAE-4787-BCCC-8CD7D268356F}" srcOrd="3" destOrd="0" parTransId="{497A87F2-287D-46A8-AD1E-0EAD0BE0DD80}" sibTransId="{A0A2E825-AE44-41BB-9C86-955B72A33CE3}"/>
    <dgm:cxn modelId="{1B70745F-3286-4C73-8B95-49DD18F943B7}" type="presOf" srcId="{BF214926-FDD7-45C0-88EC-EA45692DC321}" destId="{3E0D8953-146D-44CC-AD46-DC60BE2C8146}" srcOrd="0" destOrd="0" presId="urn:microsoft.com/office/officeart/2005/8/layout/orgChart1"/>
    <dgm:cxn modelId="{E33B210C-97B4-4994-B45B-5530C3F177F1}" type="presOf" srcId="{42152598-4E81-46EE-8A30-2E7CD0088C2C}" destId="{7E33D03B-9D70-456B-A46A-620174086666}" srcOrd="0" destOrd="0" presId="urn:microsoft.com/office/officeart/2005/8/layout/orgChart1"/>
    <dgm:cxn modelId="{E33647B3-A39A-47BC-A08A-361EB1AD959C}" type="presOf" srcId="{5C00306B-6C7F-4EB1-83ED-275D8972BFDD}" destId="{959C9AA3-E0F9-4D5C-A759-780676FB046C}" srcOrd="0" destOrd="0" presId="urn:microsoft.com/office/officeart/2005/8/layout/orgChart1"/>
    <dgm:cxn modelId="{89D61390-5159-44A5-8A07-79AE8FF21F6A}" type="presOf" srcId="{B3F1CB5B-5058-416A-BBFB-7029D17C52C4}" destId="{997E9A83-964D-4DF1-A164-03DC770BC45A}" srcOrd="0" destOrd="0" presId="urn:microsoft.com/office/officeart/2005/8/layout/orgChart1"/>
    <dgm:cxn modelId="{D0BF687F-AE40-4508-97B2-907EC675B609}" type="presOf" srcId="{280487B7-13F3-4338-927E-CD2D52152A0B}" destId="{0F013756-2AC9-4A41-B9EE-30F0E0CE95EA}" srcOrd="0" destOrd="0" presId="urn:microsoft.com/office/officeart/2005/8/layout/orgChart1"/>
    <dgm:cxn modelId="{AFFBE00A-9A66-47E0-A9C4-5E53439BE5BC}" type="presOf" srcId="{C9257A2C-23C2-4E4D-A04D-1C551F7F0EDB}" destId="{069B4D3A-2AFC-4601-B9A4-31056DE14EC6}" srcOrd="0" destOrd="0" presId="urn:microsoft.com/office/officeart/2005/8/layout/orgChart1"/>
    <dgm:cxn modelId="{563E854A-3CA3-449F-B1D9-8C4164417853}" type="presOf" srcId="{71EA48FA-985A-490D-B381-C3CE4DF4B5FF}" destId="{6B60D4C1-8E87-4483-AC3F-0BAF64B99773}" srcOrd="1" destOrd="0" presId="urn:microsoft.com/office/officeart/2005/8/layout/orgChart1"/>
    <dgm:cxn modelId="{B9D038A2-284E-400E-820D-FF0C832BD736}" type="presOf" srcId="{300442F9-BE27-4EF5-B0F6-D9CA6466717C}" destId="{9C63C7F2-FCA1-46CF-BF1E-D91E17D3A294}" srcOrd="0" destOrd="0" presId="urn:microsoft.com/office/officeart/2005/8/layout/orgChart1"/>
    <dgm:cxn modelId="{7EC29946-F296-4DFC-9800-562425B4D64D}" type="presOf" srcId="{D8E672CF-BCA8-441D-8A8A-C19469E0FF67}" destId="{4264534B-40DC-439A-A891-0A8E2B751729}" srcOrd="0" destOrd="0" presId="urn:microsoft.com/office/officeart/2005/8/layout/orgChart1"/>
    <dgm:cxn modelId="{DD02F249-501E-4D94-BCDD-BCE6BE9652EF}" type="presOf" srcId="{BBBC00E0-1F0A-415D-ACC3-03653B3637AD}" destId="{B4404FD3-687C-4380-B89F-6F763A384B55}" srcOrd="0" destOrd="0" presId="urn:microsoft.com/office/officeart/2005/8/layout/orgChart1"/>
    <dgm:cxn modelId="{6BD08B89-341D-4676-84CD-B291DAC6FB19}" type="presOf" srcId="{FF3D41F7-5D0F-44D4-9B95-B03D16477782}" destId="{3DF40A93-B832-4517-A3E5-5FD776C9D53B}" srcOrd="0" destOrd="0" presId="urn:microsoft.com/office/officeart/2005/8/layout/orgChart1"/>
    <dgm:cxn modelId="{CB2BA0C1-B712-4A5C-8943-AFB96040AE85}" type="presOf" srcId="{E36AFAA5-7C13-43EF-A88E-8774A64A1728}" destId="{470D66FE-DC27-4DBA-AB30-205BC9023B8C}" srcOrd="0" destOrd="0" presId="urn:microsoft.com/office/officeart/2005/8/layout/orgChart1"/>
    <dgm:cxn modelId="{94FC1570-A8EF-48AC-93B6-92DB3454B486}" type="presOf" srcId="{CFB14A69-08C1-4640-940A-9C6E5EA9833E}" destId="{C45829D1-A973-4762-9AEE-66099064BAA1}" srcOrd="0" destOrd="0" presId="urn:microsoft.com/office/officeart/2005/8/layout/orgChart1"/>
    <dgm:cxn modelId="{A139B7D4-A856-4C41-87F9-06505B14FF64}" type="presOf" srcId="{BCF0FC31-45BF-4334-8C2E-F543C0633C12}" destId="{D8F36CCD-7DAE-4C19-AB3F-6772238BF831}" srcOrd="1" destOrd="0" presId="urn:microsoft.com/office/officeart/2005/8/layout/orgChart1"/>
    <dgm:cxn modelId="{2BA9867B-9ED2-4F11-A4E8-2405B31FDC0D}" type="presOf" srcId="{60154546-6EA8-42EB-B4AD-3C0C2F92066B}" destId="{994D4404-15B2-41E7-BC81-F08899E31108}" srcOrd="0" destOrd="0" presId="urn:microsoft.com/office/officeart/2005/8/layout/orgChart1"/>
    <dgm:cxn modelId="{8F9F55DB-67A4-4D61-B5AD-3C5FF08F5583}" type="presOf" srcId="{1DA92577-631F-4EBE-BA0E-7B369A2DF59D}" destId="{AEAB954E-56DB-42CC-AC62-E6B79B9BA495}" srcOrd="0" destOrd="0" presId="urn:microsoft.com/office/officeart/2005/8/layout/orgChart1"/>
    <dgm:cxn modelId="{B76CD665-17AD-409A-94EC-100405034FE5}" srcId="{A038C496-49C9-4C8A-A5C0-4DDA81A8E1B8}" destId="{25E79D0C-1778-4209-8882-D0DF2859909A}" srcOrd="1" destOrd="0" parTransId="{5C00306B-6C7F-4EB1-83ED-275D8972BFDD}" sibTransId="{307916CD-F1F5-471B-9B0E-FC9683B08264}"/>
    <dgm:cxn modelId="{96BE0B00-222E-497C-9AA5-C3962B500378}" srcId="{BCF0FC31-45BF-4334-8C2E-F543C0633C12}" destId="{F32ADA49-881E-46BD-91B6-25019F81AEE0}" srcOrd="0" destOrd="0" parTransId="{CFB14A69-08C1-4640-940A-9C6E5EA9833E}" sibTransId="{3FFFA19D-A7AD-4370-8F7F-05EC485DA880}"/>
    <dgm:cxn modelId="{97B2F576-F0FC-43E1-9FDF-4214E99F3228}" type="presOf" srcId="{566EB279-3D28-47BD-8809-62C4FA82B2CD}" destId="{2F41F635-78D2-4C21-BA81-ACCDDBCB28BC}" srcOrd="0" destOrd="0" presId="urn:microsoft.com/office/officeart/2005/8/layout/orgChart1"/>
    <dgm:cxn modelId="{F2220D7C-55F2-420B-A5C8-965DE68E41FA}" type="presOf" srcId="{A11432DC-9DDF-4744-8B33-C09D2CB05F55}" destId="{CDA5F14B-EA5C-46BD-8B71-A014A660C602}" srcOrd="0" destOrd="0" presId="urn:microsoft.com/office/officeart/2005/8/layout/orgChart1"/>
    <dgm:cxn modelId="{3EA23389-649C-443E-BC10-AB6D8A9BEAB6}" type="presOf" srcId="{110B5EF8-2C1E-4B78-8692-5BB9317A4890}" destId="{7DAE0408-9F8F-4466-9629-6F9870F6E329}" srcOrd="0" destOrd="0" presId="urn:microsoft.com/office/officeart/2005/8/layout/orgChart1"/>
    <dgm:cxn modelId="{44CE5EEA-ECDB-48E5-9D9A-8835663CAF31}" type="presOf" srcId="{A11432DC-9DDF-4744-8B33-C09D2CB05F55}" destId="{722CEA50-536A-499C-AA3B-264AFFB6F898}" srcOrd="1" destOrd="0" presId="urn:microsoft.com/office/officeart/2005/8/layout/orgChart1"/>
    <dgm:cxn modelId="{070B2D9D-302F-4A57-BE4F-4F40E25F8281}" srcId="{F53EB359-605F-422F-8CAD-AFFBF4CA5233}" destId="{04EC3D6A-3CBC-403A-8EA7-601B1917A0E7}" srcOrd="1" destOrd="0" parTransId="{DEB847A3-C0E8-4DDE-8F7B-CD15D2EDBCE9}" sibTransId="{FCEB155F-0445-4E02-A78F-4725051643EB}"/>
    <dgm:cxn modelId="{EA713423-8838-4324-BCB4-55E4F760A968}" type="presOf" srcId="{FEE3BE83-AC6F-43DB-86EC-E40EF6867C66}" destId="{47CB1906-239E-48A7-9256-1ED948207B7A}" srcOrd="0" destOrd="0" presId="urn:microsoft.com/office/officeart/2005/8/layout/orgChart1"/>
    <dgm:cxn modelId="{D980C717-1D9B-4CEC-95FB-E7DBF6C87C2E}" type="presOf" srcId="{1DA92577-631F-4EBE-BA0E-7B369A2DF59D}" destId="{DCF40ED0-A7B0-4492-9139-EDCB644221F1}" srcOrd="1" destOrd="0" presId="urn:microsoft.com/office/officeart/2005/8/layout/orgChart1"/>
    <dgm:cxn modelId="{23D11297-4BF1-4D30-AA57-DDF7C755FF05}" srcId="{B1E852AB-A068-49FC-8753-FAF28F69BD5C}" destId="{BBBC00E0-1F0A-415D-ACC3-03653B3637AD}" srcOrd="2" destOrd="0" parTransId="{FF3D41F7-5D0F-44D4-9B95-B03D16477782}" sibTransId="{152F2E79-CCF9-4B00-8355-954B82323631}"/>
    <dgm:cxn modelId="{3C83B0F0-7A51-4F70-AAF4-F776650F023A}" type="presOf" srcId="{04EC3D6A-3CBC-403A-8EA7-601B1917A0E7}" destId="{7D832172-C370-4D6E-A7F6-D884B517F83B}" srcOrd="1" destOrd="0" presId="urn:microsoft.com/office/officeart/2005/8/layout/orgChart1"/>
    <dgm:cxn modelId="{94146659-58DF-4D48-84DF-59CAE1B33C50}" type="presOf" srcId="{04EC3D6A-3CBC-403A-8EA7-601B1917A0E7}" destId="{458EC1A2-66F6-4B00-8BCE-46FAD077F50B}" srcOrd="0" destOrd="0" presId="urn:microsoft.com/office/officeart/2005/8/layout/orgChart1"/>
    <dgm:cxn modelId="{706D7B90-14C0-433C-B37F-0C517497EF8C}" type="presOf" srcId="{E2CBB445-C270-4C39-8470-7C4CA0F2E01B}" destId="{64D5C296-A760-496E-88CB-B7FE7C453C69}" srcOrd="0" destOrd="0" presId="urn:microsoft.com/office/officeart/2005/8/layout/orgChart1"/>
    <dgm:cxn modelId="{32B4CE54-D786-4AEC-A2D3-C9253D341845}" type="presOf" srcId="{4E9F80E4-7103-44A6-BB17-EFEFD6114B41}" destId="{CA4AA782-DD0E-4A9A-9099-8F8CAB94C726}" srcOrd="0" destOrd="0" presId="urn:microsoft.com/office/officeart/2005/8/layout/orgChart1"/>
    <dgm:cxn modelId="{2A3608AB-98AE-4A36-AAD2-DF81516C2FD8}" type="presOf" srcId="{E113A85F-ABD2-45A9-B248-90D7E2C6B31A}" destId="{7DA3D5F9-2399-4AF1-8C65-32AF0B2AD52F}" srcOrd="0" destOrd="0" presId="urn:microsoft.com/office/officeart/2005/8/layout/orgChart1"/>
    <dgm:cxn modelId="{5CD3DB2A-F625-4237-A7B4-B5A2FF4FA263}" srcId="{3F913A0E-EBDA-4B9F-8489-E96BFD6DC6DE}" destId="{A11432DC-9DDF-4744-8B33-C09D2CB05F55}" srcOrd="5" destOrd="0" parTransId="{C1CBD325-CF85-4F18-AA5F-3F24FBDF772D}" sibTransId="{CCC74ED1-E253-4521-8BFC-F92279937194}"/>
    <dgm:cxn modelId="{1BA3B4CD-F16A-43FF-88E9-F5BD9A6A2627}" type="presOf" srcId="{4EDEBD99-50CC-4178-87E6-71039352D923}" destId="{BEE936C2-8304-435E-8E25-6AAD0154FACB}" srcOrd="1" destOrd="0" presId="urn:microsoft.com/office/officeart/2005/8/layout/orgChart1"/>
    <dgm:cxn modelId="{504B79AD-597B-4CEF-8708-1F6A74059571}" type="presOf" srcId="{DEB847A3-C0E8-4DDE-8F7B-CD15D2EDBCE9}" destId="{23593DF1-064E-446A-8187-94C448C0C544}" srcOrd="0" destOrd="0" presId="urn:microsoft.com/office/officeart/2005/8/layout/orgChart1"/>
    <dgm:cxn modelId="{E02E03AE-FFD3-4BE7-8933-283B2CD9A01A}" type="presOf" srcId="{110B5EF8-2C1E-4B78-8692-5BB9317A4890}" destId="{730D6B66-4123-4790-BAA9-EFB862008EA4}" srcOrd="1" destOrd="0" presId="urn:microsoft.com/office/officeart/2005/8/layout/orgChart1"/>
    <dgm:cxn modelId="{80F8F9CB-68BC-4A72-A23A-AD7D62BBD8CD}" type="presOf" srcId="{1785BAEC-5AFD-4E9A-91C3-15FF578DD4E6}" destId="{892EC713-F490-4AFB-9828-39D674C69BFD}" srcOrd="0" destOrd="0" presId="urn:microsoft.com/office/officeart/2005/8/layout/orgChart1"/>
    <dgm:cxn modelId="{BA3AD2A5-406C-413D-ADF1-210B9AA93CDE}" type="presOf" srcId="{F32ADA49-881E-46BD-91B6-25019F81AEE0}" destId="{E9A1B4A5-49F9-458A-A302-BCEDE70B86EF}" srcOrd="0" destOrd="0" presId="urn:microsoft.com/office/officeart/2005/8/layout/orgChart1"/>
    <dgm:cxn modelId="{8CD57577-E446-43D5-B3EF-CC93AE2A27B1}" srcId="{A11432DC-9DDF-4744-8B33-C09D2CB05F55}" destId="{A677F9DA-8155-4444-9C98-422AB31F3530}" srcOrd="0" destOrd="0" parTransId="{DDD938A9-EAE1-4139-BAD8-DFD426A16A1C}" sibTransId="{4E8EBCB3-FA99-4CDD-8DAC-2137CB728471}"/>
    <dgm:cxn modelId="{46692CCB-5A24-40C8-885F-C7A9EA25B0D7}" type="presOf" srcId="{4EDEBD99-50CC-4178-87E6-71039352D923}" destId="{D8EFE939-41D6-47D7-8B58-1D2E0CD40215}" srcOrd="0" destOrd="0" presId="urn:microsoft.com/office/officeart/2005/8/layout/orgChart1"/>
    <dgm:cxn modelId="{D5294F10-07C4-405C-B76C-C2E254F84C53}" type="presOf" srcId="{E113A85F-ABD2-45A9-B248-90D7E2C6B31A}" destId="{3F6F3377-3503-48F8-8760-157464546F9E}" srcOrd="1" destOrd="0" presId="urn:microsoft.com/office/officeart/2005/8/layout/orgChart1"/>
    <dgm:cxn modelId="{C1105345-4479-4304-BE9E-F5505D35D99C}" srcId="{B1E852AB-A068-49FC-8753-FAF28F69BD5C}" destId="{566EB279-3D28-47BD-8809-62C4FA82B2CD}" srcOrd="0" destOrd="0" parTransId="{80E9630C-7973-45EF-858F-4D2B95267560}" sibTransId="{1313E58B-336C-434B-BA58-3D2CB39CE1F4}"/>
    <dgm:cxn modelId="{84736D12-C76E-489A-A5D1-0D1D38D28354}" type="presOf" srcId="{C0C770A6-6382-4F1A-B9FD-11CFD5ED5D16}" destId="{38796A54-80FF-42A9-ABFD-2B939AA7E783}" srcOrd="0" destOrd="0" presId="urn:microsoft.com/office/officeart/2005/8/layout/orgChart1"/>
    <dgm:cxn modelId="{3B0AA51D-5FB6-4921-A600-5910121ACA37}" type="presOf" srcId="{1785BAEC-5AFD-4E9A-91C3-15FF578DD4E6}" destId="{A81D8950-D44F-4DEB-BC6F-648D2CB8ECDD}" srcOrd="1" destOrd="0" presId="urn:microsoft.com/office/officeart/2005/8/layout/orgChart1"/>
    <dgm:cxn modelId="{5F90D40E-F571-401C-8D5A-F2550A8BEF55}" srcId="{A11432DC-9DDF-4744-8B33-C09D2CB05F55}" destId="{C9257A2C-23C2-4E4D-A04D-1C551F7F0EDB}" srcOrd="1" destOrd="0" parTransId="{C0C770A6-6382-4F1A-B9FD-11CFD5ED5D16}" sibTransId="{81513A01-E975-408A-9471-AACA7FC3EEFA}"/>
    <dgm:cxn modelId="{D2BC0870-5001-4394-82E3-061D3814D611}" type="presOf" srcId="{3F913A0E-EBDA-4B9F-8489-E96BFD6DC6DE}" destId="{58F146C1-5FC2-43E3-990D-C0A53A6E1550}" srcOrd="0" destOrd="0" presId="urn:microsoft.com/office/officeart/2005/8/layout/orgChart1"/>
    <dgm:cxn modelId="{E0E136EB-A744-4899-ACFA-847019EBCEB2}" type="presOf" srcId="{566EB279-3D28-47BD-8809-62C4FA82B2CD}" destId="{22A342C7-C2E3-488C-B70D-94761E43E18A}" srcOrd="1" destOrd="0" presId="urn:microsoft.com/office/officeart/2005/8/layout/orgChart1"/>
    <dgm:cxn modelId="{7ED1C5C4-16B9-4DF3-8166-5476ABBF8FEE}" srcId="{3F913A0E-EBDA-4B9F-8489-E96BFD6DC6DE}" destId="{E113A85F-ABD2-45A9-B248-90D7E2C6B31A}" srcOrd="6" destOrd="0" parTransId="{0DB181F4-CD30-4114-94E6-979A745C1CF4}" sibTransId="{9699FE54-DB6C-4FA8-A21A-B52CB0AEBBD4}"/>
    <dgm:cxn modelId="{79933DFA-1C51-47C9-9B5F-85B5EB290B77}" type="presOf" srcId="{0DB181F4-CD30-4114-94E6-979A745C1CF4}" destId="{98586438-158A-4DD8-8BC8-FE2129C10E06}" srcOrd="0" destOrd="0" presId="urn:microsoft.com/office/officeart/2005/8/layout/orgChart1"/>
    <dgm:cxn modelId="{1E7F1F27-37BA-461F-80BA-F6AC65D0E858}" type="presOf" srcId="{80E9630C-7973-45EF-858F-4D2B95267560}" destId="{311A0E7F-9B35-4B20-933D-7B071CB90478}" srcOrd="0" destOrd="0" presId="urn:microsoft.com/office/officeart/2005/8/layout/orgChart1"/>
    <dgm:cxn modelId="{9B6E0F2B-C7D2-412A-BDAC-0865240D2AD0}" srcId="{E113A85F-ABD2-45A9-B248-90D7E2C6B31A}" destId="{300442F9-BE27-4EF5-B0F6-D9CA6466717C}" srcOrd="1" destOrd="0" parTransId="{C8DDB00C-EE6A-477E-8176-19FA68E0DDE3}" sibTransId="{E601494E-BF67-4E4B-9DEE-14C6088F86F9}"/>
    <dgm:cxn modelId="{E10B1F46-6CE5-4EA5-ADF2-D85F6F9D256A}" type="presOf" srcId="{C9257A2C-23C2-4E4D-A04D-1C551F7F0EDB}" destId="{C323CA93-EEAB-457D-981C-39AB29102CA1}" srcOrd="1" destOrd="0" presId="urn:microsoft.com/office/officeart/2005/8/layout/orgChart1"/>
    <dgm:cxn modelId="{A20E76E6-6275-444F-B5B4-6C8BD2872E6E}" type="presOf" srcId="{B1E852AB-A068-49FC-8753-FAF28F69BD5C}" destId="{C60357E1-6C8A-4944-851A-36B679588407}" srcOrd="0" destOrd="0" presId="urn:microsoft.com/office/officeart/2005/8/layout/orgChart1"/>
    <dgm:cxn modelId="{1A572063-A62F-44F6-89AA-B5CEFDCB51BB}" srcId="{E36AFAA5-7C13-43EF-A88E-8774A64A1728}" destId="{110B5EF8-2C1E-4B78-8692-5BB9317A4890}" srcOrd="0" destOrd="0" parTransId="{81D28C0E-942E-484C-8BDB-241C71FD78E8}" sibTransId="{9CC03D5C-5598-4F0E-A929-265EA7E391F3}"/>
    <dgm:cxn modelId="{628F2F99-2CB7-4834-BB95-5463FDC0E127}" type="presOf" srcId="{F53EB359-605F-422F-8CAD-AFFBF4CA5233}" destId="{861B6261-12F4-4BC2-BD00-7F6B0D1C254C}" srcOrd="1" destOrd="0" presId="urn:microsoft.com/office/officeart/2005/8/layout/orgChart1"/>
    <dgm:cxn modelId="{6526F657-9382-4FB2-947A-D54105F95EF0}" type="presOf" srcId="{86E2C202-FDE9-4C7A-A6CD-B51411744465}" destId="{F255ADE1-40AB-4AFF-BDA2-16B2D21DF5FE}" srcOrd="0" destOrd="0" presId="urn:microsoft.com/office/officeart/2005/8/layout/orgChart1"/>
    <dgm:cxn modelId="{83195024-0DFA-4F09-81DD-A4F54113376C}" type="presParOf" srcId="{E7EDC7D0-A5A0-4523-85C7-30224C80A3B8}" destId="{A828E9A0-8580-47D4-B9B6-EDF08A9C799A}" srcOrd="0" destOrd="0" presId="urn:microsoft.com/office/officeart/2005/8/layout/orgChart1"/>
    <dgm:cxn modelId="{F6C8917D-2C0F-40B5-B83B-1AA159D5FE20}" type="presParOf" srcId="{A828E9A0-8580-47D4-B9B6-EDF08A9C799A}" destId="{D3F8C470-AF86-4476-BCA8-B8F660B4A371}" srcOrd="0" destOrd="0" presId="urn:microsoft.com/office/officeart/2005/8/layout/orgChart1"/>
    <dgm:cxn modelId="{270C681D-0B86-4CD2-ACF7-51952448327A}" type="presParOf" srcId="{D3F8C470-AF86-4476-BCA8-B8F660B4A371}" destId="{58F146C1-5FC2-43E3-990D-C0A53A6E1550}" srcOrd="0" destOrd="0" presId="urn:microsoft.com/office/officeart/2005/8/layout/orgChart1"/>
    <dgm:cxn modelId="{46080EC6-FD9B-4766-A257-F2C3FAEF5DAD}" type="presParOf" srcId="{D3F8C470-AF86-4476-BCA8-B8F660B4A371}" destId="{3567AEC0-D3D4-4636-80D3-51BDEA852F71}" srcOrd="1" destOrd="0" presId="urn:microsoft.com/office/officeart/2005/8/layout/orgChart1"/>
    <dgm:cxn modelId="{2A489256-913E-4E99-B45C-73AB0E3E45F5}" type="presParOf" srcId="{A828E9A0-8580-47D4-B9B6-EDF08A9C799A}" destId="{E8D22148-AEFE-4FF1-BC47-5560BB95E147}" srcOrd="1" destOrd="0" presId="urn:microsoft.com/office/officeart/2005/8/layout/orgChart1"/>
    <dgm:cxn modelId="{270CDB66-C4CF-4A2F-A412-406014F1FF1E}" type="presParOf" srcId="{E8D22148-AEFE-4FF1-BC47-5560BB95E147}" destId="{B09C29A8-A606-45B0-A374-FEAD33C2C4E1}" srcOrd="0" destOrd="0" presId="urn:microsoft.com/office/officeart/2005/8/layout/orgChart1"/>
    <dgm:cxn modelId="{09B5ECD2-C776-4048-8233-D514B1B60082}" type="presParOf" srcId="{E8D22148-AEFE-4FF1-BC47-5560BB95E147}" destId="{57A8436D-B9C0-42EC-9FAB-E7D237CA1379}" srcOrd="1" destOrd="0" presId="urn:microsoft.com/office/officeart/2005/8/layout/orgChart1"/>
    <dgm:cxn modelId="{CD659717-C55A-4F8F-AC48-744E14515581}" type="presParOf" srcId="{57A8436D-B9C0-42EC-9FAB-E7D237CA1379}" destId="{57DD20DF-B939-430F-8217-44B37C739B75}" srcOrd="0" destOrd="0" presId="urn:microsoft.com/office/officeart/2005/8/layout/orgChart1"/>
    <dgm:cxn modelId="{5262953F-3881-4F78-8A3C-4684A2C70733}" type="presParOf" srcId="{57DD20DF-B939-430F-8217-44B37C739B75}" destId="{024CB110-B4CB-47D1-947A-AA98A68FE86A}" srcOrd="0" destOrd="0" presId="urn:microsoft.com/office/officeart/2005/8/layout/orgChart1"/>
    <dgm:cxn modelId="{3F3280A2-9D6F-43A3-BDE0-AD06F0B2518B}" type="presParOf" srcId="{57DD20DF-B939-430F-8217-44B37C739B75}" destId="{8238DEA1-BE28-4939-83F3-FDB12707A31B}" srcOrd="1" destOrd="0" presId="urn:microsoft.com/office/officeart/2005/8/layout/orgChart1"/>
    <dgm:cxn modelId="{BE91D1BE-474B-4F9F-8AF7-A55CA05F2289}" type="presParOf" srcId="{57A8436D-B9C0-42EC-9FAB-E7D237CA1379}" destId="{1A0CA2BC-59F8-48D3-BF3B-41554D01D455}" srcOrd="1" destOrd="0" presId="urn:microsoft.com/office/officeart/2005/8/layout/orgChart1"/>
    <dgm:cxn modelId="{797BFFDE-ACF1-4DCC-87CE-5457D0E0CE1E}" type="presParOf" srcId="{1A0CA2BC-59F8-48D3-BF3B-41554D01D455}" destId="{095DF93D-8656-418E-907C-6B89DFA11FE5}" srcOrd="0" destOrd="0" presId="urn:microsoft.com/office/officeart/2005/8/layout/orgChart1"/>
    <dgm:cxn modelId="{56F0C243-9FF2-4D8A-982E-E309540AC5CC}" type="presParOf" srcId="{1A0CA2BC-59F8-48D3-BF3B-41554D01D455}" destId="{BB869E14-65FB-4985-A455-F6EFE1294ADC}" srcOrd="1" destOrd="0" presId="urn:microsoft.com/office/officeart/2005/8/layout/orgChart1"/>
    <dgm:cxn modelId="{4FF14237-EAA7-4B8D-87A4-F62FF4699384}" type="presParOf" srcId="{BB869E14-65FB-4985-A455-F6EFE1294ADC}" destId="{E022D94A-79B3-41EB-A72A-BD213FBE2230}" srcOrd="0" destOrd="0" presId="urn:microsoft.com/office/officeart/2005/8/layout/orgChart1"/>
    <dgm:cxn modelId="{FE16CD12-B09D-4063-8228-91BEE6374550}" type="presParOf" srcId="{E022D94A-79B3-41EB-A72A-BD213FBE2230}" destId="{746CA3D4-5E40-4726-936B-9D02A869D9EC}" srcOrd="0" destOrd="0" presId="urn:microsoft.com/office/officeart/2005/8/layout/orgChart1"/>
    <dgm:cxn modelId="{CFE56C79-9887-4450-8455-7EB0BBBBAC2F}" type="presParOf" srcId="{E022D94A-79B3-41EB-A72A-BD213FBE2230}" destId="{F77EF48F-2B5A-4958-B48F-9EA056DE1027}" srcOrd="1" destOrd="0" presId="urn:microsoft.com/office/officeart/2005/8/layout/orgChart1"/>
    <dgm:cxn modelId="{D92223F8-A4B7-4010-95B0-292E515ABAA1}" type="presParOf" srcId="{BB869E14-65FB-4985-A455-F6EFE1294ADC}" destId="{D4662008-58A4-42EA-A929-AEA3538DA1DC}" srcOrd="1" destOrd="0" presId="urn:microsoft.com/office/officeart/2005/8/layout/orgChart1"/>
    <dgm:cxn modelId="{41BFFB6A-774C-4EF9-B968-E2648FEE5DA1}" type="presParOf" srcId="{BB869E14-65FB-4985-A455-F6EFE1294ADC}" destId="{85A4746E-D61C-4B64-B6B0-7771E459A5FD}" srcOrd="2" destOrd="0" presId="urn:microsoft.com/office/officeart/2005/8/layout/orgChart1"/>
    <dgm:cxn modelId="{360473CF-AFAA-4036-AFCF-6C916B1336A4}" type="presParOf" srcId="{1A0CA2BC-59F8-48D3-BF3B-41554D01D455}" destId="{959C9AA3-E0F9-4D5C-A759-780676FB046C}" srcOrd="2" destOrd="0" presId="urn:microsoft.com/office/officeart/2005/8/layout/orgChart1"/>
    <dgm:cxn modelId="{6381E95B-C2AA-48B4-8FCF-36DFC1C7906E}" type="presParOf" srcId="{1A0CA2BC-59F8-48D3-BF3B-41554D01D455}" destId="{85CD50E5-A464-471C-A1BD-8CA76DB4848F}" srcOrd="3" destOrd="0" presId="urn:microsoft.com/office/officeart/2005/8/layout/orgChart1"/>
    <dgm:cxn modelId="{8403E953-0765-4706-827B-391F02EB1866}" type="presParOf" srcId="{85CD50E5-A464-471C-A1BD-8CA76DB4848F}" destId="{B589E17B-7E7B-430D-ADF0-152BDFFBE30D}" srcOrd="0" destOrd="0" presId="urn:microsoft.com/office/officeart/2005/8/layout/orgChart1"/>
    <dgm:cxn modelId="{663CBD58-BF20-44B7-B158-B04B272E1EBF}" type="presParOf" srcId="{B589E17B-7E7B-430D-ADF0-152BDFFBE30D}" destId="{60468587-1DF6-4C36-B59B-3B29165337EA}" srcOrd="0" destOrd="0" presId="urn:microsoft.com/office/officeart/2005/8/layout/orgChart1"/>
    <dgm:cxn modelId="{D7E46F72-1E88-4881-B124-8C584391A96B}" type="presParOf" srcId="{B589E17B-7E7B-430D-ADF0-152BDFFBE30D}" destId="{E2B1F1FF-A17D-48E9-BA1A-999A44882719}" srcOrd="1" destOrd="0" presId="urn:microsoft.com/office/officeart/2005/8/layout/orgChart1"/>
    <dgm:cxn modelId="{20187AC6-942D-413B-B265-A659BA464829}" type="presParOf" srcId="{85CD50E5-A464-471C-A1BD-8CA76DB4848F}" destId="{07AE117D-4269-40DC-8466-C6C6889C72EC}" srcOrd="1" destOrd="0" presId="urn:microsoft.com/office/officeart/2005/8/layout/orgChart1"/>
    <dgm:cxn modelId="{312BCAE5-8920-4865-A8E3-729DCCE86AB7}" type="presParOf" srcId="{85CD50E5-A464-471C-A1BD-8CA76DB4848F}" destId="{D13F8951-05A6-421A-A470-DF7006EC421E}" srcOrd="2" destOrd="0" presId="urn:microsoft.com/office/officeart/2005/8/layout/orgChart1"/>
    <dgm:cxn modelId="{89899A9E-E959-4B54-95BF-603C2D1BF651}" type="presParOf" srcId="{1A0CA2BC-59F8-48D3-BF3B-41554D01D455}" destId="{47CB1906-239E-48A7-9256-1ED948207B7A}" srcOrd="4" destOrd="0" presId="urn:microsoft.com/office/officeart/2005/8/layout/orgChart1"/>
    <dgm:cxn modelId="{AA1CE6C5-D05B-4544-9093-04567FAD0B0D}" type="presParOf" srcId="{1A0CA2BC-59F8-48D3-BF3B-41554D01D455}" destId="{74F6E5EA-DB48-4B45-AA34-ECBA3FC6BA22}" srcOrd="5" destOrd="0" presId="urn:microsoft.com/office/officeart/2005/8/layout/orgChart1"/>
    <dgm:cxn modelId="{6A206145-5E0A-41CF-A94D-ED1447AD40D6}" type="presParOf" srcId="{74F6E5EA-DB48-4B45-AA34-ECBA3FC6BA22}" destId="{6B7B8A31-2B3E-4D64-9FFC-DA1A358275F8}" srcOrd="0" destOrd="0" presId="urn:microsoft.com/office/officeart/2005/8/layout/orgChart1"/>
    <dgm:cxn modelId="{26A32B82-A835-4900-8F0E-35B6F32572EB}" type="presParOf" srcId="{6B7B8A31-2B3E-4D64-9FFC-DA1A358275F8}" destId="{7E33D03B-9D70-456B-A46A-620174086666}" srcOrd="0" destOrd="0" presId="urn:microsoft.com/office/officeart/2005/8/layout/orgChart1"/>
    <dgm:cxn modelId="{65E6BF81-B6D7-4A71-AA58-DFE8A20D0975}" type="presParOf" srcId="{6B7B8A31-2B3E-4D64-9FFC-DA1A358275F8}" destId="{AC5844E0-3F21-4C8C-A7B0-829F88D8DC36}" srcOrd="1" destOrd="0" presId="urn:microsoft.com/office/officeart/2005/8/layout/orgChart1"/>
    <dgm:cxn modelId="{3A35B23C-3E98-4F8C-ABED-DAE55D93F8FE}" type="presParOf" srcId="{74F6E5EA-DB48-4B45-AA34-ECBA3FC6BA22}" destId="{EEC3941E-0F73-4F73-9681-5548EB56E6EC}" srcOrd="1" destOrd="0" presId="urn:microsoft.com/office/officeart/2005/8/layout/orgChart1"/>
    <dgm:cxn modelId="{783D35B1-1DD3-4FF4-9628-E0F391176E36}" type="presParOf" srcId="{74F6E5EA-DB48-4B45-AA34-ECBA3FC6BA22}" destId="{6F73FD22-2DD1-4998-B880-868EC378B5B1}" srcOrd="2" destOrd="0" presId="urn:microsoft.com/office/officeart/2005/8/layout/orgChart1"/>
    <dgm:cxn modelId="{E2975168-5835-457E-BB61-DFE5DB4793DA}" type="presParOf" srcId="{57A8436D-B9C0-42EC-9FAB-E7D237CA1379}" destId="{99F40E3C-7D49-4CFA-B0C9-23DA8CF83C95}" srcOrd="2" destOrd="0" presId="urn:microsoft.com/office/officeart/2005/8/layout/orgChart1"/>
    <dgm:cxn modelId="{5DC87BCB-9367-443E-828D-F4250D23EABF}" type="presParOf" srcId="{E8D22148-AEFE-4FF1-BC47-5560BB95E147}" destId="{997E9A83-964D-4DF1-A164-03DC770BC45A}" srcOrd="2" destOrd="0" presId="urn:microsoft.com/office/officeart/2005/8/layout/orgChart1"/>
    <dgm:cxn modelId="{BC5EEBE7-3711-4B44-99B9-EC9D89DADF8B}" type="presParOf" srcId="{E8D22148-AEFE-4FF1-BC47-5560BB95E147}" destId="{B06E45BC-CEEF-42FC-B6F0-2AC42DA240B7}" srcOrd="3" destOrd="0" presId="urn:microsoft.com/office/officeart/2005/8/layout/orgChart1"/>
    <dgm:cxn modelId="{C79BF256-8FB2-4F00-B6B6-A815F7F528D1}" type="presParOf" srcId="{B06E45BC-CEEF-42FC-B6F0-2AC42DA240B7}" destId="{4DEB0F27-EAC9-421C-AA44-747A31B39796}" srcOrd="0" destOrd="0" presId="urn:microsoft.com/office/officeart/2005/8/layout/orgChart1"/>
    <dgm:cxn modelId="{D5E379D3-8147-4626-95A0-A5DADA8B73F1}" type="presParOf" srcId="{4DEB0F27-EAC9-421C-AA44-747A31B39796}" destId="{C60357E1-6C8A-4944-851A-36B679588407}" srcOrd="0" destOrd="0" presId="urn:microsoft.com/office/officeart/2005/8/layout/orgChart1"/>
    <dgm:cxn modelId="{454A23A6-EC9D-45E6-BA28-42C275F0C13D}" type="presParOf" srcId="{4DEB0F27-EAC9-421C-AA44-747A31B39796}" destId="{9E467D63-F45A-42B8-BBC3-752F17AA6FDF}" srcOrd="1" destOrd="0" presId="urn:microsoft.com/office/officeart/2005/8/layout/orgChart1"/>
    <dgm:cxn modelId="{3E227C47-4E92-4266-9A5E-695EC6D018E4}" type="presParOf" srcId="{B06E45BC-CEEF-42FC-B6F0-2AC42DA240B7}" destId="{6ECE6742-7410-4281-81D7-B6CE41996B10}" srcOrd="1" destOrd="0" presId="urn:microsoft.com/office/officeart/2005/8/layout/orgChart1"/>
    <dgm:cxn modelId="{D8CBFAC4-2C84-4380-96DE-B951D3813F08}" type="presParOf" srcId="{6ECE6742-7410-4281-81D7-B6CE41996B10}" destId="{311A0E7F-9B35-4B20-933D-7B071CB90478}" srcOrd="0" destOrd="0" presId="urn:microsoft.com/office/officeart/2005/8/layout/orgChart1"/>
    <dgm:cxn modelId="{4E18273D-2AD4-4001-BAE6-BA2D3FCF3160}" type="presParOf" srcId="{6ECE6742-7410-4281-81D7-B6CE41996B10}" destId="{09565C36-7326-4F6C-89E2-056989A9168A}" srcOrd="1" destOrd="0" presId="urn:microsoft.com/office/officeart/2005/8/layout/orgChart1"/>
    <dgm:cxn modelId="{C058A5EE-1477-42D5-96D3-A9E8D43B99A2}" type="presParOf" srcId="{09565C36-7326-4F6C-89E2-056989A9168A}" destId="{676E79DF-8FC8-4CD4-B92E-8D393074C7C1}" srcOrd="0" destOrd="0" presId="urn:microsoft.com/office/officeart/2005/8/layout/orgChart1"/>
    <dgm:cxn modelId="{F0CC52B5-AEB5-4D52-90E7-C98889D0748D}" type="presParOf" srcId="{676E79DF-8FC8-4CD4-B92E-8D393074C7C1}" destId="{2F41F635-78D2-4C21-BA81-ACCDDBCB28BC}" srcOrd="0" destOrd="0" presId="urn:microsoft.com/office/officeart/2005/8/layout/orgChart1"/>
    <dgm:cxn modelId="{B6679C3F-53D4-4F98-9810-38B3EDB84ACE}" type="presParOf" srcId="{676E79DF-8FC8-4CD4-B92E-8D393074C7C1}" destId="{22A342C7-C2E3-488C-B70D-94761E43E18A}" srcOrd="1" destOrd="0" presId="urn:microsoft.com/office/officeart/2005/8/layout/orgChart1"/>
    <dgm:cxn modelId="{2A927D0C-E8AB-4928-AA82-377BF6EE1A51}" type="presParOf" srcId="{09565C36-7326-4F6C-89E2-056989A9168A}" destId="{0E3E62D1-D4A9-4DB2-8B9C-D65BA4F31DE8}" srcOrd="1" destOrd="0" presId="urn:microsoft.com/office/officeart/2005/8/layout/orgChart1"/>
    <dgm:cxn modelId="{D1B699B8-751B-45EA-8491-7CD844AB7D0E}" type="presParOf" srcId="{09565C36-7326-4F6C-89E2-056989A9168A}" destId="{50331E9D-E529-4AE1-8240-16FCDE209063}" srcOrd="2" destOrd="0" presId="urn:microsoft.com/office/officeart/2005/8/layout/orgChart1"/>
    <dgm:cxn modelId="{896DFA62-556B-4E17-9A98-3948842A21F4}" type="presParOf" srcId="{6ECE6742-7410-4281-81D7-B6CE41996B10}" destId="{79C80109-4C57-4279-BA6B-B713B344500F}" srcOrd="2" destOrd="0" presId="urn:microsoft.com/office/officeart/2005/8/layout/orgChart1"/>
    <dgm:cxn modelId="{5EBF7942-78C3-4E87-B3AD-58376BE98DC0}" type="presParOf" srcId="{6ECE6742-7410-4281-81D7-B6CE41996B10}" destId="{0F30124F-6BFF-407B-8992-92611B1262CF}" srcOrd="3" destOrd="0" presId="urn:microsoft.com/office/officeart/2005/8/layout/orgChart1"/>
    <dgm:cxn modelId="{FA9592A3-1802-44EB-B48D-EB21821FD101}" type="presParOf" srcId="{0F30124F-6BFF-407B-8992-92611B1262CF}" destId="{BCD09C1D-BB4C-4140-9F57-F12E27495D1D}" srcOrd="0" destOrd="0" presId="urn:microsoft.com/office/officeart/2005/8/layout/orgChart1"/>
    <dgm:cxn modelId="{248C9453-9BB1-4239-ABDD-0B2DD60361DE}" type="presParOf" srcId="{BCD09C1D-BB4C-4140-9F57-F12E27495D1D}" destId="{F255ADE1-40AB-4AFF-BDA2-16B2D21DF5FE}" srcOrd="0" destOrd="0" presId="urn:microsoft.com/office/officeart/2005/8/layout/orgChart1"/>
    <dgm:cxn modelId="{D0E00E31-9D9C-4F7A-A9FB-4F9BCEBE0EB0}" type="presParOf" srcId="{BCD09C1D-BB4C-4140-9F57-F12E27495D1D}" destId="{682F6B53-3441-4DB5-9EB1-7CCC4A6F9756}" srcOrd="1" destOrd="0" presId="urn:microsoft.com/office/officeart/2005/8/layout/orgChart1"/>
    <dgm:cxn modelId="{931F0F87-E946-46A1-BE47-D45D3BE31EC0}" type="presParOf" srcId="{0F30124F-6BFF-407B-8992-92611B1262CF}" destId="{A5640F4F-5C0D-409A-9A3D-1EA494C91EF7}" srcOrd="1" destOrd="0" presId="urn:microsoft.com/office/officeart/2005/8/layout/orgChart1"/>
    <dgm:cxn modelId="{34DE9386-5307-4BD6-8DB9-142D44A05CDC}" type="presParOf" srcId="{0F30124F-6BFF-407B-8992-92611B1262CF}" destId="{7CBAE5DB-BE74-4D0A-B1FD-02894506B7D6}" srcOrd="2" destOrd="0" presId="urn:microsoft.com/office/officeart/2005/8/layout/orgChart1"/>
    <dgm:cxn modelId="{25650F2D-377B-4022-A875-0F19EDF68971}" type="presParOf" srcId="{6ECE6742-7410-4281-81D7-B6CE41996B10}" destId="{3DF40A93-B832-4517-A3E5-5FD776C9D53B}" srcOrd="4" destOrd="0" presId="urn:microsoft.com/office/officeart/2005/8/layout/orgChart1"/>
    <dgm:cxn modelId="{4E57041E-AC28-493D-82FC-8954242A11F2}" type="presParOf" srcId="{6ECE6742-7410-4281-81D7-B6CE41996B10}" destId="{4C296AAF-52EF-456A-82D7-DC998F6F83F6}" srcOrd="5" destOrd="0" presId="urn:microsoft.com/office/officeart/2005/8/layout/orgChart1"/>
    <dgm:cxn modelId="{F518A235-BE58-4B97-89E0-2D6DC4E11626}" type="presParOf" srcId="{4C296AAF-52EF-456A-82D7-DC998F6F83F6}" destId="{ABACAFCC-988B-4C77-90B5-6592311F9596}" srcOrd="0" destOrd="0" presId="urn:microsoft.com/office/officeart/2005/8/layout/orgChart1"/>
    <dgm:cxn modelId="{664100A7-B3AB-4CD7-9720-E289F0B88C1B}" type="presParOf" srcId="{ABACAFCC-988B-4C77-90B5-6592311F9596}" destId="{B4404FD3-687C-4380-B89F-6F763A384B55}" srcOrd="0" destOrd="0" presId="urn:microsoft.com/office/officeart/2005/8/layout/orgChart1"/>
    <dgm:cxn modelId="{698877B7-1CED-4506-8BB3-FF0F2682596F}" type="presParOf" srcId="{ABACAFCC-988B-4C77-90B5-6592311F9596}" destId="{CC794F2A-25CE-4701-B5B4-0EE75BC0C087}" srcOrd="1" destOrd="0" presId="urn:microsoft.com/office/officeart/2005/8/layout/orgChart1"/>
    <dgm:cxn modelId="{4F224203-C7B1-4E72-9A2D-8B1612E1D309}" type="presParOf" srcId="{4C296AAF-52EF-456A-82D7-DC998F6F83F6}" destId="{E5C56DB9-6673-4FB4-8987-55410B653E7C}" srcOrd="1" destOrd="0" presId="urn:microsoft.com/office/officeart/2005/8/layout/orgChart1"/>
    <dgm:cxn modelId="{79BC62C5-E032-4E54-8976-D81F005656D0}" type="presParOf" srcId="{4C296AAF-52EF-456A-82D7-DC998F6F83F6}" destId="{C79BD1D2-BCBE-44CE-88FC-9697DF7CEC61}" srcOrd="2" destOrd="0" presId="urn:microsoft.com/office/officeart/2005/8/layout/orgChart1"/>
    <dgm:cxn modelId="{96F6EA69-F719-429F-BFB8-995E505BB4F0}" type="presParOf" srcId="{B06E45BC-CEEF-42FC-B6F0-2AC42DA240B7}" destId="{6DABE35B-72B8-4F01-A3AD-46B31A82FADD}" srcOrd="2" destOrd="0" presId="urn:microsoft.com/office/officeart/2005/8/layout/orgChart1"/>
    <dgm:cxn modelId="{13B99587-AA8D-4B30-9B7E-CC96313EFA5E}" type="presParOf" srcId="{E8D22148-AEFE-4FF1-BC47-5560BB95E147}" destId="{3E0D8953-146D-44CC-AD46-DC60BE2C8146}" srcOrd="4" destOrd="0" presId="urn:microsoft.com/office/officeart/2005/8/layout/orgChart1"/>
    <dgm:cxn modelId="{7388E107-DABD-4FFF-BBB4-FDC7D952973B}" type="presParOf" srcId="{E8D22148-AEFE-4FF1-BC47-5560BB95E147}" destId="{33B2E09E-5D85-4E1D-AE1B-93AE6DF95C09}" srcOrd="5" destOrd="0" presId="urn:microsoft.com/office/officeart/2005/8/layout/orgChart1"/>
    <dgm:cxn modelId="{0CD907F0-B633-4195-B67B-18A5C924BF33}" type="presParOf" srcId="{33B2E09E-5D85-4E1D-AE1B-93AE6DF95C09}" destId="{D9FFCC3E-320C-4C9E-B641-F420AE31EC24}" srcOrd="0" destOrd="0" presId="urn:microsoft.com/office/officeart/2005/8/layout/orgChart1"/>
    <dgm:cxn modelId="{04318CA5-E53B-4CA5-ADA1-B164E07304DB}" type="presParOf" srcId="{D9FFCC3E-320C-4C9E-B641-F420AE31EC24}" destId="{470D66FE-DC27-4DBA-AB30-205BC9023B8C}" srcOrd="0" destOrd="0" presId="urn:microsoft.com/office/officeart/2005/8/layout/orgChart1"/>
    <dgm:cxn modelId="{E1336E02-4598-487D-B1E3-47F9CB6F21D0}" type="presParOf" srcId="{D9FFCC3E-320C-4C9E-B641-F420AE31EC24}" destId="{996DEBFB-D0C6-43C8-88CC-48302C68E287}" srcOrd="1" destOrd="0" presId="urn:microsoft.com/office/officeart/2005/8/layout/orgChart1"/>
    <dgm:cxn modelId="{D11F44B1-9547-4BA9-872F-0861B3AD0659}" type="presParOf" srcId="{33B2E09E-5D85-4E1D-AE1B-93AE6DF95C09}" destId="{4FBEFCFB-A20E-41F4-8EF2-370141C21FD3}" srcOrd="1" destOrd="0" presId="urn:microsoft.com/office/officeart/2005/8/layout/orgChart1"/>
    <dgm:cxn modelId="{25564CD5-ADE6-4AF2-98CB-4C27067912BD}" type="presParOf" srcId="{4FBEFCFB-A20E-41F4-8EF2-370141C21FD3}" destId="{3388CEBF-49DF-42EA-82E7-EBD2A28BC881}" srcOrd="0" destOrd="0" presId="urn:microsoft.com/office/officeart/2005/8/layout/orgChart1"/>
    <dgm:cxn modelId="{FEEC4D5D-93CD-482E-BE2A-18BB143264E6}" type="presParOf" srcId="{4FBEFCFB-A20E-41F4-8EF2-370141C21FD3}" destId="{145A59F3-4641-4C84-9DD4-6DA4037621FE}" srcOrd="1" destOrd="0" presId="urn:microsoft.com/office/officeart/2005/8/layout/orgChart1"/>
    <dgm:cxn modelId="{92C1AE87-8E20-463F-ADB9-F7B8AC4E3C2E}" type="presParOf" srcId="{145A59F3-4641-4C84-9DD4-6DA4037621FE}" destId="{71DEF3BA-A700-4DEE-A410-A61BA4AF30F5}" srcOrd="0" destOrd="0" presId="urn:microsoft.com/office/officeart/2005/8/layout/orgChart1"/>
    <dgm:cxn modelId="{D8007A0F-CE4E-4C74-A6F0-43FE4938E54B}" type="presParOf" srcId="{71DEF3BA-A700-4DEE-A410-A61BA4AF30F5}" destId="{7DAE0408-9F8F-4466-9629-6F9870F6E329}" srcOrd="0" destOrd="0" presId="urn:microsoft.com/office/officeart/2005/8/layout/orgChart1"/>
    <dgm:cxn modelId="{FEDFE556-4455-445A-A084-22391ADF8313}" type="presParOf" srcId="{71DEF3BA-A700-4DEE-A410-A61BA4AF30F5}" destId="{730D6B66-4123-4790-BAA9-EFB862008EA4}" srcOrd="1" destOrd="0" presId="urn:microsoft.com/office/officeart/2005/8/layout/orgChart1"/>
    <dgm:cxn modelId="{79E89E00-5A0C-4EA3-945F-C6785C8DB751}" type="presParOf" srcId="{145A59F3-4641-4C84-9DD4-6DA4037621FE}" destId="{FFA3965B-DBFE-43D5-BEA3-113E64CEFE52}" srcOrd="1" destOrd="0" presId="urn:microsoft.com/office/officeart/2005/8/layout/orgChart1"/>
    <dgm:cxn modelId="{65A17BEC-658B-4A98-8113-DFBC290A8D1D}" type="presParOf" srcId="{145A59F3-4641-4C84-9DD4-6DA4037621FE}" destId="{2D22F386-DF62-4BE3-8AB2-E7EB03CAE0E9}" srcOrd="2" destOrd="0" presId="urn:microsoft.com/office/officeart/2005/8/layout/orgChart1"/>
    <dgm:cxn modelId="{6254036D-226F-45AA-B90B-DDC13B808CAA}" type="presParOf" srcId="{4FBEFCFB-A20E-41F4-8EF2-370141C21FD3}" destId="{64D5C296-A760-496E-88CB-B7FE7C453C69}" srcOrd="2" destOrd="0" presId="urn:microsoft.com/office/officeart/2005/8/layout/orgChart1"/>
    <dgm:cxn modelId="{EAD50957-6197-4D33-AF78-2DDD8EB6430F}" type="presParOf" srcId="{4FBEFCFB-A20E-41F4-8EF2-370141C21FD3}" destId="{BAF871ED-6BE7-4381-A183-04F6C9C79EE9}" srcOrd="3" destOrd="0" presId="urn:microsoft.com/office/officeart/2005/8/layout/orgChart1"/>
    <dgm:cxn modelId="{D2200642-2C2C-42FA-90CF-B90092D2BE18}" type="presParOf" srcId="{BAF871ED-6BE7-4381-A183-04F6C9C79EE9}" destId="{1551C836-32FF-47DA-BA60-63FDDF0AB2A0}" srcOrd="0" destOrd="0" presId="urn:microsoft.com/office/officeart/2005/8/layout/orgChart1"/>
    <dgm:cxn modelId="{479497E1-E69E-4DD7-8E7F-32F05320CAE3}" type="presParOf" srcId="{1551C836-32FF-47DA-BA60-63FDDF0AB2A0}" destId="{D8EFE939-41D6-47D7-8B58-1D2E0CD40215}" srcOrd="0" destOrd="0" presId="urn:microsoft.com/office/officeart/2005/8/layout/orgChart1"/>
    <dgm:cxn modelId="{8F16E8EB-C1AB-4596-8FDF-342EAA18A29F}" type="presParOf" srcId="{1551C836-32FF-47DA-BA60-63FDDF0AB2A0}" destId="{BEE936C2-8304-435E-8E25-6AAD0154FACB}" srcOrd="1" destOrd="0" presId="urn:microsoft.com/office/officeart/2005/8/layout/orgChart1"/>
    <dgm:cxn modelId="{27694B31-254F-42AC-91B5-F094EB01157B}" type="presParOf" srcId="{BAF871ED-6BE7-4381-A183-04F6C9C79EE9}" destId="{110F5EDC-850D-4E5E-948A-B238C7DA34C3}" srcOrd="1" destOrd="0" presId="urn:microsoft.com/office/officeart/2005/8/layout/orgChart1"/>
    <dgm:cxn modelId="{190ECE9B-9706-45A6-92B9-D5E726268A1A}" type="presParOf" srcId="{BAF871ED-6BE7-4381-A183-04F6C9C79EE9}" destId="{0171F118-B173-4302-BF86-8BA118A458C9}" srcOrd="2" destOrd="0" presId="urn:microsoft.com/office/officeart/2005/8/layout/orgChart1"/>
    <dgm:cxn modelId="{80ADDF11-0657-422F-97EB-27510CE245C3}" type="presParOf" srcId="{4FBEFCFB-A20E-41F4-8EF2-370141C21FD3}" destId="{0F013756-2AC9-4A41-B9EE-30F0E0CE95EA}" srcOrd="4" destOrd="0" presId="urn:microsoft.com/office/officeart/2005/8/layout/orgChart1"/>
    <dgm:cxn modelId="{D4344FD0-3BBF-419E-BD3C-51701572EA03}" type="presParOf" srcId="{4FBEFCFB-A20E-41F4-8EF2-370141C21FD3}" destId="{98B6BC9B-8110-4F70-BBE2-C6F6367FDED7}" srcOrd="5" destOrd="0" presId="urn:microsoft.com/office/officeart/2005/8/layout/orgChart1"/>
    <dgm:cxn modelId="{40F9FC55-77F0-4B03-9507-1AE36C016A85}" type="presParOf" srcId="{98B6BC9B-8110-4F70-BBE2-C6F6367FDED7}" destId="{A7E9747B-6F44-41CB-9EC8-1A7CB4B82DC5}" srcOrd="0" destOrd="0" presId="urn:microsoft.com/office/officeart/2005/8/layout/orgChart1"/>
    <dgm:cxn modelId="{6BBA79DA-D5AA-40FB-9BEB-4BEA341664D6}" type="presParOf" srcId="{A7E9747B-6F44-41CB-9EC8-1A7CB4B82DC5}" destId="{8477A43D-B8F5-44ED-BFE7-2DA12E724046}" srcOrd="0" destOrd="0" presId="urn:microsoft.com/office/officeart/2005/8/layout/orgChart1"/>
    <dgm:cxn modelId="{5ED709E1-D98B-4273-8FE6-E2C3F618ED65}" type="presParOf" srcId="{A7E9747B-6F44-41CB-9EC8-1A7CB4B82DC5}" destId="{6B60D4C1-8E87-4483-AC3F-0BAF64B99773}" srcOrd="1" destOrd="0" presId="urn:microsoft.com/office/officeart/2005/8/layout/orgChart1"/>
    <dgm:cxn modelId="{0E5649B9-160E-420A-B117-AF274F77DBA5}" type="presParOf" srcId="{98B6BC9B-8110-4F70-BBE2-C6F6367FDED7}" destId="{125919E4-D7B5-4B13-9E76-80974B1AC72F}" srcOrd="1" destOrd="0" presId="urn:microsoft.com/office/officeart/2005/8/layout/orgChart1"/>
    <dgm:cxn modelId="{3A1620CE-F9D5-48FC-ADAB-70E7F28106E5}" type="presParOf" srcId="{98B6BC9B-8110-4F70-BBE2-C6F6367FDED7}" destId="{81594157-B905-4548-A957-EEDFB79DB34E}" srcOrd="2" destOrd="0" presId="urn:microsoft.com/office/officeart/2005/8/layout/orgChart1"/>
    <dgm:cxn modelId="{F6300C4B-8D00-4B07-9E9E-734B3A0D355B}" type="presParOf" srcId="{33B2E09E-5D85-4E1D-AE1B-93AE6DF95C09}" destId="{53D84341-501C-4392-A817-C07210FF8414}" srcOrd="2" destOrd="0" presId="urn:microsoft.com/office/officeart/2005/8/layout/orgChart1"/>
    <dgm:cxn modelId="{AD259A88-38EC-43AA-A975-DF5CDE3245A3}" type="presParOf" srcId="{E8D22148-AEFE-4FF1-BC47-5560BB95E147}" destId="{685D04BF-EA7B-408D-B524-5EFBA5B81904}" srcOrd="6" destOrd="0" presId="urn:microsoft.com/office/officeart/2005/8/layout/orgChart1"/>
    <dgm:cxn modelId="{C6B5509A-7E64-4663-B8F2-0B5F4DCE43C5}" type="presParOf" srcId="{E8D22148-AEFE-4FF1-BC47-5560BB95E147}" destId="{1458653E-06A6-490A-9D4A-B6E10C5DA38F}" srcOrd="7" destOrd="0" presId="urn:microsoft.com/office/officeart/2005/8/layout/orgChart1"/>
    <dgm:cxn modelId="{61FDAA2A-B77F-4FBF-ABC9-FC422031060D}" type="presParOf" srcId="{1458653E-06A6-490A-9D4A-B6E10C5DA38F}" destId="{2DCB7821-369A-42AE-AF16-F4DAF3A22A39}" srcOrd="0" destOrd="0" presId="urn:microsoft.com/office/officeart/2005/8/layout/orgChart1"/>
    <dgm:cxn modelId="{CEA6DE0B-A2E7-430B-823E-53892BF8786B}" type="presParOf" srcId="{2DCB7821-369A-42AE-AF16-F4DAF3A22A39}" destId="{75C6D1C9-E815-4E04-942F-3F35C43B9717}" srcOrd="0" destOrd="0" presId="urn:microsoft.com/office/officeart/2005/8/layout/orgChart1"/>
    <dgm:cxn modelId="{BD4CD78F-4833-4588-B2FE-4398B0913ACA}" type="presParOf" srcId="{2DCB7821-369A-42AE-AF16-F4DAF3A22A39}" destId="{D8F36CCD-7DAE-4C19-AB3F-6772238BF831}" srcOrd="1" destOrd="0" presId="urn:microsoft.com/office/officeart/2005/8/layout/orgChart1"/>
    <dgm:cxn modelId="{FD5B6FCE-503F-4495-9DAB-18F6FB8E1DAF}" type="presParOf" srcId="{1458653E-06A6-490A-9D4A-B6E10C5DA38F}" destId="{2D0063AC-CE8E-4F31-AA1A-EFC653C7E68A}" srcOrd="1" destOrd="0" presId="urn:microsoft.com/office/officeart/2005/8/layout/orgChart1"/>
    <dgm:cxn modelId="{6CF4A53C-4ECE-4306-88EC-59FCC381C082}" type="presParOf" srcId="{2D0063AC-CE8E-4F31-AA1A-EFC653C7E68A}" destId="{C45829D1-A973-4762-9AEE-66099064BAA1}" srcOrd="0" destOrd="0" presId="urn:microsoft.com/office/officeart/2005/8/layout/orgChart1"/>
    <dgm:cxn modelId="{6EE3F3D7-6C85-4D40-AD80-ABBD22DFF664}" type="presParOf" srcId="{2D0063AC-CE8E-4F31-AA1A-EFC653C7E68A}" destId="{2CBAE7D3-E4F5-4C5C-81BE-B272395FC02F}" srcOrd="1" destOrd="0" presId="urn:microsoft.com/office/officeart/2005/8/layout/orgChart1"/>
    <dgm:cxn modelId="{80617E75-73ED-463F-846A-FB8BB603F7F2}" type="presParOf" srcId="{2CBAE7D3-E4F5-4C5C-81BE-B272395FC02F}" destId="{5AD55CC6-5E2E-40E9-B5D8-998CD028600C}" srcOrd="0" destOrd="0" presId="urn:microsoft.com/office/officeart/2005/8/layout/orgChart1"/>
    <dgm:cxn modelId="{BA5AEAA1-6B97-4457-9594-80EBD5282CD1}" type="presParOf" srcId="{5AD55CC6-5E2E-40E9-B5D8-998CD028600C}" destId="{E9A1B4A5-49F9-458A-A302-BCEDE70B86EF}" srcOrd="0" destOrd="0" presId="urn:microsoft.com/office/officeart/2005/8/layout/orgChart1"/>
    <dgm:cxn modelId="{678135EE-E42B-4ED2-A28D-37B605D4EAD9}" type="presParOf" srcId="{5AD55CC6-5E2E-40E9-B5D8-998CD028600C}" destId="{CD009B10-9830-417D-8175-61EA10380B37}" srcOrd="1" destOrd="0" presId="urn:microsoft.com/office/officeart/2005/8/layout/orgChart1"/>
    <dgm:cxn modelId="{388763EE-6503-4F63-BE7E-128A39E1AE15}" type="presParOf" srcId="{2CBAE7D3-E4F5-4C5C-81BE-B272395FC02F}" destId="{588A8359-7535-47DB-9A38-7C3A77BC1A3C}" srcOrd="1" destOrd="0" presId="urn:microsoft.com/office/officeart/2005/8/layout/orgChart1"/>
    <dgm:cxn modelId="{8D5EC366-2217-4F68-98D7-E9D45D3937AA}" type="presParOf" srcId="{2CBAE7D3-E4F5-4C5C-81BE-B272395FC02F}" destId="{D861903A-0AED-4A32-9429-F8C94D162E85}" srcOrd="2" destOrd="0" presId="urn:microsoft.com/office/officeart/2005/8/layout/orgChart1"/>
    <dgm:cxn modelId="{8346F6A1-802D-4533-93CF-036765F024B0}" type="presParOf" srcId="{1458653E-06A6-490A-9D4A-B6E10C5DA38F}" destId="{46B47819-7C1F-4195-A6F5-A9F85C2E401A}" srcOrd="2" destOrd="0" presId="urn:microsoft.com/office/officeart/2005/8/layout/orgChart1"/>
    <dgm:cxn modelId="{3BD0FF63-D438-4FEE-8B7F-D2C0EF745A34}" type="presParOf" srcId="{E8D22148-AEFE-4FF1-BC47-5560BB95E147}" destId="{38F807F6-A8D9-4FFE-B1AD-B37E84AC373C}" srcOrd="8" destOrd="0" presId="urn:microsoft.com/office/officeart/2005/8/layout/orgChart1"/>
    <dgm:cxn modelId="{1F464D60-D035-40F7-A14A-EB1B55285B0D}" type="presParOf" srcId="{E8D22148-AEFE-4FF1-BC47-5560BB95E147}" destId="{E5A36259-E6F9-40E3-94A5-D7465ABBDC8D}" srcOrd="9" destOrd="0" presId="urn:microsoft.com/office/officeart/2005/8/layout/orgChart1"/>
    <dgm:cxn modelId="{B7CA41EE-89C7-424A-AA18-AC9B01FB7462}" type="presParOf" srcId="{E5A36259-E6F9-40E3-94A5-D7465ABBDC8D}" destId="{3AAC5B95-DF50-43CA-9C8D-5841758E1D64}" srcOrd="0" destOrd="0" presId="urn:microsoft.com/office/officeart/2005/8/layout/orgChart1"/>
    <dgm:cxn modelId="{95BE06E3-2F38-4BDB-9A2C-98CD64407EC2}" type="presParOf" srcId="{3AAC5B95-DF50-43CA-9C8D-5841758E1D64}" destId="{35E90CC2-EA72-4579-A963-FA0EBFE70284}" srcOrd="0" destOrd="0" presId="urn:microsoft.com/office/officeart/2005/8/layout/orgChart1"/>
    <dgm:cxn modelId="{A5FF30D6-2B49-47C1-A4C8-7F8C17928451}" type="presParOf" srcId="{3AAC5B95-DF50-43CA-9C8D-5841758E1D64}" destId="{861B6261-12F4-4BC2-BD00-7F6B0D1C254C}" srcOrd="1" destOrd="0" presId="urn:microsoft.com/office/officeart/2005/8/layout/orgChart1"/>
    <dgm:cxn modelId="{3220EDD8-1739-4018-9B9A-9880672BE325}" type="presParOf" srcId="{E5A36259-E6F9-40E3-94A5-D7465ABBDC8D}" destId="{478BFC19-376E-4701-ADCC-486D9AF77AC6}" srcOrd="1" destOrd="0" presId="urn:microsoft.com/office/officeart/2005/8/layout/orgChart1"/>
    <dgm:cxn modelId="{B7CA65D8-099D-4CB7-BF32-48F1F8383989}" type="presParOf" srcId="{478BFC19-376E-4701-ADCC-486D9AF77AC6}" destId="{CA4AA782-DD0E-4A9A-9099-8F8CAB94C726}" srcOrd="0" destOrd="0" presId="urn:microsoft.com/office/officeart/2005/8/layout/orgChart1"/>
    <dgm:cxn modelId="{842FFA20-6076-45D0-8ABD-F62BAA59C2FD}" type="presParOf" srcId="{478BFC19-376E-4701-ADCC-486D9AF77AC6}" destId="{7AE22B28-96AD-486C-841E-6A29A7AC8BB3}" srcOrd="1" destOrd="0" presId="urn:microsoft.com/office/officeart/2005/8/layout/orgChart1"/>
    <dgm:cxn modelId="{CE461A04-1A9B-4FF7-9677-3FD25B1BCDB2}" type="presParOf" srcId="{7AE22B28-96AD-486C-841E-6A29A7AC8BB3}" destId="{BAADB99B-825F-48A9-A66C-D7D009396133}" srcOrd="0" destOrd="0" presId="urn:microsoft.com/office/officeart/2005/8/layout/orgChart1"/>
    <dgm:cxn modelId="{F7E2C82B-15AD-4934-AED3-4D36992E4E19}" type="presParOf" srcId="{BAADB99B-825F-48A9-A66C-D7D009396133}" destId="{4264534B-40DC-439A-A891-0A8E2B751729}" srcOrd="0" destOrd="0" presId="urn:microsoft.com/office/officeart/2005/8/layout/orgChart1"/>
    <dgm:cxn modelId="{C58BF7BA-CE88-4A58-B926-05791A8E0C47}" type="presParOf" srcId="{BAADB99B-825F-48A9-A66C-D7D009396133}" destId="{2617942B-4ECC-4BF6-95A1-D16AF8F48764}" srcOrd="1" destOrd="0" presId="urn:microsoft.com/office/officeart/2005/8/layout/orgChart1"/>
    <dgm:cxn modelId="{25E77043-D423-4C1E-930B-0EA927A4C076}" type="presParOf" srcId="{7AE22B28-96AD-486C-841E-6A29A7AC8BB3}" destId="{6F11E07F-E20D-4C9A-A4BD-4277C8A21D65}" srcOrd="1" destOrd="0" presId="urn:microsoft.com/office/officeart/2005/8/layout/orgChart1"/>
    <dgm:cxn modelId="{AAF66386-0756-4582-8B31-7AD62D9921D0}" type="presParOf" srcId="{7AE22B28-96AD-486C-841E-6A29A7AC8BB3}" destId="{ACE0AA6B-CABB-4CC3-8B7C-8DAB242D5377}" srcOrd="2" destOrd="0" presId="urn:microsoft.com/office/officeart/2005/8/layout/orgChart1"/>
    <dgm:cxn modelId="{571D3CA5-64CD-4B69-9C26-FA3A943C63B3}" type="presParOf" srcId="{478BFC19-376E-4701-ADCC-486D9AF77AC6}" destId="{23593DF1-064E-446A-8187-94C448C0C544}" srcOrd="2" destOrd="0" presId="urn:microsoft.com/office/officeart/2005/8/layout/orgChart1"/>
    <dgm:cxn modelId="{AEE15A17-FD5A-49EB-BACE-7D7435C0F7AB}" type="presParOf" srcId="{478BFC19-376E-4701-ADCC-486D9AF77AC6}" destId="{DAD750AF-2F84-4DFD-AA55-969A37060DC1}" srcOrd="3" destOrd="0" presId="urn:microsoft.com/office/officeart/2005/8/layout/orgChart1"/>
    <dgm:cxn modelId="{DC14B769-378F-41D1-A80D-00B341AE1705}" type="presParOf" srcId="{DAD750AF-2F84-4DFD-AA55-969A37060DC1}" destId="{89A44461-DFB2-4560-B14F-34E31DBBD177}" srcOrd="0" destOrd="0" presId="urn:microsoft.com/office/officeart/2005/8/layout/orgChart1"/>
    <dgm:cxn modelId="{0ED07A51-D8EB-49FD-B30C-6E23C3D6E934}" type="presParOf" srcId="{89A44461-DFB2-4560-B14F-34E31DBBD177}" destId="{458EC1A2-66F6-4B00-8BCE-46FAD077F50B}" srcOrd="0" destOrd="0" presId="urn:microsoft.com/office/officeart/2005/8/layout/orgChart1"/>
    <dgm:cxn modelId="{F7CDEAC4-DB71-4AF5-A336-B5AE58E925DD}" type="presParOf" srcId="{89A44461-DFB2-4560-B14F-34E31DBBD177}" destId="{7D832172-C370-4D6E-A7F6-D884B517F83B}" srcOrd="1" destOrd="0" presId="urn:microsoft.com/office/officeart/2005/8/layout/orgChart1"/>
    <dgm:cxn modelId="{879F615A-F990-4285-8568-78023C847AE3}" type="presParOf" srcId="{DAD750AF-2F84-4DFD-AA55-969A37060DC1}" destId="{14253E17-86A5-46BE-B863-1253639B10D9}" srcOrd="1" destOrd="0" presId="urn:microsoft.com/office/officeart/2005/8/layout/orgChart1"/>
    <dgm:cxn modelId="{381E87CA-C293-43DF-B6F0-A84493FD6D91}" type="presParOf" srcId="{DAD750AF-2F84-4DFD-AA55-969A37060DC1}" destId="{25154B68-7C14-45BE-B60B-EB0D74B50257}" srcOrd="2" destOrd="0" presId="urn:microsoft.com/office/officeart/2005/8/layout/orgChart1"/>
    <dgm:cxn modelId="{AE0C3149-3D5D-4EB3-8D04-23BDC3476626}" type="presParOf" srcId="{478BFC19-376E-4701-ADCC-486D9AF77AC6}" destId="{F92668A6-672A-43AD-BF74-562BAC373D38}" srcOrd="4" destOrd="0" presId="urn:microsoft.com/office/officeart/2005/8/layout/orgChart1"/>
    <dgm:cxn modelId="{DA6EE094-A6B7-4AF0-98FC-35950CBDFA75}" type="presParOf" srcId="{478BFC19-376E-4701-ADCC-486D9AF77AC6}" destId="{38194C9E-025E-4BC6-967B-D8C882CC2CED}" srcOrd="5" destOrd="0" presId="urn:microsoft.com/office/officeart/2005/8/layout/orgChart1"/>
    <dgm:cxn modelId="{C5448B9B-F4B7-4908-A04A-85DA16E94FC4}" type="presParOf" srcId="{38194C9E-025E-4BC6-967B-D8C882CC2CED}" destId="{0366669A-8A1A-4DC3-9447-8749A6AB94DA}" srcOrd="0" destOrd="0" presId="urn:microsoft.com/office/officeart/2005/8/layout/orgChart1"/>
    <dgm:cxn modelId="{F6AD0D3E-2584-4278-9614-349860FFCA63}" type="presParOf" srcId="{0366669A-8A1A-4DC3-9447-8749A6AB94DA}" destId="{AFFF9343-9A19-4217-ACAA-A36A47CDDCCE}" srcOrd="0" destOrd="0" presId="urn:microsoft.com/office/officeart/2005/8/layout/orgChart1"/>
    <dgm:cxn modelId="{BDA774D2-CBBC-4EF5-BC8B-670BB4B82CC9}" type="presParOf" srcId="{0366669A-8A1A-4DC3-9447-8749A6AB94DA}" destId="{41273789-996F-409A-A573-6859A307BF11}" srcOrd="1" destOrd="0" presId="urn:microsoft.com/office/officeart/2005/8/layout/orgChart1"/>
    <dgm:cxn modelId="{19281F8D-72D4-4D90-8D0E-59923960E4E2}" type="presParOf" srcId="{38194C9E-025E-4BC6-967B-D8C882CC2CED}" destId="{AF7E69B8-6C61-4870-84E2-C32FC0F23C80}" srcOrd="1" destOrd="0" presId="urn:microsoft.com/office/officeart/2005/8/layout/orgChart1"/>
    <dgm:cxn modelId="{F0804022-20DA-4ABA-9888-60C4BDEC60B2}" type="presParOf" srcId="{38194C9E-025E-4BC6-967B-D8C882CC2CED}" destId="{ED847F84-F9B1-493E-A87E-CB2C9300A187}" srcOrd="2" destOrd="0" presId="urn:microsoft.com/office/officeart/2005/8/layout/orgChart1"/>
    <dgm:cxn modelId="{B1AE6BDB-480B-4EA6-B3A9-7E33D153FC6B}" type="presParOf" srcId="{478BFC19-376E-4701-ADCC-486D9AF77AC6}" destId="{96DF4385-76A8-4D2F-92EF-016FDB2F3BEA}" srcOrd="6" destOrd="0" presId="urn:microsoft.com/office/officeart/2005/8/layout/orgChart1"/>
    <dgm:cxn modelId="{9EA6DAD5-7BE6-4A99-8A07-FC68B1887D78}" type="presParOf" srcId="{478BFC19-376E-4701-ADCC-486D9AF77AC6}" destId="{97D5ED44-C124-4178-A85B-B9DB49C85F1A}" srcOrd="7" destOrd="0" presId="urn:microsoft.com/office/officeart/2005/8/layout/orgChart1"/>
    <dgm:cxn modelId="{577D9F33-4340-44DE-A75D-783316EFC04B}" type="presParOf" srcId="{97D5ED44-C124-4178-A85B-B9DB49C85F1A}" destId="{10691698-32CE-474D-9379-EADC14824507}" srcOrd="0" destOrd="0" presId="urn:microsoft.com/office/officeart/2005/8/layout/orgChart1"/>
    <dgm:cxn modelId="{6973A6DB-A62D-49AD-9302-E1F722B9CD27}" type="presParOf" srcId="{10691698-32CE-474D-9379-EADC14824507}" destId="{3DF439BE-3E49-4696-91A0-9602ADE80D2C}" srcOrd="0" destOrd="0" presId="urn:microsoft.com/office/officeart/2005/8/layout/orgChart1"/>
    <dgm:cxn modelId="{1FFAB768-1E94-425B-B2A7-6F599586B696}" type="presParOf" srcId="{10691698-32CE-474D-9379-EADC14824507}" destId="{C70A76DE-D15F-4196-B403-94906CB1D221}" srcOrd="1" destOrd="0" presId="urn:microsoft.com/office/officeart/2005/8/layout/orgChart1"/>
    <dgm:cxn modelId="{CF02A8FC-EB01-45E1-BBCB-7E827B502535}" type="presParOf" srcId="{97D5ED44-C124-4178-A85B-B9DB49C85F1A}" destId="{061C72CD-5659-4AEE-A952-17D65E56D59E}" srcOrd="1" destOrd="0" presId="urn:microsoft.com/office/officeart/2005/8/layout/orgChart1"/>
    <dgm:cxn modelId="{6FCB6AEE-395F-417F-A3B3-A40EC025FC4F}" type="presParOf" srcId="{97D5ED44-C124-4178-A85B-B9DB49C85F1A}" destId="{87D9D759-401A-48CE-A6A2-72BEAF827E17}" srcOrd="2" destOrd="0" presId="urn:microsoft.com/office/officeart/2005/8/layout/orgChart1"/>
    <dgm:cxn modelId="{E143ED36-DA14-4527-ADC4-6F050FFF1554}" type="presParOf" srcId="{E5A36259-E6F9-40E3-94A5-D7465ABBDC8D}" destId="{1445AF5A-498B-46FB-9452-F3416610BB1F}" srcOrd="2" destOrd="0" presId="urn:microsoft.com/office/officeart/2005/8/layout/orgChart1"/>
    <dgm:cxn modelId="{498DA82D-E656-4E76-8DA2-F1FCA002F1B1}" type="presParOf" srcId="{E8D22148-AEFE-4FF1-BC47-5560BB95E147}" destId="{8F11FBEA-16A5-40DD-BD78-DD830A1D216B}" srcOrd="10" destOrd="0" presId="urn:microsoft.com/office/officeart/2005/8/layout/orgChart1"/>
    <dgm:cxn modelId="{2DB664EA-9692-4629-AD04-C705062407BB}" type="presParOf" srcId="{E8D22148-AEFE-4FF1-BC47-5560BB95E147}" destId="{3546742C-3477-4178-AF77-005A06B7731A}" srcOrd="11" destOrd="0" presId="urn:microsoft.com/office/officeart/2005/8/layout/orgChart1"/>
    <dgm:cxn modelId="{F729E1D1-D04B-439D-9FA3-48FC1FCD70CA}" type="presParOf" srcId="{3546742C-3477-4178-AF77-005A06B7731A}" destId="{89B358DA-0B26-44CE-A3A3-076AC3BA01FC}" srcOrd="0" destOrd="0" presId="urn:microsoft.com/office/officeart/2005/8/layout/orgChart1"/>
    <dgm:cxn modelId="{9120EC2D-D70C-44C5-9BD8-4160A3B89C00}" type="presParOf" srcId="{89B358DA-0B26-44CE-A3A3-076AC3BA01FC}" destId="{CDA5F14B-EA5C-46BD-8B71-A014A660C602}" srcOrd="0" destOrd="0" presId="urn:microsoft.com/office/officeart/2005/8/layout/orgChart1"/>
    <dgm:cxn modelId="{26B75BE4-487F-4436-B873-D3B858BB3738}" type="presParOf" srcId="{89B358DA-0B26-44CE-A3A3-076AC3BA01FC}" destId="{722CEA50-536A-499C-AA3B-264AFFB6F898}" srcOrd="1" destOrd="0" presId="urn:microsoft.com/office/officeart/2005/8/layout/orgChart1"/>
    <dgm:cxn modelId="{77BC93B7-B883-41FE-92B7-D25FCAF53683}" type="presParOf" srcId="{3546742C-3477-4178-AF77-005A06B7731A}" destId="{BF3E792F-1113-4AD1-9719-4EBF67205D47}" srcOrd="1" destOrd="0" presId="urn:microsoft.com/office/officeart/2005/8/layout/orgChart1"/>
    <dgm:cxn modelId="{F721EBF2-D3D5-4CCD-8987-04EB60EFD650}" type="presParOf" srcId="{BF3E792F-1113-4AD1-9719-4EBF67205D47}" destId="{F5C72C71-9993-4B77-9361-4873856C7D47}" srcOrd="0" destOrd="0" presId="urn:microsoft.com/office/officeart/2005/8/layout/orgChart1"/>
    <dgm:cxn modelId="{3A938143-C390-47B1-8CE2-4242E3792124}" type="presParOf" srcId="{BF3E792F-1113-4AD1-9719-4EBF67205D47}" destId="{6A93CA26-81DA-4250-8C8D-ACA27C2EB14B}" srcOrd="1" destOrd="0" presId="urn:microsoft.com/office/officeart/2005/8/layout/orgChart1"/>
    <dgm:cxn modelId="{1C0CB6EB-E25D-46E2-8041-C707DD0A6A81}" type="presParOf" srcId="{6A93CA26-81DA-4250-8C8D-ACA27C2EB14B}" destId="{AF0314F9-B926-4D8E-B220-32C3E0063AAB}" srcOrd="0" destOrd="0" presId="urn:microsoft.com/office/officeart/2005/8/layout/orgChart1"/>
    <dgm:cxn modelId="{57A6B74D-41A8-4882-A704-FB734D85349F}" type="presParOf" srcId="{AF0314F9-B926-4D8E-B220-32C3E0063AAB}" destId="{7D20ED81-3EA1-4365-9600-A1626A025E19}" srcOrd="0" destOrd="0" presId="urn:microsoft.com/office/officeart/2005/8/layout/orgChart1"/>
    <dgm:cxn modelId="{D6B84AF8-6261-4B09-B421-DF39E21763C1}" type="presParOf" srcId="{AF0314F9-B926-4D8E-B220-32C3E0063AAB}" destId="{78A7D7DD-05C5-49DF-B19C-9733C68921B8}" srcOrd="1" destOrd="0" presId="urn:microsoft.com/office/officeart/2005/8/layout/orgChart1"/>
    <dgm:cxn modelId="{5AC07CED-61A2-429A-9C08-65736D4A1D41}" type="presParOf" srcId="{6A93CA26-81DA-4250-8C8D-ACA27C2EB14B}" destId="{A9019326-57A0-4726-BE48-F23F1782E485}" srcOrd="1" destOrd="0" presId="urn:microsoft.com/office/officeart/2005/8/layout/orgChart1"/>
    <dgm:cxn modelId="{DB7060B3-3C62-412C-8D88-0DFE29EB6CB2}" type="presParOf" srcId="{6A93CA26-81DA-4250-8C8D-ACA27C2EB14B}" destId="{BAE9DE99-4F65-47BD-AB51-D313FA6B1287}" srcOrd="2" destOrd="0" presId="urn:microsoft.com/office/officeart/2005/8/layout/orgChart1"/>
    <dgm:cxn modelId="{EF63076C-C8B7-47AB-A08C-554B0E11BE61}" type="presParOf" srcId="{BF3E792F-1113-4AD1-9719-4EBF67205D47}" destId="{38796A54-80FF-42A9-ABFD-2B939AA7E783}" srcOrd="2" destOrd="0" presId="urn:microsoft.com/office/officeart/2005/8/layout/orgChart1"/>
    <dgm:cxn modelId="{28CF0BC4-EDB4-4D18-8988-553D058D8A91}" type="presParOf" srcId="{BF3E792F-1113-4AD1-9719-4EBF67205D47}" destId="{06F11126-E15C-471F-93C7-CEA0B0EA8210}" srcOrd="3" destOrd="0" presId="urn:microsoft.com/office/officeart/2005/8/layout/orgChart1"/>
    <dgm:cxn modelId="{111F5B62-6DAD-4C71-80DC-48D3717A6D30}" type="presParOf" srcId="{06F11126-E15C-471F-93C7-CEA0B0EA8210}" destId="{F841CD37-D457-4F9B-806B-B244CEB36969}" srcOrd="0" destOrd="0" presId="urn:microsoft.com/office/officeart/2005/8/layout/orgChart1"/>
    <dgm:cxn modelId="{7FBACCAF-C39B-4766-A238-B8C2BE51AD9C}" type="presParOf" srcId="{F841CD37-D457-4F9B-806B-B244CEB36969}" destId="{069B4D3A-2AFC-4601-B9A4-31056DE14EC6}" srcOrd="0" destOrd="0" presId="urn:microsoft.com/office/officeart/2005/8/layout/orgChart1"/>
    <dgm:cxn modelId="{03B1D5C3-60ED-4300-83DB-7308A8FECB5D}" type="presParOf" srcId="{F841CD37-D457-4F9B-806B-B244CEB36969}" destId="{C323CA93-EEAB-457D-981C-39AB29102CA1}" srcOrd="1" destOrd="0" presId="urn:microsoft.com/office/officeart/2005/8/layout/orgChart1"/>
    <dgm:cxn modelId="{242B181A-9F32-40F6-9652-18C6355AF19A}" type="presParOf" srcId="{06F11126-E15C-471F-93C7-CEA0B0EA8210}" destId="{A70C835A-62D5-4EC8-AF96-896E6314B766}" srcOrd="1" destOrd="0" presId="urn:microsoft.com/office/officeart/2005/8/layout/orgChart1"/>
    <dgm:cxn modelId="{BBEE4789-8FB8-4CB8-908D-5DE92881E743}" type="presParOf" srcId="{06F11126-E15C-471F-93C7-CEA0B0EA8210}" destId="{C323ADF2-C1B9-4C59-B286-9C0182561426}" srcOrd="2" destOrd="0" presId="urn:microsoft.com/office/officeart/2005/8/layout/orgChart1"/>
    <dgm:cxn modelId="{F60B0302-76A2-44FA-87DF-936645E14A6C}" type="presParOf" srcId="{BF3E792F-1113-4AD1-9719-4EBF67205D47}" destId="{994D4404-15B2-41E7-BC81-F08899E31108}" srcOrd="4" destOrd="0" presId="urn:microsoft.com/office/officeart/2005/8/layout/orgChart1"/>
    <dgm:cxn modelId="{F01951BD-BCA5-4D3B-BD9F-2E50F678E496}" type="presParOf" srcId="{BF3E792F-1113-4AD1-9719-4EBF67205D47}" destId="{506E5415-B2D5-4B39-872D-1BB11F43FD33}" srcOrd="5" destOrd="0" presId="urn:microsoft.com/office/officeart/2005/8/layout/orgChart1"/>
    <dgm:cxn modelId="{4DA82B45-26CC-4E14-8E7B-E3C0B853BE20}" type="presParOf" srcId="{506E5415-B2D5-4B39-872D-1BB11F43FD33}" destId="{E1940FC0-EE81-4CF7-9DFA-F11A53B18008}" srcOrd="0" destOrd="0" presId="urn:microsoft.com/office/officeart/2005/8/layout/orgChart1"/>
    <dgm:cxn modelId="{702D38C1-ACFB-4E5A-A4AD-A14AD6D6A363}" type="presParOf" srcId="{E1940FC0-EE81-4CF7-9DFA-F11A53B18008}" destId="{892EC713-F490-4AFB-9828-39D674C69BFD}" srcOrd="0" destOrd="0" presId="urn:microsoft.com/office/officeart/2005/8/layout/orgChart1"/>
    <dgm:cxn modelId="{F838ACFB-BC21-4B80-B0C1-566A5D7BAC57}" type="presParOf" srcId="{E1940FC0-EE81-4CF7-9DFA-F11A53B18008}" destId="{A81D8950-D44F-4DEB-BC6F-648D2CB8ECDD}" srcOrd="1" destOrd="0" presId="urn:microsoft.com/office/officeart/2005/8/layout/orgChart1"/>
    <dgm:cxn modelId="{7B275A39-F17A-4CE6-8E3B-F116C5CA62F5}" type="presParOf" srcId="{506E5415-B2D5-4B39-872D-1BB11F43FD33}" destId="{B78053C8-CE84-41A4-9DE6-89FB53831756}" srcOrd="1" destOrd="0" presId="urn:microsoft.com/office/officeart/2005/8/layout/orgChart1"/>
    <dgm:cxn modelId="{AAFE3114-0140-4861-9DAE-A546CAC06371}" type="presParOf" srcId="{506E5415-B2D5-4B39-872D-1BB11F43FD33}" destId="{44005852-1F0A-488B-93E7-2674A5A5BB51}" srcOrd="2" destOrd="0" presId="urn:microsoft.com/office/officeart/2005/8/layout/orgChart1"/>
    <dgm:cxn modelId="{FA23EE76-D53F-4120-896A-98A19FFDF647}" type="presParOf" srcId="{BF3E792F-1113-4AD1-9719-4EBF67205D47}" destId="{5C94A7E3-C2B9-406A-84D4-359FF9C3C66C}" srcOrd="6" destOrd="0" presId="urn:microsoft.com/office/officeart/2005/8/layout/orgChart1"/>
    <dgm:cxn modelId="{E114A0BB-FD12-4B32-9C06-3449635F833C}" type="presParOf" srcId="{BF3E792F-1113-4AD1-9719-4EBF67205D47}" destId="{22D66361-9B73-422F-8B7D-9E5B7B75714D}" srcOrd="7" destOrd="0" presId="urn:microsoft.com/office/officeart/2005/8/layout/orgChart1"/>
    <dgm:cxn modelId="{EB60E846-1698-4647-ADE3-437994B8DBCE}" type="presParOf" srcId="{22D66361-9B73-422F-8B7D-9E5B7B75714D}" destId="{4CE67427-C24E-4F2C-B4EC-8F39ACADCBDA}" srcOrd="0" destOrd="0" presId="urn:microsoft.com/office/officeart/2005/8/layout/orgChart1"/>
    <dgm:cxn modelId="{45B74857-1D7F-468F-A933-8193CB634C2B}" type="presParOf" srcId="{4CE67427-C24E-4F2C-B4EC-8F39ACADCBDA}" destId="{CB28D4F3-CF3B-45FC-A4C4-A90B06B21E88}" srcOrd="0" destOrd="0" presId="urn:microsoft.com/office/officeart/2005/8/layout/orgChart1"/>
    <dgm:cxn modelId="{E54C3E20-4BEE-46CB-958A-602E4202D875}" type="presParOf" srcId="{4CE67427-C24E-4F2C-B4EC-8F39ACADCBDA}" destId="{8C4477CF-2D4F-4E97-BF79-8F152E0AA5E1}" srcOrd="1" destOrd="0" presId="urn:microsoft.com/office/officeart/2005/8/layout/orgChart1"/>
    <dgm:cxn modelId="{AA0B0DB7-9989-49E7-9719-92C591F489C6}" type="presParOf" srcId="{22D66361-9B73-422F-8B7D-9E5B7B75714D}" destId="{702BBEEC-1C0A-408B-9038-33EC71BDAE6A}" srcOrd="1" destOrd="0" presId="urn:microsoft.com/office/officeart/2005/8/layout/orgChart1"/>
    <dgm:cxn modelId="{E6D02D76-37FE-4742-8C8A-6472AFEB7D1F}" type="presParOf" srcId="{22D66361-9B73-422F-8B7D-9E5B7B75714D}" destId="{09AF741F-4F18-4229-814D-3F67AEF0D00B}" srcOrd="2" destOrd="0" presId="urn:microsoft.com/office/officeart/2005/8/layout/orgChart1"/>
    <dgm:cxn modelId="{61506B37-C27B-49C6-B143-D10B0D3365BC}" type="presParOf" srcId="{3546742C-3477-4178-AF77-005A06B7731A}" destId="{90F2A4ED-50DC-45CC-9A08-346E8027CA4C}" srcOrd="2" destOrd="0" presId="urn:microsoft.com/office/officeart/2005/8/layout/orgChart1"/>
    <dgm:cxn modelId="{76DBA2E4-EA0B-4CAA-BB73-48ADB93893AF}" type="presParOf" srcId="{E8D22148-AEFE-4FF1-BC47-5560BB95E147}" destId="{98586438-158A-4DD8-8BC8-FE2129C10E06}" srcOrd="12" destOrd="0" presId="urn:microsoft.com/office/officeart/2005/8/layout/orgChart1"/>
    <dgm:cxn modelId="{ECD6A30C-6B91-4E22-ADD6-3D39498E4DBE}" type="presParOf" srcId="{E8D22148-AEFE-4FF1-BC47-5560BB95E147}" destId="{1DF16281-A409-4161-8755-18D7CE45AA73}" srcOrd="13" destOrd="0" presId="urn:microsoft.com/office/officeart/2005/8/layout/orgChart1"/>
    <dgm:cxn modelId="{4960113E-B9A4-4470-89FA-A59A9B61440C}" type="presParOf" srcId="{1DF16281-A409-4161-8755-18D7CE45AA73}" destId="{FE4A8BCB-2522-473D-8311-E5B391F3B09B}" srcOrd="0" destOrd="0" presId="urn:microsoft.com/office/officeart/2005/8/layout/orgChart1"/>
    <dgm:cxn modelId="{D069684A-94FB-4515-B5DB-B6E08CF37CD2}" type="presParOf" srcId="{FE4A8BCB-2522-473D-8311-E5B391F3B09B}" destId="{7DA3D5F9-2399-4AF1-8C65-32AF0B2AD52F}" srcOrd="0" destOrd="0" presId="urn:microsoft.com/office/officeart/2005/8/layout/orgChart1"/>
    <dgm:cxn modelId="{C41783D3-522C-4975-95B6-C34593191742}" type="presParOf" srcId="{FE4A8BCB-2522-473D-8311-E5B391F3B09B}" destId="{3F6F3377-3503-48F8-8760-157464546F9E}" srcOrd="1" destOrd="0" presId="urn:microsoft.com/office/officeart/2005/8/layout/orgChart1"/>
    <dgm:cxn modelId="{98685DD9-76A0-49E6-83A4-0B7518F54A47}" type="presParOf" srcId="{1DF16281-A409-4161-8755-18D7CE45AA73}" destId="{95BAC8DE-0650-4E61-948E-530471F26D58}" srcOrd="1" destOrd="0" presId="urn:microsoft.com/office/officeart/2005/8/layout/orgChart1"/>
    <dgm:cxn modelId="{E4AA16C4-AA71-42AF-896B-A244C0BEFBAA}" type="presParOf" srcId="{95BAC8DE-0650-4E61-948E-530471F26D58}" destId="{49F2CC46-FB21-4C9C-BC30-9B014180D871}" srcOrd="0" destOrd="0" presId="urn:microsoft.com/office/officeart/2005/8/layout/orgChart1"/>
    <dgm:cxn modelId="{B1A36D2D-41A2-4EC7-A19B-7181217E4E0D}" type="presParOf" srcId="{95BAC8DE-0650-4E61-948E-530471F26D58}" destId="{905B7320-BD90-4162-9CB1-78A61EBC8254}" srcOrd="1" destOrd="0" presId="urn:microsoft.com/office/officeart/2005/8/layout/orgChart1"/>
    <dgm:cxn modelId="{1B00D218-0104-40F8-8EAF-7F0B2DE2D443}" type="presParOf" srcId="{905B7320-BD90-4162-9CB1-78A61EBC8254}" destId="{716FA511-96FA-4542-B870-EFB0A883CA24}" srcOrd="0" destOrd="0" presId="urn:microsoft.com/office/officeart/2005/8/layout/orgChart1"/>
    <dgm:cxn modelId="{93B0E80E-00A1-4526-870C-03CABAC0F5E6}" type="presParOf" srcId="{716FA511-96FA-4542-B870-EFB0A883CA24}" destId="{AEAB954E-56DB-42CC-AC62-E6B79B9BA495}" srcOrd="0" destOrd="0" presId="urn:microsoft.com/office/officeart/2005/8/layout/orgChart1"/>
    <dgm:cxn modelId="{7A3FD2E0-E210-4F47-808D-D61D34959847}" type="presParOf" srcId="{716FA511-96FA-4542-B870-EFB0A883CA24}" destId="{DCF40ED0-A7B0-4492-9139-EDCB644221F1}" srcOrd="1" destOrd="0" presId="urn:microsoft.com/office/officeart/2005/8/layout/orgChart1"/>
    <dgm:cxn modelId="{596A208E-109F-47A3-96DD-892ECFE6311D}" type="presParOf" srcId="{905B7320-BD90-4162-9CB1-78A61EBC8254}" destId="{4AD229B4-1BB3-448D-879F-A22230B1348A}" srcOrd="1" destOrd="0" presId="urn:microsoft.com/office/officeart/2005/8/layout/orgChart1"/>
    <dgm:cxn modelId="{2F42C7E9-0966-43CB-B0B7-F6658E461260}" type="presParOf" srcId="{905B7320-BD90-4162-9CB1-78A61EBC8254}" destId="{1DF94150-D8BE-4318-AF82-6CD6A3ED9174}" srcOrd="2" destOrd="0" presId="urn:microsoft.com/office/officeart/2005/8/layout/orgChart1"/>
    <dgm:cxn modelId="{E314F550-F5AB-4D52-AB6E-30E0B8E27C0E}" type="presParOf" srcId="{95BAC8DE-0650-4E61-948E-530471F26D58}" destId="{B11729D1-7A49-4443-BDBB-8F7AA3E5C748}" srcOrd="2" destOrd="0" presId="urn:microsoft.com/office/officeart/2005/8/layout/orgChart1"/>
    <dgm:cxn modelId="{2BD86482-3C4C-4EB3-BE67-CC14618B983D}" type="presParOf" srcId="{95BAC8DE-0650-4E61-948E-530471F26D58}" destId="{AA8320B1-F946-4A55-A72B-A8D6F9A025C8}" srcOrd="3" destOrd="0" presId="urn:microsoft.com/office/officeart/2005/8/layout/orgChart1"/>
    <dgm:cxn modelId="{C68A5C9F-B10E-42A9-B827-06E5A8290C4D}" type="presParOf" srcId="{AA8320B1-F946-4A55-A72B-A8D6F9A025C8}" destId="{BE46BC79-A6C5-4790-BF1B-ABFF97ADE04A}" srcOrd="0" destOrd="0" presId="urn:microsoft.com/office/officeart/2005/8/layout/orgChart1"/>
    <dgm:cxn modelId="{93A65F02-BD40-4206-BDD7-B13A7132CE45}" type="presParOf" srcId="{BE46BC79-A6C5-4790-BF1B-ABFF97ADE04A}" destId="{9C63C7F2-FCA1-46CF-BF1E-D91E17D3A294}" srcOrd="0" destOrd="0" presId="urn:microsoft.com/office/officeart/2005/8/layout/orgChart1"/>
    <dgm:cxn modelId="{9A736624-E067-40FC-83EA-5078AEB5E7AC}" type="presParOf" srcId="{BE46BC79-A6C5-4790-BF1B-ABFF97ADE04A}" destId="{42ED4632-0AC3-476F-BA0A-42BC7B51C0D9}" srcOrd="1" destOrd="0" presId="urn:microsoft.com/office/officeart/2005/8/layout/orgChart1"/>
    <dgm:cxn modelId="{5DD7DCD8-F2A3-4BD6-8C2E-372CAA0BA95D}" type="presParOf" srcId="{AA8320B1-F946-4A55-A72B-A8D6F9A025C8}" destId="{352C8284-413F-411A-84CF-FA7A49C1DB30}" srcOrd="1" destOrd="0" presId="urn:microsoft.com/office/officeart/2005/8/layout/orgChart1"/>
    <dgm:cxn modelId="{C58A58D8-C80C-4711-9CF7-FC2BA7087F03}" type="presParOf" srcId="{AA8320B1-F946-4A55-A72B-A8D6F9A025C8}" destId="{FEAA462D-D24D-41B1-BFE6-AC04E83CFECA}" srcOrd="2" destOrd="0" presId="urn:microsoft.com/office/officeart/2005/8/layout/orgChart1"/>
    <dgm:cxn modelId="{9B2732D9-ACF0-4F1A-946B-5671E77E4837}" type="presParOf" srcId="{1DF16281-A409-4161-8755-18D7CE45AA73}" destId="{F03F1D4A-0206-4445-9C43-BBE4CBDC897E}" srcOrd="2" destOrd="0" presId="urn:microsoft.com/office/officeart/2005/8/layout/orgChart1"/>
    <dgm:cxn modelId="{329164C6-3F2C-4EC4-A1E5-B94718E92726}" type="presParOf" srcId="{A828E9A0-8580-47D4-B9B6-EDF08A9C799A}" destId="{29C192EF-DE9A-4D25-A06D-406D9B1588B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CDEA92-05E3-4F1B-BE3C-96E1CA813D94}"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AR"/>
        </a:p>
      </dgm:t>
    </dgm:pt>
    <dgm:pt modelId="{AD9ECA99-CFFE-4B12-919F-3B3E92D1CD59}">
      <dgm:prSet phldrT="[Texto]"/>
      <dgm:spPr/>
      <dgm:t>
        <a:bodyPr/>
        <a:lstStyle/>
        <a:p>
          <a:r>
            <a:rPr lang="es-AR"/>
            <a:t>Carlos Blanche</a:t>
          </a:r>
        </a:p>
      </dgm:t>
    </dgm:pt>
    <dgm:pt modelId="{2FF2324D-874E-422C-9257-5B91241FD971}" type="parTrans" cxnId="{1CB59467-B563-422F-A332-A25FF077EE2D}">
      <dgm:prSet/>
      <dgm:spPr/>
      <dgm:t>
        <a:bodyPr/>
        <a:lstStyle/>
        <a:p>
          <a:endParaRPr lang="es-AR"/>
        </a:p>
      </dgm:t>
    </dgm:pt>
    <dgm:pt modelId="{AF7678CA-8C64-4270-A6B1-8AD3E26B1274}" type="sibTrans" cxnId="{1CB59467-B563-422F-A332-A25FF077EE2D}">
      <dgm:prSet/>
      <dgm:spPr/>
      <dgm:t>
        <a:bodyPr/>
        <a:lstStyle/>
        <a:p>
          <a:r>
            <a:rPr lang="es-AR"/>
            <a:t>Director de tesis</a:t>
          </a:r>
        </a:p>
      </dgm:t>
    </dgm:pt>
    <dgm:pt modelId="{33B40CFC-23C3-452C-A4F4-AEEB4347151A}" type="asst">
      <dgm:prSet phldrT="[Texto]"/>
      <dgm:spPr/>
      <dgm:t>
        <a:bodyPr/>
        <a:lstStyle/>
        <a:p>
          <a:r>
            <a:rPr lang="es-AR"/>
            <a:t>Javier Fornari</a:t>
          </a:r>
        </a:p>
      </dgm:t>
    </dgm:pt>
    <dgm:pt modelId="{FBDCDA83-981E-4C12-AA2D-9511E6643D68}" type="parTrans" cxnId="{7F37BBD0-0256-449A-A2D2-DE8E70C29DF3}">
      <dgm:prSet/>
      <dgm:spPr/>
      <dgm:t>
        <a:bodyPr/>
        <a:lstStyle/>
        <a:p>
          <a:endParaRPr lang="es-AR"/>
        </a:p>
      </dgm:t>
    </dgm:pt>
    <dgm:pt modelId="{C836BF78-3EAE-48E3-9EAB-2A657F27965F}" type="sibTrans" cxnId="{7F37BBD0-0256-449A-A2D2-DE8E70C29DF3}">
      <dgm:prSet/>
      <dgm:spPr/>
      <dgm:t>
        <a:bodyPr/>
        <a:lstStyle/>
        <a:p>
          <a:r>
            <a:rPr lang="es-AR"/>
            <a:t>Tutor de tesis</a:t>
          </a:r>
        </a:p>
      </dgm:t>
    </dgm:pt>
    <dgm:pt modelId="{057FAE75-02CC-4051-A3B9-8A620D031899}">
      <dgm:prSet phldrT="[Texto]"/>
      <dgm:spPr/>
      <dgm:t>
        <a:bodyPr/>
        <a:lstStyle/>
        <a:p>
          <a:r>
            <a:rPr lang="es-AR"/>
            <a:t>Ezequiel Albornoz</a:t>
          </a:r>
        </a:p>
      </dgm:t>
    </dgm:pt>
    <dgm:pt modelId="{C28571E5-3A5E-47EB-9D4A-4FD7FA4E4842}" type="parTrans" cxnId="{218F2F18-B4CC-43CA-9DDF-8B6F7914D395}">
      <dgm:prSet/>
      <dgm:spPr/>
      <dgm:t>
        <a:bodyPr/>
        <a:lstStyle/>
        <a:p>
          <a:endParaRPr lang="es-AR"/>
        </a:p>
      </dgm:t>
    </dgm:pt>
    <dgm:pt modelId="{8E42CAA2-4064-45ED-B9AC-CE9AB94D3FF4}" type="sibTrans" cxnId="{218F2F18-B4CC-43CA-9DDF-8B6F7914D395}">
      <dgm:prSet/>
      <dgm:spPr/>
      <dgm:t>
        <a:bodyPr/>
        <a:lstStyle/>
        <a:p>
          <a:r>
            <a:rPr lang="es-AR"/>
            <a:t>Director del proyecto</a:t>
          </a:r>
        </a:p>
      </dgm:t>
    </dgm:pt>
    <dgm:pt modelId="{DDA87A7E-F457-4444-A2F8-F8A1C25797E7}">
      <dgm:prSet phldrT="[Texto]"/>
      <dgm:spPr/>
      <dgm:t>
        <a:bodyPr/>
        <a:lstStyle/>
        <a:p>
          <a:r>
            <a:rPr lang="es-AR"/>
            <a:t>Ezequiel Albornoz</a:t>
          </a:r>
        </a:p>
      </dgm:t>
    </dgm:pt>
    <dgm:pt modelId="{93B4CE5E-B934-4EC1-9A80-6B700CA5CF26}" type="parTrans" cxnId="{1750A850-16BF-4E37-A400-B5B5AB293928}">
      <dgm:prSet/>
      <dgm:spPr/>
      <dgm:t>
        <a:bodyPr/>
        <a:lstStyle/>
        <a:p>
          <a:endParaRPr lang="es-AR"/>
        </a:p>
      </dgm:t>
    </dgm:pt>
    <dgm:pt modelId="{5642AE4B-D27B-4A76-AF31-C641803FCF68}" type="sibTrans" cxnId="{1750A850-16BF-4E37-A400-B5B5AB293928}">
      <dgm:prSet/>
      <dgm:spPr/>
      <dgm:t>
        <a:bodyPr/>
        <a:lstStyle/>
        <a:p>
          <a:r>
            <a:rPr lang="es-AR"/>
            <a:t>Desarrollador</a:t>
          </a:r>
        </a:p>
      </dgm:t>
    </dgm:pt>
    <dgm:pt modelId="{B106D021-3142-4260-A7B1-1A29D51D30BF}" type="asst">
      <dgm:prSet phldrT="[Texto]"/>
      <dgm:spPr/>
      <dgm:t>
        <a:bodyPr/>
        <a:lstStyle/>
        <a:p>
          <a:r>
            <a:rPr lang="es-AR"/>
            <a:t>Marcela Vera</a:t>
          </a:r>
        </a:p>
      </dgm:t>
    </dgm:pt>
    <dgm:pt modelId="{FAA109DB-C96F-40C2-8F99-5B158D4CCF5C}" type="parTrans" cxnId="{53211790-3275-43AE-9FCA-D121592C9572}">
      <dgm:prSet/>
      <dgm:spPr/>
      <dgm:t>
        <a:bodyPr/>
        <a:lstStyle/>
        <a:p>
          <a:endParaRPr lang="es-AR"/>
        </a:p>
      </dgm:t>
    </dgm:pt>
    <dgm:pt modelId="{1D62B9E3-82D1-4202-A228-B0EB486A56AE}" type="sibTrans" cxnId="{53211790-3275-43AE-9FCA-D121592C9572}">
      <dgm:prSet/>
      <dgm:spPr/>
      <dgm:t>
        <a:bodyPr/>
        <a:lstStyle/>
        <a:p>
          <a:r>
            <a:rPr lang="es-AR"/>
            <a:t>Tutor de tesis</a:t>
          </a:r>
        </a:p>
      </dgm:t>
    </dgm:pt>
    <dgm:pt modelId="{74001E17-FE82-47F0-9BBC-59B012B86965}" type="asst">
      <dgm:prSet phldrT="[Texto]"/>
      <dgm:spPr/>
      <dgm:t>
        <a:bodyPr/>
        <a:lstStyle/>
        <a:p>
          <a:r>
            <a:rPr lang="es-AR"/>
            <a:t>Alejandro Aguirre</a:t>
          </a:r>
        </a:p>
      </dgm:t>
    </dgm:pt>
    <dgm:pt modelId="{8E1B847B-533F-4AE7-912D-F18448A4276E}" type="parTrans" cxnId="{0FE7BF29-8F6E-4347-A207-FF16DEDC66A2}">
      <dgm:prSet/>
      <dgm:spPr/>
      <dgm:t>
        <a:bodyPr/>
        <a:lstStyle/>
        <a:p>
          <a:endParaRPr lang="es-AR"/>
        </a:p>
      </dgm:t>
    </dgm:pt>
    <dgm:pt modelId="{1C4546E5-4234-46F0-A135-F47D0DA8C389}" type="sibTrans" cxnId="{0FE7BF29-8F6E-4347-A207-FF16DEDC66A2}">
      <dgm:prSet/>
      <dgm:spPr/>
      <dgm:t>
        <a:bodyPr/>
        <a:lstStyle/>
        <a:p>
          <a:r>
            <a:rPr lang="es-AR"/>
            <a:t>Tutor de tesis</a:t>
          </a:r>
        </a:p>
      </dgm:t>
    </dgm:pt>
    <dgm:pt modelId="{36189F61-5A2C-4A14-9DF6-A97E87E50493}" type="asst">
      <dgm:prSet phldrT="[Texto]"/>
      <dgm:spPr/>
      <dgm:t>
        <a:bodyPr/>
        <a:lstStyle/>
        <a:p>
          <a:r>
            <a:rPr lang="es-AR"/>
            <a:t>Alta Gerencia Arla Foods SA</a:t>
          </a:r>
        </a:p>
      </dgm:t>
    </dgm:pt>
    <dgm:pt modelId="{99D3BAD2-D4D1-48C7-B35F-1A2C91B87A4D}" type="parTrans" cxnId="{5CFE3B22-0455-448F-BE64-82E7BB584351}">
      <dgm:prSet/>
      <dgm:spPr/>
      <dgm:t>
        <a:bodyPr/>
        <a:lstStyle/>
        <a:p>
          <a:endParaRPr lang="es-AR"/>
        </a:p>
      </dgm:t>
    </dgm:pt>
    <dgm:pt modelId="{BCDADAF5-A13A-4CE0-892B-1CA42D379E63}" type="sibTrans" cxnId="{5CFE3B22-0455-448F-BE64-82E7BB584351}">
      <dgm:prSet/>
      <dgm:spPr/>
      <dgm:t>
        <a:bodyPr/>
        <a:lstStyle/>
        <a:p>
          <a:r>
            <a:rPr lang="es-AR"/>
            <a:t>Usuario clave</a:t>
          </a:r>
        </a:p>
      </dgm:t>
    </dgm:pt>
    <dgm:pt modelId="{6048C3A1-E930-4BD5-B3AB-A6F6E10A0C8D}">
      <dgm:prSet phldrT="[Texto]"/>
      <dgm:spPr/>
      <dgm:t>
        <a:bodyPr/>
        <a:lstStyle/>
        <a:p>
          <a:r>
            <a:rPr lang="es-AR"/>
            <a:t>Ezequiel Albornoz</a:t>
          </a:r>
        </a:p>
      </dgm:t>
    </dgm:pt>
    <dgm:pt modelId="{4D9BDC69-3D91-46A1-B44F-4A9B60F12B31}" type="parTrans" cxnId="{E4E6B03F-77FC-47CD-8CB3-F2C5B18B4C74}">
      <dgm:prSet/>
      <dgm:spPr/>
      <dgm:t>
        <a:bodyPr/>
        <a:lstStyle/>
        <a:p>
          <a:endParaRPr lang="es-AR"/>
        </a:p>
      </dgm:t>
    </dgm:pt>
    <dgm:pt modelId="{19CA3F6F-5AF2-4CA2-A8BD-A9992C71C09A}" type="sibTrans" cxnId="{E4E6B03F-77FC-47CD-8CB3-F2C5B18B4C74}">
      <dgm:prSet/>
      <dgm:spPr/>
      <dgm:t>
        <a:bodyPr/>
        <a:lstStyle/>
        <a:p>
          <a:r>
            <a:rPr lang="es-AR"/>
            <a:t>Analista Funcional</a:t>
          </a:r>
        </a:p>
      </dgm:t>
    </dgm:pt>
    <dgm:pt modelId="{7AFF6B24-8634-4598-8CDD-C089BC6787C6}" type="pres">
      <dgm:prSet presAssocID="{BDCDEA92-05E3-4F1B-BE3C-96E1CA813D94}" presName="hierChild1" presStyleCnt="0">
        <dgm:presLayoutVars>
          <dgm:orgChart val="1"/>
          <dgm:chPref val="1"/>
          <dgm:dir/>
          <dgm:animOne val="branch"/>
          <dgm:animLvl val="lvl"/>
          <dgm:resizeHandles/>
        </dgm:presLayoutVars>
      </dgm:prSet>
      <dgm:spPr/>
      <dgm:t>
        <a:bodyPr/>
        <a:lstStyle/>
        <a:p>
          <a:endParaRPr lang="es-AR"/>
        </a:p>
      </dgm:t>
    </dgm:pt>
    <dgm:pt modelId="{D2D5CD7C-7F9D-41B8-9990-1AA8373DAAD3}" type="pres">
      <dgm:prSet presAssocID="{AD9ECA99-CFFE-4B12-919F-3B3E92D1CD59}" presName="hierRoot1" presStyleCnt="0">
        <dgm:presLayoutVars>
          <dgm:hierBranch val="init"/>
        </dgm:presLayoutVars>
      </dgm:prSet>
      <dgm:spPr/>
    </dgm:pt>
    <dgm:pt modelId="{1DC08A69-1737-4F1D-AA91-540E95A547C0}" type="pres">
      <dgm:prSet presAssocID="{AD9ECA99-CFFE-4B12-919F-3B3E92D1CD59}" presName="rootComposite1" presStyleCnt="0"/>
      <dgm:spPr/>
    </dgm:pt>
    <dgm:pt modelId="{E51DAD65-1F88-49F9-93B9-43E0330AB4CD}" type="pres">
      <dgm:prSet presAssocID="{AD9ECA99-CFFE-4B12-919F-3B3E92D1CD59}" presName="rootText1" presStyleLbl="node0" presStyleIdx="0" presStyleCnt="1">
        <dgm:presLayoutVars>
          <dgm:chMax/>
          <dgm:chPref val="3"/>
        </dgm:presLayoutVars>
      </dgm:prSet>
      <dgm:spPr/>
      <dgm:t>
        <a:bodyPr/>
        <a:lstStyle/>
        <a:p>
          <a:endParaRPr lang="es-AR"/>
        </a:p>
      </dgm:t>
    </dgm:pt>
    <dgm:pt modelId="{60748597-E935-4423-8B3A-ACBD1728862E}" type="pres">
      <dgm:prSet presAssocID="{AD9ECA99-CFFE-4B12-919F-3B3E92D1CD59}" presName="titleText1" presStyleLbl="fgAcc0" presStyleIdx="0" presStyleCnt="1">
        <dgm:presLayoutVars>
          <dgm:chMax val="0"/>
          <dgm:chPref val="0"/>
        </dgm:presLayoutVars>
      </dgm:prSet>
      <dgm:spPr/>
      <dgm:t>
        <a:bodyPr/>
        <a:lstStyle/>
        <a:p>
          <a:endParaRPr lang="es-AR"/>
        </a:p>
      </dgm:t>
    </dgm:pt>
    <dgm:pt modelId="{2AC83B46-31F5-45CD-AA64-530A770F39A3}" type="pres">
      <dgm:prSet presAssocID="{AD9ECA99-CFFE-4B12-919F-3B3E92D1CD59}" presName="rootConnector1" presStyleLbl="node1" presStyleIdx="0" presStyleCnt="3"/>
      <dgm:spPr/>
      <dgm:t>
        <a:bodyPr/>
        <a:lstStyle/>
        <a:p>
          <a:endParaRPr lang="es-AR"/>
        </a:p>
      </dgm:t>
    </dgm:pt>
    <dgm:pt modelId="{EA5A72A8-B7B7-481B-86A7-BE204AD88C95}" type="pres">
      <dgm:prSet presAssocID="{AD9ECA99-CFFE-4B12-919F-3B3E92D1CD59}" presName="hierChild2" presStyleCnt="0"/>
      <dgm:spPr/>
    </dgm:pt>
    <dgm:pt modelId="{3DF69B25-2F07-418E-9575-2E7D34B858FB}" type="pres">
      <dgm:prSet presAssocID="{C28571E5-3A5E-47EB-9D4A-4FD7FA4E4842}" presName="Name37" presStyleLbl="parChTrans1D2" presStyleIdx="0" presStyleCnt="4"/>
      <dgm:spPr/>
      <dgm:t>
        <a:bodyPr/>
        <a:lstStyle/>
        <a:p>
          <a:endParaRPr lang="es-AR"/>
        </a:p>
      </dgm:t>
    </dgm:pt>
    <dgm:pt modelId="{BFAF4C1F-14FF-4CEB-984A-9F6AB5A0BD9D}" type="pres">
      <dgm:prSet presAssocID="{057FAE75-02CC-4051-A3B9-8A620D031899}" presName="hierRoot2" presStyleCnt="0">
        <dgm:presLayoutVars>
          <dgm:hierBranch val="init"/>
        </dgm:presLayoutVars>
      </dgm:prSet>
      <dgm:spPr/>
    </dgm:pt>
    <dgm:pt modelId="{7A818C79-DA94-4BB5-ADB3-9E2E2BEB06FC}" type="pres">
      <dgm:prSet presAssocID="{057FAE75-02CC-4051-A3B9-8A620D031899}" presName="rootComposite" presStyleCnt="0"/>
      <dgm:spPr/>
    </dgm:pt>
    <dgm:pt modelId="{2BDB82AE-78FB-4AB4-AC92-696B5D38E9C8}" type="pres">
      <dgm:prSet presAssocID="{057FAE75-02CC-4051-A3B9-8A620D031899}" presName="rootText" presStyleLbl="node1" presStyleIdx="0" presStyleCnt="3">
        <dgm:presLayoutVars>
          <dgm:chMax/>
          <dgm:chPref val="3"/>
        </dgm:presLayoutVars>
      </dgm:prSet>
      <dgm:spPr/>
      <dgm:t>
        <a:bodyPr/>
        <a:lstStyle/>
        <a:p>
          <a:endParaRPr lang="es-AR"/>
        </a:p>
      </dgm:t>
    </dgm:pt>
    <dgm:pt modelId="{F4893B53-BDE6-4913-826B-151B4C4D30F3}" type="pres">
      <dgm:prSet presAssocID="{057FAE75-02CC-4051-A3B9-8A620D031899}" presName="titleText2" presStyleLbl="fgAcc1" presStyleIdx="0" presStyleCnt="3">
        <dgm:presLayoutVars>
          <dgm:chMax val="0"/>
          <dgm:chPref val="0"/>
        </dgm:presLayoutVars>
      </dgm:prSet>
      <dgm:spPr/>
      <dgm:t>
        <a:bodyPr/>
        <a:lstStyle/>
        <a:p>
          <a:endParaRPr lang="es-AR"/>
        </a:p>
      </dgm:t>
    </dgm:pt>
    <dgm:pt modelId="{96E52FF8-9B36-457D-8B56-36545D452727}" type="pres">
      <dgm:prSet presAssocID="{057FAE75-02CC-4051-A3B9-8A620D031899}" presName="rootConnector" presStyleLbl="node2" presStyleIdx="0" presStyleCnt="0"/>
      <dgm:spPr/>
      <dgm:t>
        <a:bodyPr/>
        <a:lstStyle/>
        <a:p>
          <a:endParaRPr lang="es-AR"/>
        </a:p>
      </dgm:t>
    </dgm:pt>
    <dgm:pt modelId="{D00BA1DB-826D-4851-8E50-CEE0A9142508}" type="pres">
      <dgm:prSet presAssocID="{057FAE75-02CC-4051-A3B9-8A620D031899}" presName="hierChild4" presStyleCnt="0"/>
      <dgm:spPr/>
    </dgm:pt>
    <dgm:pt modelId="{C85C1DD1-C2B0-44AF-996F-E8BF09EDD0B9}" type="pres">
      <dgm:prSet presAssocID="{4D9BDC69-3D91-46A1-B44F-4A9B60F12B31}" presName="Name37" presStyleLbl="parChTrans1D3" presStyleIdx="0" presStyleCnt="1"/>
      <dgm:spPr/>
      <dgm:t>
        <a:bodyPr/>
        <a:lstStyle/>
        <a:p>
          <a:endParaRPr lang="es-AR"/>
        </a:p>
      </dgm:t>
    </dgm:pt>
    <dgm:pt modelId="{FFE5BE9A-5A2D-492F-9A86-86A0A501E060}" type="pres">
      <dgm:prSet presAssocID="{6048C3A1-E930-4BD5-B3AB-A6F6E10A0C8D}" presName="hierRoot2" presStyleCnt="0">
        <dgm:presLayoutVars>
          <dgm:hierBranch val="init"/>
        </dgm:presLayoutVars>
      </dgm:prSet>
      <dgm:spPr/>
    </dgm:pt>
    <dgm:pt modelId="{42DC20DD-4DC0-4392-9C1C-777E5FCF5C07}" type="pres">
      <dgm:prSet presAssocID="{6048C3A1-E930-4BD5-B3AB-A6F6E10A0C8D}" presName="rootComposite" presStyleCnt="0"/>
      <dgm:spPr/>
    </dgm:pt>
    <dgm:pt modelId="{0D54AE10-F385-4978-B211-9B7F78F4B2A6}" type="pres">
      <dgm:prSet presAssocID="{6048C3A1-E930-4BD5-B3AB-A6F6E10A0C8D}" presName="rootText" presStyleLbl="node1" presStyleIdx="1" presStyleCnt="3">
        <dgm:presLayoutVars>
          <dgm:chMax/>
          <dgm:chPref val="3"/>
        </dgm:presLayoutVars>
      </dgm:prSet>
      <dgm:spPr/>
      <dgm:t>
        <a:bodyPr/>
        <a:lstStyle/>
        <a:p>
          <a:endParaRPr lang="es-AR"/>
        </a:p>
      </dgm:t>
    </dgm:pt>
    <dgm:pt modelId="{51568C6E-7557-4AB8-A258-123F51AC5F7A}" type="pres">
      <dgm:prSet presAssocID="{6048C3A1-E930-4BD5-B3AB-A6F6E10A0C8D}" presName="titleText2" presStyleLbl="fgAcc1" presStyleIdx="1" presStyleCnt="3">
        <dgm:presLayoutVars>
          <dgm:chMax val="0"/>
          <dgm:chPref val="0"/>
        </dgm:presLayoutVars>
      </dgm:prSet>
      <dgm:spPr/>
      <dgm:t>
        <a:bodyPr/>
        <a:lstStyle/>
        <a:p>
          <a:endParaRPr lang="es-AR"/>
        </a:p>
      </dgm:t>
    </dgm:pt>
    <dgm:pt modelId="{8DC2B79C-05A0-415A-A3D6-5750FBB0DDF2}" type="pres">
      <dgm:prSet presAssocID="{6048C3A1-E930-4BD5-B3AB-A6F6E10A0C8D}" presName="rootConnector" presStyleLbl="node3" presStyleIdx="0" presStyleCnt="0"/>
      <dgm:spPr/>
      <dgm:t>
        <a:bodyPr/>
        <a:lstStyle/>
        <a:p>
          <a:endParaRPr lang="es-AR"/>
        </a:p>
      </dgm:t>
    </dgm:pt>
    <dgm:pt modelId="{842553A3-BC26-44DC-A8BB-970C2D1F8A96}" type="pres">
      <dgm:prSet presAssocID="{6048C3A1-E930-4BD5-B3AB-A6F6E10A0C8D}" presName="hierChild4" presStyleCnt="0"/>
      <dgm:spPr/>
    </dgm:pt>
    <dgm:pt modelId="{A86E020E-B716-47E4-A3A4-66FE90145B40}" type="pres">
      <dgm:prSet presAssocID="{93B4CE5E-B934-4EC1-9A80-6B700CA5CF26}" presName="Name37" presStyleLbl="parChTrans1D4" presStyleIdx="0" presStyleCnt="2"/>
      <dgm:spPr/>
      <dgm:t>
        <a:bodyPr/>
        <a:lstStyle/>
        <a:p>
          <a:endParaRPr lang="es-AR"/>
        </a:p>
      </dgm:t>
    </dgm:pt>
    <dgm:pt modelId="{944A656B-1EFE-400D-BFF4-FEFEBD42447D}" type="pres">
      <dgm:prSet presAssocID="{DDA87A7E-F457-4444-A2F8-F8A1C25797E7}" presName="hierRoot2" presStyleCnt="0">
        <dgm:presLayoutVars>
          <dgm:hierBranch val="init"/>
        </dgm:presLayoutVars>
      </dgm:prSet>
      <dgm:spPr/>
    </dgm:pt>
    <dgm:pt modelId="{DCCC5D65-87F8-4F67-9550-50384737AB16}" type="pres">
      <dgm:prSet presAssocID="{DDA87A7E-F457-4444-A2F8-F8A1C25797E7}" presName="rootComposite" presStyleCnt="0"/>
      <dgm:spPr/>
    </dgm:pt>
    <dgm:pt modelId="{2D000CA4-CE78-4F3C-8336-22A23D7E1F49}" type="pres">
      <dgm:prSet presAssocID="{DDA87A7E-F457-4444-A2F8-F8A1C25797E7}" presName="rootText" presStyleLbl="node1" presStyleIdx="2" presStyleCnt="3">
        <dgm:presLayoutVars>
          <dgm:chMax/>
          <dgm:chPref val="3"/>
        </dgm:presLayoutVars>
      </dgm:prSet>
      <dgm:spPr/>
      <dgm:t>
        <a:bodyPr/>
        <a:lstStyle/>
        <a:p>
          <a:endParaRPr lang="es-AR"/>
        </a:p>
      </dgm:t>
    </dgm:pt>
    <dgm:pt modelId="{38F3D4AB-C08D-458F-822D-55A9CD388245}" type="pres">
      <dgm:prSet presAssocID="{DDA87A7E-F457-4444-A2F8-F8A1C25797E7}" presName="titleText2" presStyleLbl="fgAcc1" presStyleIdx="2" presStyleCnt="3">
        <dgm:presLayoutVars>
          <dgm:chMax val="0"/>
          <dgm:chPref val="0"/>
        </dgm:presLayoutVars>
      </dgm:prSet>
      <dgm:spPr/>
      <dgm:t>
        <a:bodyPr/>
        <a:lstStyle/>
        <a:p>
          <a:endParaRPr lang="es-AR"/>
        </a:p>
      </dgm:t>
    </dgm:pt>
    <dgm:pt modelId="{D39B74DB-31BD-451D-81FC-495D5C12DD0C}" type="pres">
      <dgm:prSet presAssocID="{DDA87A7E-F457-4444-A2F8-F8A1C25797E7}" presName="rootConnector" presStyleLbl="node4" presStyleIdx="0" presStyleCnt="0"/>
      <dgm:spPr/>
      <dgm:t>
        <a:bodyPr/>
        <a:lstStyle/>
        <a:p>
          <a:endParaRPr lang="es-AR"/>
        </a:p>
      </dgm:t>
    </dgm:pt>
    <dgm:pt modelId="{11A3BF3C-346B-4A50-B50A-F3BF4EF2A478}" type="pres">
      <dgm:prSet presAssocID="{DDA87A7E-F457-4444-A2F8-F8A1C25797E7}" presName="hierChild4" presStyleCnt="0"/>
      <dgm:spPr/>
    </dgm:pt>
    <dgm:pt modelId="{0331B305-12AF-472F-9742-2834CEF67153}" type="pres">
      <dgm:prSet presAssocID="{DDA87A7E-F457-4444-A2F8-F8A1C25797E7}" presName="hierChild5" presStyleCnt="0"/>
      <dgm:spPr/>
    </dgm:pt>
    <dgm:pt modelId="{82B730CE-F402-4FDF-882D-8D5F0ABFD130}" type="pres">
      <dgm:prSet presAssocID="{6048C3A1-E930-4BD5-B3AB-A6F6E10A0C8D}" presName="hierChild5" presStyleCnt="0"/>
      <dgm:spPr/>
    </dgm:pt>
    <dgm:pt modelId="{714707B1-EF60-427B-A03F-23828ED0F75A}" type="pres">
      <dgm:prSet presAssocID="{99D3BAD2-D4D1-48C7-B35F-1A2C91B87A4D}" presName="Name96" presStyleLbl="parChTrans1D4" presStyleIdx="1" presStyleCnt="2"/>
      <dgm:spPr/>
      <dgm:t>
        <a:bodyPr/>
        <a:lstStyle/>
        <a:p>
          <a:endParaRPr lang="es-AR"/>
        </a:p>
      </dgm:t>
    </dgm:pt>
    <dgm:pt modelId="{F7C58A3A-BADB-4A2D-8B1C-9EF20CA3E924}" type="pres">
      <dgm:prSet presAssocID="{36189F61-5A2C-4A14-9DF6-A97E87E50493}" presName="hierRoot3" presStyleCnt="0">
        <dgm:presLayoutVars>
          <dgm:hierBranch val="init"/>
        </dgm:presLayoutVars>
      </dgm:prSet>
      <dgm:spPr/>
    </dgm:pt>
    <dgm:pt modelId="{9DD7B2EB-338C-4668-80CC-029858C8E825}" type="pres">
      <dgm:prSet presAssocID="{36189F61-5A2C-4A14-9DF6-A97E87E50493}" presName="rootComposite3" presStyleCnt="0"/>
      <dgm:spPr/>
    </dgm:pt>
    <dgm:pt modelId="{EA374D8F-741F-49CF-AA14-0053B28ACB53}" type="pres">
      <dgm:prSet presAssocID="{36189F61-5A2C-4A14-9DF6-A97E87E50493}" presName="rootText3" presStyleLbl="asst1" presStyleIdx="0" presStyleCnt="4">
        <dgm:presLayoutVars>
          <dgm:chPref val="3"/>
        </dgm:presLayoutVars>
      </dgm:prSet>
      <dgm:spPr/>
      <dgm:t>
        <a:bodyPr/>
        <a:lstStyle/>
        <a:p>
          <a:endParaRPr lang="es-AR"/>
        </a:p>
      </dgm:t>
    </dgm:pt>
    <dgm:pt modelId="{812E8C4D-F2A6-4B9B-B7BD-7DFB72F2A4C4}" type="pres">
      <dgm:prSet presAssocID="{36189F61-5A2C-4A14-9DF6-A97E87E50493}" presName="titleText3" presStyleLbl="fgAcc2" presStyleIdx="0" presStyleCnt="4">
        <dgm:presLayoutVars>
          <dgm:chMax val="0"/>
          <dgm:chPref val="0"/>
        </dgm:presLayoutVars>
      </dgm:prSet>
      <dgm:spPr/>
      <dgm:t>
        <a:bodyPr/>
        <a:lstStyle/>
        <a:p>
          <a:endParaRPr lang="es-AR"/>
        </a:p>
      </dgm:t>
    </dgm:pt>
    <dgm:pt modelId="{5FA83D64-E1C9-449C-808D-6AD95A78DB88}" type="pres">
      <dgm:prSet presAssocID="{36189F61-5A2C-4A14-9DF6-A97E87E50493}" presName="rootConnector3" presStyleLbl="asst3" presStyleIdx="0" presStyleCnt="0"/>
      <dgm:spPr/>
      <dgm:t>
        <a:bodyPr/>
        <a:lstStyle/>
        <a:p>
          <a:endParaRPr lang="es-AR"/>
        </a:p>
      </dgm:t>
    </dgm:pt>
    <dgm:pt modelId="{3DE973FF-8784-4064-B492-EAC2A38E7C76}" type="pres">
      <dgm:prSet presAssocID="{36189F61-5A2C-4A14-9DF6-A97E87E50493}" presName="hierChild6" presStyleCnt="0"/>
      <dgm:spPr/>
    </dgm:pt>
    <dgm:pt modelId="{29FCCB43-2239-4D17-95C9-5E056523960F}" type="pres">
      <dgm:prSet presAssocID="{36189F61-5A2C-4A14-9DF6-A97E87E50493}" presName="hierChild7" presStyleCnt="0"/>
      <dgm:spPr/>
    </dgm:pt>
    <dgm:pt modelId="{132465C3-2DC9-4780-A6C7-B2F8D5611D01}" type="pres">
      <dgm:prSet presAssocID="{057FAE75-02CC-4051-A3B9-8A620D031899}" presName="hierChild5" presStyleCnt="0"/>
      <dgm:spPr/>
    </dgm:pt>
    <dgm:pt modelId="{8ECBF74B-4961-4DEA-8249-924D7356C1B1}" type="pres">
      <dgm:prSet presAssocID="{AD9ECA99-CFFE-4B12-919F-3B3E92D1CD59}" presName="hierChild3" presStyleCnt="0"/>
      <dgm:spPr/>
    </dgm:pt>
    <dgm:pt modelId="{367E3FD9-E4C1-4EE0-8E62-F544984501FD}" type="pres">
      <dgm:prSet presAssocID="{FBDCDA83-981E-4C12-AA2D-9511E6643D68}" presName="Name96" presStyleLbl="parChTrans1D2" presStyleIdx="1" presStyleCnt="4"/>
      <dgm:spPr/>
      <dgm:t>
        <a:bodyPr/>
        <a:lstStyle/>
        <a:p>
          <a:endParaRPr lang="es-AR"/>
        </a:p>
      </dgm:t>
    </dgm:pt>
    <dgm:pt modelId="{6BC74A34-8535-47FF-8D51-DF06751C180B}" type="pres">
      <dgm:prSet presAssocID="{33B40CFC-23C3-452C-A4F4-AEEB4347151A}" presName="hierRoot3" presStyleCnt="0">
        <dgm:presLayoutVars>
          <dgm:hierBranch val="init"/>
        </dgm:presLayoutVars>
      </dgm:prSet>
      <dgm:spPr/>
    </dgm:pt>
    <dgm:pt modelId="{36B59FB2-B717-4433-971B-32C0A6163302}" type="pres">
      <dgm:prSet presAssocID="{33B40CFC-23C3-452C-A4F4-AEEB4347151A}" presName="rootComposite3" presStyleCnt="0"/>
      <dgm:spPr/>
    </dgm:pt>
    <dgm:pt modelId="{9B9F88BE-B99C-4118-B53E-5CD21D1BCDEA}" type="pres">
      <dgm:prSet presAssocID="{33B40CFC-23C3-452C-A4F4-AEEB4347151A}" presName="rootText3" presStyleLbl="asst1" presStyleIdx="1" presStyleCnt="4">
        <dgm:presLayoutVars>
          <dgm:chPref val="3"/>
        </dgm:presLayoutVars>
      </dgm:prSet>
      <dgm:spPr/>
      <dgm:t>
        <a:bodyPr/>
        <a:lstStyle/>
        <a:p>
          <a:endParaRPr lang="es-AR"/>
        </a:p>
      </dgm:t>
    </dgm:pt>
    <dgm:pt modelId="{CA7C31FE-3AD0-4216-B259-1D3DE61CB50D}" type="pres">
      <dgm:prSet presAssocID="{33B40CFC-23C3-452C-A4F4-AEEB4347151A}" presName="titleText3" presStyleLbl="fgAcc2" presStyleIdx="1" presStyleCnt="4">
        <dgm:presLayoutVars>
          <dgm:chMax val="0"/>
          <dgm:chPref val="0"/>
        </dgm:presLayoutVars>
      </dgm:prSet>
      <dgm:spPr/>
      <dgm:t>
        <a:bodyPr/>
        <a:lstStyle/>
        <a:p>
          <a:endParaRPr lang="es-AR"/>
        </a:p>
      </dgm:t>
    </dgm:pt>
    <dgm:pt modelId="{FB4C20CA-4DA1-48B5-B600-CA489C52B8A4}" type="pres">
      <dgm:prSet presAssocID="{33B40CFC-23C3-452C-A4F4-AEEB4347151A}" presName="rootConnector3" presStyleLbl="asst1" presStyleIdx="1" presStyleCnt="4"/>
      <dgm:spPr/>
      <dgm:t>
        <a:bodyPr/>
        <a:lstStyle/>
        <a:p>
          <a:endParaRPr lang="es-AR"/>
        </a:p>
      </dgm:t>
    </dgm:pt>
    <dgm:pt modelId="{CBBF6AAF-743A-48F5-BA44-528F39B1BAC7}" type="pres">
      <dgm:prSet presAssocID="{33B40CFC-23C3-452C-A4F4-AEEB4347151A}" presName="hierChild6" presStyleCnt="0"/>
      <dgm:spPr/>
    </dgm:pt>
    <dgm:pt modelId="{5D48D30B-6B5F-4381-BAFB-4EB4A74CDB2C}" type="pres">
      <dgm:prSet presAssocID="{33B40CFC-23C3-452C-A4F4-AEEB4347151A}" presName="hierChild7" presStyleCnt="0"/>
      <dgm:spPr/>
    </dgm:pt>
    <dgm:pt modelId="{79026385-8292-496D-8127-76CE7D2655A9}" type="pres">
      <dgm:prSet presAssocID="{FAA109DB-C96F-40C2-8F99-5B158D4CCF5C}" presName="Name96" presStyleLbl="parChTrans1D2" presStyleIdx="2" presStyleCnt="4"/>
      <dgm:spPr/>
      <dgm:t>
        <a:bodyPr/>
        <a:lstStyle/>
        <a:p>
          <a:endParaRPr lang="es-AR"/>
        </a:p>
      </dgm:t>
    </dgm:pt>
    <dgm:pt modelId="{76B27C66-C6D6-4C8C-85E8-D1BD2581E3FF}" type="pres">
      <dgm:prSet presAssocID="{B106D021-3142-4260-A7B1-1A29D51D30BF}" presName="hierRoot3" presStyleCnt="0">
        <dgm:presLayoutVars>
          <dgm:hierBranch val="init"/>
        </dgm:presLayoutVars>
      </dgm:prSet>
      <dgm:spPr/>
    </dgm:pt>
    <dgm:pt modelId="{0C71636C-7611-43C9-8C03-ED4A1F9F6449}" type="pres">
      <dgm:prSet presAssocID="{B106D021-3142-4260-A7B1-1A29D51D30BF}" presName="rootComposite3" presStyleCnt="0"/>
      <dgm:spPr/>
    </dgm:pt>
    <dgm:pt modelId="{4350CA5E-28F5-43A1-9D9E-BFC4A181B663}" type="pres">
      <dgm:prSet presAssocID="{B106D021-3142-4260-A7B1-1A29D51D30BF}" presName="rootText3" presStyleLbl="asst1" presStyleIdx="2" presStyleCnt="4">
        <dgm:presLayoutVars>
          <dgm:chPref val="3"/>
        </dgm:presLayoutVars>
      </dgm:prSet>
      <dgm:spPr/>
      <dgm:t>
        <a:bodyPr/>
        <a:lstStyle/>
        <a:p>
          <a:endParaRPr lang="es-AR"/>
        </a:p>
      </dgm:t>
    </dgm:pt>
    <dgm:pt modelId="{0077DA08-91E4-4F36-A657-77435681B77C}" type="pres">
      <dgm:prSet presAssocID="{B106D021-3142-4260-A7B1-1A29D51D30BF}" presName="titleText3" presStyleLbl="fgAcc2" presStyleIdx="2" presStyleCnt="4">
        <dgm:presLayoutVars>
          <dgm:chMax val="0"/>
          <dgm:chPref val="0"/>
        </dgm:presLayoutVars>
      </dgm:prSet>
      <dgm:spPr/>
      <dgm:t>
        <a:bodyPr/>
        <a:lstStyle/>
        <a:p>
          <a:endParaRPr lang="es-AR"/>
        </a:p>
      </dgm:t>
    </dgm:pt>
    <dgm:pt modelId="{14AB88D5-9AE4-4562-9AC1-66AA3A3051BD}" type="pres">
      <dgm:prSet presAssocID="{B106D021-3142-4260-A7B1-1A29D51D30BF}" presName="rootConnector3" presStyleLbl="asst1" presStyleIdx="2" presStyleCnt="4"/>
      <dgm:spPr/>
      <dgm:t>
        <a:bodyPr/>
        <a:lstStyle/>
        <a:p>
          <a:endParaRPr lang="es-AR"/>
        </a:p>
      </dgm:t>
    </dgm:pt>
    <dgm:pt modelId="{99263E0C-6DF3-4845-9F16-CC4B83418863}" type="pres">
      <dgm:prSet presAssocID="{B106D021-3142-4260-A7B1-1A29D51D30BF}" presName="hierChild6" presStyleCnt="0"/>
      <dgm:spPr/>
    </dgm:pt>
    <dgm:pt modelId="{29D45101-84AD-4B78-891A-657DCBB42950}" type="pres">
      <dgm:prSet presAssocID="{B106D021-3142-4260-A7B1-1A29D51D30BF}" presName="hierChild7" presStyleCnt="0"/>
      <dgm:spPr/>
    </dgm:pt>
    <dgm:pt modelId="{C67317CE-B4BC-4F95-A619-EDC9688F0D26}" type="pres">
      <dgm:prSet presAssocID="{8E1B847B-533F-4AE7-912D-F18448A4276E}" presName="Name96" presStyleLbl="parChTrans1D2" presStyleIdx="3" presStyleCnt="4"/>
      <dgm:spPr/>
      <dgm:t>
        <a:bodyPr/>
        <a:lstStyle/>
        <a:p>
          <a:endParaRPr lang="es-AR"/>
        </a:p>
      </dgm:t>
    </dgm:pt>
    <dgm:pt modelId="{1431FA39-BD8B-4E22-9C25-D81464CC3F3D}" type="pres">
      <dgm:prSet presAssocID="{74001E17-FE82-47F0-9BBC-59B012B86965}" presName="hierRoot3" presStyleCnt="0">
        <dgm:presLayoutVars>
          <dgm:hierBranch val="init"/>
        </dgm:presLayoutVars>
      </dgm:prSet>
      <dgm:spPr/>
    </dgm:pt>
    <dgm:pt modelId="{7D4991A1-E188-4B25-A7FC-1B46090F498B}" type="pres">
      <dgm:prSet presAssocID="{74001E17-FE82-47F0-9BBC-59B012B86965}" presName="rootComposite3" presStyleCnt="0"/>
      <dgm:spPr/>
    </dgm:pt>
    <dgm:pt modelId="{B64FF5D3-D726-46A5-A175-AC024FEA9FE0}" type="pres">
      <dgm:prSet presAssocID="{74001E17-FE82-47F0-9BBC-59B012B86965}" presName="rootText3" presStyleLbl="asst1" presStyleIdx="3" presStyleCnt="4">
        <dgm:presLayoutVars>
          <dgm:chPref val="3"/>
        </dgm:presLayoutVars>
      </dgm:prSet>
      <dgm:spPr/>
      <dgm:t>
        <a:bodyPr/>
        <a:lstStyle/>
        <a:p>
          <a:endParaRPr lang="es-AR"/>
        </a:p>
      </dgm:t>
    </dgm:pt>
    <dgm:pt modelId="{E3D710AA-602E-4342-AAF3-1CBBE0E4C448}" type="pres">
      <dgm:prSet presAssocID="{74001E17-FE82-47F0-9BBC-59B012B86965}" presName="titleText3" presStyleLbl="fgAcc2" presStyleIdx="3" presStyleCnt="4">
        <dgm:presLayoutVars>
          <dgm:chMax val="0"/>
          <dgm:chPref val="0"/>
        </dgm:presLayoutVars>
      </dgm:prSet>
      <dgm:spPr/>
      <dgm:t>
        <a:bodyPr/>
        <a:lstStyle/>
        <a:p>
          <a:endParaRPr lang="es-AR"/>
        </a:p>
      </dgm:t>
    </dgm:pt>
    <dgm:pt modelId="{948DB5B0-6904-4467-B54B-E39F6926AAFE}" type="pres">
      <dgm:prSet presAssocID="{74001E17-FE82-47F0-9BBC-59B012B86965}" presName="rootConnector3" presStyleLbl="asst1" presStyleIdx="3" presStyleCnt="4"/>
      <dgm:spPr/>
      <dgm:t>
        <a:bodyPr/>
        <a:lstStyle/>
        <a:p>
          <a:endParaRPr lang="es-AR"/>
        </a:p>
      </dgm:t>
    </dgm:pt>
    <dgm:pt modelId="{1E44E06D-2EEA-42DE-8D05-39B1C5472851}" type="pres">
      <dgm:prSet presAssocID="{74001E17-FE82-47F0-9BBC-59B012B86965}" presName="hierChild6" presStyleCnt="0"/>
      <dgm:spPr/>
    </dgm:pt>
    <dgm:pt modelId="{43FC9DE8-08EA-44F9-BAC4-00A524054567}" type="pres">
      <dgm:prSet presAssocID="{74001E17-FE82-47F0-9BBC-59B012B86965}" presName="hierChild7" presStyleCnt="0"/>
      <dgm:spPr/>
    </dgm:pt>
  </dgm:ptLst>
  <dgm:cxnLst>
    <dgm:cxn modelId="{2D283733-FF99-49CA-9A97-9E7EC6E5F4A6}" type="presOf" srcId="{DDA87A7E-F457-4444-A2F8-F8A1C25797E7}" destId="{D39B74DB-31BD-451D-81FC-495D5C12DD0C}" srcOrd="1" destOrd="0" presId="urn:microsoft.com/office/officeart/2008/layout/NameandTitleOrganizationalChart"/>
    <dgm:cxn modelId="{1750A850-16BF-4E37-A400-B5B5AB293928}" srcId="{6048C3A1-E930-4BD5-B3AB-A6F6E10A0C8D}" destId="{DDA87A7E-F457-4444-A2F8-F8A1C25797E7}" srcOrd="0" destOrd="0" parTransId="{93B4CE5E-B934-4EC1-9A80-6B700CA5CF26}" sibTransId="{5642AE4B-D27B-4A76-AF31-C641803FCF68}"/>
    <dgm:cxn modelId="{EAD0EC74-2E12-4A75-AAE1-FA72C54EF83D}" type="presOf" srcId="{1D62B9E3-82D1-4202-A228-B0EB486A56AE}" destId="{0077DA08-91E4-4F36-A657-77435681B77C}" srcOrd="0" destOrd="0" presId="urn:microsoft.com/office/officeart/2008/layout/NameandTitleOrganizationalChart"/>
    <dgm:cxn modelId="{93A2E0D0-A753-4CA7-B42F-50F3A7A98390}" type="presOf" srcId="{5642AE4B-D27B-4A76-AF31-C641803FCF68}" destId="{38F3D4AB-C08D-458F-822D-55A9CD388245}" srcOrd="0" destOrd="0" presId="urn:microsoft.com/office/officeart/2008/layout/NameandTitleOrganizationalChart"/>
    <dgm:cxn modelId="{1E77DB66-AF83-4F62-A580-4E03F3A25A83}" type="presOf" srcId="{36189F61-5A2C-4A14-9DF6-A97E87E50493}" destId="{5FA83D64-E1C9-449C-808D-6AD95A78DB88}" srcOrd="1" destOrd="0" presId="urn:microsoft.com/office/officeart/2008/layout/NameandTitleOrganizationalChart"/>
    <dgm:cxn modelId="{050427BE-FF94-4891-8331-61B5F636A979}" type="presOf" srcId="{33B40CFC-23C3-452C-A4F4-AEEB4347151A}" destId="{FB4C20CA-4DA1-48B5-B600-CA489C52B8A4}" srcOrd="1" destOrd="0" presId="urn:microsoft.com/office/officeart/2008/layout/NameandTitleOrganizationalChart"/>
    <dgm:cxn modelId="{81CDB08F-DAED-4EF1-838E-5FF0FE2DD0F7}" type="presOf" srcId="{6048C3A1-E930-4BD5-B3AB-A6F6E10A0C8D}" destId="{0D54AE10-F385-4978-B211-9B7F78F4B2A6}" srcOrd="0" destOrd="0" presId="urn:microsoft.com/office/officeart/2008/layout/NameandTitleOrganizationalChart"/>
    <dgm:cxn modelId="{6190584A-386E-4F7D-A5D2-9BF869BC2F08}" type="presOf" srcId="{B106D021-3142-4260-A7B1-1A29D51D30BF}" destId="{14AB88D5-9AE4-4562-9AC1-66AA3A3051BD}" srcOrd="1" destOrd="0" presId="urn:microsoft.com/office/officeart/2008/layout/NameandTitleOrganizationalChart"/>
    <dgm:cxn modelId="{F86D863E-496B-48D6-A9D6-B4E61236CE11}" type="presOf" srcId="{19CA3F6F-5AF2-4CA2-A8BD-A9992C71C09A}" destId="{51568C6E-7557-4AB8-A258-123F51AC5F7A}" srcOrd="0" destOrd="0" presId="urn:microsoft.com/office/officeart/2008/layout/NameandTitleOrganizationalChart"/>
    <dgm:cxn modelId="{4F6E729B-4F0A-4FA0-974D-F97D4671EC89}" type="presOf" srcId="{B106D021-3142-4260-A7B1-1A29D51D30BF}" destId="{4350CA5E-28F5-43A1-9D9E-BFC4A181B663}" srcOrd="0" destOrd="0" presId="urn:microsoft.com/office/officeart/2008/layout/NameandTitleOrganizationalChart"/>
    <dgm:cxn modelId="{CF50512A-4A99-45E2-A687-F719D1850C69}" type="presOf" srcId="{FAA109DB-C96F-40C2-8F99-5B158D4CCF5C}" destId="{79026385-8292-496D-8127-76CE7D2655A9}" srcOrd="0" destOrd="0" presId="urn:microsoft.com/office/officeart/2008/layout/NameandTitleOrganizationalChart"/>
    <dgm:cxn modelId="{E4E6B03F-77FC-47CD-8CB3-F2C5B18B4C74}" srcId="{057FAE75-02CC-4051-A3B9-8A620D031899}" destId="{6048C3A1-E930-4BD5-B3AB-A6F6E10A0C8D}" srcOrd="0" destOrd="0" parTransId="{4D9BDC69-3D91-46A1-B44F-4A9B60F12B31}" sibTransId="{19CA3F6F-5AF2-4CA2-A8BD-A9992C71C09A}"/>
    <dgm:cxn modelId="{21871FCB-CF21-474A-8C2C-1282B9996F31}" type="presOf" srcId="{74001E17-FE82-47F0-9BBC-59B012B86965}" destId="{948DB5B0-6904-4467-B54B-E39F6926AAFE}" srcOrd="1" destOrd="0" presId="urn:microsoft.com/office/officeart/2008/layout/NameandTitleOrganizationalChart"/>
    <dgm:cxn modelId="{C916CBF0-893B-4ADB-B77E-CD1E0B148E57}" type="presOf" srcId="{FBDCDA83-981E-4C12-AA2D-9511E6643D68}" destId="{367E3FD9-E4C1-4EE0-8E62-F544984501FD}" srcOrd="0" destOrd="0" presId="urn:microsoft.com/office/officeart/2008/layout/NameandTitleOrganizationalChart"/>
    <dgm:cxn modelId="{7F37BBD0-0256-449A-A2D2-DE8E70C29DF3}" srcId="{AD9ECA99-CFFE-4B12-919F-3B3E92D1CD59}" destId="{33B40CFC-23C3-452C-A4F4-AEEB4347151A}" srcOrd="0" destOrd="0" parTransId="{FBDCDA83-981E-4C12-AA2D-9511E6643D68}" sibTransId="{C836BF78-3EAE-48E3-9EAB-2A657F27965F}"/>
    <dgm:cxn modelId="{53E5EA72-71A4-495A-842B-482D349D8FC6}" type="presOf" srcId="{057FAE75-02CC-4051-A3B9-8A620D031899}" destId="{96E52FF8-9B36-457D-8B56-36545D452727}" srcOrd="1" destOrd="0" presId="urn:microsoft.com/office/officeart/2008/layout/NameandTitleOrganizationalChart"/>
    <dgm:cxn modelId="{41190D94-7A40-4503-9A74-36ED6220ACDC}" type="presOf" srcId="{1C4546E5-4234-46F0-A135-F47D0DA8C389}" destId="{E3D710AA-602E-4342-AAF3-1CBBE0E4C448}" srcOrd="0" destOrd="0" presId="urn:microsoft.com/office/officeart/2008/layout/NameandTitleOrganizationalChart"/>
    <dgm:cxn modelId="{9035241F-07DA-47EE-8AF9-0DB0E324F8CA}" type="presOf" srcId="{057FAE75-02CC-4051-A3B9-8A620D031899}" destId="{2BDB82AE-78FB-4AB4-AC92-696B5D38E9C8}" srcOrd="0" destOrd="0" presId="urn:microsoft.com/office/officeart/2008/layout/NameandTitleOrganizationalChart"/>
    <dgm:cxn modelId="{453DAB1E-5801-4B75-BC6F-A113CD0785B2}" type="presOf" srcId="{99D3BAD2-D4D1-48C7-B35F-1A2C91B87A4D}" destId="{714707B1-EF60-427B-A03F-23828ED0F75A}" srcOrd="0" destOrd="0" presId="urn:microsoft.com/office/officeart/2008/layout/NameandTitleOrganizationalChart"/>
    <dgm:cxn modelId="{78B22E3F-6255-4FF8-9A1B-089765D62FAA}" type="presOf" srcId="{C836BF78-3EAE-48E3-9EAB-2A657F27965F}" destId="{CA7C31FE-3AD0-4216-B259-1D3DE61CB50D}" srcOrd="0" destOrd="0" presId="urn:microsoft.com/office/officeart/2008/layout/NameandTitleOrganizationalChart"/>
    <dgm:cxn modelId="{D336053A-2C09-41F6-B0DA-673953437D6C}" type="presOf" srcId="{8E42CAA2-4064-45ED-B9AC-CE9AB94D3FF4}" destId="{F4893B53-BDE6-4913-826B-151B4C4D30F3}" srcOrd="0" destOrd="0" presId="urn:microsoft.com/office/officeart/2008/layout/NameandTitleOrganizationalChart"/>
    <dgm:cxn modelId="{1CB59467-B563-422F-A332-A25FF077EE2D}" srcId="{BDCDEA92-05E3-4F1B-BE3C-96E1CA813D94}" destId="{AD9ECA99-CFFE-4B12-919F-3B3E92D1CD59}" srcOrd="0" destOrd="0" parTransId="{2FF2324D-874E-422C-9257-5B91241FD971}" sibTransId="{AF7678CA-8C64-4270-A6B1-8AD3E26B1274}"/>
    <dgm:cxn modelId="{53211790-3275-43AE-9FCA-D121592C9572}" srcId="{AD9ECA99-CFFE-4B12-919F-3B3E92D1CD59}" destId="{B106D021-3142-4260-A7B1-1A29D51D30BF}" srcOrd="1" destOrd="0" parTransId="{FAA109DB-C96F-40C2-8F99-5B158D4CCF5C}" sibTransId="{1D62B9E3-82D1-4202-A228-B0EB486A56AE}"/>
    <dgm:cxn modelId="{69EB4DD3-3C58-41A5-A898-B08BB59646D3}" type="presOf" srcId="{93B4CE5E-B934-4EC1-9A80-6B700CA5CF26}" destId="{A86E020E-B716-47E4-A3A4-66FE90145B40}" srcOrd="0" destOrd="0" presId="urn:microsoft.com/office/officeart/2008/layout/NameandTitleOrganizationalChart"/>
    <dgm:cxn modelId="{3AFB77DF-8680-4707-BE3F-C6A479C381A6}" type="presOf" srcId="{74001E17-FE82-47F0-9BBC-59B012B86965}" destId="{B64FF5D3-D726-46A5-A175-AC024FEA9FE0}" srcOrd="0" destOrd="0" presId="urn:microsoft.com/office/officeart/2008/layout/NameandTitleOrganizationalChart"/>
    <dgm:cxn modelId="{E4A8BC2E-C2A4-43C2-A43D-3C9D54628D33}" type="presOf" srcId="{C28571E5-3A5E-47EB-9D4A-4FD7FA4E4842}" destId="{3DF69B25-2F07-418E-9575-2E7D34B858FB}" srcOrd="0" destOrd="0" presId="urn:microsoft.com/office/officeart/2008/layout/NameandTitleOrganizationalChart"/>
    <dgm:cxn modelId="{A491BA4C-E232-4E9D-BF5F-AEE6E975053E}" type="presOf" srcId="{AD9ECA99-CFFE-4B12-919F-3B3E92D1CD59}" destId="{2AC83B46-31F5-45CD-AA64-530A770F39A3}" srcOrd="1" destOrd="0" presId="urn:microsoft.com/office/officeart/2008/layout/NameandTitleOrganizationalChart"/>
    <dgm:cxn modelId="{F340B7BF-C3C3-40D6-9AB9-7A52E53740D9}" type="presOf" srcId="{36189F61-5A2C-4A14-9DF6-A97E87E50493}" destId="{EA374D8F-741F-49CF-AA14-0053B28ACB53}" srcOrd="0" destOrd="0" presId="urn:microsoft.com/office/officeart/2008/layout/NameandTitleOrganizationalChart"/>
    <dgm:cxn modelId="{D7A49C8C-E0B7-42A4-9178-A4268DEA80C0}" type="presOf" srcId="{BCDADAF5-A13A-4CE0-892B-1CA42D379E63}" destId="{812E8C4D-F2A6-4B9B-B7BD-7DFB72F2A4C4}" srcOrd="0" destOrd="0" presId="urn:microsoft.com/office/officeart/2008/layout/NameandTitleOrganizationalChart"/>
    <dgm:cxn modelId="{F9B4CC4D-CC87-4D0E-B3B3-DB2E0997A581}" type="presOf" srcId="{BDCDEA92-05E3-4F1B-BE3C-96E1CA813D94}" destId="{7AFF6B24-8634-4598-8CDD-C089BC6787C6}" srcOrd="0" destOrd="0" presId="urn:microsoft.com/office/officeart/2008/layout/NameandTitleOrganizationalChart"/>
    <dgm:cxn modelId="{423AFFF3-C6CE-40D7-BBA3-E13CC1637C88}" type="presOf" srcId="{8E1B847B-533F-4AE7-912D-F18448A4276E}" destId="{C67317CE-B4BC-4F95-A619-EDC9688F0D26}" srcOrd="0" destOrd="0" presId="urn:microsoft.com/office/officeart/2008/layout/NameandTitleOrganizationalChart"/>
    <dgm:cxn modelId="{F8FA0373-DAC1-40B1-B3C6-2EE5658F8EBD}" type="presOf" srcId="{AF7678CA-8C64-4270-A6B1-8AD3E26B1274}" destId="{60748597-E935-4423-8B3A-ACBD1728862E}" srcOrd="0" destOrd="0" presId="urn:microsoft.com/office/officeart/2008/layout/NameandTitleOrganizationalChart"/>
    <dgm:cxn modelId="{218F2F18-B4CC-43CA-9DDF-8B6F7914D395}" srcId="{AD9ECA99-CFFE-4B12-919F-3B3E92D1CD59}" destId="{057FAE75-02CC-4051-A3B9-8A620D031899}" srcOrd="3" destOrd="0" parTransId="{C28571E5-3A5E-47EB-9D4A-4FD7FA4E4842}" sibTransId="{8E42CAA2-4064-45ED-B9AC-CE9AB94D3FF4}"/>
    <dgm:cxn modelId="{5CFE3B22-0455-448F-BE64-82E7BB584351}" srcId="{6048C3A1-E930-4BD5-B3AB-A6F6E10A0C8D}" destId="{36189F61-5A2C-4A14-9DF6-A97E87E50493}" srcOrd="1" destOrd="0" parTransId="{99D3BAD2-D4D1-48C7-B35F-1A2C91B87A4D}" sibTransId="{BCDADAF5-A13A-4CE0-892B-1CA42D379E63}"/>
    <dgm:cxn modelId="{1561F985-BB10-4416-B73A-9A9FE19A290E}" type="presOf" srcId="{DDA87A7E-F457-4444-A2F8-F8A1C25797E7}" destId="{2D000CA4-CE78-4F3C-8336-22A23D7E1F49}" srcOrd="0" destOrd="0" presId="urn:microsoft.com/office/officeart/2008/layout/NameandTitleOrganizationalChart"/>
    <dgm:cxn modelId="{0FE7BF29-8F6E-4347-A207-FF16DEDC66A2}" srcId="{AD9ECA99-CFFE-4B12-919F-3B3E92D1CD59}" destId="{74001E17-FE82-47F0-9BBC-59B012B86965}" srcOrd="2" destOrd="0" parTransId="{8E1B847B-533F-4AE7-912D-F18448A4276E}" sibTransId="{1C4546E5-4234-46F0-A135-F47D0DA8C389}"/>
    <dgm:cxn modelId="{1AAF1632-469E-404D-AAFD-F954F1D1554A}" type="presOf" srcId="{33B40CFC-23C3-452C-A4F4-AEEB4347151A}" destId="{9B9F88BE-B99C-4118-B53E-5CD21D1BCDEA}" srcOrd="0" destOrd="0" presId="urn:microsoft.com/office/officeart/2008/layout/NameandTitleOrganizationalChart"/>
    <dgm:cxn modelId="{2D408AE3-DD84-4909-9544-7A21383BFDDF}" type="presOf" srcId="{AD9ECA99-CFFE-4B12-919F-3B3E92D1CD59}" destId="{E51DAD65-1F88-49F9-93B9-43E0330AB4CD}" srcOrd="0" destOrd="0" presId="urn:microsoft.com/office/officeart/2008/layout/NameandTitleOrganizationalChart"/>
    <dgm:cxn modelId="{A4922640-CC18-491F-B238-6B7A1176BE77}" type="presOf" srcId="{4D9BDC69-3D91-46A1-B44F-4A9B60F12B31}" destId="{C85C1DD1-C2B0-44AF-996F-E8BF09EDD0B9}" srcOrd="0" destOrd="0" presId="urn:microsoft.com/office/officeart/2008/layout/NameandTitleOrganizationalChart"/>
    <dgm:cxn modelId="{D95D2C81-EAF9-4211-8AD0-7A277160597E}" type="presOf" srcId="{6048C3A1-E930-4BD5-B3AB-A6F6E10A0C8D}" destId="{8DC2B79C-05A0-415A-A3D6-5750FBB0DDF2}" srcOrd="1" destOrd="0" presId="urn:microsoft.com/office/officeart/2008/layout/NameandTitleOrganizationalChart"/>
    <dgm:cxn modelId="{E98B8974-788F-40F7-A573-BE8C24BDE659}" type="presParOf" srcId="{7AFF6B24-8634-4598-8CDD-C089BC6787C6}" destId="{D2D5CD7C-7F9D-41B8-9990-1AA8373DAAD3}" srcOrd="0" destOrd="0" presId="urn:microsoft.com/office/officeart/2008/layout/NameandTitleOrganizationalChart"/>
    <dgm:cxn modelId="{3416BD2D-FB34-4CE1-B161-F1E6C2017ECE}" type="presParOf" srcId="{D2D5CD7C-7F9D-41B8-9990-1AA8373DAAD3}" destId="{1DC08A69-1737-4F1D-AA91-540E95A547C0}" srcOrd="0" destOrd="0" presId="urn:microsoft.com/office/officeart/2008/layout/NameandTitleOrganizationalChart"/>
    <dgm:cxn modelId="{6219BB50-08D8-4F6C-994E-6ACEF51893A8}" type="presParOf" srcId="{1DC08A69-1737-4F1D-AA91-540E95A547C0}" destId="{E51DAD65-1F88-49F9-93B9-43E0330AB4CD}" srcOrd="0" destOrd="0" presId="urn:microsoft.com/office/officeart/2008/layout/NameandTitleOrganizationalChart"/>
    <dgm:cxn modelId="{98EEAC28-B43A-4AEA-BF80-7F66A9A48BDB}" type="presParOf" srcId="{1DC08A69-1737-4F1D-AA91-540E95A547C0}" destId="{60748597-E935-4423-8B3A-ACBD1728862E}" srcOrd="1" destOrd="0" presId="urn:microsoft.com/office/officeart/2008/layout/NameandTitleOrganizationalChart"/>
    <dgm:cxn modelId="{F9E6D233-3EDB-4F3A-A543-C7ABEAF02EF5}" type="presParOf" srcId="{1DC08A69-1737-4F1D-AA91-540E95A547C0}" destId="{2AC83B46-31F5-45CD-AA64-530A770F39A3}" srcOrd="2" destOrd="0" presId="urn:microsoft.com/office/officeart/2008/layout/NameandTitleOrganizationalChart"/>
    <dgm:cxn modelId="{535604E8-C044-435C-A355-9C7BD067935C}" type="presParOf" srcId="{D2D5CD7C-7F9D-41B8-9990-1AA8373DAAD3}" destId="{EA5A72A8-B7B7-481B-86A7-BE204AD88C95}" srcOrd="1" destOrd="0" presId="urn:microsoft.com/office/officeart/2008/layout/NameandTitleOrganizationalChart"/>
    <dgm:cxn modelId="{F91B8839-DE82-4901-89D3-504AFBEE3AC7}" type="presParOf" srcId="{EA5A72A8-B7B7-481B-86A7-BE204AD88C95}" destId="{3DF69B25-2F07-418E-9575-2E7D34B858FB}" srcOrd="0" destOrd="0" presId="urn:microsoft.com/office/officeart/2008/layout/NameandTitleOrganizationalChart"/>
    <dgm:cxn modelId="{131D8F6E-7682-489A-8CDC-39C27FE786AB}" type="presParOf" srcId="{EA5A72A8-B7B7-481B-86A7-BE204AD88C95}" destId="{BFAF4C1F-14FF-4CEB-984A-9F6AB5A0BD9D}" srcOrd="1" destOrd="0" presId="urn:microsoft.com/office/officeart/2008/layout/NameandTitleOrganizationalChart"/>
    <dgm:cxn modelId="{98070BCC-25B3-49F1-97E0-B38CD03C08A1}" type="presParOf" srcId="{BFAF4C1F-14FF-4CEB-984A-9F6AB5A0BD9D}" destId="{7A818C79-DA94-4BB5-ADB3-9E2E2BEB06FC}" srcOrd="0" destOrd="0" presId="urn:microsoft.com/office/officeart/2008/layout/NameandTitleOrganizationalChart"/>
    <dgm:cxn modelId="{AAE17D7C-DECA-4277-AC7C-7F0A2FB4C40F}" type="presParOf" srcId="{7A818C79-DA94-4BB5-ADB3-9E2E2BEB06FC}" destId="{2BDB82AE-78FB-4AB4-AC92-696B5D38E9C8}" srcOrd="0" destOrd="0" presId="urn:microsoft.com/office/officeart/2008/layout/NameandTitleOrganizationalChart"/>
    <dgm:cxn modelId="{10DC393A-35F9-4F95-9DDA-9611C5D8A319}" type="presParOf" srcId="{7A818C79-DA94-4BB5-ADB3-9E2E2BEB06FC}" destId="{F4893B53-BDE6-4913-826B-151B4C4D30F3}" srcOrd="1" destOrd="0" presId="urn:microsoft.com/office/officeart/2008/layout/NameandTitleOrganizationalChart"/>
    <dgm:cxn modelId="{3C05560C-FF3F-4830-BDCA-3D59F51DC7DA}" type="presParOf" srcId="{7A818C79-DA94-4BB5-ADB3-9E2E2BEB06FC}" destId="{96E52FF8-9B36-457D-8B56-36545D452727}" srcOrd="2" destOrd="0" presId="urn:microsoft.com/office/officeart/2008/layout/NameandTitleOrganizationalChart"/>
    <dgm:cxn modelId="{4C01B65A-7217-4386-885B-41E0AECEF16B}" type="presParOf" srcId="{BFAF4C1F-14FF-4CEB-984A-9F6AB5A0BD9D}" destId="{D00BA1DB-826D-4851-8E50-CEE0A9142508}" srcOrd="1" destOrd="0" presId="urn:microsoft.com/office/officeart/2008/layout/NameandTitleOrganizationalChart"/>
    <dgm:cxn modelId="{B73B6508-AD3E-47A2-8F19-28097BD72F0F}" type="presParOf" srcId="{D00BA1DB-826D-4851-8E50-CEE0A9142508}" destId="{C85C1DD1-C2B0-44AF-996F-E8BF09EDD0B9}" srcOrd="0" destOrd="0" presId="urn:microsoft.com/office/officeart/2008/layout/NameandTitleOrganizationalChart"/>
    <dgm:cxn modelId="{28D80A03-3764-4FBD-98F5-740BF93E132F}" type="presParOf" srcId="{D00BA1DB-826D-4851-8E50-CEE0A9142508}" destId="{FFE5BE9A-5A2D-492F-9A86-86A0A501E060}" srcOrd="1" destOrd="0" presId="urn:microsoft.com/office/officeart/2008/layout/NameandTitleOrganizationalChart"/>
    <dgm:cxn modelId="{FC8DC830-A6B0-480E-856C-AD0A84A20244}" type="presParOf" srcId="{FFE5BE9A-5A2D-492F-9A86-86A0A501E060}" destId="{42DC20DD-4DC0-4392-9C1C-777E5FCF5C07}" srcOrd="0" destOrd="0" presId="urn:microsoft.com/office/officeart/2008/layout/NameandTitleOrganizationalChart"/>
    <dgm:cxn modelId="{4CE8CD7C-C20F-4BD7-945D-E16D161E604D}" type="presParOf" srcId="{42DC20DD-4DC0-4392-9C1C-777E5FCF5C07}" destId="{0D54AE10-F385-4978-B211-9B7F78F4B2A6}" srcOrd="0" destOrd="0" presId="urn:microsoft.com/office/officeart/2008/layout/NameandTitleOrganizationalChart"/>
    <dgm:cxn modelId="{6FEA560C-07C7-485A-97FD-40A199CF082A}" type="presParOf" srcId="{42DC20DD-4DC0-4392-9C1C-777E5FCF5C07}" destId="{51568C6E-7557-4AB8-A258-123F51AC5F7A}" srcOrd="1" destOrd="0" presId="urn:microsoft.com/office/officeart/2008/layout/NameandTitleOrganizationalChart"/>
    <dgm:cxn modelId="{B54CE73E-BC7C-40F4-804A-C06A06EB3DB1}" type="presParOf" srcId="{42DC20DD-4DC0-4392-9C1C-777E5FCF5C07}" destId="{8DC2B79C-05A0-415A-A3D6-5750FBB0DDF2}" srcOrd="2" destOrd="0" presId="urn:microsoft.com/office/officeart/2008/layout/NameandTitleOrganizationalChart"/>
    <dgm:cxn modelId="{A4924EA6-7FB1-4AE3-9533-A6C15CA89F85}" type="presParOf" srcId="{FFE5BE9A-5A2D-492F-9A86-86A0A501E060}" destId="{842553A3-BC26-44DC-A8BB-970C2D1F8A96}" srcOrd="1" destOrd="0" presId="urn:microsoft.com/office/officeart/2008/layout/NameandTitleOrganizationalChart"/>
    <dgm:cxn modelId="{BC5067CE-08CD-4037-B8F7-2BADD10258C6}" type="presParOf" srcId="{842553A3-BC26-44DC-A8BB-970C2D1F8A96}" destId="{A86E020E-B716-47E4-A3A4-66FE90145B40}" srcOrd="0" destOrd="0" presId="urn:microsoft.com/office/officeart/2008/layout/NameandTitleOrganizationalChart"/>
    <dgm:cxn modelId="{8BAAC1B1-51F5-4B2D-92EC-A3020F6EA1E6}" type="presParOf" srcId="{842553A3-BC26-44DC-A8BB-970C2D1F8A96}" destId="{944A656B-1EFE-400D-BFF4-FEFEBD42447D}" srcOrd="1" destOrd="0" presId="urn:microsoft.com/office/officeart/2008/layout/NameandTitleOrganizationalChart"/>
    <dgm:cxn modelId="{5352B286-141F-4DA7-9FC4-E4EC86DD732D}" type="presParOf" srcId="{944A656B-1EFE-400D-BFF4-FEFEBD42447D}" destId="{DCCC5D65-87F8-4F67-9550-50384737AB16}" srcOrd="0" destOrd="0" presId="urn:microsoft.com/office/officeart/2008/layout/NameandTitleOrganizationalChart"/>
    <dgm:cxn modelId="{C4F8D750-06E5-44BA-B051-CFBA8B0142A7}" type="presParOf" srcId="{DCCC5D65-87F8-4F67-9550-50384737AB16}" destId="{2D000CA4-CE78-4F3C-8336-22A23D7E1F49}" srcOrd="0" destOrd="0" presId="urn:microsoft.com/office/officeart/2008/layout/NameandTitleOrganizationalChart"/>
    <dgm:cxn modelId="{7DBD4500-D8BB-47EB-8DF9-D10BAB14C8E8}" type="presParOf" srcId="{DCCC5D65-87F8-4F67-9550-50384737AB16}" destId="{38F3D4AB-C08D-458F-822D-55A9CD388245}" srcOrd="1" destOrd="0" presId="urn:microsoft.com/office/officeart/2008/layout/NameandTitleOrganizationalChart"/>
    <dgm:cxn modelId="{3BC000E7-BC41-4511-B668-8D0E575F7ADE}" type="presParOf" srcId="{DCCC5D65-87F8-4F67-9550-50384737AB16}" destId="{D39B74DB-31BD-451D-81FC-495D5C12DD0C}" srcOrd="2" destOrd="0" presId="urn:microsoft.com/office/officeart/2008/layout/NameandTitleOrganizationalChart"/>
    <dgm:cxn modelId="{600B9AB0-FA63-4569-AB08-BB6C4F27A68F}" type="presParOf" srcId="{944A656B-1EFE-400D-BFF4-FEFEBD42447D}" destId="{11A3BF3C-346B-4A50-B50A-F3BF4EF2A478}" srcOrd="1" destOrd="0" presId="urn:microsoft.com/office/officeart/2008/layout/NameandTitleOrganizationalChart"/>
    <dgm:cxn modelId="{A3278542-92B3-42D1-9469-B8E5A307FFDE}" type="presParOf" srcId="{944A656B-1EFE-400D-BFF4-FEFEBD42447D}" destId="{0331B305-12AF-472F-9742-2834CEF67153}" srcOrd="2" destOrd="0" presId="urn:microsoft.com/office/officeart/2008/layout/NameandTitleOrganizationalChart"/>
    <dgm:cxn modelId="{F9BA94A1-291D-4DD7-8029-0CBC9AC8A736}" type="presParOf" srcId="{FFE5BE9A-5A2D-492F-9A86-86A0A501E060}" destId="{82B730CE-F402-4FDF-882D-8D5F0ABFD130}" srcOrd="2" destOrd="0" presId="urn:microsoft.com/office/officeart/2008/layout/NameandTitleOrganizationalChart"/>
    <dgm:cxn modelId="{8836526C-6C67-4364-80E3-8C537B201956}" type="presParOf" srcId="{82B730CE-F402-4FDF-882D-8D5F0ABFD130}" destId="{714707B1-EF60-427B-A03F-23828ED0F75A}" srcOrd="0" destOrd="0" presId="urn:microsoft.com/office/officeart/2008/layout/NameandTitleOrganizationalChart"/>
    <dgm:cxn modelId="{27670371-FD25-44F0-929F-239767F8197D}" type="presParOf" srcId="{82B730CE-F402-4FDF-882D-8D5F0ABFD130}" destId="{F7C58A3A-BADB-4A2D-8B1C-9EF20CA3E924}" srcOrd="1" destOrd="0" presId="urn:microsoft.com/office/officeart/2008/layout/NameandTitleOrganizationalChart"/>
    <dgm:cxn modelId="{E47F6BB8-3E0E-45FA-9AD6-DC0D9C04B5FB}" type="presParOf" srcId="{F7C58A3A-BADB-4A2D-8B1C-9EF20CA3E924}" destId="{9DD7B2EB-338C-4668-80CC-029858C8E825}" srcOrd="0" destOrd="0" presId="urn:microsoft.com/office/officeart/2008/layout/NameandTitleOrganizationalChart"/>
    <dgm:cxn modelId="{529447F5-C3CB-47DE-B6A2-1DE52010EE02}" type="presParOf" srcId="{9DD7B2EB-338C-4668-80CC-029858C8E825}" destId="{EA374D8F-741F-49CF-AA14-0053B28ACB53}" srcOrd="0" destOrd="0" presId="urn:microsoft.com/office/officeart/2008/layout/NameandTitleOrganizationalChart"/>
    <dgm:cxn modelId="{DA73D106-089E-46B7-B1EA-35D335A432C3}" type="presParOf" srcId="{9DD7B2EB-338C-4668-80CC-029858C8E825}" destId="{812E8C4D-F2A6-4B9B-B7BD-7DFB72F2A4C4}" srcOrd="1" destOrd="0" presId="urn:microsoft.com/office/officeart/2008/layout/NameandTitleOrganizationalChart"/>
    <dgm:cxn modelId="{0D3172DE-1279-47E7-B2E4-2AFE2877D71A}" type="presParOf" srcId="{9DD7B2EB-338C-4668-80CC-029858C8E825}" destId="{5FA83D64-E1C9-449C-808D-6AD95A78DB88}" srcOrd="2" destOrd="0" presId="urn:microsoft.com/office/officeart/2008/layout/NameandTitleOrganizationalChart"/>
    <dgm:cxn modelId="{A4AF2BCD-775F-4E35-ACC2-7C330B2ABCF8}" type="presParOf" srcId="{F7C58A3A-BADB-4A2D-8B1C-9EF20CA3E924}" destId="{3DE973FF-8784-4064-B492-EAC2A38E7C76}" srcOrd="1" destOrd="0" presId="urn:microsoft.com/office/officeart/2008/layout/NameandTitleOrganizationalChart"/>
    <dgm:cxn modelId="{D3EFAECC-D94F-4527-A3B2-CE9A4289437F}" type="presParOf" srcId="{F7C58A3A-BADB-4A2D-8B1C-9EF20CA3E924}" destId="{29FCCB43-2239-4D17-95C9-5E056523960F}" srcOrd="2" destOrd="0" presId="urn:microsoft.com/office/officeart/2008/layout/NameandTitleOrganizationalChart"/>
    <dgm:cxn modelId="{882142CA-D98C-4DD4-A0B0-16D937DEA594}" type="presParOf" srcId="{BFAF4C1F-14FF-4CEB-984A-9F6AB5A0BD9D}" destId="{132465C3-2DC9-4780-A6C7-B2F8D5611D01}" srcOrd="2" destOrd="0" presId="urn:microsoft.com/office/officeart/2008/layout/NameandTitleOrganizationalChart"/>
    <dgm:cxn modelId="{8719011A-F648-4892-9D07-B7EEA11301E6}" type="presParOf" srcId="{D2D5CD7C-7F9D-41B8-9990-1AA8373DAAD3}" destId="{8ECBF74B-4961-4DEA-8249-924D7356C1B1}" srcOrd="2" destOrd="0" presId="urn:microsoft.com/office/officeart/2008/layout/NameandTitleOrganizationalChart"/>
    <dgm:cxn modelId="{3CEC6C17-7D0A-4C1B-8FC8-E719ACA20AC2}" type="presParOf" srcId="{8ECBF74B-4961-4DEA-8249-924D7356C1B1}" destId="{367E3FD9-E4C1-4EE0-8E62-F544984501FD}" srcOrd="0" destOrd="0" presId="urn:microsoft.com/office/officeart/2008/layout/NameandTitleOrganizationalChart"/>
    <dgm:cxn modelId="{73389B1F-EDF9-42D0-9443-536353C97B8B}" type="presParOf" srcId="{8ECBF74B-4961-4DEA-8249-924D7356C1B1}" destId="{6BC74A34-8535-47FF-8D51-DF06751C180B}" srcOrd="1" destOrd="0" presId="urn:microsoft.com/office/officeart/2008/layout/NameandTitleOrganizationalChart"/>
    <dgm:cxn modelId="{D6D312CC-8DF9-41EB-82D6-C6B0D7BE610C}" type="presParOf" srcId="{6BC74A34-8535-47FF-8D51-DF06751C180B}" destId="{36B59FB2-B717-4433-971B-32C0A6163302}" srcOrd="0" destOrd="0" presId="urn:microsoft.com/office/officeart/2008/layout/NameandTitleOrganizationalChart"/>
    <dgm:cxn modelId="{078AE6ED-859A-4A3C-ADFD-A109144B72B0}" type="presParOf" srcId="{36B59FB2-B717-4433-971B-32C0A6163302}" destId="{9B9F88BE-B99C-4118-B53E-5CD21D1BCDEA}" srcOrd="0" destOrd="0" presId="urn:microsoft.com/office/officeart/2008/layout/NameandTitleOrganizationalChart"/>
    <dgm:cxn modelId="{96B075B4-760F-4A03-ABB6-CB911144FD0C}" type="presParOf" srcId="{36B59FB2-B717-4433-971B-32C0A6163302}" destId="{CA7C31FE-3AD0-4216-B259-1D3DE61CB50D}" srcOrd="1" destOrd="0" presId="urn:microsoft.com/office/officeart/2008/layout/NameandTitleOrganizationalChart"/>
    <dgm:cxn modelId="{DC38F15C-F986-42E4-B447-8DE0C05FE132}" type="presParOf" srcId="{36B59FB2-B717-4433-971B-32C0A6163302}" destId="{FB4C20CA-4DA1-48B5-B600-CA489C52B8A4}" srcOrd="2" destOrd="0" presId="urn:microsoft.com/office/officeart/2008/layout/NameandTitleOrganizationalChart"/>
    <dgm:cxn modelId="{07964D41-E32D-4E24-ABBF-6457AA7DC459}" type="presParOf" srcId="{6BC74A34-8535-47FF-8D51-DF06751C180B}" destId="{CBBF6AAF-743A-48F5-BA44-528F39B1BAC7}" srcOrd="1" destOrd="0" presId="urn:microsoft.com/office/officeart/2008/layout/NameandTitleOrganizationalChart"/>
    <dgm:cxn modelId="{CF099BA3-33C0-4EA9-BCFF-97FB5A476D93}" type="presParOf" srcId="{6BC74A34-8535-47FF-8D51-DF06751C180B}" destId="{5D48D30B-6B5F-4381-BAFB-4EB4A74CDB2C}" srcOrd="2" destOrd="0" presId="urn:microsoft.com/office/officeart/2008/layout/NameandTitleOrganizationalChart"/>
    <dgm:cxn modelId="{F18C1AF6-9E6B-42D2-AE25-A32421CCF6E3}" type="presParOf" srcId="{8ECBF74B-4961-4DEA-8249-924D7356C1B1}" destId="{79026385-8292-496D-8127-76CE7D2655A9}" srcOrd="2" destOrd="0" presId="urn:microsoft.com/office/officeart/2008/layout/NameandTitleOrganizationalChart"/>
    <dgm:cxn modelId="{AE216506-03BF-4480-99EB-60E7DDF48235}" type="presParOf" srcId="{8ECBF74B-4961-4DEA-8249-924D7356C1B1}" destId="{76B27C66-C6D6-4C8C-85E8-D1BD2581E3FF}" srcOrd="3" destOrd="0" presId="urn:microsoft.com/office/officeart/2008/layout/NameandTitleOrganizationalChart"/>
    <dgm:cxn modelId="{FB4FD7F8-FBC5-4D88-BFC1-B1CE3B254E06}" type="presParOf" srcId="{76B27C66-C6D6-4C8C-85E8-D1BD2581E3FF}" destId="{0C71636C-7611-43C9-8C03-ED4A1F9F6449}" srcOrd="0" destOrd="0" presId="urn:microsoft.com/office/officeart/2008/layout/NameandTitleOrganizationalChart"/>
    <dgm:cxn modelId="{ADEBCEFD-F96B-4E09-9020-045D17305418}" type="presParOf" srcId="{0C71636C-7611-43C9-8C03-ED4A1F9F6449}" destId="{4350CA5E-28F5-43A1-9D9E-BFC4A181B663}" srcOrd="0" destOrd="0" presId="urn:microsoft.com/office/officeart/2008/layout/NameandTitleOrganizationalChart"/>
    <dgm:cxn modelId="{3CB8FE32-D0D6-4B1B-B8F7-F2BE0FAFE9A6}" type="presParOf" srcId="{0C71636C-7611-43C9-8C03-ED4A1F9F6449}" destId="{0077DA08-91E4-4F36-A657-77435681B77C}" srcOrd="1" destOrd="0" presId="urn:microsoft.com/office/officeart/2008/layout/NameandTitleOrganizationalChart"/>
    <dgm:cxn modelId="{D6ED0A9D-B3BE-417B-9024-F28F3AE9C94E}" type="presParOf" srcId="{0C71636C-7611-43C9-8C03-ED4A1F9F6449}" destId="{14AB88D5-9AE4-4562-9AC1-66AA3A3051BD}" srcOrd="2" destOrd="0" presId="urn:microsoft.com/office/officeart/2008/layout/NameandTitleOrganizationalChart"/>
    <dgm:cxn modelId="{EA883A79-3F3D-40D2-ABAC-935AC30EEFDC}" type="presParOf" srcId="{76B27C66-C6D6-4C8C-85E8-D1BD2581E3FF}" destId="{99263E0C-6DF3-4845-9F16-CC4B83418863}" srcOrd="1" destOrd="0" presId="urn:microsoft.com/office/officeart/2008/layout/NameandTitleOrganizationalChart"/>
    <dgm:cxn modelId="{75B4CE3D-2FF9-491B-978D-5EA7668C0D0A}" type="presParOf" srcId="{76B27C66-C6D6-4C8C-85E8-D1BD2581E3FF}" destId="{29D45101-84AD-4B78-891A-657DCBB42950}" srcOrd="2" destOrd="0" presId="urn:microsoft.com/office/officeart/2008/layout/NameandTitleOrganizationalChart"/>
    <dgm:cxn modelId="{D80FBEA5-FC6D-4107-AF16-253E68FEC3D8}" type="presParOf" srcId="{8ECBF74B-4961-4DEA-8249-924D7356C1B1}" destId="{C67317CE-B4BC-4F95-A619-EDC9688F0D26}" srcOrd="4" destOrd="0" presId="urn:microsoft.com/office/officeart/2008/layout/NameandTitleOrganizationalChart"/>
    <dgm:cxn modelId="{4ECE3FAC-0ADC-476F-8AF5-7516B3740CFA}" type="presParOf" srcId="{8ECBF74B-4961-4DEA-8249-924D7356C1B1}" destId="{1431FA39-BD8B-4E22-9C25-D81464CC3F3D}" srcOrd="5" destOrd="0" presId="urn:microsoft.com/office/officeart/2008/layout/NameandTitleOrganizationalChart"/>
    <dgm:cxn modelId="{E37A744D-6AEA-49E7-9104-63F348038DC0}" type="presParOf" srcId="{1431FA39-BD8B-4E22-9C25-D81464CC3F3D}" destId="{7D4991A1-E188-4B25-A7FC-1B46090F498B}" srcOrd="0" destOrd="0" presId="urn:microsoft.com/office/officeart/2008/layout/NameandTitleOrganizationalChart"/>
    <dgm:cxn modelId="{9A4D9DBE-F4C1-4FDF-84C5-8321519E6110}" type="presParOf" srcId="{7D4991A1-E188-4B25-A7FC-1B46090F498B}" destId="{B64FF5D3-D726-46A5-A175-AC024FEA9FE0}" srcOrd="0" destOrd="0" presId="urn:microsoft.com/office/officeart/2008/layout/NameandTitleOrganizationalChart"/>
    <dgm:cxn modelId="{AC536213-3999-47F9-B54B-C4E134F83D33}" type="presParOf" srcId="{7D4991A1-E188-4B25-A7FC-1B46090F498B}" destId="{E3D710AA-602E-4342-AAF3-1CBBE0E4C448}" srcOrd="1" destOrd="0" presId="urn:microsoft.com/office/officeart/2008/layout/NameandTitleOrganizationalChart"/>
    <dgm:cxn modelId="{56FF9BB3-7EFC-48E6-AA6A-02AAF46BCE52}" type="presParOf" srcId="{7D4991A1-E188-4B25-A7FC-1B46090F498B}" destId="{948DB5B0-6904-4467-B54B-E39F6926AAFE}" srcOrd="2" destOrd="0" presId="urn:microsoft.com/office/officeart/2008/layout/NameandTitleOrganizationalChart"/>
    <dgm:cxn modelId="{21859D4D-01E1-4E26-BD23-0978A66C834F}" type="presParOf" srcId="{1431FA39-BD8B-4E22-9C25-D81464CC3F3D}" destId="{1E44E06D-2EEA-42DE-8D05-39B1C5472851}" srcOrd="1" destOrd="0" presId="urn:microsoft.com/office/officeart/2008/layout/NameandTitleOrganizationalChart"/>
    <dgm:cxn modelId="{0E1D031E-F983-469A-B562-DF6CFEE70E92}" type="presParOf" srcId="{1431FA39-BD8B-4E22-9C25-D81464CC3F3D}" destId="{43FC9DE8-08EA-44F9-BAC4-00A524054567}" srcOrd="2" destOrd="0" presId="urn:microsoft.com/office/officeart/2008/layout/NameandTitleOrganizational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1729D1-7A49-4443-BDBB-8F7AA3E5C748}">
      <dsp:nvSpPr>
        <dsp:cNvPr id="0" name=""/>
        <dsp:cNvSpPr/>
      </dsp:nvSpPr>
      <dsp:spPr>
        <a:xfrm>
          <a:off x="5774078" y="1160510"/>
          <a:ext cx="115206" cy="898607"/>
        </a:xfrm>
        <a:custGeom>
          <a:avLst/>
          <a:gdLst/>
          <a:ahLst/>
          <a:cxnLst/>
          <a:rect l="0" t="0" r="0" b="0"/>
          <a:pathLst>
            <a:path>
              <a:moveTo>
                <a:pt x="0" y="0"/>
              </a:moveTo>
              <a:lnTo>
                <a:pt x="0" y="898607"/>
              </a:lnTo>
              <a:lnTo>
                <a:pt x="115206" y="898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F2CC46-FB21-4C9C-BC30-9B014180D871}">
      <dsp:nvSpPr>
        <dsp:cNvPr id="0" name=""/>
        <dsp:cNvSpPr/>
      </dsp:nvSpPr>
      <dsp:spPr>
        <a:xfrm>
          <a:off x="5774078" y="1160510"/>
          <a:ext cx="115206" cy="353298"/>
        </a:xfrm>
        <a:custGeom>
          <a:avLst/>
          <a:gdLst/>
          <a:ahLst/>
          <a:cxnLst/>
          <a:rect l="0" t="0" r="0" b="0"/>
          <a:pathLst>
            <a:path>
              <a:moveTo>
                <a:pt x="0" y="0"/>
              </a:moveTo>
              <a:lnTo>
                <a:pt x="0" y="353298"/>
              </a:lnTo>
              <a:lnTo>
                <a:pt x="115206" y="353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86438-158A-4DD8-8BC8-FE2129C10E06}">
      <dsp:nvSpPr>
        <dsp:cNvPr id="0" name=""/>
        <dsp:cNvSpPr/>
      </dsp:nvSpPr>
      <dsp:spPr>
        <a:xfrm>
          <a:off x="3232982" y="615201"/>
          <a:ext cx="2848312" cy="161288"/>
        </a:xfrm>
        <a:custGeom>
          <a:avLst/>
          <a:gdLst/>
          <a:ahLst/>
          <a:cxnLst/>
          <a:rect l="0" t="0" r="0" b="0"/>
          <a:pathLst>
            <a:path>
              <a:moveTo>
                <a:pt x="0" y="0"/>
              </a:moveTo>
              <a:lnTo>
                <a:pt x="0" y="80644"/>
              </a:lnTo>
              <a:lnTo>
                <a:pt x="2848312" y="80644"/>
              </a:lnTo>
              <a:lnTo>
                <a:pt x="2848312" y="1612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94A7E3-C2B9-406A-84D4-359FF9C3C66C}">
      <dsp:nvSpPr>
        <dsp:cNvPr id="0" name=""/>
        <dsp:cNvSpPr/>
      </dsp:nvSpPr>
      <dsp:spPr>
        <a:xfrm>
          <a:off x="4844749" y="1160510"/>
          <a:ext cx="115206" cy="1989224"/>
        </a:xfrm>
        <a:custGeom>
          <a:avLst/>
          <a:gdLst/>
          <a:ahLst/>
          <a:cxnLst/>
          <a:rect l="0" t="0" r="0" b="0"/>
          <a:pathLst>
            <a:path>
              <a:moveTo>
                <a:pt x="0" y="0"/>
              </a:moveTo>
              <a:lnTo>
                <a:pt x="0" y="1989224"/>
              </a:lnTo>
              <a:lnTo>
                <a:pt x="115206" y="1989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4D4404-15B2-41E7-BC81-F08899E31108}">
      <dsp:nvSpPr>
        <dsp:cNvPr id="0" name=""/>
        <dsp:cNvSpPr/>
      </dsp:nvSpPr>
      <dsp:spPr>
        <a:xfrm>
          <a:off x="4844749" y="1160510"/>
          <a:ext cx="115206" cy="1443915"/>
        </a:xfrm>
        <a:custGeom>
          <a:avLst/>
          <a:gdLst/>
          <a:ahLst/>
          <a:cxnLst/>
          <a:rect l="0" t="0" r="0" b="0"/>
          <a:pathLst>
            <a:path>
              <a:moveTo>
                <a:pt x="0" y="0"/>
              </a:moveTo>
              <a:lnTo>
                <a:pt x="0" y="1443915"/>
              </a:lnTo>
              <a:lnTo>
                <a:pt x="115206" y="1443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96A54-80FF-42A9-ABFD-2B939AA7E783}">
      <dsp:nvSpPr>
        <dsp:cNvPr id="0" name=""/>
        <dsp:cNvSpPr/>
      </dsp:nvSpPr>
      <dsp:spPr>
        <a:xfrm>
          <a:off x="4844749" y="1160510"/>
          <a:ext cx="115206" cy="898607"/>
        </a:xfrm>
        <a:custGeom>
          <a:avLst/>
          <a:gdLst/>
          <a:ahLst/>
          <a:cxnLst/>
          <a:rect l="0" t="0" r="0" b="0"/>
          <a:pathLst>
            <a:path>
              <a:moveTo>
                <a:pt x="0" y="0"/>
              </a:moveTo>
              <a:lnTo>
                <a:pt x="0" y="898607"/>
              </a:lnTo>
              <a:lnTo>
                <a:pt x="115206" y="898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C72C71-9993-4B77-9361-4873856C7D47}">
      <dsp:nvSpPr>
        <dsp:cNvPr id="0" name=""/>
        <dsp:cNvSpPr/>
      </dsp:nvSpPr>
      <dsp:spPr>
        <a:xfrm>
          <a:off x="4844749" y="1160510"/>
          <a:ext cx="115206" cy="353298"/>
        </a:xfrm>
        <a:custGeom>
          <a:avLst/>
          <a:gdLst/>
          <a:ahLst/>
          <a:cxnLst/>
          <a:rect l="0" t="0" r="0" b="0"/>
          <a:pathLst>
            <a:path>
              <a:moveTo>
                <a:pt x="0" y="0"/>
              </a:moveTo>
              <a:lnTo>
                <a:pt x="0" y="353298"/>
              </a:lnTo>
              <a:lnTo>
                <a:pt x="115206" y="353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1FBEA-16A5-40DD-BD78-DD830A1D216B}">
      <dsp:nvSpPr>
        <dsp:cNvPr id="0" name=""/>
        <dsp:cNvSpPr/>
      </dsp:nvSpPr>
      <dsp:spPr>
        <a:xfrm>
          <a:off x="3232982" y="615201"/>
          <a:ext cx="1918983" cy="161288"/>
        </a:xfrm>
        <a:custGeom>
          <a:avLst/>
          <a:gdLst/>
          <a:ahLst/>
          <a:cxnLst/>
          <a:rect l="0" t="0" r="0" b="0"/>
          <a:pathLst>
            <a:path>
              <a:moveTo>
                <a:pt x="0" y="0"/>
              </a:moveTo>
              <a:lnTo>
                <a:pt x="0" y="80644"/>
              </a:lnTo>
              <a:lnTo>
                <a:pt x="1918983" y="80644"/>
              </a:lnTo>
              <a:lnTo>
                <a:pt x="1918983" y="1612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DF4385-76A8-4D2F-92EF-016FDB2F3BEA}">
      <dsp:nvSpPr>
        <dsp:cNvPr id="0" name=""/>
        <dsp:cNvSpPr/>
      </dsp:nvSpPr>
      <dsp:spPr>
        <a:xfrm>
          <a:off x="3915420" y="1160510"/>
          <a:ext cx="115206" cy="2042334"/>
        </a:xfrm>
        <a:custGeom>
          <a:avLst/>
          <a:gdLst/>
          <a:ahLst/>
          <a:cxnLst/>
          <a:rect l="0" t="0" r="0" b="0"/>
          <a:pathLst>
            <a:path>
              <a:moveTo>
                <a:pt x="0" y="0"/>
              </a:moveTo>
              <a:lnTo>
                <a:pt x="0" y="2042334"/>
              </a:lnTo>
              <a:lnTo>
                <a:pt x="115206" y="20423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2668A6-672A-43AD-BF74-562BAC373D38}">
      <dsp:nvSpPr>
        <dsp:cNvPr id="0" name=""/>
        <dsp:cNvSpPr/>
      </dsp:nvSpPr>
      <dsp:spPr>
        <a:xfrm>
          <a:off x="3915420" y="1160510"/>
          <a:ext cx="115206" cy="1443915"/>
        </a:xfrm>
        <a:custGeom>
          <a:avLst/>
          <a:gdLst/>
          <a:ahLst/>
          <a:cxnLst/>
          <a:rect l="0" t="0" r="0" b="0"/>
          <a:pathLst>
            <a:path>
              <a:moveTo>
                <a:pt x="0" y="0"/>
              </a:moveTo>
              <a:lnTo>
                <a:pt x="0" y="1443915"/>
              </a:lnTo>
              <a:lnTo>
                <a:pt x="115206" y="1443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593DF1-064E-446A-8187-94C448C0C544}">
      <dsp:nvSpPr>
        <dsp:cNvPr id="0" name=""/>
        <dsp:cNvSpPr/>
      </dsp:nvSpPr>
      <dsp:spPr>
        <a:xfrm>
          <a:off x="3915420" y="1160510"/>
          <a:ext cx="115206" cy="898607"/>
        </a:xfrm>
        <a:custGeom>
          <a:avLst/>
          <a:gdLst/>
          <a:ahLst/>
          <a:cxnLst/>
          <a:rect l="0" t="0" r="0" b="0"/>
          <a:pathLst>
            <a:path>
              <a:moveTo>
                <a:pt x="0" y="0"/>
              </a:moveTo>
              <a:lnTo>
                <a:pt x="0" y="898607"/>
              </a:lnTo>
              <a:lnTo>
                <a:pt x="115206" y="898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4AA782-DD0E-4A9A-9099-8F8CAB94C726}">
      <dsp:nvSpPr>
        <dsp:cNvPr id="0" name=""/>
        <dsp:cNvSpPr/>
      </dsp:nvSpPr>
      <dsp:spPr>
        <a:xfrm>
          <a:off x="3915420" y="1160510"/>
          <a:ext cx="115206" cy="353298"/>
        </a:xfrm>
        <a:custGeom>
          <a:avLst/>
          <a:gdLst/>
          <a:ahLst/>
          <a:cxnLst/>
          <a:rect l="0" t="0" r="0" b="0"/>
          <a:pathLst>
            <a:path>
              <a:moveTo>
                <a:pt x="0" y="0"/>
              </a:moveTo>
              <a:lnTo>
                <a:pt x="0" y="353298"/>
              </a:lnTo>
              <a:lnTo>
                <a:pt x="115206" y="353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F807F6-A8D9-4FFE-B1AD-B37E84AC373C}">
      <dsp:nvSpPr>
        <dsp:cNvPr id="0" name=""/>
        <dsp:cNvSpPr/>
      </dsp:nvSpPr>
      <dsp:spPr>
        <a:xfrm>
          <a:off x="3232982" y="615201"/>
          <a:ext cx="989654" cy="161288"/>
        </a:xfrm>
        <a:custGeom>
          <a:avLst/>
          <a:gdLst/>
          <a:ahLst/>
          <a:cxnLst/>
          <a:rect l="0" t="0" r="0" b="0"/>
          <a:pathLst>
            <a:path>
              <a:moveTo>
                <a:pt x="0" y="0"/>
              </a:moveTo>
              <a:lnTo>
                <a:pt x="0" y="80644"/>
              </a:lnTo>
              <a:lnTo>
                <a:pt x="989654" y="80644"/>
              </a:lnTo>
              <a:lnTo>
                <a:pt x="989654" y="1612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5829D1-A973-4762-9AEE-66099064BAA1}">
      <dsp:nvSpPr>
        <dsp:cNvPr id="0" name=""/>
        <dsp:cNvSpPr/>
      </dsp:nvSpPr>
      <dsp:spPr>
        <a:xfrm>
          <a:off x="2986092" y="1160510"/>
          <a:ext cx="115206" cy="490914"/>
        </a:xfrm>
        <a:custGeom>
          <a:avLst/>
          <a:gdLst/>
          <a:ahLst/>
          <a:cxnLst/>
          <a:rect l="0" t="0" r="0" b="0"/>
          <a:pathLst>
            <a:path>
              <a:moveTo>
                <a:pt x="0" y="0"/>
              </a:moveTo>
              <a:lnTo>
                <a:pt x="0" y="490914"/>
              </a:lnTo>
              <a:lnTo>
                <a:pt x="115206" y="490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5D04BF-EA7B-408D-B524-5EFBA5B81904}">
      <dsp:nvSpPr>
        <dsp:cNvPr id="0" name=""/>
        <dsp:cNvSpPr/>
      </dsp:nvSpPr>
      <dsp:spPr>
        <a:xfrm>
          <a:off x="3187262" y="615201"/>
          <a:ext cx="91440" cy="161288"/>
        </a:xfrm>
        <a:custGeom>
          <a:avLst/>
          <a:gdLst/>
          <a:ahLst/>
          <a:cxnLst/>
          <a:rect l="0" t="0" r="0" b="0"/>
          <a:pathLst>
            <a:path>
              <a:moveTo>
                <a:pt x="45720" y="0"/>
              </a:moveTo>
              <a:lnTo>
                <a:pt x="45720" y="80644"/>
              </a:lnTo>
              <a:lnTo>
                <a:pt x="106045" y="80644"/>
              </a:lnTo>
              <a:lnTo>
                <a:pt x="106045" y="1612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13756-2AC9-4A41-B9EE-30F0E0CE95EA}">
      <dsp:nvSpPr>
        <dsp:cNvPr id="0" name=""/>
        <dsp:cNvSpPr/>
      </dsp:nvSpPr>
      <dsp:spPr>
        <a:xfrm>
          <a:off x="2056763" y="1160510"/>
          <a:ext cx="115206" cy="1443915"/>
        </a:xfrm>
        <a:custGeom>
          <a:avLst/>
          <a:gdLst/>
          <a:ahLst/>
          <a:cxnLst/>
          <a:rect l="0" t="0" r="0" b="0"/>
          <a:pathLst>
            <a:path>
              <a:moveTo>
                <a:pt x="0" y="0"/>
              </a:moveTo>
              <a:lnTo>
                <a:pt x="0" y="1443915"/>
              </a:lnTo>
              <a:lnTo>
                <a:pt x="115206" y="1443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5C296-A760-496E-88CB-B7FE7C453C69}">
      <dsp:nvSpPr>
        <dsp:cNvPr id="0" name=""/>
        <dsp:cNvSpPr/>
      </dsp:nvSpPr>
      <dsp:spPr>
        <a:xfrm>
          <a:off x="2056763" y="1160510"/>
          <a:ext cx="115206" cy="898607"/>
        </a:xfrm>
        <a:custGeom>
          <a:avLst/>
          <a:gdLst/>
          <a:ahLst/>
          <a:cxnLst/>
          <a:rect l="0" t="0" r="0" b="0"/>
          <a:pathLst>
            <a:path>
              <a:moveTo>
                <a:pt x="0" y="0"/>
              </a:moveTo>
              <a:lnTo>
                <a:pt x="0" y="898607"/>
              </a:lnTo>
              <a:lnTo>
                <a:pt x="115206" y="898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8CEBF-49DF-42EA-82E7-EBD2A28BC881}">
      <dsp:nvSpPr>
        <dsp:cNvPr id="0" name=""/>
        <dsp:cNvSpPr/>
      </dsp:nvSpPr>
      <dsp:spPr>
        <a:xfrm>
          <a:off x="2056763" y="1160510"/>
          <a:ext cx="115206" cy="353298"/>
        </a:xfrm>
        <a:custGeom>
          <a:avLst/>
          <a:gdLst/>
          <a:ahLst/>
          <a:cxnLst/>
          <a:rect l="0" t="0" r="0" b="0"/>
          <a:pathLst>
            <a:path>
              <a:moveTo>
                <a:pt x="0" y="0"/>
              </a:moveTo>
              <a:lnTo>
                <a:pt x="0" y="353298"/>
              </a:lnTo>
              <a:lnTo>
                <a:pt x="115206" y="353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D8953-146D-44CC-AD46-DC60BE2C8146}">
      <dsp:nvSpPr>
        <dsp:cNvPr id="0" name=""/>
        <dsp:cNvSpPr/>
      </dsp:nvSpPr>
      <dsp:spPr>
        <a:xfrm>
          <a:off x="2363979" y="615201"/>
          <a:ext cx="869003" cy="161288"/>
        </a:xfrm>
        <a:custGeom>
          <a:avLst/>
          <a:gdLst/>
          <a:ahLst/>
          <a:cxnLst/>
          <a:rect l="0" t="0" r="0" b="0"/>
          <a:pathLst>
            <a:path>
              <a:moveTo>
                <a:pt x="869003" y="0"/>
              </a:moveTo>
              <a:lnTo>
                <a:pt x="869003" y="80644"/>
              </a:lnTo>
              <a:lnTo>
                <a:pt x="0" y="80644"/>
              </a:lnTo>
              <a:lnTo>
                <a:pt x="0" y="1612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F40A93-B832-4517-A3E5-5FD776C9D53B}">
      <dsp:nvSpPr>
        <dsp:cNvPr id="0" name=""/>
        <dsp:cNvSpPr/>
      </dsp:nvSpPr>
      <dsp:spPr>
        <a:xfrm>
          <a:off x="1018848" y="1160510"/>
          <a:ext cx="133303" cy="1443915"/>
        </a:xfrm>
        <a:custGeom>
          <a:avLst/>
          <a:gdLst/>
          <a:ahLst/>
          <a:cxnLst/>
          <a:rect l="0" t="0" r="0" b="0"/>
          <a:pathLst>
            <a:path>
              <a:moveTo>
                <a:pt x="0" y="0"/>
              </a:moveTo>
              <a:lnTo>
                <a:pt x="0" y="1443915"/>
              </a:lnTo>
              <a:lnTo>
                <a:pt x="133303" y="1443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C80109-4C57-4279-BA6B-B713B344500F}">
      <dsp:nvSpPr>
        <dsp:cNvPr id="0" name=""/>
        <dsp:cNvSpPr/>
      </dsp:nvSpPr>
      <dsp:spPr>
        <a:xfrm>
          <a:off x="1018848" y="1160510"/>
          <a:ext cx="133303" cy="898607"/>
        </a:xfrm>
        <a:custGeom>
          <a:avLst/>
          <a:gdLst/>
          <a:ahLst/>
          <a:cxnLst/>
          <a:rect l="0" t="0" r="0" b="0"/>
          <a:pathLst>
            <a:path>
              <a:moveTo>
                <a:pt x="0" y="0"/>
              </a:moveTo>
              <a:lnTo>
                <a:pt x="0" y="898607"/>
              </a:lnTo>
              <a:lnTo>
                <a:pt x="133303" y="898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1A0E7F-9B35-4B20-933D-7B071CB90478}">
      <dsp:nvSpPr>
        <dsp:cNvPr id="0" name=""/>
        <dsp:cNvSpPr/>
      </dsp:nvSpPr>
      <dsp:spPr>
        <a:xfrm>
          <a:off x="1018848" y="1160510"/>
          <a:ext cx="133303" cy="353298"/>
        </a:xfrm>
        <a:custGeom>
          <a:avLst/>
          <a:gdLst/>
          <a:ahLst/>
          <a:cxnLst/>
          <a:rect l="0" t="0" r="0" b="0"/>
          <a:pathLst>
            <a:path>
              <a:moveTo>
                <a:pt x="0" y="0"/>
              </a:moveTo>
              <a:lnTo>
                <a:pt x="0" y="353298"/>
              </a:lnTo>
              <a:lnTo>
                <a:pt x="133303" y="353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7E9A83-964D-4DF1-A164-03DC770BC45A}">
      <dsp:nvSpPr>
        <dsp:cNvPr id="0" name=""/>
        <dsp:cNvSpPr/>
      </dsp:nvSpPr>
      <dsp:spPr>
        <a:xfrm>
          <a:off x="1374324" y="615201"/>
          <a:ext cx="1858657" cy="161288"/>
        </a:xfrm>
        <a:custGeom>
          <a:avLst/>
          <a:gdLst/>
          <a:ahLst/>
          <a:cxnLst/>
          <a:rect l="0" t="0" r="0" b="0"/>
          <a:pathLst>
            <a:path>
              <a:moveTo>
                <a:pt x="1858657" y="0"/>
              </a:moveTo>
              <a:lnTo>
                <a:pt x="1858657" y="80644"/>
              </a:lnTo>
              <a:lnTo>
                <a:pt x="0" y="80644"/>
              </a:lnTo>
              <a:lnTo>
                <a:pt x="0" y="1612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B1906-239E-48A7-9256-1ED948207B7A}">
      <dsp:nvSpPr>
        <dsp:cNvPr id="0" name=""/>
        <dsp:cNvSpPr/>
      </dsp:nvSpPr>
      <dsp:spPr>
        <a:xfrm>
          <a:off x="77454" y="1160510"/>
          <a:ext cx="115206" cy="1443915"/>
        </a:xfrm>
        <a:custGeom>
          <a:avLst/>
          <a:gdLst/>
          <a:ahLst/>
          <a:cxnLst/>
          <a:rect l="0" t="0" r="0" b="0"/>
          <a:pathLst>
            <a:path>
              <a:moveTo>
                <a:pt x="0" y="0"/>
              </a:moveTo>
              <a:lnTo>
                <a:pt x="0" y="1443915"/>
              </a:lnTo>
              <a:lnTo>
                <a:pt x="115206" y="1443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9C9AA3-E0F9-4D5C-A759-780676FB046C}">
      <dsp:nvSpPr>
        <dsp:cNvPr id="0" name=""/>
        <dsp:cNvSpPr/>
      </dsp:nvSpPr>
      <dsp:spPr>
        <a:xfrm>
          <a:off x="77454" y="1160510"/>
          <a:ext cx="115206" cy="898607"/>
        </a:xfrm>
        <a:custGeom>
          <a:avLst/>
          <a:gdLst/>
          <a:ahLst/>
          <a:cxnLst/>
          <a:rect l="0" t="0" r="0" b="0"/>
          <a:pathLst>
            <a:path>
              <a:moveTo>
                <a:pt x="0" y="0"/>
              </a:moveTo>
              <a:lnTo>
                <a:pt x="0" y="898607"/>
              </a:lnTo>
              <a:lnTo>
                <a:pt x="115206" y="898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DF93D-8656-418E-907C-6B89DFA11FE5}">
      <dsp:nvSpPr>
        <dsp:cNvPr id="0" name=""/>
        <dsp:cNvSpPr/>
      </dsp:nvSpPr>
      <dsp:spPr>
        <a:xfrm>
          <a:off x="77454" y="1160510"/>
          <a:ext cx="115206" cy="353298"/>
        </a:xfrm>
        <a:custGeom>
          <a:avLst/>
          <a:gdLst/>
          <a:ahLst/>
          <a:cxnLst/>
          <a:rect l="0" t="0" r="0" b="0"/>
          <a:pathLst>
            <a:path>
              <a:moveTo>
                <a:pt x="0" y="0"/>
              </a:moveTo>
              <a:lnTo>
                <a:pt x="0" y="353298"/>
              </a:lnTo>
              <a:lnTo>
                <a:pt x="115206" y="353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9C29A8-A606-45B0-A374-FEAD33C2C4E1}">
      <dsp:nvSpPr>
        <dsp:cNvPr id="0" name=""/>
        <dsp:cNvSpPr/>
      </dsp:nvSpPr>
      <dsp:spPr>
        <a:xfrm>
          <a:off x="384670" y="615201"/>
          <a:ext cx="2848312" cy="161288"/>
        </a:xfrm>
        <a:custGeom>
          <a:avLst/>
          <a:gdLst/>
          <a:ahLst/>
          <a:cxnLst/>
          <a:rect l="0" t="0" r="0" b="0"/>
          <a:pathLst>
            <a:path>
              <a:moveTo>
                <a:pt x="2848312" y="0"/>
              </a:moveTo>
              <a:lnTo>
                <a:pt x="2848312" y="80644"/>
              </a:lnTo>
              <a:lnTo>
                <a:pt x="0" y="80644"/>
              </a:lnTo>
              <a:lnTo>
                <a:pt x="0" y="1612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146C1-5FC2-43E3-990D-C0A53A6E1550}">
      <dsp:nvSpPr>
        <dsp:cNvPr id="0" name=""/>
        <dsp:cNvSpPr/>
      </dsp:nvSpPr>
      <dsp:spPr>
        <a:xfrm>
          <a:off x="2113083" y="114385"/>
          <a:ext cx="2239797" cy="500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Aplicativo Business Intelligence para toma de decisiones – Empresa Arla Foods</a:t>
          </a:r>
        </a:p>
      </dsp:txBody>
      <dsp:txXfrm>
        <a:off x="2113083" y="114385"/>
        <a:ext cx="2239797" cy="500816"/>
      </dsp:txXfrm>
    </dsp:sp>
    <dsp:sp modelId="{024CB110-B4CB-47D1-947A-AA98A68FE86A}">
      <dsp:nvSpPr>
        <dsp:cNvPr id="0" name=""/>
        <dsp:cNvSpPr/>
      </dsp:nvSpPr>
      <dsp:spPr>
        <a:xfrm>
          <a:off x="650" y="776489"/>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Planificación Inicial</a:t>
          </a:r>
        </a:p>
      </dsp:txBody>
      <dsp:txXfrm>
        <a:off x="650" y="776489"/>
        <a:ext cx="768040" cy="384020"/>
      </dsp:txXfrm>
    </dsp:sp>
    <dsp:sp modelId="{746CA3D4-5E40-4726-936B-9D02A869D9EC}">
      <dsp:nvSpPr>
        <dsp:cNvPr id="0" name=""/>
        <dsp:cNvSpPr/>
      </dsp:nvSpPr>
      <dsp:spPr>
        <a:xfrm>
          <a:off x="192660" y="1321798"/>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Alcance</a:t>
          </a:r>
        </a:p>
      </dsp:txBody>
      <dsp:txXfrm>
        <a:off x="192660" y="1321798"/>
        <a:ext cx="768040" cy="384020"/>
      </dsp:txXfrm>
    </dsp:sp>
    <dsp:sp modelId="{60468587-1DF6-4C36-B59B-3B29165337EA}">
      <dsp:nvSpPr>
        <dsp:cNvPr id="0" name=""/>
        <dsp:cNvSpPr/>
      </dsp:nvSpPr>
      <dsp:spPr>
        <a:xfrm>
          <a:off x="192660" y="1867107"/>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Recursos</a:t>
          </a:r>
        </a:p>
      </dsp:txBody>
      <dsp:txXfrm>
        <a:off x="192660" y="1867107"/>
        <a:ext cx="768040" cy="384020"/>
      </dsp:txXfrm>
    </dsp:sp>
    <dsp:sp modelId="{7E33D03B-9D70-456B-A46A-620174086666}">
      <dsp:nvSpPr>
        <dsp:cNvPr id="0" name=""/>
        <dsp:cNvSpPr/>
      </dsp:nvSpPr>
      <dsp:spPr>
        <a:xfrm>
          <a:off x="192660" y="2412415"/>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Tiempo</a:t>
          </a:r>
        </a:p>
      </dsp:txBody>
      <dsp:txXfrm>
        <a:off x="192660" y="2412415"/>
        <a:ext cx="768040" cy="384020"/>
      </dsp:txXfrm>
    </dsp:sp>
    <dsp:sp modelId="{C60357E1-6C8A-4944-851A-36B679588407}">
      <dsp:nvSpPr>
        <dsp:cNvPr id="0" name=""/>
        <dsp:cNvSpPr/>
      </dsp:nvSpPr>
      <dsp:spPr>
        <a:xfrm>
          <a:off x="929978" y="776489"/>
          <a:ext cx="888691"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Investigación del material existente</a:t>
          </a:r>
        </a:p>
      </dsp:txBody>
      <dsp:txXfrm>
        <a:off x="929978" y="776489"/>
        <a:ext cx="888691" cy="384020"/>
      </dsp:txXfrm>
    </dsp:sp>
    <dsp:sp modelId="{2F41F635-78D2-4C21-BA81-ACCDDBCB28BC}">
      <dsp:nvSpPr>
        <dsp:cNvPr id="0" name=""/>
        <dsp:cNvSpPr/>
      </dsp:nvSpPr>
      <dsp:spPr>
        <a:xfrm>
          <a:off x="1152151" y="1321798"/>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Búsqueda</a:t>
          </a:r>
        </a:p>
      </dsp:txBody>
      <dsp:txXfrm>
        <a:off x="1152151" y="1321798"/>
        <a:ext cx="768040" cy="384020"/>
      </dsp:txXfrm>
    </dsp:sp>
    <dsp:sp modelId="{F255ADE1-40AB-4AFF-BDA2-16B2D21DF5FE}">
      <dsp:nvSpPr>
        <dsp:cNvPr id="0" name=""/>
        <dsp:cNvSpPr/>
      </dsp:nvSpPr>
      <dsp:spPr>
        <a:xfrm>
          <a:off x="1152151" y="1867107"/>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Selección</a:t>
          </a:r>
        </a:p>
      </dsp:txBody>
      <dsp:txXfrm>
        <a:off x="1152151" y="1867107"/>
        <a:ext cx="768040" cy="384020"/>
      </dsp:txXfrm>
    </dsp:sp>
    <dsp:sp modelId="{B4404FD3-687C-4380-B89F-6F763A384B55}">
      <dsp:nvSpPr>
        <dsp:cNvPr id="0" name=""/>
        <dsp:cNvSpPr/>
      </dsp:nvSpPr>
      <dsp:spPr>
        <a:xfrm>
          <a:off x="1152151" y="2412415"/>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Lectura</a:t>
          </a:r>
        </a:p>
      </dsp:txBody>
      <dsp:txXfrm>
        <a:off x="1152151" y="2412415"/>
        <a:ext cx="768040" cy="384020"/>
      </dsp:txXfrm>
    </dsp:sp>
    <dsp:sp modelId="{470D66FE-DC27-4DBA-AB30-205BC9023B8C}">
      <dsp:nvSpPr>
        <dsp:cNvPr id="0" name=""/>
        <dsp:cNvSpPr/>
      </dsp:nvSpPr>
      <dsp:spPr>
        <a:xfrm>
          <a:off x="1979959" y="776489"/>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Desarrollo de lo investigado</a:t>
          </a:r>
        </a:p>
      </dsp:txBody>
      <dsp:txXfrm>
        <a:off x="1979959" y="776489"/>
        <a:ext cx="768040" cy="384020"/>
      </dsp:txXfrm>
    </dsp:sp>
    <dsp:sp modelId="{7DAE0408-9F8F-4466-9629-6F9870F6E329}">
      <dsp:nvSpPr>
        <dsp:cNvPr id="0" name=""/>
        <dsp:cNvSpPr/>
      </dsp:nvSpPr>
      <dsp:spPr>
        <a:xfrm>
          <a:off x="2171969" y="1321798"/>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Introducción</a:t>
          </a:r>
        </a:p>
      </dsp:txBody>
      <dsp:txXfrm>
        <a:off x="2171969" y="1321798"/>
        <a:ext cx="768040" cy="384020"/>
      </dsp:txXfrm>
    </dsp:sp>
    <dsp:sp modelId="{D8EFE939-41D6-47D7-8B58-1D2E0CD40215}">
      <dsp:nvSpPr>
        <dsp:cNvPr id="0" name=""/>
        <dsp:cNvSpPr/>
      </dsp:nvSpPr>
      <dsp:spPr>
        <a:xfrm>
          <a:off x="2171969" y="1867107"/>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Funcionamiento</a:t>
          </a:r>
        </a:p>
      </dsp:txBody>
      <dsp:txXfrm>
        <a:off x="2171969" y="1867107"/>
        <a:ext cx="768040" cy="384020"/>
      </dsp:txXfrm>
    </dsp:sp>
    <dsp:sp modelId="{8477A43D-B8F5-44ED-BFE7-2DA12E724046}">
      <dsp:nvSpPr>
        <dsp:cNvPr id="0" name=""/>
        <dsp:cNvSpPr/>
      </dsp:nvSpPr>
      <dsp:spPr>
        <a:xfrm>
          <a:off x="2171969" y="2412415"/>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Ventajas y Desventajas</a:t>
          </a:r>
        </a:p>
      </dsp:txBody>
      <dsp:txXfrm>
        <a:off x="2171969" y="2412415"/>
        <a:ext cx="768040" cy="384020"/>
      </dsp:txXfrm>
    </dsp:sp>
    <dsp:sp modelId="{75C6D1C9-E815-4E04-942F-3F35C43B9717}">
      <dsp:nvSpPr>
        <dsp:cNvPr id="0" name=""/>
        <dsp:cNvSpPr/>
      </dsp:nvSpPr>
      <dsp:spPr>
        <a:xfrm>
          <a:off x="2909288" y="776489"/>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Conclusión Investigación</a:t>
          </a:r>
        </a:p>
      </dsp:txBody>
      <dsp:txXfrm>
        <a:off x="2909288" y="776489"/>
        <a:ext cx="768040" cy="384020"/>
      </dsp:txXfrm>
    </dsp:sp>
    <dsp:sp modelId="{E9A1B4A5-49F9-458A-A302-BCEDE70B86EF}">
      <dsp:nvSpPr>
        <dsp:cNvPr id="0" name=""/>
        <dsp:cNvSpPr/>
      </dsp:nvSpPr>
      <dsp:spPr>
        <a:xfrm>
          <a:off x="3101298" y="1321798"/>
          <a:ext cx="768040" cy="6592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Conclusión y justificación de herramientas seleccionadas</a:t>
          </a:r>
        </a:p>
      </dsp:txBody>
      <dsp:txXfrm>
        <a:off x="3101298" y="1321798"/>
        <a:ext cx="768040" cy="659251"/>
      </dsp:txXfrm>
    </dsp:sp>
    <dsp:sp modelId="{35E90CC2-EA72-4579-A963-FA0EBFE70284}">
      <dsp:nvSpPr>
        <dsp:cNvPr id="0" name=""/>
        <dsp:cNvSpPr/>
      </dsp:nvSpPr>
      <dsp:spPr>
        <a:xfrm>
          <a:off x="3838616" y="776489"/>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Relevamiento de necesidades</a:t>
          </a:r>
        </a:p>
      </dsp:txBody>
      <dsp:txXfrm>
        <a:off x="3838616" y="776489"/>
        <a:ext cx="768040" cy="384020"/>
      </dsp:txXfrm>
    </dsp:sp>
    <dsp:sp modelId="{4264534B-40DC-439A-A891-0A8E2B751729}">
      <dsp:nvSpPr>
        <dsp:cNvPr id="0" name=""/>
        <dsp:cNvSpPr/>
      </dsp:nvSpPr>
      <dsp:spPr>
        <a:xfrm>
          <a:off x="4030626" y="1321798"/>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Entrevistas</a:t>
          </a:r>
        </a:p>
      </dsp:txBody>
      <dsp:txXfrm>
        <a:off x="4030626" y="1321798"/>
        <a:ext cx="768040" cy="384020"/>
      </dsp:txXfrm>
    </dsp:sp>
    <dsp:sp modelId="{458EC1A2-66F6-4B00-8BCE-46FAD077F50B}">
      <dsp:nvSpPr>
        <dsp:cNvPr id="0" name=""/>
        <dsp:cNvSpPr/>
      </dsp:nvSpPr>
      <dsp:spPr>
        <a:xfrm>
          <a:off x="4030626" y="1867107"/>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Análisis del negocio</a:t>
          </a:r>
        </a:p>
      </dsp:txBody>
      <dsp:txXfrm>
        <a:off x="4030626" y="1867107"/>
        <a:ext cx="768040" cy="384020"/>
      </dsp:txXfrm>
    </dsp:sp>
    <dsp:sp modelId="{AFFF9343-9A19-4217-ACAA-A36A47CDDCCE}">
      <dsp:nvSpPr>
        <dsp:cNvPr id="0" name=""/>
        <dsp:cNvSpPr/>
      </dsp:nvSpPr>
      <dsp:spPr>
        <a:xfrm>
          <a:off x="4030626" y="2412415"/>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Requerimientos planteados</a:t>
          </a:r>
        </a:p>
      </dsp:txBody>
      <dsp:txXfrm>
        <a:off x="4030626" y="2412415"/>
        <a:ext cx="768040" cy="384020"/>
      </dsp:txXfrm>
    </dsp:sp>
    <dsp:sp modelId="{3DF439BE-3E49-4696-91A0-9602ADE80D2C}">
      <dsp:nvSpPr>
        <dsp:cNvPr id="0" name=""/>
        <dsp:cNvSpPr/>
      </dsp:nvSpPr>
      <dsp:spPr>
        <a:xfrm>
          <a:off x="4030626" y="2957724"/>
          <a:ext cx="768040" cy="4902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Definición de las distintas fuentes de extracción de datos</a:t>
          </a:r>
        </a:p>
      </dsp:txBody>
      <dsp:txXfrm>
        <a:off x="4030626" y="2957724"/>
        <a:ext cx="768040" cy="490240"/>
      </dsp:txXfrm>
    </dsp:sp>
    <dsp:sp modelId="{CDA5F14B-EA5C-46BD-8B71-A014A660C602}">
      <dsp:nvSpPr>
        <dsp:cNvPr id="0" name=""/>
        <dsp:cNvSpPr/>
      </dsp:nvSpPr>
      <dsp:spPr>
        <a:xfrm>
          <a:off x="4767945" y="776489"/>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Desarrollo de aplicativo</a:t>
          </a:r>
        </a:p>
      </dsp:txBody>
      <dsp:txXfrm>
        <a:off x="4767945" y="776489"/>
        <a:ext cx="768040" cy="384020"/>
      </dsp:txXfrm>
    </dsp:sp>
    <dsp:sp modelId="{7D20ED81-3EA1-4365-9600-A1626A025E19}">
      <dsp:nvSpPr>
        <dsp:cNvPr id="0" name=""/>
        <dsp:cNvSpPr/>
      </dsp:nvSpPr>
      <dsp:spPr>
        <a:xfrm>
          <a:off x="4959955" y="1321798"/>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Creación del Data Warehouse</a:t>
          </a:r>
        </a:p>
      </dsp:txBody>
      <dsp:txXfrm>
        <a:off x="4959955" y="1321798"/>
        <a:ext cx="768040" cy="384020"/>
      </dsp:txXfrm>
    </dsp:sp>
    <dsp:sp modelId="{069B4D3A-2AFC-4601-B9A4-31056DE14EC6}">
      <dsp:nvSpPr>
        <dsp:cNvPr id="0" name=""/>
        <dsp:cNvSpPr/>
      </dsp:nvSpPr>
      <dsp:spPr>
        <a:xfrm>
          <a:off x="4959955" y="1867107"/>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Proceso ETL</a:t>
          </a:r>
        </a:p>
      </dsp:txBody>
      <dsp:txXfrm>
        <a:off x="4959955" y="1867107"/>
        <a:ext cx="768040" cy="384020"/>
      </dsp:txXfrm>
    </dsp:sp>
    <dsp:sp modelId="{892EC713-F490-4AFB-9828-39D674C69BFD}">
      <dsp:nvSpPr>
        <dsp:cNvPr id="0" name=""/>
        <dsp:cNvSpPr/>
      </dsp:nvSpPr>
      <dsp:spPr>
        <a:xfrm>
          <a:off x="4959955" y="2412415"/>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Creación de cubos</a:t>
          </a:r>
        </a:p>
      </dsp:txBody>
      <dsp:txXfrm>
        <a:off x="4959955" y="2412415"/>
        <a:ext cx="768040" cy="384020"/>
      </dsp:txXfrm>
    </dsp:sp>
    <dsp:sp modelId="{CB28D4F3-CF3B-45FC-A4C4-A90B06B21E88}">
      <dsp:nvSpPr>
        <dsp:cNvPr id="0" name=""/>
        <dsp:cNvSpPr/>
      </dsp:nvSpPr>
      <dsp:spPr>
        <a:xfrm>
          <a:off x="4959955" y="2957724"/>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Realización de Data Mining</a:t>
          </a:r>
        </a:p>
      </dsp:txBody>
      <dsp:txXfrm>
        <a:off x="4959955" y="2957724"/>
        <a:ext cx="768040" cy="384020"/>
      </dsp:txXfrm>
    </dsp:sp>
    <dsp:sp modelId="{7DA3D5F9-2399-4AF1-8C65-32AF0B2AD52F}">
      <dsp:nvSpPr>
        <dsp:cNvPr id="0" name=""/>
        <dsp:cNvSpPr/>
      </dsp:nvSpPr>
      <dsp:spPr>
        <a:xfrm>
          <a:off x="5697274" y="776489"/>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Conclusión final</a:t>
          </a:r>
        </a:p>
      </dsp:txBody>
      <dsp:txXfrm>
        <a:off x="5697274" y="776489"/>
        <a:ext cx="768040" cy="384020"/>
      </dsp:txXfrm>
    </dsp:sp>
    <dsp:sp modelId="{AEAB954E-56DB-42CC-AC62-E6B79B9BA495}">
      <dsp:nvSpPr>
        <dsp:cNvPr id="0" name=""/>
        <dsp:cNvSpPr/>
      </dsp:nvSpPr>
      <dsp:spPr>
        <a:xfrm>
          <a:off x="5889284" y="1321798"/>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Desarrollo</a:t>
          </a:r>
        </a:p>
      </dsp:txBody>
      <dsp:txXfrm>
        <a:off x="5889284" y="1321798"/>
        <a:ext cx="768040" cy="384020"/>
      </dsp:txXfrm>
    </dsp:sp>
    <dsp:sp modelId="{9C63C7F2-FCA1-46CF-BF1E-D91E17D3A294}">
      <dsp:nvSpPr>
        <dsp:cNvPr id="0" name=""/>
        <dsp:cNvSpPr/>
      </dsp:nvSpPr>
      <dsp:spPr>
        <a:xfrm>
          <a:off x="5889284" y="1867107"/>
          <a:ext cx="768040" cy="3840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Análisis de los resultados obtenidos</a:t>
          </a:r>
        </a:p>
      </dsp:txBody>
      <dsp:txXfrm>
        <a:off x="5889284" y="1867107"/>
        <a:ext cx="768040" cy="3840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7317CE-B4BC-4F95-A619-EDC9688F0D26}">
      <dsp:nvSpPr>
        <dsp:cNvPr id="0" name=""/>
        <dsp:cNvSpPr/>
      </dsp:nvSpPr>
      <dsp:spPr>
        <a:xfrm>
          <a:off x="3119589" y="494492"/>
          <a:ext cx="161981" cy="1303870"/>
        </a:xfrm>
        <a:custGeom>
          <a:avLst/>
          <a:gdLst/>
          <a:ahLst/>
          <a:cxnLst/>
          <a:rect l="0" t="0" r="0" b="0"/>
          <a:pathLst>
            <a:path>
              <a:moveTo>
                <a:pt x="161981" y="0"/>
              </a:moveTo>
              <a:lnTo>
                <a:pt x="161981" y="1303870"/>
              </a:lnTo>
              <a:lnTo>
                <a:pt x="0" y="1303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026385-8292-496D-8127-76CE7D2655A9}">
      <dsp:nvSpPr>
        <dsp:cNvPr id="0" name=""/>
        <dsp:cNvSpPr/>
      </dsp:nvSpPr>
      <dsp:spPr>
        <a:xfrm>
          <a:off x="3281571" y="494492"/>
          <a:ext cx="161981" cy="529185"/>
        </a:xfrm>
        <a:custGeom>
          <a:avLst/>
          <a:gdLst/>
          <a:ahLst/>
          <a:cxnLst/>
          <a:rect l="0" t="0" r="0" b="0"/>
          <a:pathLst>
            <a:path>
              <a:moveTo>
                <a:pt x="0" y="0"/>
              </a:moveTo>
              <a:lnTo>
                <a:pt x="0" y="529185"/>
              </a:lnTo>
              <a:lnTo>
                <a:pt x="161981" y="5291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7E3FD9-E4C1-4EE0-8E62-F544984501FD}">
      <dsp:nvSpPr>
        <dsp:cNvPr id="0" name=""/>
        <dsp:cNvSpPr/>
      </dsp:nvSpPr>
      <dsp:spPr>
        <a:xfrm>
          <a:off x="3119589" y="494492"/>
          <a:ext cx="161981" cy="529185"/>
        </a:xfrm>
        <a:custGeom>
          <a:avLst/>
          <a:gdLst/>
          <a:ahLst/>
          <a:cxnLst/>
          <a:rect l="0" t="0" r="0" b="0"/>
          <a:pathLst>
            <a:path>
              <a:moveTo>
                <a:pt x="161981" y="0"/>
              </a:moveTo>
              <a:lnTo>
                <a:pt x="161981" y="529185"/>
              </a:lnTo>
              <a:lnTo>
                <a:pt x="0" y="5291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4707B1-EF60-427B-A03F-23828ED0F75A}">
      <dsp:nvSpPr>
        <dsp:cNvPr id="0" name=""/>
        <dsp:cNvSpPr/>
      </dsp:nvSpPr>
      <dsp:spPr>
        <a:xfrm>
          <a:off x="3119589" y="3593230"/>
          <a:ext cx="161981" cy="529185"/>
        </a:xfrm>
        <a:custGeom>
          <a:avLst/>
          <a:gdLst/>
          <a:ahLst/>
          <a:cxnLst/>
          <a:rect l="0" t="0" r="0" b="0"/>
          <a:pathLst>
            <a:path>
              <a:moveTo>
                <a:pt x="161981" y="0"/>
              </a:moveTo>
              <a:lnTo>
                <a:pt x="161981" y="529185"/>
              </a:lnTo>
              <a:lnTo>
                <a:pt x="0" y="529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6E020E-B716-47E4-A3A4-66FE90145B40}">
      <dsp:nvSpPr>
        <dsp:cNvPr id="0" name=""/>
        <dsp:cNvSpPr/>
      </dsp:nvSpPr>
      <dsp:spPr>
        <a:xfrm>
          <a:off x="3235851" y="3593230"/>
          <a:ext cx="91440" cy="1058371"/>
        </a:xfrm>
        <a:custGeom>
          <a:avLst/>
          <a:gdLst/>
          <a:ahLst/>
          <a:cxnLst/>
          <a:rect l="0" t="0" r="0" b="0"/>
          <a:pathLst>
            <a:path>
              <a:moveTo>
                <a:pt x="45720" y="0"/>
              </a:moveTo>
              <a:lnTo>
                <a:pt x="45720" y="10583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C1DD1-C2B0-44AF-996F-E8BF09EDD0B9}">
      <dsp:nvSpPr>
        <dsp:cNvPr id="0" name=""/>
        <dsp:cNvSpPr/>
      </dsp:nvSpPr>
      <dsp:spPr>
        <a:xfrm>
          <a:off x="3235851" y="2818545"/>
          <a:ext cx="91440" cy="283687"/>
        </a:xfrm>
        <a:custGeom>
          <a:avLst/>
          <a:gdLst/>
          <a:ahLst/>
          <a:cxnLst/>
          <a:rect l="0" t="0" r="0" b="0"/>
          <a:pathLst>
            <a:path>
              <a:moveTo>
                <a:pt x="45720" y="0"/>
              </a:moveTo>
              <a:lnTo>
                <a:pt x="45720" y="2836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F69B25-2F07-418E-9575-2E7D34B858FB}">
      <dsp:nvSpPr>
        <dsp:cNvPr id="0" name=""/>
        <dsp:cNvSpPr/>
      </dsp:nvSpPr>
      <dsp:spPr>
        <a:xfrm>
          <a:off x="3235851" y="494492"/>
          <a:ext cx="91440" cy="1833056"/>
        </a:xfrm>
        <a:custGeom>
          <a:avLst/>
          <a:gdLst/>
          <a:ahLst/>
          <a:cxnLst/>
          <a:rect l="0" t="0" r="0" b="0"/>
          <a:pathLst>
            <a:path>
              <a:moveTo>
                <a:pt x="45720" y="0"/>
              </a:moveTo>
              <a:lnTo>
                <a:pt x="45720" y="18330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1DAD65-1F88-49F9-93B9-43E0330AB4CD}">
      <dsp:nvSpPr>
        <dsp:cNvPr id="0" name=""/>
        <dsp:cNvSpPr/>
      </dsp:nvSpPr>
      <dsp:spPr>
        <a:xfrm>
          <a:off x="2807412" y="3495"/>
          <a:ext cx="948318" cy="490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9285" numCol="1" spcCol="1270" anchor="ctr" anchorCtr="0">
          <a:noAutofit/>
        </a:bodyPr>
        <a:lstStyle/>
        <a:p>
          <a:pPr lvl="0" algn="ctr" defTabSz="577850">
            <a:lnSpc>
              <a:spcPct val="90000"/>
            </a:lnSpc>
            <a:spcBef>
              <a:spcPct val="0"/>
            </a:spcBef>
            <a:spcAft>
              <a:spcPct val="35000"/>
            </a:spcAft>
          </a:pPr>
          <a:r>
            <a:rPr lang="es-AR" sz="1300" kern="1200"/>
            <a:t>Carlos Blanche</a:t>
          </a:r>
        </a:p>
      </dsp:txBody>
      <dsp:txXfrm>
        <a:off x="2807412" y="3495"/>
        <a:ext cx="948318" cy="490997"/>
      </dsp:txXfrm>
    </dsp:sp>
    <dsp:sp modelId="{60748597-E935-4423-8B3A-ACBD1728862E}">
      <dsp:nvSpPr>
        <dsp:cNvPr id="0" name=""/>
        <dsp:cNvSpPr/>
      </dsp:nvSpPr>
      <dsp:spPr>
        <a:xfrm>
          <a:off x="2997076" y="385382"/>
          <a:ext cx="853486" cy="16366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AR" sz="900" kern="1200"/>
            <a:t>Director de tesis</a:t>
          </a:r>
        </a:p>
      </dsp:txBody>
      <dsp:txXfrm>
        <a:off x="2997076" y="385382"/>
        <a:ext cx="853486" cy="163665"/>
      </dsp:txXfrm>
    </dsp:sp>
    <dsp:sp modelId="{2BDB82AE-78FB-4AB4-AC92-696B5D38E9C8}">
      <dsp:nvSpPr>
        <dsp:cNvPr id="0" name=""/>
        <dsp:cNvSpPr/>
      </dsp:nvSpPr>
      <dsp:spPr>
        <a:xfrm>
          <a:off x="2807412" y="2327548"/>
          <a:ext cx="948318" cy="490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9285" numCol="1" spcCol="1270" anchor="ctr" anchorCtr="0">
          <a:noAutofit/>
        </a:bodyPr>
        <a:lstStyle/>
        <a:p>
          <a:pPr lvl="0" algn="ctr" defTabSz="577850">
            <a:lnSpc>
              <a:spcPct val="90000"/>
            </a:lnSpc>
            <a:spcBef>
              <a:spcPct val="0"/>
            </a:spcBef>
            <a:spcAft>
              <a:spcPct val="35000"/>
            </a:spcAft>
          </a:pPr>
          <a:r>
            <a:rPr lang="es-AR" sz="1300" kern="1200"/>
            <a:t>Ezequiel Albornoz</a:t>
          </a:r>
        </a:p>
      </dsp:txBody>
      <dsp:txXfrm>
        <a:off x="2807412" y="2327548"/>
        <a:ext cx="948318" cy="490997"/>
      </dsp:txXfrm>
    </dsp:sp>
    <dsp:sp modelId="{F4893B53-BDE6-4913-826B-151B4C4D30F3}">
      <dsp:nvSpPr>
        <dsp:cNvPr id="0" name=""/>
        <dsp:cNvSpPr/>
      </dsp:nvSpPr>
      <dsp:spPr>
        <a:xfrm>
          <a:off x="2997076" y="2709435"/>
          <a:ext cx="853486" cy="16366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s-AR" sz="700" kern="1200"/>
            <a:t>Director del proyecto</a:t>
          </a:r>
        </a:p>
      </dsp:txBody>
      <dsp:txXfrm>
        <a:off x="2997076" y="2709435"/>
        <a:ext cx="853486" cy="163665"/>
      </dsp:txXfrm>
    </dsp:sp>
    <dsp:sp modelId="{0D54AE10-F385-4978-B211-9B7F78F4B2A6}">
      <dsp:nvSpPr>
        <dsp:cNvPr id="0" name=""/>
        <dsp:cNvSpPr/>
      </dsp:nvSpPr>
      <dsp:spPr>
        <a:xfrm>
          <a:off x="2807412" y="3102233"/>
          <a:ext cx="948318" cy="490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9285" numCol="1" spcCol="1270" anchor="ctr" anchorCtr="0">
          <a:noAutofit/>
        </a:bodyPr>
        <a:lstStyle/>
        <a:p>
          <a:pPr lvl="0" algn="ctr" defTabSz="577850">
            <a:lnSpc>
              <a:spcPct val="90000"/>
            </a:lnSpc>
            <a:spcBef>
              <a:spcPct val="0"/>
            </a:spcBef>
            <a:spcAft>
              <a:spcPct val="35000"/>
            </a:spcAft>
          </a:pPr>
          <a:r>
            <a:rPr lang="es-AR" sz="1300" kern="1200"/>
            <a:t>Ezequiel Albornoz</a:t>
          </a:r>
        </a:p>
      </dsp:txBody>
      <dsp:txXfrm>
        <a:off x="2807412" y="3102233"/>
        <a:ext cx="948318" cy="490997"/>
      </dsp:txXfrm>
    </dsp:sp>
    <dsp:sp modelId="{51568C6E-7557-4AB8-A258-123F51AC5F7A}">
      <dsp:nvSpPr>
        <dsp:cNvPr id="0" name=""/>
        <dsp:cNvSpPr/>
      </dsp:nvSpPr>
      <dsp:spPr>
        <a:xfrm>
          <a:off x="2997076" y="3484119"/>
          <a:ext cx="853486" cy="16366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AR" sz="800" kern="1200"/>
            <a:t>Analista Funcional</a:t>
          </a:r>
        </a:p>
      </dsp:txBody>
      <dsp:txXfrm>
        <a:off x="2997076" y="3484119"/>
        <a:ext cx="853486" cy="163665"/>
      </dsp:txXfrm>
    </dsp:sp>
    <dsp:sp modelId="{2D000CA4-CE78-4F3C-8336-22A23D7E1F49}">
      <dsp:nvSpPr>
        <dsp:cNvPr id="0" name=""/>
        <dsp:cNvSpPr/>
      </dsp:nvSpPr>
      <dsp:spPr>
        <a:xfrm>
          <a:off x="2807412" y="4651602"/>
          <a:ext cx="948318" cy="490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9285" numCol="1" spcCol="1270" anchor="ctr" anchorCtr="0">
          <a:noAutofit/>
        </a:bodyPr>
        <a:lstStyle/>
        <a:p>
          <a:pPr lvl="0" algn="ctr" defTabSz="577850">
            <a:lnSpc>
              <a:spcPct val="90000"/>
            </a:lnSpc>
            <a:spcBef>
              <a:spcPct val="0"/>
            </a:spcBef>
            <a:spcAft>
              <a:spcPct val="35000"/>
            </a:spcAft>
          </a:pPr>
          <a:r>
            <a:rPr lang="es-AR" sz="1300" kern="1200"/>
            <a:t>Ezequiel Albornoz</a:t>
          </a:r>
        </a:p>
      </dsp:txBody>
      <dsp:txXfrm>
        <a:off x="2807412" y="4651602"/>
        <a:ext cx="948318" cy="490997"/>
      </dsp:txXfrm>
    </dsp:sp>
    <dsp:sp modelId="{38F3D4AB-C08D-458F-822D-55A9CD388245}">
      <dsp:nvSpPr>
        <dsp:cNvPr id="0" name=""/>
        <dsp:cNvSpPr/>
      </dsp:nvSpPr>
      <dsp:spPr>
        <a:xfrm>
          <a:off x="2997076" y="5033488"/>
          <a:ext cx="853486" cy="16366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AR" sz="1000" kern="1200"/>
            <a:t>Desarrollador</a:t>
          </a:r>
        </a:p>
      </dsp:txBody>
      <dsp:txXfrm>
        <a:off x="2997076" y="5033488"/>
        <a:ext cx="853486" cy="163665"/>
      </dsp:txXfrm>
    </dsp:sp>
    <dsp:sp modelId="{EA374D8F-741F-49CF-AA14-0053B28ACB53}">
      <dsp:nvSpPr>
        <dsp:cNvPr id="0" name=""/>
        <dsp:cNvSpPr/>
      </dsp:nvSpPr>
      <dsp:spPr>
        <a:xfrm>
          <a:off x="2171271" y="3876917"/>
          <a:ext cx="948318" cy="490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9285" numCol="1" spcCol="1270" anchor="ctr" anchorCtr="0">
          <a:noAutofit/>
        </a:bodyPr>
        <a:lstStyle/>
        <a:p>
          <a:pPr lvl="0" algn="ctr" defTabSz="577850">
            <a:lnSpc>
              <a:spcPct val="90000"/>
            </a:lnSpc>
            <a:spcBef>
              <a:spcPct val="0"/>
            </a:spcBef>
            <a:spcAft>
              <a:spcPct val="35000"/>
            </a:spcAft>
          </a:pPr>
          <a:r>
            <a:rPr lang="es-AR" sz="1300" kern="1200"/>
            <a:t>Alta Gerencia Arla Foods SA</a:t>
          </a:r>
        </a:p>
      </dsp:txBody>
      <dsp:txXfrm>
        <a:off x="2171271" y="3876917"/>
        <a:ext cx="948318" cy="490997"/>
      </dsp:txXfrm>
    </dsp:sp>
    <dsp:sp modelId="{812E8C4D-F2A6-4B9B-B7BD-7DFB72F2A4C4}">
      <dsp:nvSpPr>
        <dsp:cNvPr id="0" name=""/>
        <dsp:cNvSpPr/>
      </dsp:nvSpPr>
      <dsp:spPr>
        <a:xfrm>
          <a:off x="2360934" y="4258804"/>
          <a:ext cx="853486" cy="16366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AR" sz="1000" kern="1200"/>
            <a:t>Usuario clave</a:t>
          </a:r>
        </a:p>
      </dsp:txBody>
      <dsp:txXfrm>
        <a:off x="2360934" y="4258804"/>
        <a:ext cx="853486" cy="163665"/>
      </dsp:txXfrm>
    </dsp:sp>
    <dsp:sp modelId="{9B9F88BE-B99C-4118-B53E-5CD21D1BCDEA}">
      <dsp:nvSpPr>
        <dsp:cNvPr id="0" name=""/>
        <dsp:cNvSpPr/>
      </dsp:nvSpPr>
      <dsp:spPr>
        <a:xfrm>
          <a:off x="2171271" y="778179"/>
          <a:ext cx="948318" cy="490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9285" numCol="1" spcCol="1270" anchor="ctr" anchorCtr="0">
          <a:noAutofit/>
        </a:bodyPr>
        <a:lstStyle/>
        <a:p>
          <a:pPr lvl="0" algn="ctr" defTabSz="577850">
            <a:lnSpc>
              <a:spcPct val="90000"/>
            </a:lnSpc>
            <a:spcBef>
              <a:spcPct val="0"/>
            </a:spcBef>
            <a:spcAft>
              <a:spcPct val="35000"/>
            </a:spcAft>
          </a:pPr>
          <a:r>
            <a:rPr lang="es-AR" sz="1300" kern="1200"/>
            <a:t>Javier Fornari</a:t>
          </a:r>
        </a:p>
      </dsp:txBody>
      <dsp:txXfrm>
        <a:off x="2171271" y="778179"/>
        <a:ext cx="948318" cy="490997"/>
      </dsp:txXfrm>
    </dsp:sp>
    <dsp:sp modelId="{CA7C31FE-3AD0-4216-B259-1D3DE61CB50D}">
      <dsp:nvSpPr>
        <dsp:cNvPr id="0" name=""/>
        <dsp:cNvSpPr/>
      </dsp:nvSpPr>
      <dsp:spPr>
        <a:xfrm>
          <a:off x="2360934" y="1160066"/>
          <a:ext cx="853486" cy="16366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AR" sz="1000" kern="1200"/>
            <a:t>Tutor de tesis</a:t>
          </a:r>
        </a:p>
      </dsp:txBody>
      <dsp:txXfrm>
        <a:off x="2360934" y="1160066"/>
        <a:ext cx="853486" cy="163665"/>
      </dsp:txXfrm>
    </dsp:sp>
    <dsp:sp modelId="{4350CA5E-28F5-43A1-9D9E-BFC4A181B663}">
      <dsp:nvSpPr>
        <dsp:cNvPr id="0" name=""/>
        <dsp:cNvSpPr/>
      </dsp:nvSpPr>
      <dsp:spPr>
        <a:xfrm>
          <a:off x="3443553" y="778179"/>
          <a:ext cx="948318" cy="490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9285" numCol="1" spcCol="1270" anchor="ctr" anchorCtr="0">
          <a:noAutofit/>
        </a:bodyPr>
        <a:lstStyle/>
        <a:p>
          <a:pPr lvl="0" algn="ctr" defTabSz="577850">
            <a:lnSpc>
              <a:spcPct val="90000"/>
            </a:lnSpc>
            <a:spcBef>
              <a:spcPct val="0"/>
            </a:spcBef>
            <a:spcAft>
              <a:spcPct val="35000"/>
            </a:spcAft>
          </a:pPr>
          <a:r>
            <a:rPr lang="es-AR" sz="1300" kern="1200"/>
            <a:t>Marcela Vera</a:t>
          </a:r>
        </a:p>
      </dsp:txBody>
      <dsp:txXfrm>
        <a:off x="3443553" y="778179"/>
        <a:ext cx="948318" cy="490997"/>
      </dsp:txXfrm>
    </dsp:sp>
    <dsp:sp modelId="{0077DA08-91E4-4F36-A657-77435681B77C}">
      <dsp:nvSpPr>
        <dsp:cNvPr id="0" name=""/>
        <dsp:cNvSpPr/>
      </dsp:nvSpPr>
      <dsp:spPr>
        <a:xfrm>
          <a:off x="3633217" y="1160066"/>
          <a:ext cx="853486" cy="16366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AR" sz="1000" kern="1200"/>
            <a:t>Tutor de tesis</a:t>
          </a:r>
        </a:p>
      </dsp:txBody>
      <dsp:txXfrm>
        <a:off x="3633217" y="1160066"/>
        <a:ext cx="853486" cy="163665"/>
      </dsp:txXfrm>
    </dsp:sp>
    <dsp:sp modelId="{B64FF5D3-D726-46A5-A175-AC024FEA9FE0}">
      <dsp:nvSpPr>
        <dsp:cNvPr id="0" name=""/>
        <dsp:cNvSpPr/>
      </dsp:nvSpPr>
      <dsp:spPr>
        <a:xfrm>
          <a:off x="2171271" y="1552864"/>
          <a:ext cx="948318" cy="490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9285" numCol="1" spcCol="1270" anchor="ctr" anchorCtr="0">
          <a:noAutofit/>
        </a:bodyPr>
        <a:lstStyle/>
        <a:p>
          <a:pPr lvl="0" algn="ctr" defTabSz="577850">
            <a:lnSpc>
              <a:spcPct val="90000"/>
            </a:lnSpc>
            <a:spcBef>
              <a:spcPct val="0"/>
            </a:spcBef>
            <a:spcAft>
              <a:spcPct val="35000"/>
            </a:spcAft>
          </a:pPr>
          <a:r>
            <a:rPr lang="es-AR" sz="1300" kern="1200"/>
            <a:t>Alejandro Aguirre</a:t>
          </a:r>
        </a:p>
      </dsp:txBody>
      <dsp:txXfrm>
        <a:off x="2171271" y="1552864"/>
        <a:ext cx="948318" cy="490997"/>
      </dsp:txXfrm>
    </dsp:sp>
    <dsp:sp modelId="{E3D710AA-602E-4342-AAF3-1CBBE0E4C448}">
      <dsp:nvSpPr>
        <dsp:cNvPr id="0" name=""/>
        <dsp:cNvSpPr/>
      </dsp:nvSpPr>
      <dsp:spPr>
        <a:xfrm>
          <a:off x="2360934" y="1934751"/>
          <a:ext cx="853486" cy="16366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AR" sz="1000" kern="1200"/>
            <a:t>Tutor de tesis</a:t>
          </a:r>
        </a:p>
      </dsp:txBody>
      <dsp:txXfrm>
        <a:off x="2360934" y="1934751"/>
        <a:ext cx="853486" cy="1636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DED9E383784DE99DD40A5C93B9FF26"/>
        <w:category>
          <w:name w:val="General"/>
          <w:gallery w:val="placeholder"/>
        </w:category>
        <w:types>
          <w:type w:val="bbPlcHdr"/>
        </w:types>
        <w:behaviors>
          <w:behavior w:val="content"/>
        </w:behaviors>
        <w:guid w:val="{C7DFE5E7-95CE-4B26-BBD7-E2139A860F74}"/>
      </w:docPartPr>
      <w:docPartBody>
        <w:p w:rsidR="00D956A9" w:rsidRDefault="00D956A9" w:rsidP="00D956A9">
          <w:pPr>
            <w:pStyle w:val="60DED9E383784DE99DD40A5C93B9FF26"/>
          </w:pPr>
          <w:r>
            <w:rPr>
              <w:rFonts w:asciiTheme="majorHAnsi" w:eastAsiaTheme="majorEastAsia" w:hAnsiTheme="majorHAnsi" w:cstheme="majorBidi"/>
              <w:b/>
              <w:bCs/>
              <w:color w:val="5B9BD5" w:themeColor="accent1"/>
              <w:sz w:val="48"/>
              <w:szCs w:val="48"/>
              <w:lang w:val="es-ES"/>
            </w:rPr>
            <w:t>[Escriba el título del documento]</w:t>
          </w:r>
        </w:p>
      </w:docPartBody>
    </w:docPart>
    <w:docPart>
      <w:docPartPr>
        <w:name w:val="E5A0838AAC03438BA2C54AEBE14192DA"/>
        <w:category>
          <w:name w:val="General"/>
          <w:gallery w:val="placeholder"/>
        </w:category>
        <w:types>
          <w:type w:val="bbPlcHdr"/>
        </w:types>
        <w:behaviors>
          <w:behavior w:val="content"/>
        </w:behaviors>
        <w:guid w:val="{7BB851D5-435C-49D9-8686-8015BA145309}"/>
      </w:docPartPr>
      <w:docPartBody>
        <w:p w:rsidR="00D956A9" w:rsidRDefault="00D956A9" w:rsidP="00D956A9">
          <w:pPr>
            <w:pStyle w:val="E5A0838AAC03438BA2C54AEBE14192DA"/>
          </w:pPr>
          <w:r>
            <w:rPr>
              <w:color w:val="E7E6E6" w:themeColor="background2"/>
              <w:sz w:val="28"/>
              <w:szCs w:val="28"/>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6A9"/>
    <w:rsid w:val="00A628F5"/>
    <w:rsid w:val="00D956A9"/>
    <w:rsid w:val="00EA22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EA4A179A7741A880894E0F59437B37">
    <w:name w:val="AFEA4A179A7741A880894E0F59437B37"/>
    <w:rsid w:val="00D956A9"/>
  </w:style>
  <w:style w:type="paragraph" w:customStyle="1" w:styleId="8DE97199F1824768B83A45930F273D4F">
    <w:name w:val="8DE97199F1824768B83A45930F273D4F"/>
    <w:rsid w:val="00D956A9"/>
  </w:style>
  <w:style w:type="paragraph" w:customStyle="1" w:styleId="A9445963DADD4DA2B0333A8C562EB9D5">
    <w:name w:val="A9445963DADD4DA2B0333A8C562EB9D5"/>
    <w:rsid w:val="00D956A9"/>
  </w:style>
  <w:style w:type="paragraph" w:customStyle="1" w:styleId="BB065907182542FAB4B30A35FEB505E7">
    <w:name w:val="BB065907182542FAB4B30A35FEB505E7"/>
    <w:rsid w:val="00D956A9"/>
  </w:style>
  <w:style w:type="paragraph" w:customStyle="1" w:styleId="EEC3102207994A37A26397B154904EBA">
    <w:name w:val="EEC3102207994A37A26397B154904EBA"/>
    <w:rsid w:val="00D956A9"/>
  </w:style>
  <w:style w:type="paragraph" w:customStyle="1" w:styleId="60DED9E383784DE99DD40A5C93B9FF26">
    <w:name w:val="60DED9E383784DE99DD40A5C93B9FF26"/>
    <w:rsid w:val="00D956A9"/>
  </w:style>
  <w:style w:type="paragraph" w:customStyle="1" w:styleId="E5A0838AAC03438BA2C54AEBE14192DA">
    <w:name w:val="E5A0838AAC03438BA2C54AEBE14192DA"/>
    <w:rsid w:val="00D956A9"/>
  </w:style>
  <w:style w:type="paragraph" w:customStyle="1" w:styleId="17BF7354989B419D940EA627B80EA6C7">
    <w:name w:val="17BF7354989B419D940EA627B80EA6C7"/>
    <w:rsid w:val="00D956A9"/>
  </w:style>
  <w:style w:type="paragraph" w:customStyle="1" w:styleId="54A289E9DE4C4BA08F2841A524BA655F">
    <w:name w:val="54A289E9DE4C4BA08F2841A524BA655F"/>
    <w:rsid w:val="00D956A9"/>
  </w:style>
  <w:style w:type="paragraph" w:customStyle="1" w:styleId="BE473DD4087849A88A957E6A68215F6A">
    <w:name w:val="BE473DD4087849A88A957E6A68215F6A"/>
    <w:rsid w:val="00D956A9"/>
  </w:style>
  <w:style w:type="paragraph" w:customStyle="1" w:styleId="4C06FADFA49848898DCBEB532ED2F3F5">
    <w:name w:val="4C06FADFA49848898DCBEB532ED2F3F5"/>
    <w:rsid w:val="00D956A9"/>
  </w:style>
  <w:style w:type="paragraph" w:customStyle="1" w:styleId="7FC8711921284B02A698F2F6AFAB5122">
    <w:name w:val="7FC8711921284B02A698F2F6AFAB5122"/>
    <w:rsid w:val="00D956A9"/>
  </w:style>
  <w:style w:type="paragraph" w:customStyle="1" w:styleId="AE5323A7CA764E66A7F7C5CD3CE224AE">
    <w:name w:val="AE5323A7CA764E66A7F7C5CD3CE224AE"/>
    <w:rsid w:val="00A62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Alumno: Albornoz Ezequiel.eswaddsa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Zan14</b:Tag>
    <b:SourceType>Book</b:SourceType>
    <b:Guid>{8E3CF3B7-3D73-4A11-8E58-B96760258BE5}</b:Guid>
    <b:Title>Un futuro inteligente</b:Title>
    <b:Year>2014</b:Year>
    <b:Author>
      <b:Author>
        <b:NameList>
          <b:Person>
            <b:Last>Zanoni</b:Last>
            <b:First>Lenadro</b:First>
          </b:Person>
        </b:NameList>
      </b:Author>
    </b:Author>
    <b:City>Ciudad Autónoma de Buenos Aires</b:City>
    <b:Publisher>Bibliográfika</b:Publisher>
    <b:StateProvince>Buenos Aires</b:StateProvince>
    <b:CountryRegion>Argentina</b:CountryRegion>
    <b:LCID>es-AR</b:LCID>
    <b:RefOrder>5</b:RefOrder>
  </b:Source>
  <b:Source>
    <b:Tag>Lóp14</b:Tag>
    <b:SourceType>InternetSite</b:SourceType>
    <b:Guid>{7540BCFC-D1CD-49FA-B2B0-F514E4A6ABD2}</b:Guid>
    <b:Author>
      <b:Author>
        <b:NameList>
          <b:Person>
            <b:Last>López</b:Last>
            <b:First>José</b:First>
            <b:Middle>Carlos</b:Middle>
          </b:Person>
        </b:NameList>
      </b:Author>
    </b:Author>
    <b:Title>El Economista</b:Title>
    <b:Year>2014</b:Year>
    <b:Month>Febrero</b:Month>
    <b:Day>27</b:Day>
    <b:URL>http://www.eleconomista.es/tecnologia/noticias/5578707/02/14/La-moda-del-Big-Data-En-que-consiste-en-realidad.html</b:URL>
    <b:RefOrder>6</b:RefOrder>
  </b:Source>
  <b:Source>
    <b:Tag>Min16</b:Tag>
    <b:SourceType>InternetSite</b:SourceType>
    <b:Guid>{A17CD438-443B-4EC7-99C1-EA4F5F66C0F3}</b:Guid>
    <b:Author>
      <b:Author>
        <b:Corporate>Ministerio de Educación de la República Dominicana</b:Corporate>
      </b:Author>
    </b:Author>
    <b:Title>Ministerio de Educacion</b:Title>
    <b:Year>2016</b:Year>
    <b:InternetSiteTitle>Educación Técnico Profesional</b:InternetSiteTitle>
    <b:Month>Octubre</b:Month>
    <b:Day>18</b:Day>
    <b:URL>http://dgetp.edu.do/sector-agropecuario</b:URL>
    <b:RefOrder>7</b:RefOrder>
  </b:Source>
  <b:Source>
    <b:Tag>Mas16</b:Tag>
    <b:SourceType>InternetSite</b:SourceType>
    <b:Guid>{D0774FE6-3561-42CE-B88F-EE43F805D413}</b:Guid>
    <b:Author>
      <b:Author>
        <b:Corporate>Master Magazine</b:Corporate>
      </b:Author>
    </b:Author>
    <b:Title>Master Magazine</b:Title>
    <b:Year>2016</b:Year>
    <b:Month>Octubre</b:Month>
    <b:Day>18</b:Day>
    <b:URL>http://www.mastermagazine.info/termino/3874.php</b:URL>
    <b:RefOrder>8</b:RefOrder>
  </b:Source>
  <b:Source>
    <b:Tag>IBM12</b:Tag>
    <b:SourceType>InternetSite</b:SourceType>
    <b:Guid>{AF370F0D-DE2D-4ADA-9ACC-A94FB41EFF97}</b:Guid>
    <b:Author>
      <b:Author>
        <b:Corporate>IBM</b:Corporate>
      </b:Author>
    </b:Author>
    <b:Title>IBM Developer Works</b:Title>
    <b:Year>2012</b:Year>
    <b:Month>Junio</b:Month>
    <b:Day>18</b:Day>
    <b:URL>https://www.ibm.com/developerworks/ssa/local/im/que-es-big-data/</b:URL>
    <b:RefOrder>9</b:RefOrder>
  </b:Source>
  <b:Source>
    <b:Tag>Str15</b:Tag>
    <b:SourceType>Book</b:SourceType>
    <b:Guid>{6D528479-D44A-41E5-A5D2-87218A2AD48E}</b:Guid>
    <b:Title>El libro verde del BigData</b:Title>
    <b:Year>2015</b:Year>
    <b:City>Madrid</b:City>
    <b:Author>
      <b:Author>
        <b:Corporate>StrateBI</b:Corporate>
      </b:Author>
    </b:Author>
    <b:RefOrder>10</b:RefOrder>
  </b:Source>
  <b:Source>
    <b:Tag>Uni16</b:Tag>
    <b:SourceType>DocumentFromInternetSite</b:SourceType>
    <b:Guid>{53131135-EAB7-4A32-8AE0-D18A3C1FB2E5}</b:Guid>
    <b:Title>Departamento de Ingeniería de Sistemas y Automática</b:Title>
    <b:Year>2016</b:Year>
    <b:Author>
      <b:Author>
        <b:Corporate>Universidad de Valladolid</b:Corporate>
      </b:Author>
    </b:Author>
    <b:Month>Octubre</b:Month>
    <b:Day>18</b:Day>
    <b:URL>http://www.isa.cie.uva.es/~maria/sensores.pdf</b:URL>
    <b:RefOrder>11</b:RefOrder>
  </b:Source>
  <b:Source>
    <b:Tag>Con14</b:Tag>
    <b:SourceType>InternetSite</b:SourceType>
    <b:Guid>{99000395-27FD-4E05-94D5-B5C263241C74}</b:Guid>
    <b:Author>
      <b:Author>
        <b:Corporate>Conceptodefinicion.de</b:Corporate>
      </b:Author>
    </b:Author>
    <b:Title>Conceptodefinicion.de</b:Title>
    <b:Year>2014</b:Year>
    <b:Month>Marzo</b:Month>
    <b:Day>09</b:Day>
    <b:URL>http://conceptodefinicion.de/agricultura/</b:URL>
    <b:RefOrder>12</b:RefOrder>
  </b:Source>
  <b:Source>
    <b:Tag>Rea16</b:Tag>
    <b:SourceType>InternetSite</b:SourceType>
    <b:Guid>{400D2839-F299-4447-8712-74023DD4C0F2}</b:Guid>
    <b:Author>
      <b:Author>
        <b:Corporate>Real Academia Española</b:Corporate>
      </b:Author>
    </b:Author>
    <b:Title>Asociación de academias de la lengua española</b:Title>
    <b:Year>2016</b:Year>
    <b:Month>10</b:Month>
    <b:Day>18</b:Day>
    <b:URL>http://dle.rae.es/?id=1B15mB2</b:URL>
    <b:RefOrder>13</b:RefOrder>
  </b:Source>
  <b:Source>
    <b:Tag>Aca16</b:Tag>
    <b:SourceType>InternetSite</b:SourceType>
    <b:Guid>{817A0E11-3705-417D-8C3F-C9FB72C28F32}</b:Guid>
    <b:Author>
      <b:Author>
        <b:Corporate>Academia.edu</b:Corporate>
      </b:Author>
    </b:Author>
    <b:Title>Academia.edu</b:Title>
    <b:Year>2016</b:Year>
    <b:Month>Octubre</b:Month>
    <b:Day>18</b:Day>
    <b:URL>http://www.academia.edu/15700829/Fundamentos_conceptuales_de_programaci%C3%B3n</b:URL>
    <b:RefOrder>1</b:RefOrder>
  </b:Source>
  <b:Source>
    <b:Tag>Con15</b:Tag>
    <b:SourceType>InternetSite</b:SourceType>
    <b:Guid>{634656CD-9982-4760-BA62-5FEB43CCFF0C}</b:Guid>
    <b:Author>
      <b:Author>
        <b:Corporate>Conceptodefinicion.de</b:Corporate>
      </b:Author>
    </b:Author>
    <b:Title>Conceptodefinicion.de</b:Title>
    <b:Year>2011</b:Year>
    <b:Month>Octubre</b:Month>
    <b:Day>4</b:Day>
    <b:URL>http://conceptodefinicion.de/informacion/</b:URL>
    <b:YearAccessed>2017</b:YearAccessed>
    <b:MonthAccessed>Septiembre</b:MonthAccessed>
    <b:DayAccessed>13</b:DayAccessed>
    <b:RefOrder>2</b:RefOrder>
  </b:Source>
  <b:Source>
    <b:Tag>Mic16</b:Tag>
    <b:SourceType>InternetSite</b:SourceType>
    <b:Guid>{788DD5E8-E6E2-4CF6-AFB0-4A4B6060633B}</b:Guid>
    <b:Author>
      <b:Author>
        <b:Corporate>Microsoft</b:Corporate>
      </b:Author>
    </b:Author>
    <b:Title>Microsoft Developer Network</b:Title>
    <b:Year>2016</b:Year>
    <b:Month>Noviembre</b:Month>
    <b:YearAccessed>2017</b:YearAccessed>
    <b:MonthAccessed>Septiembre</b:MonthAccessed>
    <b:URL>https://msdn.microsoft.com/es-es/library/ms174949(v=sql.120).aspx</b:URL>
    <b:RefOrder>4</b:RefOrder>
  </b:Source>
  <b:Source>
    <b:Tag>Sin17</b:Tag>
    <b:SourceType>InternetSite</b:SourceType>
    <b:Guid>{94EF833E-BC59-4DA1-9C4E-0559C7D7F2D2}</b:Guid>
    <b:Title>Sinnexus (Sinergia e Inteligencia de Negocio S.L.)</b:Title>
    <b:Year>2007-2016</b:Year>
    <b:LCID>es-AR</b:LCID>
    <b:InternetSiteTitle>Sitio Web de Sinnexus S.L.</b:InternetSiteTitle>
    <b:YearAccessed>2017</b:YearAccessed>
    <b:MonthAccessed>Septiembre</b:MonthAccessed>
    <b:URL>http://www.sinnexus.com/business_intelligence/index.aspx</b:URL>
    <b:Author>
      <b:Author>
        <b:Corporate>Sinnexus</b:Corporate>
      </b:Author>
    </b:Author>
    <b:RefOrder>3</b:RefOrder>
  </b:Source>
  <b:Source>
    <b:Tag>Ral08</b:Tag>
    <b:SourceType>Book</b:SourceType>
    <b:Guid>{FF378A39-8BA3-4A04-8154-EB94F891EE62}</b:Guid>
    <b:Title>The Data Warehouse Lifecycle Toolkit</b:Title>
    <b:Year>2008</b:Year>
    <b:Author>
      <b:Author>
        <b:NameList>
          <b:Person>
            <b:Last>Kimball</b:Last>
            <b:First>Ralph</b:First>
          </b:Person>
        </b:NameList>
      </b:Author>
    </b:Author>
    <b:Publisher>Wiley</b:Publisher>
    <b:RefOrder>14</b:RefOrder>
  </b:Source>
  <b:Source>
    <b:Tag>Wil05</b:Tag>
    <b:SourceType>Book</b:SourceType>
    <b:Guid>{DD7C2A46-20F6-4338-891B-05126BFACE89}</b:Guid>
    <b:Author>
      <b:Author>
        <b:NameList>
          <b:Person>
            <b:Last>Inmon</b:Last>
            <b:First>William</b:First>
            <b:Middle>H.</b:Middle>
          </b:Person>
        </b:NameList>
      </b:Author>
    </b:Author>
    <b:Title>Building the Data Warehouse</b:Title>
    <b:Year>2005</b:Year>
    <b:Publisher>Wiley</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069772-B2A0-48BC-8D2D-405B379C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5860</Words>
  <Characters>32232</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TRABAJO FINAL ADMINISTRACIÓN DE PROYECTOS</vt:lpstr>
    </vt:vector>
  </TitlesOfParts>
  <Company/>
  <LinksUpToDate>false</LinksUpToDate>
  <CharactersWithSpaces>38016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ADMINISTRACIÓN DE PROYECTOS</dc:title>
  <dc:subject>Aplicativo Business Intelligence para toma de decisiones         Empresa Arla Foods</dc:subject>
  <dc:creator>Ezequiel Albornoz</dc:creator>
  <cp:lastModifiedBy>Juan Carlos R</cp:lastModifiedBy>
  <cp:revision>4</cp:revision>
  <cp:lastPrinted>2017-09-18T12:12:00Z</cp:lastPrinted>
  <dcterms:created xsi:type="dcterms:W3CDTF">2017-11-22T21:17:00Z</dcterms:created>
  <dcterms:modified xsi:type="dcterms:W3CDTF">2017-11-22T21:21:00Z</dcterms:modified>
</cp:coreProperties>
</file>