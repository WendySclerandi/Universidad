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5187021"/>
        <w:docPartObj>
          <w:docPartGallery w:val="Cover Pages"/>
          <w:docPartUnique/>
        </w:docPartObj>
      </w:sdtPr>
      <w:sdtContent>
        <w:p w:rsidR="006E28EA" w:rsidRDefault="006E28EA">
          <w:r>
            <w:rPr>
              <w:noProof/>
              <w:lang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830D4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or"/>
                                  <w:tag w:val=""/>
                                  <w:id w:val="-2103716043"/>
                                  <w:dataBinding w:prefixMappings="xmlns:ns0='http://purl.org/dc/elements/1.1/' xmlns:ns1='http://schemas.openxmlformats.org/package/2006/metadata/core-properties' " w:xpath="/ns1:coreProperties[1]/ns0:creator[1]" w:storeItemID="{6C3C8BC8-F283-45AE-878A-BAB7291924A1}"/>
                                  <w:text/>
                                </w:sdtPr>
                                <w:sdtContent>
                                  <w:p w:rsidR="002137AF" w:rsidRDefault="002137AF">
                                    <w:pPr>
                                      <w:pStyle w:val="Sinespaciado"/>
                                      <w:jc w:val="right"/>
                                      <w:rPr>
                                        <w:color w:val="595959" w:themeColor="text1" w:themeTint="A6"/>
                                        <w:sz w:val="28"/>
                                        <w:szCs w:val="28"/>
                                      </w:rPr>
                                    </w:pPr>
                                    <w:r w:rsidRPr="006E28EA">
                                      <w:rPr>
                                        <w:rFonts w:ascii="Times New Roman" w:hAnsi="Times New Roman" w:cs="Times New Roman"/>
                                        <w:color w:val="595959" w:themeColor="text1" w:themeTint="A6"/>
                                        <w:sz w:val="28"/>
                                        <w:szCs w:val="28"/>
                                      </w:rPr>
                                      <w:t xml:space="preserve">Alumno: Gastón </w:t>
                                    </w:r>
                                    <w:proofErr w:type="spellStart"/>
                                    <w:r w:rsidRPr="006E28EA">
                                      <w:rPr>
                                        <w:rFonts w:ascii="Times New Roman" w:hAnsi="Times New Roman" w:cs="Times New Roman"/>
                                        <w:color w:val="595959" w:themeColor="text1" w:themeTint="A6"/>
                                        <w:sz w:val="28"/>
                                        <w:szCs w:val="28"/>
                                      </w:rPr>
                                      <w:t>Volken</w:t>
                                    </w:r>
                                    <w:proofErr w:type="spellEnd"/>
                                  </w:p>
                                </w:sdtContent>
                              </w:sdt>
                              <w:p w:rsidR="002137AF" w:rsidRDefault="002137A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66905767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Times New Roman" w:hAnsi="Times New Roman" w:cs="Times New Roman"/>
                              <w:color w:val="595959" w:themeColor="text1" w:themeTint="A6"/>
                              <w:sz w:val="28"/>
                              <w:szCs w:val="28"/>
                            </w:rPr>
                            <w:alias w:val="Autor"/>
                            <w:tag w:val=""/>
                            <w:id w:val="-2103716043"/>
                            <w:dataBinding w:prefixMappings="xmlns:ns0='http://purl.org/dc/elements/1.1/' xmlns:ns1='http://schemas.openxmlformats.org/package/2006/metadata/core-properties' " w:xpath="/ns1:coreProperties[1]/ns0:creator[1]" w:storeItemID="{6C3C8BC8-F283-45AE-878A-BAB7291924A1}"/>
                            <w:text/>
                          </w:sdtPr>
                          <w:sdtContent>
                            <w:p w:rsidR="002137AF" w:rsidRDefault="002137AF">
                              <w:pPr>
                                <w:pStyle w:val="Sinespaciado"/>
                                <w:jc w:val="right"/>
                                <w:rPr>
                                  <w:color w:val="595959" w:themeColor="text1" w:themeTint="A6"/>
                                  <w:sz w:val="28"/>
                                  <w:szCs w:val="28"/>
                                </w:rPr>
                              </w:pPr>
                              <w:r w:rsidRPr="006E28EA">
                                <w:rPr>
                                  <w:rFonts w:ascii="Times New Roman" w:hAnsi="Times New Roman" w:cs="Times New Roman"/>
                                  <w:color w:val="595959" w:themeColor="text1" w:themeTint="A6"/>
                                  <w:sz w:val="28"/>
                                  <w:szCs w:val="28"/>
                                </w:rPr>
                                <w:t xml:space="preserve">Alumno: Gastón </w:t>
                              </w:r>
                              <w:proofErr w:type="spellStart"/>
                              <w:r w:rsidRPr="006E28EA">
                                <w:rPr>
                                  <w:rFonts w:ascii="Times New Roman" w:hAnsi="Times New Roman" w:cs="Times New Roman"/>
                                  <w:color w:val="595959" w:themeColor="text1" w:themeTint="A6"/>
                                  <w:sz w:val="28"/>
                                  <w:szCs w:val="28"/>
                                </w:rPr>
                                <w:t>Volken</w:t>
                              </w:r>
                              <w:proofErr w:type="spellEnd"/>
                            </w:p>
                          </w:sdtContent>
                        </w:sdt>
                        <w:p w:rsidR="002137AF" w:rsidRDefault="002137A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669057674"/>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7AF" w:rsidRDefault="002137AF" w:rsidP="006E28EA">
                                <w:pPr>
                                  <w:pStyle w:val="Sinespaciado"/>
                                  <w:jc w:val="right"/>
                                  <w:rPr>
                                    <w:color w:val="5B9BD5" w:themeColor="accent1"/>
                                    <w:sz w:val="28"/>
                                    <w:szCs w:val="28"/>
                                    <w:lang w:val="es-ES"/>
                                  </w:rPr>
                                </w:pPr>
                                <w:r>
                                  <w:rPr>
                                    <w:color w:val="5B9BD5" w:themeColor="accent1"/>
                                    <w:sz w:val="28"/>
                                    <w:szCs w:val="28"/>
                                    <w:lang w:val="es-ES"/>
                                  </w:rPr>
                                  <w:t>Profesores: Vera Marcela, Ramos Juan Carlos</w:t>
                                </w:r>
                              </w:p>
                              <w:p w:rsidR="002137AF" w:rsidRDefault="002137AF" w:rsidP="006E28EA">
                                <w:pPr>
                                  <w:pStyle w:val="Sinespaciado"/>
                                  <w:jc w:val="right"/>
                                  <w:rPr>
                                    <w:color w:val="5B9BD5" w:themeColor="accent1"/>
                                    <w:sz w:val="28"/>
                                    <w:szCs w:val="28"/>
                                  </w:rPr>
                                </w:pPr>
                                <w:r>
                                  <w:rPr>
                                    <w:color w:val="595959" w:themeColor="text1" w:themeTint="A6"/>
                                    <w:sz w:val="20"/>
                                    <w:szCs w:val="20"/>
                                    <w:lang w:val="es-ES"/>
                                  </w:rPr>
                                  <w:t>Ingeniería en Informática</w:t>
                                </w:r>
                                <w:r>
                                  <w:rPr>
                                    <w:color w:val="595959" w:themeColor="text1" w:themeTint="A6"/>
                                    <w:sz w:val="20"/>
                                    <w:szCs w:val="20"/>
                                    <w:lang w:val="es-ES"/>
                                  </w:rPr>
                                  <w:br/>
                                  <w:t>Universidad Católica de Santiago del Estero (UCSE)</w:t>
                                </w:r>
                                <w:r>
                                  <w:rPr>
                                    <w:color w:val="595959" w:themeColor="text1" w:themeTint="A6"/>
                                    <w:sz w:val="20"/>
                                    <w:szCs w:val="20"/>
                                    <w:lang w:val="es-ES"/>
                                  </w:rPr>
                                  <w:br/>
                                  <w:t>5° año, Administración de Proyectos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137AF" w:rsidRDefault="002137AF" w:rsidP="006E28EA">
                          <w:pPr>
                            <w:pStyle w:val="Sinespaciado"/>
                            <w:jc w:val="right"/>
                            <w:rPr>
                              <w:color w:val="5B9BD5" w:themeColor="accent1"/>
                              <w:sz w:val="28"/>
                              <w:szCs w:val="28"/>
                              <w:lang w:val="es-ES"/>
                            </w:rPr>
                          </w:pPr>
                          <w:r>
                            <w:rPr>
                              <w:color w:val="5B9BD5" w:themeColor="accent1"/>
                              <w:sz w:val="28"/>
                              <w:szCs w:val="28"/>
                              <w:lang w:val="es-ES"/>
                            </w:rPr>
                            <w:t>Profesores: Vera Marcela, Ramos Juan Carlos</w:t>
                          </w:r>
                        </w:p>
                        <w:p w:rsidR="002137AF" w:rsidRDefault="002137AF" w:rsidP="006E28EA">
                          <w:pPr>
                            <w:pStyle w:val="Sinespaciado"/>
                            <w:jc w:val="right"/>
                            <w:rPr>
                              <w:color w:val="5B9BD5" w:themeColor="accent1"/>
                              <w:sz w:val="28"/>
                              <w:szCs w:val="28"/>
                            </w:rPr>
                          </w:pPr>
                          <w:r>
                            <w:rPr>
                              <w:color w:val="595959" w:themeColor="text1" w:themeTint="A6"/>
                              <w:sz w:val="20"/>
                              <w:szCs w:val="20"/>
                              <w:lang w:val="es-ES"/>
                            </w:rPr>
                            <w:t>Ingeniería en Informática</w:t>
                          </w:r>
                          <w:r>
                            <w:rPr>
                              <w:color w:val="595959" w:themeColor="text1" w:themeTint="A6"/>
                              <w:sz w:val="20"/>
                              <w:szCs w:val="20"/>
                              <w:lang w:val="es-ES"/>
                            </w:rPr>
                            <w:br/>
                            <w:t>Universidad Católica de Santiago del Estero (UCSE)</w:t>
                          </w:r>
                          <w:r>
                            <w:rPr>
                              <w:color w:val="595959" w:themeColor="text1" w:themeTint="A6"/>
                              <w:sz w:val="20"/>
                              <w:szCs w:val="20"/>
                              <w:lang w:val="es-ES"/>
                            </w:rPr>
                            <w:br/>
                            <w:t>5° año, Administración de Proyectos</w:t>
                          </w:r>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37AF" w:rsidRPr="006E28EA" w:rsidRDefault="002137AF">
                                <w:pPr>
                                  <w:jc w:val="right"/>
                                  <w:rPr>
                                    <w:color w:val="5B9BD5" w:themeColor="accent1"/>
                                    <w:sz w:val="56"/>
                                    <w:szCs w:val="56"/>
                                  </w:rPr>
                                </w:pPr>
                                <w:sdt>
                                  <w:sdtPr>
                                    <w:rPr>
                                      <w:caps/>
                                      <w:color w:val="5B9BD5" w:themeColor="accent1"/>
                                      <w:sz w:val="56"/>
                                      <w:szCs w:val="56"/>
                                    </w:rPr>
                                    <w:alias w:val="Título"/>
                                    <w:tag w:val=""/>
                                    <w:id w:val="70706579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6"/>
                                        <w:szCs w:val="56"/>
                                      </w:rPr>
                                      <w:t xml:space="preserve">     </w:t>
                                    </w:r>
                                  </w:sdtContent>
                                </w:sdt>
                                <w:r>
                                  <w:rPr>
                                    <w:caps/>
                                    <w:color w:val="5B9BD5" w:themeColor="accent1"/>
                                    <w:sz w:val="56"/>
                                    <w:szCs w:val="56"/>
                                  </w:rPr>
                                  <w:t>tRABAJO FINAL DE LA MATERiA</w:t>
                                </w:r>
                              </w:p>
                              <w:sdt>
                                <w:sdtPr>
                                  <w:rPr>
                                    <w:sz w:val="24"/>
                                    <w:szCs w:val="24"/>
                                  </w:rPr>
                                  <w:alias w:val="Subtítulo"/>
                                  <w:tag w:val=""/>
                                  <w:id w:val="-389036358"/>
                                  <w:dataBinding w:prefixMappings="xmlns:ns0='http://purl.org/dc/elements/1.1/' xmlns:ns1='http://schemas.openxmlformats.org/package/2006/metadata/core-properties' " w:xpath="/ns1:coreProperties[1]/ns0:subject[1]" w:storeItemID="{6C3C8BC8-F283-45AE-878A-BAB7291924A1}"/>
                                  <w:text/>
                                </w:sdtPr>
                                <w:sdtContent>
                                  <w:p w:rsidR="002137AF" w:rsidRPr="004E1A43" w:rsidRDefault="002137AF">
                                    <w:pPr>
                                      <w:jc w:val="right"/>
                                      <w:rPr>
                                        <w:smallCaps/>
                                        <w:color w:val="404040" w:themeColor="text1" w:themeTint="BF"/>
                                        <w:sz w:val="24"/>
                                        <w:szCs w:val="24"/>
                                      </w:rPr>
                                    </w:pPr>
                                    <w:r w:rsidRPr="004E1A43">
                                      <w:rPr>
                                        <w:sz w:val="24"/>
                                        <w:szCs w:val="24"/>
                                      </w:rPr>
                                      <w:t>ANÁLISIS Y DESARROLLO DE UNA HERRAMIENTA DE MEDICIÓN DE CONSUMO DE INFORMACIÓN, DESTINADA A EVALUAR LA CALIDAD DEL SERVICIO INTERNO.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137AF" w:rsidRPr="006E28EA" w:rsidRDefault="002137AF">
                          <w:pPr>
                            <w:jc w:val="right"/>
                            <w:rPr>
                              <w:color w:val="5B9BD5" w:themeColor="accent1"/>
                              <w:sz w:val="56"/>
                              <w:szCs w:val="56"/>
                            </w:rPr>
                          </w:pPr>
                          <w:sdt>
                            <w:sdtPr>
                              <w:rPr>
                                <w:caps/>
                                <w:color w:val="5B9BD5" w:themeColor="accent1"/>
                                <w:sz w:val="56"/>
                                <w:szCs w:val="56"/>
                              </w:rPr>
                              <w:alias w:val="Título"/>
                              <w:tag w:val=""/>
                              <w:id w:val="70706579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6"/>
                                  <w:szCs w:val="56"/>
                                </w:rPr>
                                <w:t xml:space="preserve">     </w:t>
                              </w:r>
                            </w:sdtContent>
                          </w:sdt>
                          <w:r>
                            <w:rPr>
                              <w:caps/>
                              <w:color w:val="5B9BD5" w:themeColor="accent1"/>
                              <w:sz w:val="56"/>
                              <w:szCs w:val="56"/>
                            </w:rPr>
                            <w:t>tRABAJO FINAL DE LA MATERiA</w:t>
                          </w:r>
                        </w:p>
                        <w:sdt>
                          <w:sdtPr>
                            <w:rPr>
                              <w:sz w:val="24"/>
                              <w:szCs w:val="24"/>
                            </w:rPr>
                            <w:alias w:val="Subtítulo"/>
                            <w:tag w:val=""/>
                            <w:id w:val="-389036358"/>
                            <w:dataBinding w:prefixMappings="xmlns:ns0='http://purl.org/dc/elements/1.1/' xmlns:ns1='http://schemas.openxmlformats.org/package/2006/metadata/core-properties' " w:xpath="/ns1:coreProperties[1]/ns0:subject[1]" w:storeItemID="{6C3C8BC8-F283-45AE-878A-BAB7291924A1}"/>
                            <w:text/>
                          </w:sdtPr>
                          <w:sdtContent>
                            <w:p w:rsidR="002137AF" w:rsidRPr="004E1A43" w:rsidRDefault="002137AF">
                              <w:pPr>
                                <w:jc w:val="right"/>
                                <w:rPr>
                                  <w:smallCaps/>
                                  <w:color w:val="404040" w:themeColor="text1" w:themeTint="BF"/>
                                  <w:sz w:val="24"/>
                                  <w:szCs w:val="24"/>
                                </w:rPr>
                              </w:pPr>
                              <w:r w:rsidRPr="004E1A43">
                                <w:rPr>
                                  <w:sz w:val="24"/>
                                  <w:szCs w:val="24"/>
                                </w:rPr>
                                <w:t>ANÁLISIS Y DESARROLLO DE UNA HERRAMIENTA DE MEDICIÓN DE CONSUMO DE INFORMACIÓN, DESTINADA A EVALUAR LA CALIDAD DEL SERVICIO INTERNO.</w:t>
                              </w:r>
                            </w:p>
                          </w:sdtContent>
                        </w:sdt>
                      </w:txbxContent>
                    </v:textbox>
                    <w10:wrap type="square" anchorx="page" anchory="page"/>
                  </v:shape>
                </w:pict>
              </mc:Fallback>
            </mc:AlternateContent>
          </w:r>
        </w:p>
        <w:p w:rsidR="006E28EA" w:rsidRDefault="008D32BA">
          <w:r w:rsidRPr="000E428E">
            <w:rPr>
              <w:noProof/>
              <w:lang w:eastAsia="es-AR"/>
            </w:rPr>
            <w:drawing>
              <wp:anchor distT="0" distB="0" distL="114300" distR="114300" simplePos="0" relativeHeight="251678720" behindDoc="0" locked="0" layoutInCell="1" allowOverlap="1" wp14:anchorId="265B5F18" wp14:editId="1A5BE5E6">
                <wp:simplePos x="0" y="0"/>
                <wp:positionH relativeFrom="margin">
                  <wp:posOffset>1695450</wp:posOffset>
                </wp:positionH>
                <wp:positionV relativeFrom="paragraph">
                  <wp:posOffset>685165</wp:posOffset>
                </wp:positionV>
                <wp:extent cx="2168525" cy="2168525"/>
                <wp:effectExtent l="0" t="0" r="3175" b="3175"/>
                <wp:wrapThrough wrapText="bothSides">
                  <wp:wrapPolygon edited="0">
                    <wp:start x="0" y="0"/>
                    <wp:lineTo x="0" y="21442"/>
                    <wp:lineTo x="21442" y="21442"/>
                    <wp:lineTo x="21442" y="0"/>
                    <wp:lineTo x="0" y="0"/>
                  </wp:wrapPolygon>
                </wp:wrapThrough>
                <wp:docPr id="39" name="Picture 1" descr="http://www.uai.edu.ar/Ciiti/2014/bsas/auspiciantes/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ai.edu.ar/Ciiti/2014/bsas/auspiciantes/0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8525" cy="2168525"/>
                        </a:xfrm>
                        <a:prstGeom prst="rect">
                          <a:avLst/>
                        </a:prstGeom>
                        <a:noFill/>
                        <a:ln>
                          <a:noFill/>
                        </a:ln>
                      </pic:spPr>
                    </pic:pic>
                  </a:graphicData>
                </a:graphic>
              </wp:anchor>
            </w:drawing>
          </w:r>
          <w:r w:rsidR="006E28EA">
            <w:br w:type="page"/>
          </w:r>
        </w:p>
      </w:sdtContent>
    </w:sdt>
    <w:sdt>
      <w:sdtPr>
        <w:rPr>
          <w:rFonts w:asciiTheme="minorHAnsi" w:eastAsiaTheme="minorHAnsi" w:hAnsiTheme="minorHAnsi" w:cstheme="minorBidi"/>
          <w:color w:val="auto"/>
          <w:sz w:val="22"/>
          <w:szCs w:val="22"/>
          <w:lang w:val="es-ES" w:eastAsia="en-US"/>
        </w:rPr>
        <w:id w:val="-1641339341"/>
        <w:docPartObj>
          <w:docPartGallery w:val="Table of Contents"/>
          <w:docPartUnique/>
        </w:docPartObj>
      </w:sdtPr>
      <w:sdtEndPr>
        <w:rPr>
          <w:b/>
          <w:bCs/>
        </w:rPr>
      </w:sdtEndPr>
      <w:sdtContent>
        <w:p w:rsidR="00FF79DE" w:rsidRDefault="00FF79DE">
          <w:pPr>
            <w:pStyle w:val="TtulodeTDC"/>
          </w:pPr>
          <w:r>
            <w:rPr>
              <w:lang w:val="es-ES"/>
            </w:rPr>
            <w:t>Contenido</w:t>
          </w:r>
        </w:p>
        <w:p w:rsidR="001F202F" w:rsidRDefault="00FF79DE">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480919169" w:history="1">
            <w:r w:rsidR="001F202F" w:rsidRPr="002238B2">
              <w:rPr>
                <w:rStyle w:val="Hipervnculo"/>
                <w:noProof/>
              </w:rPr>
              <w:t>Problema planteado.</w:t>
            </w:r>
            <w:r w:rsidR="001F202F">
              <w:rPr>
                <w:noProof/>
                <w:webHidden/>
              </w:rPr>
              <w:tab/>
            </w:r>
            <w:r w:rsidR="001F202F">
              <w:rPr>
                <w:noProof/>
                <w:webHidden/>
              </w:rPr>
              <w:fldChar w:fldCharType="begin"/>
            </w:r>
            <w:r w:rsidR="001F202F">
              <w:rPr>
                <w:noProof/>
                <w:webHidden/>
              </w:rPr>
              <w:instrText xml:space="preserve"> PAGEREF _Toc480919169 \h </w:instrText>
            </w:r>
            <w:r w:rsidR="001F202F">
              <w:rPr>
                <w:noProof/>
                <w:webHidden/>
              </w:rPr>
            </w:r>
            <w:r w:rsidR="001F202F">
              <w:rPr>
                <w:noProof/>
                <w:webHidden/>
              </w:rPr>
              <w:fldChar w:fldCharType="separate"/>
            </w:r>
            <w:r w:rsidR="001F202F">
              <w:rPr>
                <w:noProof/>
                <w:webHidden/>
              </w:rPr>
              <w:t>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70" w:history="1">
            <w:r w:rsidR="001F202F" w:rsidRPr="002238B2">
              <w:rPr>
                <w:rStyle w:val="Hipervnculo"/>
                <w:noProof/>
              </w:rPr>
              <w:t>Objetivos generales y particulares.</w:t>
            </w:r>
            <w:r w:rsidR="001F202F">
              <w:rPr>
                <w:noProof/>
                <w:webHidden/>
              </w:rPr>
              <w:tab/>
            </w:r>
            <w:r w:rsidR="001F202F">
              <w:rPr>
                <w:noProof/>
                <w:webHidden/>
              </w:rPr>
              <w:fldChar w:fldCharType="begin"/>
            </w:r>
            <w:r w:rsidR="001F202F">
              <w:rPr>
                <w:noProof/>
                <w:webHidden/>
              </w:rPr>
              <w:instrText xml:space="preserve"> PAGEREF _Toc480919170 \h </w:instrText>
            </w:r>
            <w:r w:rsidR="001F202F">
              <w:rPr>
                <w:noProof/>
                <w:webHidden/>
              </w:rPr>
            </w:r>
            <w:r w:rsidR="001F202F">
              <w:rPr>
                <w:noProof/>
                <w:webHidden/>
              </w:rPr>
              <w:fldChar w:fldCharType="separate"/>
            </w:r>
            <w:r w:rsidR="001F202F">
              <w:rPr>
                <w:noProof/>
                <w:webHidden/>
              </w:rPr>
              <w:t>4</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71" w:history="1">
            <w:r w:rsidR="001F202F" w:rsidRPr="002238B2">
              <w:rPr>
                <w:rStyle w:val="Hipervnculo"/>
                <w:noProof/>
              </w:rPr>
              <w:t>Factores ambientales.</w:t>
            </w:r>
            <w:r w:rsidR="001F202F">
              <w:rPr>
                <w:noProof/>
                <w:webHidden/>
              </w:rPr>
              <w:tab/>
            </w:r>
            <w:r w:rsidR="001F202F">
              <w:rPr>
                <w:noProof/>
                <w:webHidden/>
              </w:rPr>
              <w:fldChar w:fldCharType="begin"/>
            </w:r>
            <w:r w:rsidR="001F202F">
              <w:rPr>
                <w:noProof/>
                <w:webHidden/>
              </w:rPr>
              <w:instrText xml:space="preserve"> PAGEREF _Toc480919171 \h </w:instrText>
            </w:r>
            <w:r w:rsidR="001F202F">
              <w:rPr>
                <w:noProof/>
                <w:webHidden/>
              </w:rPr>
            </w:r>
            <w:r w:rsidR="001F202F">
              <w:rPr>
                <w:noProof/>
                <w:webHidden/>
              </w:rPr>
              <w:fldChar w:fldCharType="separate"/>
            </w:r>
            <w:r w:rsidR="001F202F">
              <w:rPr>
                <w:noProof/>
                <w:webHidden/>
              </w:rPr>
              <w:t>5</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72" w:history="1">
            <w:r w:rsidR="001F202F" w:rsidRPr="002238B2">
              <w:rPr>
                <w:rStyle w:val="Hipervnculo"/>
                <w:noProof/>
              </w:rPr>
              <w:t>ANÁLISIS Y DESARROLLO DE UNA HERRAMIENTA DE MEDICIÓN DE CONSUMO DE INFORMACIÓN, DESTINADA A EVALUAR LA CALIDAD DEL SERVICIO INTERNO.</w:t>
            </w:r>
            <w:r w:rsidR="001F202F">
              <w:rPr>
                <w:noProof/>
                <w:webHidden/>
              </w:rPr>
              <w:tab/>
            </w:r>
            <w:r w:rsidR="001F202F">
              <w:rPr>
                <w:noProof/>
                <w:webHidden/>
              </w:rPr>
              <w:fldChar w:fldCharType="begin"/>
            </w:r>
            <w:r w:rsidR="001F202F">
              <w:rPr>
                <w:noProof/>
                <w:webHidden/>
              </w:rPr>
              <w:instrText xml:space="preserve"> PAGEREF _Toc480919172 \h </w:instrText>
            </w:r>
            <w:r w:rsidR="001F202F">
              <w:rPr>
                <w:noProof/>
                <w:webHidden/>
              </w:rPr>
            </w:r>
            <w:r w:rsidR="001F202F">
              <w:rPr>
                <w:noProof/>
                <w:webHidden/>
              </w:rPr>
              <w:fldChar w:fldCharType="separate"/>
            </w:r>
            <w:r w:rsidR="001F202F">
              <w:rPr>
                <w:noProof/>
                <w:webHidden/>
              </w:rPr>
              <w:t>5</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173" w:history="1">
            <w:r w:rsidR="001F202F" w:rsidRPr="002238B2">
              <w:rPr>
                <w:rStyle w:val="Hipervnculo"/>
                <w:rFonts w:eastAsia="Calibri"/>
                <w:noProof/>
              </w:rPr>
              <w:t>Acto de constitución del proyecto</w:t>
            </w:r>
            <w:r w:rsidR="001F202F">
              <w:rPr>
                <w:noProof/>
                <w:webHidden/>
              </w:rPr>
              <w:tab/>
            </w:r>
            <w:r w:rsidR="001F202F">
              <w:rPr>
                <w:noProof/>
                <w:webHidden/>
              </w:rPr>
              <w:fldChar w:fldCharType="begin"/>
            </w:r>
            <w:r w:rsidR="001F202F">
              <w:rPr>
                <w:noProof/>
                <w:webHidden/>
              </w:rPr>
              <w:instrText xml:space="preserve"> PAGEREF _Toc480919173 \h </w:instrText>
            </w:r>
            <w:r w:rsidR="001F202F">
              <w:rPr>
                <w:noProof/>
                <w:webHidden/>
              </w:rPr>
            </w:r>
            <w:r w:rsidR="001F202F">
              <w:rPr>
                <w:noProof/>
                <w:webHidden/>
              </w:rPr>
              <w:fldChar w:fldCharType="separate"/>
            </w:r>
            <w:r w:rsidR="001F202F">
              <w:rPr>
                <w:noProof/>
                <w:webHidden/>
              </w:rPr>
              <w:t>8</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174" w:history="1">
            <w:r w:rsidR="001F202F" w:rsidRPr="002238B2">
              <w:rPr>
                <w:rStyle w:val="Hipervnculo"/>
                <w:noProof/>
              </w:rPr>
              <w:t>Project Scope</w:t>
            </w:r>
            <w:r w:rsidR="001F202F">
              <w:rPr>
                <w:noProof/>
                <w:webHidden/>
              </w:rPr>
              <w:tab/>
            </w:r>
            <w:r w:rsidR="001F202F">
              <w:rPr>
                <w:noProof/>
                <w:webHidden/>
              </w:rPr>
              <w:fldChar w:fldCharType="begin"/>
            </w:r>
            <w:r w:rsidR="001F202F">
              <w:rPr>
                <w:noProof/>
                <w:webHidden/>
              </w:rPr>
              <w:instrText xml:space="preserve"> PAGEREF _Toc480919174 \h </w:instrText>
            </w:r>
            <w:r w:rsidR="001F202F">
              <w:rPr>
                <w:noProof/>
                <w:webHidden/>
              </w:rPr>
            </w:r>
            <w:r w:rsidR="001F202F">
              <w:rPr>
                <w:noProof/>
                <w:webHidden/>
              </w:rPr>
              <w:fldChar w:fldCharType="separate"/>
            </w:r>
            <w:r w:rsidR="001F202F">
              <w:rPr>
                <w:noProof/>
                <w:webHidden/>
              </w:rPr>
              <w:t>9</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75" w:history="1">
            <w:r w:rsidR="001F202F" w:rsidRPr="002238B2">
              <w:rPr>
                <w:rStyle w:val="Hipervnculo"/>
                <w:noProof/>
              </w:rPr>
              <w:t>Descripción del Proyecto</w:t>
            </w:r>
            <w:r w:rsidR="001F202F">
              <w:rPr>
                <w:noProof/>
                <w:webHidden/>
              </w:rPr>
              <w:tab/>
            </w:r>
            <w:r w:rsidR="001F202F">
              <w:rPr>
                <w:noProof/>
                <w:webHidden/>
              </w:rPr>
              <w:fldChar w:fldCharType="begin"/>
            </w:r>
            <w:r w:rsidR="001F202F">
              <w:rPr>
                <w:noProof/>
                <w:webHidden/>
              </w:rPr>
              <w:instrText xml:space="preserve"> PAGEREF _Toc480919175 \h </w:instrText>
            </w:r>
            <w:r w:rsidR="001F202F">
              <w:rPr>
                <w:noProof/>
                <w:webHidden/>
              </w:rPr>
            </w:r>
            <w:r w:rsidR="001F202F">
              <w:rPr>
                <w:noProof/>
                <w:webHidden/>
              </w:rPr>
              <w:fldChar w:fldCharType="separate"/>
            </w:r>
            <w:r w:rsidR="001F202F">
              <w:rPr>
                <w:noProof/>
                <w:webHidden/>
              </w:rPr>
              <w:t>9</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76" w:history="1">
            <w:r w:rsidR="001F202F" w:rsidRPr="002238B2">
              <w:rPr>
                <w:rStyle w:val="Hipervnculo"/>
                <w:noProof/>
              </w:rPr>
              <w:t>Alcance</w:t>
            </w:r>
            <w:r w:rsidR="001F202F">
              <w:rPr>
                <w:noProof/>
                <w:webHidden/>
              </w:rPr>
              <w:tab/>
            </w:r>
            <w:r w:rsidR="001F202F">
              <w:rPr>
                <w:noProof/>
                <w:webHidden/>
              </w:rPr>
              <w:fldChar w:fldCharType="begin"/>
            </w:r>
            <w:r w:rsidR="001F202F">
              <w:rPr>
                <w:noProof/>
                <w:webHidden/>
              </w:rPr>
              <w:instrText xml:space="preserve"> PAGEREF _Toc480919176 \h </w:instrText>
            </w:r>
            <w:r w:rsidR="001F202F">
              <w:rPr>
                <w:noProof/>
                <w:webHidden/>
              </w:rPr>
            </w:r>
            <w:r w:rsidR="001F202F">
              <w:rPr>
                <w:noProof/>
                <w:webHidden/>
              </w:rPr>
              <w:fldChar w:fldCharType="separate"/>
            </w:r>
            <w:r w:rsidR="001F202F">
              <w:rPr>
                <w:noProof/>
                <w:webHidden/>
              </w:rPr>
              <w:t>9</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77" w:history="1">
            <w:r w:rsidR="001F202F" w:rsidRPr="002238B2">
              <w:rPr>
                <w:rStyle w:val="Hipervnculo"/>
                <w:noProof/>
              </w:rPr>
              <w:t>Principales características del producto final</w:t>
            </w:r>
            <w:r w:rsidR="001F202F">
              <w:rPr>
                <w:noProof/>
                <w:webHidden/>
              </w:rPr>
              <w:tab/>
            </w:r>
            <w:r w:rsidR="001F202F">
              <w:rPr>
                <w:noProof/>
                <w:webHidden/>
              </w:rPr>
              <w:fldChar w:fldCharType="begin"/>
            </w:r>
            <w:r w:rsidR="001F202F">
              <w:rPr>
                <w:noProof/>
                <w:webHidden/>
              </w:rPr>
              <w:instrText xml:space="preserve"> PAGEREF _Toc480919177 \h </w:instrText>
            </w:r>
            <w:r w:rsidR="001F202F">
              <w:rPr>
                <w:noProof/>
                <w:webHidden/>
              </w:rPr>
            </w:r>
            <w:r w:rsidR="001F202F">
              <w:rPr>
                <w:noProof/>
                <w:webHidden/>
              </w:rPr>
              <w:fldChar w:fldCharType="separate"/>
            </w:r>
            <w:r w:rsidR="001F202F">
              <w:rPr>
                <w:noProof/>
                <w:webHidden/>
              </w:rPr>
              <w:t>10</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78" w:history="1">
            <w:r w:rsidR="001F202F" w:rsidRPr="002238B2">
              <w:rPr>
                <w:rStyle w:val="Hipervnculo"/>
                <w:noProof/>
              </w:rPr>
              <w:t>Restricciones del proyecto</w:t>
            </w:r>
            <w:r w:rsidR="001F202F">
              <w:rPr>
                <w:noProof/>
                <w:webHidden/>
              </w:rPr>
              <w:tab/>
            </w:r>
            <w:r w:rsidR="001F202F">
              <w:rPr>
                <w:noProof/>
                <w:webHidden/>
              </w:rPr>
              <w:fldChar w:fldCharType="begin"/>
            </w:r>
            <w:r w:rsidR="001F202F">
              <w:rPr>
                <w:noProof/>
                <w:webHidden/>
              </w:rPr>
              <w:instrText xml:space="preserve"> PAGEREF _Toc480919178 \h </w:instrText>
            </w:r>
            <w:r w:rsidR="001F202F">
              <w:rPr>
                <w:noProof/>
                <w:webHidden/>
              </w:rPr>
            </w:r>
            <w:r w:rsidR="001F202F">
              <w:rPr>
                <w:noProof/>
                <w:webHidden/>
              </w:rPr>
              <w:fldChar w:fldCharType="separate"/>
            </w:r>
            <w:r w:rsidR="001F202F">
              <w:rPr>
                <w:noProof/>
                <w:webHidden/>
              </w:rPr>
              <w:t>10</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179" w:history="1">
            <w:r w:rsidR="001F202F" w:rsidRPr="002238B2">
              <w:rPr>
                <w:rStyle w:val="Hipervnculo"/>
                <w:noProof/>
              </w:rPr>
              <w:t>Ciclo de vida del proyecto</w:t>
            </w:r>
            <w:r w:rsidR="001F202F">
              <w:rPr>
                <w:noProof/>
                <w:webHidden/>
              </w:rPr>
              <w:tab/>
            </w:r>
            <w:r w:rsidR="001F202F">
              <w:rPr>
                <w:noProof/>
                <w:webHidden/>
              </w:rPr>
              <w:fldChar w:fldCharType="begin"/>
            </w:r>
            <w:r w:rsidR="001F202F">
              <w:rPr>
                <w:noProof/>
                <w:webHidden/>
              </w:rPr>
              <w:instrText xml:space="preserve"> PAGEREF _Toc480919179 \h </w:instrText>
            </w:r>
            <w:r w:rsidR="001F202F">
              <w:rPr>
                <w:noProof/>
                <w:webHidden/>
              </w:rPr>
            </w:r>
            <w:r w:rsidR="001F202F">
              <w:rPr>
                <w:noProof/>
                <w:webHidden/>
              </w:rPr>
              <w:fldChar w:fldCharType="separate"/>
            </w:r>
            <w:r w:rsidR="001F202F">
              <w:rPr>
                <w:noProof/>
                <w:webHidden/>
              </w:rPr>
              <w:t>11</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0" w:history="1">
            <w:r w:rsidR="001F202F" w:rsidRPr="002238B2">
              <w:rPr>
                <w:rStyle w:val="Hipervnculo"/>
                <w:noProof/>
              </w:rPr>
              <w:t>Inicio:</w:t>
            </w:r>
            <w:r w:rsidR="001F202F">
              <w:rPr>
                <w:noProof/>
                <w:webHidden/>
              </w:rPr>
              <w:tab/>
            </w:r>
            <w:r w:rsidR="001F202F">
              <w:rPr>
                <w:noProof/>
                <w:webHidden/>
              </w:rPr>
              <w:fldChar w:fldCharType="begin"/>
            </w:r>
            <w:r w:rsidR="001F202F">
              <w:rPr>
                <w:noProof/>
                <w:webHidden/>
              </w:rPr>
              <w:instrText xml:space="preserve"> PAGEREF _Toc480919180 \h </w:instrText>
            </w:r>
            <w:r w:rsidR="001F202F">
              <w:rPr>
                <w:noProof/>
                <w:webHidden/>
              </w:rPr>
            </w:r>
            <w:r w:rsidR="001F202F">
              <w:rPr>
                <w:noProof/>
                <w:webHidden/>
              </w:rPr>
              <w:fldChar w:fldCharType="separate"/>
            </w:r>
            <w:r w:rsidR="001F202F">
              <w:rPr>
                <w:noProof/>
                <w:webHidden/>
              </w:rPr>
              <w:t>11</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1" w:history="1">
            <w:r w:rsidR="001F202F" w:rsidRPr="002238B2">
              <w:rPr>
                <w:rStyle w:val="Hipervnculo"/>
                <w:noProof/>
              </w:rPr>
              <w:t>Planificación:</w:t>
            </w:r>
            <w:r w:rsidR="001F202F">
              <w:rPr>
                <w:noProof/>
                <w:webHidden/>
              </w:rPr>
              <w:tab/>
            </w:r>
            <w:r w:rsidR="001F202F">
              <w:rPr>
                <w:noProof/>
                <w:webHidden/>
              </w:rPr>
              <w:fldChar w:fldCharType="begin"/>
            </w:r>
            <w:r w:rsidR="001F202F">
              <w:rPr>
                <w:noProof/>
                <w:webHidden/>
              </w:rPr>
              <w:instrText xml:space="preserve"> PAGEREF _Toc480919181 \h </w:instrText>
            </w:r>
            <w:r w:rsidR="001F202F">
              <w:rPr>
                <w:noProof/>
                <w:webHidden/>
              </w:rPr>
            </w:r>
            <w:r w:rsidR="001F202F">
              <w:rPr>
                <w:noProof/>
                <w:webHidden/>
              </w:rPr>
              <w:fldChar w:fldCharType="separate"/>
            </w:r>
            <w:r w:rsidR="001F202F">
              <w:rPr>
                <w:noProof/>
                <w:webHidden/>
              </w:rPr>
              <w:t>11</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2" w:history="1">
            <w:r w:rsidR="001F202F" w:rsidRPr="002238B2">
              <w:rPr>
                <w:rStyle w:val="Hipervnculo"/>
                <w:noProof/>
              </w:rPr>
              <w:t>Ejecución:</w:t>
            </w:r>
            <w:r w:rsidR="001F202F">
              <w:rPr>
                <w:noProof/>
                <w:webHidden/>
              </w:rPr>
              <w:tab/>
            </w:r>
            <w:r w:rsidR="001F202F">
              <w:rPr>
                <w:noProof/>
                <w:webHidden/>
              </w:rPr>
              <w:fldChar w:fldCharType="begin"/>
            </w:r>
            <w:r w:rsidR="001F202F">
              <w:rPr>
                <w:noProof/>
                <w:webHidden/>
              </w:rPr>
              <w:instrText xml:space="preserve"> PAGEREF _Toc480919182 \h </w:instrText>
            </w:r>
            <w:r w:rsidR="001F202F">
              <w:rPr>
                <w:noProof/>
                <w:webHidden/>
              </w:rPr>
            </w:r>
            <w:r w:rsidR="001F202F">
              <w:rPr>
                <w:noProof/>
                <w:webHidden/>
              </w:rPr>
              <w:fldChar w:fldCharType="separate"/>
            </w:r>
            <w:r w:rsidR="001F202F">
              <w:rPr>
                <w:noProof/>
                <w:webHidden/>
              </w:rPr>
              <w:t>11</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3" w:history="1">
            <w:r w:rsidR="001F202F" w:rsidRPr="002238B2">
              <w:rPr>
                <w:rStyle w:val="Hipervnculo"/>
                <w:noProof/>
              </w:rPr>
              <w:t>Control:</w:t>
            </w:r>
            <w:r w:rsidR="001F202F">
              <w:rPr>
                <w:noProof/>
                <w:webHidden/>
              </w:rPr>
              <w:tab/>
            </w:r>
            <w:r w:rsidR="001F202F">
              <w:rPr>
                <w:noProof/>
                <w:webHidden/>
              </w:rPr>
              <w:fldChar w:fldCharType="begin"/>
            </w:r>
            <w:r w:rsidR="001F202F">
              <w:rPr>
                <w:noProof/>
                <w:webHidden/>
              </w:rPr>
              <w:instrText xml:space="preserve"> PAGEREF _Toc480919183 \h </w:instrText>
            </w:r>
            <w:r w:rsidR="001F202F">
              <w:rPr>
                <w:noProof/>
                <w:webHidden/>
              </w:rPr>
            </w:r>
            <w:r w:rsidR="001F202F">
              <w:rPr>
                <w:noProof/>
                <w:webHidden/>
              </w:rPr>
              <w:fldChar w:fldCharType="separate"/>
            </w:r>
            <w:r w:rsidR="001F202F">
              <w:rPr>
                <w:noProof/>
                <w:webHidden/>
              </w:rPr>
              <w:t>12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4" w:history="1">
            <w:r w:rsidR="001F202F" w:rsidRPr="002238B2">
              <w:rPr>
                <w:rStyle w:val="Hipervnculo"/>
                <w:noProof/>
              </w:rPr>
              <w:t>Cierre:</w:t>
            </w:r>
            <w:r w:rsidR="001F202F">
              <w:rPr>
                <w:noProof/>
                <w:webHidden/>
              </w:rPr>
              <w:tab/>
            </w:r>
            <w:r w:rsidR="001F202F">
              <w:rPr>
                <w:noProof/>
                <w:webHidden/>
              </w:rPr>
              <w:fldChar w:fldCharType="begin"/>
            </w:r>
            <w:r w:rsidR="001F202F">
              <w:rPr>
                <w:noProof/>
                <w:webHidden/>
              </w:rPr>
              <w:instrText xml:space="preserve"> PAGEREF _Toc480919184 \h </w:instrText>
            </w:r>
            <w:r w:rsidR="001F202F">
              <w:rPr>
                <w:noProof/>
                <w:webHidden/>
              </w:rPr>
            </w:r>
            <w:r w:rsidR="001F202F">
              <w:rPr>
                <w:noProof/>
                <w:webHidden/>
              </w:rPr>
              <w:fldChar w:fldCharType="separate"/>
            </w:r>
            <w:r w:rsidR="001F202F">
              <w:rPr>
                <w:noProof/>
                <w:webHidden/>
              </w:rPr>
              <w:t>12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5" w:history="1">
            <w:r w:rsidR="001F202F" w:rsidRPr="002238B2">
              <w:rPr>
                <w:rStyle w:val="Hipervnculo"/>
                <w:noProof/>
              </w:rPr>
              <w:t>Ciclo de vida del producto:</w:t>
            </w:r>
            <w:r w:rsidR="001F202F">
              <w:rPr>
                <w:noProof/>
                <w:webHidden/>
              </w:rPr>
              <w:tab/>
            </w:r>
            <w:r w:rsidR="001F202F">
              <w:rPr>
                <w:noProof/>
                <w:webHidden/>
              </w:rPr>
              <w:fldChar w:fldCharType="begin"/>
            </w:r>
            <w:r w:rsidR="001F202F">
              <w:rPr>
                <w:noProof/>
                <w:webHidden/>
              </w:rPr>
              <w:instrText xml:space="preserve"> PAGEREF _Toc480919185 \h </w:instrText>
            </w:r>
            <w:r w:rsidR="001F202F">
              <w:rPr>
                <w:noProof/>
                <w:webHidden/>
              </w:rPr>
            </w:r>
            <w:r w:rsidR="001F202F">
              <w:rPr>
                <w:noProof/>
                <w:webHidden/>
              </w:rPr>
              <w:fldChar w:fldCharType="separate"/>
            </w:r>
            <w:r w:rsidR="001F202F">
              <w:rPr>
                <w:noProof/>
                <w:webHidden/>
              </w:rPr>
              <w:t>12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6" w:history="1">
            <w:r w:rsidR="001F202F" w:rsidRPr="002238B2">
              <w:rPr>
                <w:rStyle w:val="Hipervnculo"/>
                <w:noProof/>
              </w:rPr>
              <w:t>El proceso de SCRUM</w:t>
            </w:r>
            <w:r w:rsidR="001F202F">
              <w:rPr>
                <w:noProof/>
                <w:webHidden/>
              </w:rPr>
              <w:tab/>
            </w:r>
            <w:r w:rsidR="001F202F">
              <w:rPr>
                <w:noProof/>
                <w:webHidden/>
              </w:rPr>
              <w:fldChar w:fldCharType="begin"/>
            </w:r>
            <w:r w:rsidR="001F202F">
              <w:rPr>
                <w:noProof/>
                <w:webHidden/>
              </w:rPr>
              <w:instrText xml:space="preserve"> PAGEREF _Toc480919186 \h </w:instrText>
            </w:r>
            <w:r w:rsidR="001F202F">
              <w:rPr>
                <w:noProof/>
                <w:webHidden/>
              </w:rPr>
            </w:r>
            <w:r w:rsidR="001F202F">
              <w:rPr>
                <w:noProof/>
                <w:webHidden/>
              </w:rPr>
              <w:fldChar w:fldCharType="separate"/>
            </w:r>
            <w:r w:rsidR="001F202F">
              <w:rPr>
                <w:noProof/>
                <w:webHidden/>
              </w:rPr>
              <w:t>13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7" w:history="1">
            <w:r w:rsidR="001F202F" w:rsidRPr="002238B2">
              <w:rPr>
                <w:rStyle w:val="Hipervnculo"/>
                <w:noProof/>
              </w:rPr>
              <w:t>Construccion del Product Backlog</w:t>
            </w:r>
            <w:r w:rsidR="001F202F">
              <w:rPr>
                <w:noProof/>
                <w:webHidden/>
              </w:rPr>
              <w:tab/>
            </w:r>
            <w:r w:rsidR="001F202F">
              <w:rPr>
                <w:noProof/>
                <w:webHidden/>
              </w:rPr>
              <w:fldChar w:fldCharType="begin"/>
            </w:r>
            <w:r w:rsidR="001F202F">
              <w:rPr>
                <w:noProof/>
                <w:webHidden/>
              </w:rPr>
              <w:instrText xml:space="preserve"> PAGEREF _Toc480919187 \h </w:instrText>
            </w:r>
            <w:r w:rsidR="001F202F">
              <w:rPr>
                <w:noProof/>
                <w:webHidden/>
              </w:rPr>
            </w:r>
            <w:r w:rsidR="001F202F">
              <w:rPr>
                <w:noProof/>
                <w:webHidden/>
              </w:rPr>
              <w:fldChar w:fldCharType="separate"/>
            </w:r>
            <w:r w:rsidR="001F202F">
              <w:rPr>
                <w:noProof/>
                <w:webHidden/>
              </w:rPr>
              <w:t>13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8" w:history="1">
            <w:r w:rsidR="001F202F" w:rsidRPr="002238B2">
              <w:rPr>
                <w:rStyle w:val="Hipervnculo"/>
                <w:noProof/>
              </w:rPr>
              <w:t>Planifiación del Sprint</w:t>
            </w:r>
            <w:r w:rsidR="001F202F">
              <w:rPr>
                <w:noProof/>
                <w:webHidden/>
              </w:rPr>
              <w:tab/>
            </w:r>
            <w:r w:rsidR="001F202F">
              <w:rPr>
                <w:noProof/>
                <w:webHidden/>
              </w:rPr>
              <w:fldChar w:fldCharType="begin"/>
            </w:r>
            <w:r w:rsidR="001F202F">
              <w:rPr>
                <w:noProof/>
                <w:webHidden/>
              </w:rPr>
              <w:instrText xml:space="preserve"> PAGEREF _Toc480919188 \h </w:instrText>
            </w:r>
            <w:r w:rsidR="001F202F">
              <w:rPr>
                <w:noProof/>
                <w:webHidden/>
              </w:rPr>
            </w:r>
            <w:r w:rsidR="001F202F">
              <w:rPr>
                <w:noProof/>
                <w:webHidden/>
              </w:rPr>
              <w:fldChar w:fldCharType="separate"/>
            </w:r>
            <w:r w:rsidR="001F202F">
              <w:rPr>
                <w:noProof/>
                <w:webHidden/>
              </w:rPr>
              <w:t>13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89" w:history="1">
            <w:r w:rsidR="001F202F" w:rsidRPr="002238B2">
              <w:rPr>
                <w:rStyle w:val="Hipervnculo"/>
                <w:noProof/>
              </w:rPr>
              <w:t>Ejecución del Sprint</w:t>
            </w:r>
            <w:r w:rsidR="001F202F">
              <w:rPr>
                <w:noProof/>
                <w:webHidden/>
              </w:rPr>
              <w:tab/>
            </w:r>
            <w:r w:rsidR="001F202F">
              <w:rPr>
                <w:noProof/>
                <w:webHidden/>
              </w:rPr>
              <w:fldChar w:fldCharType="begin"/>
            </w:r>
            <w:r w:rsidR="001F202F">
              <w:rPr>
                <w:noProof/>
                <w:webHidden/>
              </w:rPr>
              <w:instrText xml:space="preserve"> PAGEREF _Toc480919189 \h </w:instrText>
            </w:r>
            <w:r w:rsidR="001F202F">
              <w:rPr>
                <w:noProof/>
                <w:webHidden/>
              </w:rPr>
            </w:r>
            <w:r w:rsidR="001F202F">
              <w:rPr>
                <w:noProof/>
                <w:webHidden/>
              </w:rPr>
              <w:fldChar w:fldCharType="separate"/>
            </w:r>
            <w:r w:rsidR="001F202F">
              <w:rPr>
                <w:noProof/>
                <w:webHidden/>
              </w:rPr>
              <w:t>13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90" w:history="1">
            <w:r w:rsidR="001F202F" w:rsidRPr="002238B2">
              <w:rPr>
                <w:rStyle w:val="Hipervnculo"/>
                <w:noProof/>
              </w:rPr>
              <w:t>Revisión del Sprint</w:t>
            </w:r>
            <w:r w:rsidR="001F202F">
              <w:rPr>
                <w:noProof/>
                <w:webHidden/>
              </w:rPr>
              <w:tab/>
            </w:r>
            <w:r w:rsidR="001F202F">
              <w:rPr>
                <w:noProof/>
                <w:webHidden/>
              </w:rPr>
              <w:fldChar w:fldCharType="begin"/>
            </w:r>
            <w:r w:rsidR="001F202F">
              <w:rPr>
                <w:noProof/>
                <w:webHidden/>
              </w:rPr>
              <w:instrText xml:space="preserve"> PAGEREF _Toc480919190 \h </w:instrText>
            </w:r>
            <w:r w:rsidR="001F202F">
              <w:rPr>
                <w:noProof/>
                <w:webHidden/>
              </w:rPr>
            </w:r>
            <w:r w:rsidR="001F202F">
              <w:rPr>
                <w:noProof/>
                <w:webHidden/>
              </w:rPr>
              <w:fldChar w:fldCharType="separate"/>
            </w:r>
            <w:r w:rsidR="001F202F">
              <w:rPr>
                <w:noProof/>
                <w:webHidden/>
              </w:rPr>
              <w:t>14</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91" w:history="1">
            <w:r w:rsidR="001F202F" w:rsidRPr="002238B2">
              <w:rPr>
                <w:rStyle w:val="Hipervnculo"/>
                <w:noProof/>
              </w:rPr>
              <w:t>Justificación de la selección de la entrega</w:t>
            </w:r>
            <w:r w:rsidR="001F202F">
              <w:rPr>
                <w:noProof/>
                <w:webHidden/>
              </w:rPr>
              <w:tab/>
            </w:r>
            <w:r w:rsidR="001F202F">
              <w:rPr>
                <w:noProof/>
                <w:webHidden/>
              </w:rPr>
              <w:fldChar w:fldCharType="begin"/>
            </w:r>
            <w:r w:rsidR="001F202F">
              <w:rPr>
                <w:noProof/>
                <w:webHidden/>
              </w:rPr>
              <w:instrText xml:space="preserve"> PAGEREF _Toc480919191 \h </w:instrText>
            </w:r>
            <w:r w:rsidR="001F202F">
              <w:rPr>
                <w:noProof/>
                <w:webHidden/>
              </w:rPr>
            </w:r>
            <w:r w:rsidR="001F202F">
              <w:rPr>
                <w:noProof/>
                <w:webHidden/>
              </w:rPr>
              <w:fldChar w:fldCharType="separate"/>
            </w:r>
            <w:r w:rsidR="001F202F">
              <w:rPr>
                <w:noProof/>
                <w:webHidden/>
              </w:rPr>
              <w:t>14</w:t>
            </w:r>
            <w:r w:rsidR="001F202F">
              <w:rPr>
                <w:noProof/>
                <w:webHidden/>
              </w:rPr>
              <w:fldChar w:fldCharType="end"/>
            </w:r>
          </w:hyperlink>
        </w:p>
        <w:p w:rsidR="001F202F" w:rsidRDefault="002137AF">
          <w:pPr>
            <w:pStyle w:val="TDC3"/>
            <w:tabs>
              <w:tab w:val="right" w:leader="dot" w:pos="8828"/>
            </w:tabs>
            <w:rPr>
              <w:noProof/>
            </w:rPr>
          </w:pPr>
          <w:hyperlink r:id="rId11" w:anchor="_Toc480919192" w:history="1">
            <w:r w:rsidR="001F202F" w:rsidRPr="002238B2">
              <w:rPr>
                <w:rStyle w:val="Hipervnculo"/>
                <w:noProof/>
              </w:rPr>
              <w:t>Construcción del Product Backlog</w:t>
            </w:r>
            <w:r w:rsidR="001F202F">
              <w:rPr>
                <w:noProof/>
                <w:webHidden/>
              </w:rPr>
              <w:tab/>
            </w:r>
            <w:r w:rsidR="001F202F">
              <w:rPr>
                <w:noProof/>
                <w:webHidden/>
              </w:rPr>
              <w:fldChar w:fldCharType="begin"/>
            </w:r>
            <w:r w:rsidR="001F202F">
              <w:rPr>
                <w:noProof/>
                <w:webHidden/>
              </w:rPr>
              <w:instrText xml:space="preserve"> PAGEREF _Toc480919192 \h </w:instrText>
            </w:r>
            <w:r w:rsidR="001F202F">
              <w:rPr>
                <w:noProof/>
                <w:webHidden/>
              </w:rPr>
            </w:r>
            <w:r w:rsidR="001F202F">
              <w:rPr>
                <w:noProof/>
                <w:webHidden/>
              </w:rPr>
              <w:fldChar w:fldCharType="separate"/>
            </w:r>
            <w:r w:rsidR="001F202F">
              <w:rPr>
                <w:noProof/>
                <w:webHidden/>
              </w:rPr>
              <w:t>15</w:t>
            </w:r>
            <w:r w:rsidR="001F202F">
              <w:rPr>
                <w:noProof/>
                <w:webHidden/>
              </w:rPr>
              <w:fldChar w:fldCharType="end"/>
            </w:r>
          </w:hyperlink>
        </w:p>
        <w:p w:rsidR="001F202F" w:rsidRDefault="002137AF">
          <w:pPr>
            <w:pStyle w:val="TDC3"/>
            <w:tabs>
              <w:tab w:val="right" w:leader="dot" w:pos="8828"/>
            </w:tabs>
            <w:rPr>
              <w:noProof/>
            </w:rPr>
          </w:pPr>
          <w:hyperlink r:id="rId12" w:anchor="_Toc480919193" w:history="1">
            <w:r w:rsidR="001F202F" w:rsidRPr="002238B2">
              <w:rPr>
                <w:rStyle w:val="Hipervnculo"/>
                <w:noProof/>
              </w:rPr>
              <w:t>Planificación de Sprint</w:t>
            </w:r>
            <w:r w:rsidR="001F202F">
              <w:rPr>
                <w:noProof/>
                <w:webHidden/>
              </w:rPr>
              <w:tab/>
            </w:r>
            <w:r w:rsidR="001F202F">
              <w:rPr>
                <w:noProof/>
                <w:webHidden/>
              </w:rPr>
              <w:fldChar w:fldCharType="begin"/>
            </w:r>
            <w:r w:rsidR="001F202F">
              <w:rPr>
                <w:noProof/>
                <w:webHidden/>
              </w:rPr>
              <w:instrText xml:space="preserve"> PAGEREF _Toc480919193 \h </w:instrText>
            </w:r>
            <w:r w:rsidR="001F202F">
              <w:rPr>
                <w:noProof/>
                <w:webHidden/>
              </w:rPr>
            </w:r>
            <w:r w:rsidR="001F202F">
              <w:rPr>
                <w:noProof/>
                <w:webHidden/>
              </w:rPr>
              <w:fldChar w:fldCharType="separate"/>
            </w:r>
            <w:r w:rsidR="001F202F">
              <w:rPr>
                <w:noProof/>
                <w:webHidden/>
              </w:rPr>
              <w:t>15</w:t>
            </w:r>
            <w:r w:rsidR="001F202F">
              <w:rPr>
                <w:noProof/>
                <w:webHidden/>
              </w:rPr>
              <w:fldChar w:fldCharType="end"/>
            </w:r>
          </w:hyperlink>
        </w:p>
        <w:p w:rsidR="001F202F" w:rsidRDefault="002137AF">
          <w:pPr>
            <w:pStyle w:val="TDC3"/>
            <w:tabs>
              <w:tab w:val="right" w:leader="dot" w:pos="8828"/>
            </w:tabs>
            <w:rPr>
              <w:noProof/>
            </w:rPr>
          </w:pPr>
          <w:hyperlink r:id="rId13" w:anchor="_Toc480919194" w:history="1">
            <w:r w:rsidR="001F202F" w:rsidRPr="002238B2">
              <w:rPr>
                <w:rStyle w:val="Hipervnculo"/>
                <w:noProof/>
              </w:rPr>
              <w:t>Ejecución de Sprint</w:t>
            </w:r>
            <w:r w:rsidR="001F202F">
              <w:rPr>
                <w:noProof/>
                <w:webHidden/>
              </w:rPr>
              <w:tab/>
            </w:r>
            <w:r w:rsidR="001F202F">
              <w:rPr>
                <w:noProof/>
                <w:webHidden/>
              </w:rPr>
              <w:fldChar w:fldCharType="begin"/>
            </w:r>
            <w:r w:rsidR="001F202F">
              <w:rPr>
                <w:noProof/>
                <w:webHidden/>
              </w:rPr>
              <w:instrText xml:space="preserve"> PAGEREF _Toc480919194 \h </w:instrText>
            </w:r>
            <w:r w:rsidR="001F202F">
              <w:rPr>
                <w:noProof/>
                <w:webHidden/>
              </w:rPr>
            </w:r>
            <w:r w:rsidR="001F202F">
              <w:rPr>
                <w:noProof/>
                <w:webHidden/>
              </w:rPr>
              <w:fldChar w:fldCharType="separate"/>
            </w:r>
            <w:r w:rsidR="001F202F">
              <w:rPr>
                <w:noProof/>
                <w:webHidden/>
              </w:rPr>
              <w:t>15</w:t>
            </w:r>
            <w:r w:rsidR="001F202F">
              <w:rPr>
                <w:noProof/>
                <w:webHidden/>
              </w:rPr>
              <w:fldChar w:fldCharType="end"/>
            </w:r>
          </w:hyperlink>
        </w:p>
        <w:p w:rsidR="001F202F" w:rsidRDefault="002137AF">
          <w:pPr>
            <w:pStyle w:val="TDC3"/>
            <w:tabs>
              <w:tab w:val="right" w:leader="dot" w:pos="8828"/>
            </w:tabs>
            <w:rPr>
              <w:noProof/>
            </w:rPr>
          </w:pPr>
          <w:hyperlink r:id="rId14" w:anchor="_Toc480919195" w:history="1">
            <w:r w:rsidR="001F202F" w:rsidRPr="002238B2">
              <w:rPr>
                <w:rStyle w:val="Hipervnculo"/>
                <w:noProof/>
              </w:rPr>
              <w:t>Revisión de Sprint</w:t>
            </w:r>
            <w:r w:rsidR="001F202F">
              <w:rPr>
                <w:noProof/>
                <w:webHidden/>
              </w:rPr>
              <w:tab/>
            </w:r>
            <w:r w:rsidR="001F202F">
              <w:rPr>
                <w:noProof/>
                <w:webHidden/>
              </w:rPr>
              <w:fldChar w:fldCharType="begin"/>
            </w:r>
            <w:r w:rsidR="001F202F">
              <w:rPr>
                <w:noProof/>
                <w:webHidden/>
              </w:rPr>
              <w:instrText xml:space="preserve"> PAGEREF _Toc480919195 \h </w:instrText>
            </w:r>
            <w:r w:rsidR="001F202F">
              <w:rPr>
                <w:noProof/>
                <w:webHidden/>
              </w:rPr>
            </w:r>
            <w:r w:rsidR="001F202F">
              <w:rPr>
                <w:noProof/>
                <w:webHidden/>
              </w:rPr>
              <w:fldChar w:fldCharType="separate"/>
            </w:r>
            <w:r w:rsidR="001F202F">
              <w:rPr>
                <w:noProof/>
                <w:webHidden/>
              </w:rPr>
              <w:t>15</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196" w:history="1">
            <w:r w:rsidR="001F202F" w:rsidRPr="002238B2">
              <w:rPr>
                <w:rStyle w:val="Hipervnculo"/>
                <w:noProof/>
              </w:rPr>
              <w:t>Estructura de desglose de trabajo</w:t>
            </w:r>
            <w:r w:rsidR="001F202F">
              <w:rPr>
                <w:noProof/>
                <w:webHidden/>
              </w:rPr>
              <w:tab/>
            </w:r>
            <w:r w:rsidR="001F202F">
              <w:rPr>
                <w:noProof/>
                <w:webHidden/>
              </w:rPr>
              <w:fldChar w:fldCharType="begin"/>
            </w:r>
            <w:r w:rsidR="001F202F">
              <w:rPr>
                <w:noProof/>
                <w:webHidden/>
              </w:rPr>
              <w:instrText xml:space="preserve"> PAGEREF _Toc480919196 \h </w:instrText>
            </w:r>
            <w:r w:rsidR="001F202F">
              <w:rPr>
                <w:noProof/>
                <w:webHidden/>
              </w:rPr>
            </w:r>
            <w:r w:rsidR="001F202F">
              <w:rPr>
                <w:noProof/>
                <w:webHidden/>
              </w:rPr>
              <w:fldChar w:fldCharType="separate"/>
            </w:r>
            <w:r w:rsidR="001F202F">
              <w:rPr>
                <w:noProof/>
                <w:webHidden/>
              </w:rPr>
              <w:t>16</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197" w:history="1">
            <w:r w:rsidR="001F202F" w:rsidRPr="002238B2">
              <w:rPr>
                <w:rStyle w:val="Hipervnculo"/>
                <w:noProof/>
              </w:rPr>
              <w:t>Project Schedule</w:t>
            </w:r>
            <w:r w:rsidR="001F202F">
              <w:rPr>
                <w:noProof/>
                <w:webHidden/>
              </w:rPr>
              <w:tab/>
            </w:r>
            <w:r w:rsidR="001F202F">
              <w:rPr>
                <w:noProof/>
                <w:webHidden/>
              </w:rPr>
              <w:fldChar w:fldCharType="begin"/>
            </w:r>
            <w:r w:rsidR="001F202F">
              <w:rPr>
                <w:noProof/>
                <w:webHidden/>
              </w:rPr>
              <w:instrText xml:space="preserve"> PAGEREF _Toc480919197 \h </w:instrText>
            </w:r>
            <w:r w:rsidR="001F202F">
              <w:rPr>
                <w:noProof/>
                <w:webHidden/>
              </w:rPr>
            </w:r>
            <w:r w:rsidR="001F202F">
              <w:rPr>
                <w:noProof/>
                <w:webHidden/>
              </w:rPr>
              <w:fldChar w:fldCharType="separate"/>
            </w:r>
            <w:r w:rsidR="001F202F">
              <w:rPr>
                <w:noProof/>
                <w:webHidden/>
              </w:rPr>
              <w:t>17</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98" w:history="1">
            <w:r w:rsidR="001F202F" w:rsidRPr="002238B2">
              <w:rPr>
                <w:rStyle w:val="Hipervnculo"/>
                <w:noProof/>
              </w:rPr>
              <w:t>Calendario de Proyecto</w:t>
            </w:r>
            <w:r w:rsidR="001F202F">
              <w:rPr>
                <w:noProof/>
                <w:webHidden/>
              </w:rPr>
              <w:tab/>
            </w:r>
            <w:r w:rsidR="001F202F">
              <w:rPr>
                <w:noProof/>
                <w:webHidden/>
              </w:rPr>
              <w:fldChar w:fldCharType="begin"/>
            </w:r>
            <w:r w:rsidR="001F202F">
              <w:rPr>
                <w:noProof/>
                <w:webHidden/>
              </w:rPr>
              <w:instrText xml:space="preserve"> PAGEREF _Toc480919198 \h </w:instrText>
            </w:r>
            <w:r w:rsidR="001F202F">
              <w:rPr>
                <w:noProof/>
                <w:webHidden/>
              </w:rPr>
            </w:r>
            <w:r w:rsidR="001F202F">
              <w:rPr>
                <w:noProof/>
                <w:webHidden/>
              </w:rPr>
              <w:fldChar w:fldCharType="separate"/>
            </w:r>
            <w:r w:rsidR="001F202F">
              <w:rPr>
                <w:noProof/>
                <w:webHidden/>
              </w:rPr>
              <w:t>17</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199" w:history="1">
            <w:r w:rsidR="001F202F" w:rsidRPr="002238B2">
              <w:rPr>
                <w:rStyle w:val="Hipervnculo"/>
                <w:noProof/>
              </w:rPr>
              <w:t>Listado De Actividades Definidas</w:t>
            </w:r>
            <w:r w:rsidR="001F202F">
              <w:rPr>
                <w:noProof/>
                <w:webHidden/>
              </w:rPr>
              <w:tab/>
            </w:r>
            <w:r w:rsidR="001F202F">
              <w:rPr>
                <w:noProof/>
                <w:webHidden/>
              </w:rPr>
              <w:fldChar w:fldCharType="begin"/>
            </w:r>
            <w:r w:rsidR="001F202F">
              <w:rPr>
                <w:noProof/>
                <w:webHidden/>
              </w:rPr>
              <w:instrText xml:space="preserve"> PAGEREF _Toc480919199 \h </w:instrText>
            </w:r>
            <w:r w:rsidR="001F202F">
              <w:rPr>
                <w:noProof/>
                <w:webHidden/>
              </w:rPr>
            </w:r>
            <w:r w:rsidR="001F202F">
              <w:rPr>
                <w:noProof/>
                <w:webHidden/>
              </w:rPr>
              <w:fldChar w:fldCharType="separate"/>
            </w:r>
            <w:r w:rsidR="001F202F">
              <w:rPr>
                <w:noProof/>
                <w:webHidden/>
              </w:rPr>
              <w:t>17</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200" w:history="1">
            <w:r w:rsidR="001F202F" w:rsidRPr="002238B2">
              <w:rPr>
                <w:rStyle w:val="Hipervnculo"/>
                <w:noProof/>
              </w:rPr>
              <w:t>PLAN RRHH</w:t>
            </w:r>
            <w:r w:rsidR="001F202F">
              <w:rPr>
                <w:noProof/>
                <w:webHidden/>
              </w:rPr>
              <w:tab/>
            </w:r>
            <w:r w:rsidR="001F202F">
              <w:rPr>
                <w:noProof/>
                <w:webHidden/>
              </w:rPr>
              <w:fldChar w:fldCharType="begin"/>
            </w:r>
            <w:r w:rsidR="001F202F">
              <w:rPr>
                <w:noProof/>
                <w:webHidden/>
              </w:rPr>
              <w:instrText xml:space="preserve"> PAGEREF _Toc480919200 \h </w:instrText>
            </w:r>
            <w:r w:rsidR="001F202F">
              <w:rPr>
                <w:noProof/>
                <w:webHidden/>
              </w:rPr>
            </w:r>
            <w:r w:rsidR="001F202F">
              <w:rPr>
                <w:noProof/>
                <w:webHidden/>
              </w:rPr>
              <w:fldChar w:fldCharType="separate"/>
            </w:r>
            <w:r w:rsidR="001F202F">
              <w:rPr>
                <w:noProof/>
                <w:webHidden/>
              </w:rPr>
              <w:t>19</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1" w:history="1">
            <w:r w:rsidR="001F202F" w:rsidRPr="002238B2">
              <w:rPr>
                <w:rStyle w:val="Hipervnculo"/>
                <w:noProof/>
              </w:rPr>
              <w:t>Roles</w:t>
            </w:r>
            <w:r w:rsidR="001F202F">
              <w:rPr>
                <w:noProof/>
                <w:webHidden/>
              </w:rPr>
              <w:tab/>
            </w:r>
            <w:r w:rsidR="001F202F">
              <w:rPr>
                <w:noProof/>
                <w:webHidden/>
              </w:rPr>
              <w:fldChar w:fldCharType="begin"/>
            </w:r>
            <w:r w:rsidR="001F202F">
              <w:rPr>
                <w:noProof/>
                <w:webHidden/>
              </w:rPr>
              <w:instrText xml:space="preserve"> PAGEREF _Toc480919201 \h </w:instrText>
            </w:r>
            <w:r w:rsidR="001F202F">
              <w:rPr>
                <w:noProof/>
                <w:webHidden/>
              </w:rPr>
            </w:r>
            <w:r w:rsidR="001F202F">
              <w:rPr>
                <w:noProof/>
                <w:webHidden/>
              </w:rPr>
              <w:fldChar w:fldCharType="separate"/>
            </w:r>
            <w:r w:rsidR="001F202F">
              <w:rPr>
                <w:noProof/>
                <w:webHidden/>
              </w:rPr>
              <w:t>19</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2" w:history="1">
            <w:r w:rsidR="001F202F" w:rsidRPr="002238B2">
              <w:rPr>
                <w:rStyle w:val="Hipervnculo"/>
                <w:noProof/>
              </w:rPr>
              <w:t>Matriz de asignación de responsabilidades</w:t>
            </w:r>
            <w:r w:rsidR="001F202F">
              <w:rPr>
                <w:noProof/>
                <w:webHidden/>
              </w:rPr>
              <w:tab/>
            </w:r>
            <w:r w:rsidR="001F202F">
              <w:rPr>
                <w:noProof/>
                <w:webHidden/>
              </w:rPr>
              <w:fldChar w:fldCharType="begin"/>
            </w:r>
            <w:r w:rsidR="001F202F">
              <w:rPr>
                <w:noProof/>
                <w:webHidden/>
              </w:rPr>
              <w:instrText xml:space="preserve"> PAGEREF _Toc480919202 \h </w:instrText>
            </w:r>
            <w:r w:rsidR="001F202F">
              <w:rPr>
                <w:noProof/>
                <w:webHidden/>
              </w:rPr>
            </w:r>
            <w:r w:rsidR="001F202F">
              <w:rPr>
                <w:noProof/>
                <w:webHidden/>
              </w:rPr>
              <w:fldChar w:fldCharType="separate"/>
            </w:r>
            <w:r w:rsidR="001F202F">
              <w:rPr>
                <w:noProof/>
                <w:webHidden/>
              </w:rPr>
              <w:t>19</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3" w:history="1">
            <w:r w:rsidR="001F202F" w:rsidRPr="002238B2">
              <w:rPr>
                <w:rStyle w:val="Hipervnculo"/>
                <w:noProof/>
              </w:rPr>
              <w:t>Definición De Roles</w:t>
            </w:r>
            <w:r w:rsidR="001F202F">
              <w:rPr>
                <w:noProof/>
                <w:webHidden/>
              </w:rPr>
              <w:tab/>
            </w:r>
            <w:r w:rsidR="001F202F">
              <w:rPr>
                <w:noProof/>
                <w:webHidden/>
              </w:rPr>
              <w:fldChar w:fldCharType="begin"/>
            </w:r>
            <w:r w:rsidR="001F202F">
              <w:rPr>
                <w:noProof/>
                <w:webHidden/>
              </w:rPr>
              <w:instrText xml:space="preserve"> PAGEREF _Toc480919203 \h </w:instrText>
            </w:r>
            <w:r w:rsidR="001F202F">
              <w:rPr>
                <w:noProof/>
                <w:webHidden/>
              </w:rPr>
            </w:r>
            <w:r w:rsidR="001F202F">
              <w:rPr>
                <w:noProof/>
                <w:webHidden/>
              </w:rPr>
              <w:fldChar w:fldCharType="separate"/>
            </w:r>
            <w:r w:rsidR="001F202F">
              <w:rPr>
                <w:noProof/>
                <w:webHidden/>
              </w:rPr>
              <w:t>20</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4" w:history="1">
            <w:r w:rsidR="001F202F" w:rsidRPr="002238B2">
              <w:rPr>
                <w:rStyle w:val="Hipervnculo"/>
                <w:noProof/>
              </w:rPr>
              <w:t>Códigos de Responsabilidades</w:t>
            </w:r>
            <w:r w:rsidR="001F202F">
              <w:rPr>
                <w:noProof/>
                <w:webHidden/>
              </w:rPr>
              <w:tab/>
            </w:r>
            <w:r w:rsidR="001F202F">
              <w:rPr>
                <w:noProof/>
                <w:webHidden/>
              </w:rPr>
              <w:fldChar w:fldCharType="begin"/>
            </w:r>
            <w:r w:rsidR="001F202F">
              <w:rPr>
                <w:noProof/>
                <w:webHidden/>
              </w:rPr>
              <w:instrText xml:space="preserve"> PAGEREF _Toc480919204 \h </w:instrText>
            </w:r>
            <w:r w:rsidR="001F202F">
              <w:rPr>
                <w:noProof/>
                <w:webHidden/>
              </w:rPr>
            </w:r>
            <w:r w:rsidR="001F202F">
              <w:rPr>
                <w:noProof/>
                <w:webHidden/>
              </w:rPr>
              <w:fldChar w:fldCharType="separate"/>
            </w:r>
            <w:r w:rsidR="001F202F">
              <w:rPr>
                <w:noProof/>
                <w:webHidden/>
              </w:rPr>
              <w:t>20</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5" w:history="1">
            <w:r w:rsidR="001F202F" w:rsidRPr="002238B2">
              <w:rPr>
                <w:rStyle w:val="Hipervnculo"/>
                <w:noProof/>
              </w:rPr>
              <w:t>Organigrama</w:t>
            </w:r>
            <w:r w:rsidR="001F202F">
              <w:rPr>
                <w:noProof/>
                <w:webHidden/>
              </w:rPr>
              <w:tab/>
            </w:r>
            <w:r w:rsidR="001F202F">
              <w:rPr>
                <w:noProof/>
                <w:webHidden/>
              </w:rPr>
              <w:fldChar w:fldCharType="begin"/>
            </w:r>
            <w:r w:rsidR="001F202F">
              <w:rPr>
                <w:noProof/>
                <w:webHidden/>
              </w:rPr>
              <w:instrText xml:space="preserve"> PAGEREF _Toc480919205 \h </w:instrText>
            </w:r>
            <w:r w:rsidR="001F202F">
              <w:rPr>
                <w:noProof/>
                <w:webHidden/>
              </w:rPr>
            </w:r>
            <w:r w:rsidR="001F202F">
              <w:rPr>
                <w:noProof/>
                <w:webHidden/>
              </w:rPr>
              <w:fldChar w:fldCharType="separate"/>
            </w:r>
            <w:r w:rsidR="001F202F">
              <w:rPr>
                <w:noProof/>
                <w:webHidden/>
              </w:rPr>
              <w:t>21</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6" w:history="1">
            <w:r w:rsidR="001F202F" w:rsidRPr="002238B2">
              <w:rPr>
                <w:rStyle w:val="Hipervnculo"/>
                <w:noProof/>
              </w:rPr>
              <w:t>Matriz de Habilidades</w:t>
            </w:r>
            <w:r w:rsidR="001F202F">
              <w:rPr>
                <w:noProof/>
                <w:webHidden/>
              </w:rPr>
              <w:tab/>
            </w:r>
            <w:r w:rsidR="001F202F">
              <w:rPr>
                <w:noProof/>
                <w:webHidden/>
              </w:rPr>
              <w:fldChar w:fldCharType="begin"/>
            </w:r>
            <w:r w:rsidR="001F202F">
              <w:rPr>
                <w:noProof/>
                <w:webHidden/>
              </w:rPr>
              <w:instrText xml:space="preserve"> PAGEREF _Toc480919206 \h </w:instrText>
            </w:r>
            <w:r w:rsidR="001F202F">
              <w:rPr>
                <w:noProof/>
                <w:webHidden/>
              </w:rPr>
            </w:r>
            <w:r w:rsidR="001F202F">
              <w:rPr>
                <w:noProof/>
                <w:webHidden/>
              </w:rPr>
              <w:fldChar w:fldCharType="separate"/>
            </w:r>
            <w:r w:rsidR="001F202F">
              <w:rPr>
                <w:noProof/>
                <w:webHidden/>
              </w:rPr>
              <w:t>21</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207" w:history="1">
            <w:r w:rsidR="001F202F" w:rsidRPr="002238B2">
              <w:rPr>
                <w:rStyle w:val="Hipervnculo"/>
                <w:noProof/>
              </w:rPr>
              <w:t>GESTIÓN DE COSTOS</w:t>
            </w:r>
            <w:r w:rsidR="001F202F">
              <w:rPr>
                <w:noProof/>
                <w:webHidden/>
              </w:rPr>
              <w:tab/>
            </w:r>
            <w:r w:rsidR="001F202F">
              <w:rPr>
                <w:noProof/>
                <w:webHidden/>
              </w:rPr>
              <w:fldChar w:fldCharType="begin"/>
            </w:r>
            <w:r w:rsidR="001F202F">
              <w:rPr>
                <w:noProof/>
                <w:webHidden/>
              </w:rPr>
              <w:instrText xml:space="preserve"> PAGEREF _Toc480919207 \h </w:instrText>
            </w:r>
            <w:r w:rsidR="001F202F">
              <w:rPr>
                <w:noProof/>
                <w:webHidden/>
              </w:rPr>
            </w:r>
            <w:r w:rsidR="001F202F">
              <w:rPr>
                <w:noProof/>
                <w:webHidden/>
              </w:rPr>
              <w:fldChar w:fldCharType="separate"/>
            </w:r>
            <w:r w:rsidR="001F202F">
              <w:rPr>
                <w:noProof/>
                <w:webHidden/>
              </w:rPr>
              <w:t>22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8" w:history="1">
            <w:r w:rsidR="001F202F" w:rsidRPr="002238B2">
              <w:rPr>
                <w:rStyle w:val="Hipervnculo"/>
                <w:noProof/>
              </w:rPr>
              <w:t>Base de Estimaciones</w:t>
            </w:r>
            <w:r w:rsidR="001F202F">
              <w:rPr>
                <w:noProof/>
                <w:webHidden/>
              </w:rPr>
              <w:tab/>
            </w:r>
            <w:r w:rsidR="001F202F">
              <w:rPr>
                <w:noProof/>
                <w:webHidden/>
              </w:rPr>
              <w:fldChar w:fldCharType="begin"/>
            </w:r>
            <w:r w:rsidR="001F202F">
              <w:rPr>
                <w:noProof/>
                <w:webHidden/>
              </w:rPr>
              <w:instrText xml:space="preserve"> PAGEREF _Toc480919208 \h </w:instrText>
            </w:r>
            <w:r w:rsidR="001F202F">
              <w:rPr>
                <w:noProof/>
                <w:webHidden/>
              </w:rPr>
            </w:r>
            <w:r w:rsidR="001F202F">
              <w:rPr>
                <w:noProof/>
                <w:webHidden/>
              </w:rPr>
              <w:fldChar w:fldCharType="separate"/>
            </w:r>
            <w:r w:rsidR="001F202F">
              <w:rPr>
                <w:noProof/>
                <w:webHidden/>
              </w:rPr>
              <w:t>22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09" w:history="1">
            <w:r w:rsidR="001F202F" w:rsidRPr="002238B2">
              <w:rPr>
                <w:rStyle w:val="Hipervnculo"/>
                <w:noProof/>
              </w:rPr>
              <w:t>Estimación de costos por actividad:</w:t>
            </w:r>
            <w:r w:rsidR="001F202F">
              <w:rPr>
                <w:noProof/>
                <w:webHidden/>
              </w:rPr>
              <w:tab/>
            </w:r>
            <w:r w:rsidR="001F202F">
              <w:rPr>
                <w:noProof/>
                <w:webHidden/>
              </w:rPr>
              <w:fldChar w:fldCharType="begin"/>
            </w:r>
            <w:r w:rsidR="001F202F">
              <w:rPr>
                <w:noProof/>
                <w:webHidden/>
              </w:rPr>
              <w:instrText xml:space="preserve"> PAGEREF _Toc480919209 \h </w:instrText>
            </w:r>
            <w:r w:rsidR="001F202F">
              <w:rPr>
                <w:noProof/>
                <w:webHidden/>
              </w:rPr>
            </w:r>
            <w:r w:rsidR="001F202F">
              <w:rPr>
                <w:noProof/>
                <w:webHidden/>
              </w:rPr>
              <w:fldChar w:fldCharType="separate"/>
            </w:r>
            <w:r w:rsidR="001F202F">
              <w:rPr>
                <w:noProof/>
                <w:webHidden/>
              </w:rPr>
              <w:t>22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0" w:history="1">
            <w:r w:rsidR="001F202F" w:rsidRPr="002238B2">
              <w:rPr>
                <w:rStyle w:val="Hipervnculo"/>
                <w:noProof/>
              </w:rPr>
              <w:t>Presupuesto De actividades</w:t>
            </w:r>
            <w:r w:rsidR="001F202F">
              <w:rPr>
                <w:noProof/>
                <w:webHidden/>
              </w:rPr>
              <w:tab/>
            </w:r>
            <w:r w:rsidR="001F202F">
              <w:rPr>
                <w:noProof/>
                <w:webHidden/>
              </w:rPr>
              <w:fldChar w:fldCharType="begin"/>
            </w:r>
            <w:r w:rsidR="001F202F">
              <w:rPr>
                <w:noProof/>
                <w:webHidden/>
              </w:rPr>
              <w:instrText xml:space="preserve"> PAGEREF _Toc480919210 \h </w:instrText>
            </w:r>
            <w:r w:rsidR="001F202F">
              <w:rPr>
                <w:noProof/>
                <w:webHidden/>
              </w:rPr>
            </w:r>
            <w:r w:rsidR="001F202F">
              <w:rPr>
                <w:noProof/>
                <w:webHidden/>
              </w:rPr>
              <w:fldChar w:fldCharType="separate"/>
            </w:r>
            <w:r w:rsidR="001F202F">
              <w:rPr>
                <w:noProof/>
                <w:webHidden/>
              </w:rPr>
              <w:t>23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1" w:history="1">
            <w:r w:rsidR="001F202F" w:rsidRPr="002238B2">
              <w:rPr>
                <w:rStyle w:val="Hipervnculo"/>
                <w:noProof/>
              </w:rPr>
              <w:t>PRESUPUESTO TOTAL DEL PROYECTO</w:t>
            </w:r>
            <w:r w:rsidR="001F202F">
              <w:rPr>
                <w:noProof/>
                <w:webHidden/>
              </w:rPr>
              <w:tab/>
            </w:r>
            <w:r w:rsidR="001F202F">
              <w:rPr>
                <w:noProof/>
                <w:webHidden/>
              </w:rPr>
              <w:fldChar w:fldCharType="begin"/>
            </w:r>
            <w:r w:rsidR="001F202F">
              <w:rPr>
                <w:noProof/>
                <w:webHidden/>
              </w:rPr>
              <w:instrText xml:space="preserve"> PAGEREF _Toc480919211 \h </w:instrText>
            </w:r>
            <w:r w:rsidR="001F202F">
              <w:rPr>
                <w:noProof/>
                <w:webHidden/>
              </w:rPr>
            </w:r>
            <w:r w:rsidR="001F202F">
              <w:rPr>
                <w:noProof/>
                <w:webHidden/>
              </w:rPr>
              <w:fldChar w:fldCharType="separate"/>
            </w:r>
            <w:r w:rsidR="001F202F">
              <w:rPr>
                <w:noProof/>
                <w:webHidden/>
              </w:rPr>
              <w:t>23</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212" w:history="1">
            <w:r w:rsidR="001F202F" w:rsidRPr="002238B2">
              <w:rPr>
                <w:rStyle w:val="Hipervnculo"/>
                <w:noProof/>
              </w:rPr>
              <w:t>PLAN DE RIESGO</w:t>
            </w:r>
            <w:r w:rsidR="001F202F">
              <w:rPr>
                <w:noProof/>
                <w:webHidden/>
              </w:rPr>
              <w:tab/>
            </w:r>
            <w:r w:rsidR="001F202F">
              <w:rPr>
                <w:noProof/>
                <w:webHidden/>
              </w:rPr>
              <w:fldChar w:fldCharType="begin"/>
            </w:r>
            <w:r w:rsidR="001F202F">
              <w:rPr>
                <w:noProof/>
                <w:webHidden/>
              </w:rPr>
              <w:instrText xml:space="preserve"> PAGEREF _Toc480919212 \h </w:instrText>
            </w:r>
            <w:r w:rsidR="001F202F">
              <w:rPr>
                <w:noProof/>
                <w:webHidden/>
              </w:rPr>
            </w:r>
            <w:r w:rsidR="001F202F">
              <w:rPr>
                <w:noProof/>
                <w:webHidden/>
              </w:rPr>
              <w:fldChar w:fldCharType="separate"/>
            </w:r>
            <w:r w:rsidR="001F202F">
              <w:rPr>
                <w:noProof/>
                <w:webHidden/>
              </w:rPr>
              <w:t>23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3" w:history="1">
            <w:r w:rsidR="001F202F" w:rsidRPr="002238B2">
              <w:rPr>
                <w:rStyle w:val="Hipervnculo"/>
                <w:noProof/>
              </w:rPr>
              <w:t>Roles y responsabilidades</w:t>
            </w:r>
            <w:r w:rsidR="001F202F">
              <w:rPr>
                <w:noProof/>
                <w:webHidden/>
              </w:rPr>
              <w:tab/>
            </w:r>
            <w:r w:rsidR="001F202F">
              <w:rPr>
                <w:noProof/>
                <w:webHidden/>
              </w:rPr>
              <w:fldChar w:fldCharType="begin"/>
            </w:r>
            <w:r w:rsidR="001F202F">
              <w:rPr>
                <w:noProof/>
                <w:webHidden/>
              </w:rPr>
              <w:instrText xml:space="preserve"> PAGEREF _Toc480919213 \h </w:instrText>
            </w:r>
            <w:r w:rsidR="001F202F">
              <w:rPr>
                <w:noProof/>
                <w:webHidden/>
              </w:rPr>
            </w:r>
            <w:r w:rsidR="001F202F">
              <w:rPr>
                <w:noProof/>
                <w:webHidden/>
              </w:rPr>
              <w:fldChar w:fldCharType="separate"/>
            </w:r>
            <w:r w:rsidR="001F202F">
              <w:rPr>
                <w:noProof/>
                <w:webHidden/>
              </w:rPr>
              <w:t>24</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4" w:history="1">
            <w:r w:rsidR="001F202F" w:rsidRPr="002238B2">
              <w:rPr>
                <w:rStyle w:val="Hipervnculo"/>
                <w:noProof/>
              </w:rPr>
              <w:t>Las actividades definidas en el Plan de Riesgo son las siguientes:</w:t>
            </w:r>
            <w:r w:rsidR="001F202F">
              <w:rPr>
                <w:noProof/>
                <w:webHidden/>
              </w:rPr>
              <w:tab/>
            </w:r>
            <w:r w:rsidR="001F202F">
              <w:rPr>
                <w:noProof/>
                <w:webHidden/>
              </w:rPr>
              <w:fldChar w:fldCharType="begin"/>
            </w:r>
            <w:r w:rsidR="001F202F">
              <w:rPr>
                <w:noProof/>
                <w:webHidden/>
              </w:rPr>
              <w:instrText xml:space="preserve"> PAGEREF _Toc480919214 \h </w:instrText>
            </w:r>
            <w:r w:rsidR="001F202F">
              <w:rPr>
                <w:noProof/>
                <w:webHidden/>
              </w:rPr>
            </w:r>
            <w:r w:rsidR="001F202F">
              <w:rPr>
                <w:noProof/>
                <w:webHidden/>
              </w:rPr>
              <w:fldChar w:fldCharType="separate"/>
            </w:r>
            <w:r w:rsidR="001F202F">
              <w:rPr>
                <w:noProof/>
                <w:webHidden/>
              </w:rPr>
              <w:t>24</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5" w:history="1">
            <w:r w:rsidR="001F202F" w:rsidRPr="002238B2">
              <w:rPr>
                <w:rStyle w:val="Hipervnculo"/>
                <w:noProof/>
              </w:rPr>
              <w:t>Tipos de Riesgo</w:t>
            </w:r>
            <w:r w:rsidR="001F202F">
              <w:rPr>
                <w:noProof/>
                <w:webHidden/>
              </w:rPr>
              <w:tab/>
            </w:r>
            <w:r w:rsidR="001F202F">
              <w:rPr>
                <w:noProof/>
                <w:webHidden/>
              </w:rPr>
              <w:fldChar w:fldCharType="begin"/>
            </w:r>
            <w:r w:rsidR="001F202F">
              <w:rPr>
                <w:noProof/>
                <w:webHidden/>
              </w:rPr>
              <w:instrText xml:space="preserve"> PAGEREF _Toc480919215 \h </w:instrText>
            </w:r>
            <w:r w:rsidR="001F202F">
              <w:rPr>
                <w:noProof/>
                <w:webHidden/>
              </w:rPr>
            </w:r>
            <w:r w:rsidR="001F202F">
              <w:rPr>
                <w:noProof/>
                <w:webHidden/>
              </w:rPr>
              <w:fldChar w:fldCharType="separate"/>
            </w:r>
            <w:r w:rsidR="001F202F">
              <w:rPr>
                <w:noProof/>
                <w:webHidden/>
              </w:rPr>
              <w:t>24</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6" w:history="1">
            <w:r w:rsidR="001F202F" w:rsidRPr="002238B2">
              <w:rPr>
                <w:rStyle w:val="Hipervnculo"/>
                <w:noProof/>
              </w:rPr>
              <w:t>Probabilidad e Impacto de Riesgos</w:t>
            </w:r>
            <w:r w:rsidR="001F202F">
              <w:rPr>
                <w:noProof/>
                <w:webHidden/>
              </w:rPr>
              <w:tab/>
            </w:r>
            <w:r w:rsidR="001F202F">
              <w:rPr>
                <w:noProof/>
                <w:webHidden/>
              </w:rPr>
              <w:fldChar w:fldCharType="begin"/>
            </w:r>
            <w:r w:rsidR="001F202F">
              <w:rPr>
                <w:noProof/>
                <w:webHidden/>
              </w:rPr>
              <w:instrText xml:space="preserve"> PAGEREF _Toc480919216 \h </w:instrText>
            </w:r>
            <w:r w:rsidR="001F202F">
              <w:rPr>
                <w:noProof/>
                <w:webHidden/>
              </w:rPr>
            </w:r>
            <w:r w:rsidR="001F202F">
              <w:rPr>
                <w:noProof/>
                <w:webHidden/>
              </w:rPr>
              <w:fldChar w:fldCharType="separate"/>
            </w:r>
            <w:r w:rsidR="001F202F">
              <w:rPr>
                <w:noProof/>
                <w:webHidden/>
              </w:rPr>
              <w:t>25</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7" w:history="1">
            <w:r w:rsidR="001F202F" w:rsidRPr="002238B2">
              <w:rPr>
                <w:rStyle w:val="Hipervnculo"/>
                <w:noProof/>
              </w:rPr>
              <w:t>Respuesta a Riesgo</w:t>
            </w:r>
            <w:r w:rsidR="001F202F">
              <w:rPr>
                <w:noProof/>
                <w:webHidden/>
              </w:rPr>
              <w:tab/>
            </w:r>
            <w:r w:rsidR="001F202F">
              <w:rPr>
                <w:noProof/>
                <w:webHidden/>
              </w:rPr>
              <w:fldChar w:fldCharType="begin"/>
            </w:r>
            <w:r w:rsidR="001F202F">
              <w:rPr>
                <w:noProof/>
                <w:webHidden/>
              </w:rPr>
              <w:instrText xml:space="preserve"> PAGEREF _Toc480919217 \h </w:instrText>
            </w:r>
            <w:r w:rsidR="001F202F">
              <w:rPr>
                <w:noProof/>
                <w:webHidden/>
              </w:rPr>
            </w:r>
            <w:r w:rsidR="001F202F">
              <w:rPr>
                <w:noProof/>
                <w:webHidden/>
              </w:rPr>
              <w:fldChar w:fldCharType="separate"/>
            </w:r>
            <w:r w:rsidR="001F202F">
              <w:rPr>
                <w:noProof/>
                <w:webHidden/>
              </w:rPr>
              <w:t>26</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218" w:history="1">
            <w:r w:rsidR="001F202F" w:rsidRPr="002238B2">
              <w:rPr>
                <w:rStyle w:val="Hipervnculo"/>
                <w:noProof/>
              </w:rPr>
              <w:t>PLAN DE GESTIÓN DE COMUNICACIONES</w:t>
            </w:r>
            <w:r w:rsidR="001F202F">
              <w:rPr>
                <w:noProof/>
                <w:webHidden/>
              </w:rPr>
              <w:tab/>
            </w:r>
            <w:r w:rsidR="001F202F">
              <w:rPr>
                <w:noProof/>
                <w:webHidden/>
              </w:rPr>
              <w:fldChar w:fldCharType="begin"/>
            </w:r>
            <w:r w:rsidR="001F202F">
              <w:rPr>
                <w:noProof/>
                <w:webHidden/>
              </w:rPr>
              <w:instrText xml:space="preserve"> PAGEREF _Toc480919218 \h </w:instrText>
            </w:r>
            <w:r w:rsidR="001F202F">
              <w:rPr>
                <w:noProof/>
                <w:webHidden/>
              </w:rPr>
            </w:r>
            <w:r w:rsidR="001F202F">
              <w:rPr>
                <w:noProof/>
                <w:webHidden/>
              </w:rPr>
              <w:fldChar w:fldCharType="separate"/>
            </w:r>
            <w:r w:rsidR="001F202F">
              <w:rPr>
                <w:noProof/>
                <w:webHidden/>
              </w:rPr>
              <w:t>27</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19" w:history="1">
            <w:r w:rsidR="001F202F" w:rsidRPr="002238B2">
              <w:rPr>
                <w:rStyle w:val="Hipervnculo"/>
                <w:noProof/>
              </w:rPr>
              <w:t>Procedimiento para tratar problemáticas</w:t>
            </w:r>
            <w:r w:rsidR="001F202F">
              <w:rPr>
                <w:noProof/>
                <w:webHidden/>
              </w:rPr>
              <w:tab/>
            </w:r>
            <w:r w:rsidR="001F202F">
              <w:rPr>
                <w:noProof/>
                <w:webHidden/>
              </w:rPr>
              <w:fldChar w:fldCharType="begin"/>
            </w:r>
            <w:r w:rsidR="001F202F">
              <w:rPr>
                <w:noProof/>
                <w:webHidden/>
              </w:rPr>
              <w:instrText xml:space="preserve"> PAGEREF _Toc480919219 \h </w:instrText>
            </w:r>
            <w:r w:rsidR="001F202F">
              <w:rPr>
                <w:noProof/>
                <w:webHidden/>
              </w:rPr>
            </w:r>
            <w:r w:rsidR="001F202F">
              <w:rPr>
                <w:noProof/>
                <w:webHidden/>
              </w:rPr>
              <w:fldChar w:fldCharType="separate"/>
            </w:r>
            <w:r w:rsidR="001F202F">
              <w:rPr>
                <w:noProof/>
                <w:webHidden/>
              </w:rPr>
              <w:t>27</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0" w:history="1">
            <w:r w:rsidR="001F202F" w:rsidRPr="002238B2">
              <w:rPr>
                <w:rStyle w:val="Hipervnculo"/>
                <w:noProof/>
              </w:rPr>
              <w:t>Ejemplo Planilla de detección de incidentes</w:t>
            </w:r>
            <w:r w:rsidR="001F202F">
              <w:rPr>
                <w:noProof/>
                <w:webHidden/>
              </w:rPr>
              <w:tab/>
            </w:r>
            <w:r w:rsidR="001F202F">
              <w:rPr>
                <w:noProof/>
                <w:webHidden/>
              </w:rPr>
              <w:fldChar w:fldCharType="begin"/>
            </w:r>
            <w:r w:rsidR="001F202F">
              <w:rPr>
                <w:noProof/>
                <w:webHidden/>
              </w:rPr>
              <w:instrText xml:space="preserve"> PAGEREF _Toc480919220 \h </w:instrText>
            </w:r>
            <w:r w:rsidR="001F202F">
              <w:rPr>
                <w:noProof/>
                <w:webHidden/>
              </w:rPr>
            </w:r>
            <w:r w:rsidR="001F202F">
              <w:rPr>
                <w:noProof/>
                <w:webHidden/>
              </w:rPr>
              <w:fldChar w:fldCharType="separate"/>
            </w:r>
            <w:r w:rsidR="001F202F">
              <w:rPr>
                <w:noProof/>
                <w:webHidden/>
              </w:rPr>
              <w:t>27</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1" w:history="1">
            <w:r w:rsidR="001F202F" w:rsidRPr="002238B2">
              <w:rPr>
                <w:rStyle w:val="Hipervnculo"/>
                <w:noProof/>
              </w:rPr>
              <w:t>Diagrama de estado para un Incidente</w:t>
            </w:r>
            <w:r w:rsidR="001F202F">
              <w:rPr>
                <w:noProof/>
                <w:webHidden/>
              </w:rPr>
              <w:tab/>
            </w:r>
            <w:r w:rsidR="001F202F">
              <w:rPr>
                <w:noProof/>
                <w:webHidden/>
              </w:rPr>
              <w:fldChar w:fldCharType="begin"/>
            </w:r>
            <w:r w:rsidR="001F202F">
              <w:rPr>
                <w:noProof/>
                <w:webHidden/>
              </w:rPr>
              <w:instrText xml:space="preserve"> PAGEREF _Toc480919221 \h </w:instrText>
            </w:r>
            <w:r w:rsidR="001F202F">
              <w:rPr>
                <w:noProof/>
                <w:webHidden/>
              </w:rPr>
            </w:r>
            <w:r w:rsidR="001F202F">
              <w:rPr>
                <w:noProof/>
                <w:webHidden/>
              </w:rPr>
              <w:fldChar w:fldCharType="separate"/>
            </w:r>
            <w:r w:rsidR="001F202F">
              <w:rPr>
                <w:noProof/>
                <w:webHidden/>
              </w:rPr>
              <w:t>28</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2" w:history="1">
            <w:r w:rsidR="001F202F" w:rsidRPr="002238B2">
              <w:rPr>
                <w:rStyle w:val="Hipervnculo"/>
                <w:noProof/>
              </w:rPr>
              <w:t>Tabla de gestión de comunicaciones para cada Entregable</w:t>
            </w:r>
            <w:r w:rsidR="001F202F">
              <w:rPr>
                <w:noProof/>
                <w:webHidden/>
              </w:rPr>
              <w:tab/>
            </w:r>
            <w:r w:rsidR="001F202F">
              <w:rPr>
                <w:noProof/>
                <w:webHidden/>
              </w:rPr>
              <w:fldChar w:fldCharType="begin"/>
            </w:r>
            <w:r w:rsidR="001F202F">
              <w:rPr>
                <w:noProof/>
                <w:webHidden/>
              </w:rPr>
              <w:instrText xml:space="preserve"> PAGEREF _Toc480919222 \h </w:instrText>
            </w:r>
            <w:r w:rsidR="001F202F">
              <w:rPr>
                <w:noProof/>
                <w:webHidden/>
              </w:rPr>
            </w:r>
            <w:r w:rsidR="001F202F">
              <w:rPr>
                <w:noProof/>
                <w:webHidden/>
              </w:rPr>
              <w:fldChar w:fldCharType="separate"/>
            </w:r>
            <w:r w:rsidR="001F202F">
              <w:rPr>
                <w:noProof/>
                <w:webHidden/>
              </w:rPr>
              <w:t>29</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223" w:history="1">
            <w:r w:rsidR="001F202F" w:rsidRPr="002238B2">
              <w:rPr>
                <w:rStyle w:val="Hipervnculo"/>
                <w:noProof/>
              </w:rPr>
              <w:t>PLAN DE GESTIÓN DE CALIDAD</w:t>
            </w:r>
            <w:r w:rsidR="001F202F">
              <w:rPr>
                <w:noProof/>
                <w:webHidden/>
              </w:rPr>
              <w:tab/>
            </w:r>
            <w:r w:rsidR="001F202F">
              <w:rPr>
                <w:noProof/>
                <w:webHidden/>
              </w:rPr>
              <w:fldChar w:fldCharType="begin"/>
            </w:r>
            <w:r w:rsidR="001F202F">
              <w:rPr>
                <w:noProof/>
                <w:webHidden/>
              </w:rPr>
              <w:instrText xml:space="preserve"> PAGEREF _Toc480919223 \h </w:instrText>
            </w:r>
            <w:r w:rsidR="001F202F">
              <w:rPr>
                <w:noProof/>
                <w:webHidden/>
              </w:rPr>
            </w:r>
            <w:r w:rsidR="001F202F">
              <w:rPr>
                <w:noProof/>
                <w:webHidden/>
              </w:rPr>
              <w:fldChar w:fldCharType="separate"/>
            </w:r>
            <w:r w:rsidR="001F202F">
              <w:rPr>
                <w:noProof/>
                <w:webHidden/>
              </w:rPr>
              <w:t>32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4" w:history="1">
            <w:r w:rsidR="001F202F" w:rsidRPr="002238B2">
              <w:rPr>
                <w:rStyle w:val="Hipervnculo"/>
                <w:noProof/>
                <w:lang w:val="es-ES"/>
              </w:rPr>
              <w:t>POLÍTICA DE CALIDAD DEL PROYECTO</w:t>
            </w:r>
            <w:r w:rsidR="001F202F">
              <w:rPr>
                <w:noProof/>
                <w:webHidden/>
              </w:rPr>
              <w:tab/>
            </w:r>
            <w:r w:rsidR="001F202F">
              <w:rPr>
                <w:noProof/>
                <w:webHidden/>
              </w:rPr>
              <w:fldChar w:fldCharType="begin"/>
            </w:r>
            <w:r w:rsidR="001F202F">
              <w:rPr>
                <w:noProof/>
                <w:webHidden/>
              </w:rPr>
              <w:instrText xml:space="preserve"> PAGEREF _Toc480919224 \h </w:instrText>
            </w:r>
            <w:r w:rsidR="001F202F">
              <w:rPr>
                <w:noProof/>
                <w:webHidden/>
              </w:rPr>
            </w:r>
            <w:r w:rsidR="001F202F">
              <w:rPr>
                <w:noProof/>
                <w:webHidden/>
              </w:rPr>
              <w:fldChar w:fldCharType="separate"/>
            </w:r>
            <w:r w:rsidR="001F202F">
              <w:rPr>
                <w:noProof/>
                <w:webHidden/>
              </w:rPr>
              <w:t>32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5" w:history="1">
            <w:r w:rsidR="001F202F" w:rsidRPr="002238B2">
              <w:rPr>
                <w:rStyle w:val="Hipervnculo"/>
                <w:noProof/>
                <w:lang w:val="es-ES"/>
              </w:rPr>
              <w:t>PROPOSITO:</w:t>
            </w:r>
            <w:r w:rsidR="001F202F">
              <w:rPr>
                <w:noProof/>
                <w:webHidden/>
              </w:rPr>
              <w:tab/>
            </w:r>
            <w:r w:rsidR="001F202F">
              <w:rPr>
                <w:noProof/>
                <w:webHidden/>
              </w:rPr>
              <w:fldChar w:fldCharType="begin"/>
            </w:r>
            <w:r w:rsidR="001F202F">
              <w:rPr>
                <w:noProof/>
                <w:webHidden/>
              </w:rPr>
              <w:instrText xml:space="preserve"> PAGEREF _Toc480919225 \h </w:instrText>
            </w:r>
            <w:r w:rsidR="001F202F">
              <w:rPr>
                <w:noProof/>
                <w:webHidden/>
              </w:rPr>
            </w:r>
            <w:r w:rsidR="001F202F">
              <w:rPr>
                <w:noProof/>
                <w:webHidden/>
              </w:rPr>
              <w:fldChar w:fldCharType="separate"/>
            </w:r>
            <w:r w:rsidR="001F202F">
              <w:rPr>
                <w:noProof/>
                <w:webHidden/>
              </w:rPr>
              <w:t>32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6" w:history="1">
            <w:r w:rsidR="001F202F" w:rsidRPr="002238B2">
              <w:rPr>
                <w:rStyle w:val="Hipervnculo"/>
                <w:noProof/>
                <w:lang w:val="es-ES"/>
              </w:rPr>
              <w:t>DOCUMENTOS DE REFERENCIA</w:t>
            </w:r>
            <w:r w:rsidR="001F202F">
              <w:rPr>
                <w:noProof/>
                <w:webHidden/>
              </w:rPr>
              <w:tab/>
            </w:r>
            <w:r w:rsidR="001F202F">
              <w:rPr>
                <w:noProof/>
                <w:webHidden/>
              </w:rPr>
              <w:fldChar w:fldCharType="begin"/>
            </w:r>
            <w:r w:rsidR="001F202F">
              <w:rPr>
                <w:noProof/>
                <w:webHidden/>
              </w:rPr>
              <w:instrText xml:space="preserve"> PAGEREF _Toc480919226 \h </w:instrText>
            </w:r>
            <w:r w:rsidR="001F202F">
              <w:rPr>
                <w:noProof/>
                <w:webHidden/>
              </w:rPr>
            </w:r>
            <w:r w:rsidR="001F202F">
              <w:rPr>
                <w:noProof/>
                <w:webHidden/>
              </w:rPr>
              <w:fldChar w:fldCharType="separate"/>
            </w:r>
            <w:r w:rsidR="001F202F">
              <w:rPr>
                <w:noProof/>
                <w:webHidden/>
              </w:rPr>
              <w:t>32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7" w:history="1">
            <w:r w:rsidR="001F202F" w:rsidRPr="002238B2">
              <w:rPr>
                <w:rStyle w:val="Hipervnculo"/>
                <w:noProof/>
                <w:lang w:val="es-ES"/>
              </w:rPr>
              <w:t>GESTIÓN</w:t>
            </w:r>
            <w:r w:rsidR="001F202F">
              <w:rPr>
                <w:noProof/>
                <w:webHidden/>
              </w:rPr>
              <w:tab/>
            </w:r>
            <w:r w:rsidR="001F202F">
              <w:rPr>
                <w:noProof/>
                <w:webHidden/>
              </w:rPr>
              <w:fldChar w:fldCharType="begin"/>
            </w:r>
            <w:r w:rsidR="001F202F">
              <w:rPr>
                <w:noProof/>
                <w:webHidden/>
              </w:rPr>
              <w:instrText xml:space="preserve"> PAGEREF _Toc480919227 \h </w:instrText>
            </w:r>
            <w:r w:rsidR="001F202F">
              <w:rPr>
                <w:noProof/>
                <w:webHidden/>
              </w:rPr>
            </w:r>
            <w:r w:rsidR="001F202F">
              <w:rPr>
                <w:noProof/>
                <w:webHidden/>
              </w:rPr>
              <w:fldChar w:fldCharType="separate"/>
            </w:r>
            <w:r w:rsidR="001F202F">
              <w:rPr>
                <w:noProof/>
                <w:webHidden/>
              </w:rPr>
              <w:t>32</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8" w:history="1">
            <w:r w:rsidR="001F202F" w:rsidRPr="002238B2">
              <w:rPr>
                <w:rStyle w:val="Hipervnculo"/>
                <w:noProof/>
              </w:rPr>
              <w:t>ROLES Y RESPONSABILIDADES</w:t>
            </w:r>
            <w:r w:rsidR="001F202F">
              <w:rPr>
                <w:noProof/>
                <w:webHidden/>
              </w:rPr>
              <w:tab/>
            </w:r>
            <w:r w:rsidR="001F202F">
              <w:rPr>
                <w:noProof/>
                <w:webHidden/>
              </w:rPr>
              <w:fldChar w:fldCharType="begin"/>
            </w:r>
            <w:r w:rsidR="001F202F">
              <w:rPr>
                <w:noProof/>
                <w:webHidden/>
              </w:rPr>
              <w:instrText xml:space="preserve"> PAGEREF _Toc480919228 \h </w:instrText>
            </w:r>
            <w:r w:rsidR="001F202F">
              <w:rPr>
                <w:noProof/>
                <w:webHidden/>
              </w:rPr>
            </w:r>
            <w:r w:rsidR="001F202F">
              <w:rPr>
                <w:noProof/>
                <w:webHidden/>
              </w:rPr>
              <w:fldChar w:fldCharType="separate"/>
            </w:r>
            <w:r w:rsidR="001F202F">
              <w:rPr>
                <w:noProof/>
                <w:webHidden/>
              </w:rPr>
              <w:t>33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29" w:history="1">
            <w:r w:rsidR="001F202F" w:rsidRPr="002238B2">
              <w:rPr>
                <w:rStyle w:val="Hipervnculo"/>
                <w:noProof/>
              </w:rPr>
              <w:t>DOCUMENTACIÓN</w:t>
            </w:r>
            <w:r w:rsidR="001F202F">
              <w:rPr>
                <w:noProof/>
                <w:webHidden/>
              </w:rPr>
              <w:tab/>
            </w:r>
            <w:r w:rsidR="001F202F">
              <w:rPr>
                <w:noProof/>
                <w:webHidden/>
              </w:rPr>
              <w:fldChar w:fldCharType="begin"/>
            </w:r>
            <w:r w:rsidR="001F202F">
              <w:rPr>
                <w:noProof/>
                <w:webHidden/>
              </w:rPr>
              <w:instrText xml:space="preserve"> PAGEREF _Toc480919229 \h </w:instrText>
            </w:r>
            <w:r w:rsidR="001F202F">
              <w:rPr>
                <w:noProof/>
                <w:webHidden/>
              </w:rPr>
            </w:r>
            <w:r w:rsidR="001F202F">
              <w:rPr>
                <w:noProof/>
                <w:webHidden/>
              </w:rPr>
              <w:fldChar w:fldCharType="separate"/>
            </w:r>
            <w:r w:rsidR="001F202F">
              <w:rPr>
                <w:noProof/>
                <w:webHidden/>
              </w:rPr>
              <w:t>33</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0" w:history="1">
            <w:r w:rsidR="001F202F" w:rsidRPr="002238B2">
              <w:rPr>
                <w:rStyle w:val="Hipervnculo"/>
                <w:noProof/>
              </w:rPr>
              <w:t>ESTÁNDARES, PRÁCTICAS, CONVENCIONES Y MÉTRICAS:</w:t>
            </w:r>
            <w:r w:rsidR="001F202F">
              <w:rPr>
                <w:noProof/>
                <w:webHidden/>
              </w:rPr>
              <w:tab/>
            </w:r>
            <w:r w:rsidR="001F202F">
              <w:rPr>
                <w:noProof/>
                <w:webHidden/>
              </w:rPr>
              <w:fldChar w:fldCharType="begin"/>
            </w:r>
            <w:r w:rsidR="001F202F">
              <w:rPr>
                <w:noProof/>
                <w:webHidden/>
              </w:rPr>
              <w:instrText xml:space="preserve"> PAGEREF _Toc480919230 \h </w:instrText>
            </w:r>
            <w:r w:rsidR="001F202F">
              <w:rPr>
                <w:noProof/>
                <w:webHidden/>
              </w:rPr>
            </w:r>
            <w:r w:rsidR="001F202F">
              <w:rPr>
                <w:noProof/>
                <w:webHidden/>
              </w:rPr>
              <w:fldChar w:fldCharType="separate"/>
            </w:r>
            <w:r w:rsidR="001F202F">
              <w:rPr>
                <w:noProof/>
                <w:webHidden/>
              </w:rPr>
              <w:t>34</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1" w:history="1">
            <w:r w:rsidR="001F202F" w:rsidRPr="002238B2">
              <w:rPr>
                <w:rStyle w:val="Hipervnculo"/>
                <w:noProof/>
              </w:rPr>
              <w:t>Revisiones de Software</w:t>
            </w:r>
            <w:r w:rsidR="001F202F">
              <w:rPr>
                <w:noProof/>
                <w:webHidden/>
              </w:rPr>
              <w:tab/>
            </w:r>
            <w:r w:rsidR="001F202F">
              <w:rPr>
                <w:noProof/>
                <w:webHidden/>
              </w:rPr>
              <w:fldChar w:fldCharType="begin"/>
            </w:r>
            <w:r w:rsidR="001F202F">
              <w:rPr>
                <w:noProof/>
                <w:webHidden/>
              </w:rPr>
              <w:instrText xml:space="preserve"> PAGEREF _Toc480919231 \h </w:instrText>
            </w:r>
            <w:r w:rsidR="001F202F">
              <w:rPr>
                <w:noProof/>
                <w:webHidden/>
              </w:rPr>
            </w:r>
            <w:r w:rsidR="001F202F">
              <w:rPr>
                <w:noProof/>
                <w:webHidden/>
              </w:rPr>
              <w:fldChar w:fldCharType="separate"/>
            </w:r>
            <w:r w:rsidR="001F202F">
              <w:rPr>
                <w:noProof/>
                <w:webHidden/>
              </w:rPr>
              <w:t>34</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2" w:history="1">
            <w:r w:rsidR="001F202F" w:rsidRPr="002238B2">
              <w:rPr>
                <w:rStyle w:val="Hipervnculo"/>
                <w:noProof/>
              </w:rPr>
              <w:t>Detección y corrección de errores</w:t>
            </w:r>
            <w:r w:rsidR="001F202F">
              <w:rPr>
                <w:noProof/>
                <w:webHidden/>
              </w:rPr>
              <w:tab/>
            </w:r>
            <w:r w:rsidR="001F202F">
              <w:rPr>
                <w:noProof/>
                <w:webHidden/>
              </w:rPr>
              <w:fldChar w:fldCharType="begin"/>
            </w:r>
            <w:r w:rsidR="001F202F">
              <w:rPr>
                <w:noProof/>
                <w:webHidden/>
              </w:rPr>
              <w:instrText xml:space="preserve"> PAGEREF _Toc480919232 \h </w:instrText>
            </w:r>
            <w:r w:rsidR="001F202F">
              <w:rPr>
                <w:noProof/>
                <w:webHidden/>
              </w:rPr>
            </w:r>
            <w:r w:rsidR="001F202F">
              <w:rPr>
                <w:noProof/>
                <w:webHidden/>
              </w:rPr>
              <w:fldChar w:fldCharType="separate"/>
            </w:r>
            <w:r w:rsidR="001F202F">
              <w:rPr>
                <w:noProof/>
                <w:webHidden/>
              </w:rPr>
              <w:t>35</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3" w:history="1">
            <w:r w:rsidR="001F202F" w:rsidRPr="002238B2">
              <w:rPr>
                <w:rStyle w:val="Hipervnculo"/>
                <w:noProof/>
              </w:rPr>
              <w:t>Pruebas:</w:t>
            </w:r>
            <w:r w:rsidR="001F202F">
              <w:rPr>
                <w:noProof/>
                <w:webHidden/>
              </w:rPr>
              <w:tab/>
            </w:r>
            <w:r w:rsidR="001F202F">
              <w:rPr>
                <w:noProof/>
                <w:webHidden/>
              </w:rPr>
              <w:fldChar w:fldCharType="begin"/>
            </w:r>
            <w:r w:rsidR="001F202F">
              <w:rPr>
                <w:noProof/>
                <w:webHidden/>
              </w:rPr>
              <w:instrText xml:space="preserve"> PAGEREF _Toc480919233 \h </w:instrText>
            </w:r>
            <w:r w:rsidR="001F202F">
              <w:rPr>
                <w:noProof/>
                <w:webHidden/>
              </w:rPr>
            </w:r>
            <w:r w:rsidR="001F202F">
              <w:rPr>
                <w:noProof/>
                <w:webHidden/>
              </w:rPr>
              <w:fldChar w:fldCharType="separate"/>
            </w:r>
            <w:r w:rsidR="001F202F">
              <w:rPr>
                <w:noProof/>
                <w:webHidden/>
              </w:rPr>
              <w:t>35</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4" w:history="1">
            <w:r w:rsidR="001F202F" w:rsidRPr="002238B2">
              <w:rPr>
                <w:rStyle w:val="Hipervnculo"/>
                <w:noProof/>
              </w:rPr>
              <w:t>Herramientas, técnicas y metodologías</w:t>
            </w:r>
            <w:r w:rsidR="001F202F">
              <w:rPr>
                <w:noProof/>
                <w:webHidden/>
              </w:rPr>
              <w:tab/>
            </w:r>
            <w:r w:rsidR="001F202F">
              <w:rPr>
                <w:noProof/>
                <w:webHidden/>
              </w:rPr>
              <w:fldChar w:fldCharType="begin"/>
            </w:r>
            <w:r w:rsidR="001F202F">
              <w:rPr>
                <w:noProof/>
                <w:webHidden/>
              </w:rPr>
              <w:instrText xml:space="preserve"> PAGEREF _Toc480919234 \h </w:instrText>
            </w:r>
            <w:r w:rsidR="001F202F">
              <w:rPr>
                <w:noProof/>
                <w:webHidden/>
              </w:rPr>
            </w:r>
            <w:r w:rsidR="001F202F">
              <w:rPr>
                <w:noProof/>
                <w:webHidden/>
              </w:rPr>
              <w:fldChar w:fldCharType="separate"/>
            </w:r>
            <w:r w:rsidR="001F202F">
              <w:rPr>
                <w:noProof/>
                <w:webHidden/>
              </w:rPr>
              <w:t>35</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5" w:history="1">
            <w:r w:rsidR="001F202F" w:rsidRPr="002238B2">
              <w:rPr>
                <w:rStyle w:val="Hipervnculo"/>
                <w:noProof/>
              </w:rPr>
              <w:t>Control de medios</w:t>
            </w:r>
            <w:r w:rsidR="001F202F">
              <w:rPr>
                <w:noProof/>
                <w:webHidden/>
              </w:rPr>
              <w:tab/>
            </w:r>
            <w:r w:rsidR="001F202F">
              <w:rPr>
                <w:noProof/>
                <w:webHidden/>
              </w:rPr>
              <w:fldChar w:fldCharType="begin"/>
            </w:r>
            <w:r w:rsidR="001F202F">
              <w:rPr>
                <w:noProof/>
                <w:webHidden/>
              </w:rPr>
              <w:instrText xml:space="preserve"> PAGEREF _Toc480919235 \h </w:instrText>
            </w:r>
            <w:r w:rsidR="001F202F">
              <w:rPr>
                <w:noProof/>
                <w:webHidden/>
              </w:rPr>
            </w:r>
            <w:r w:rsidR="001F202F">
              <w:rPr>
                <w:noProof/>
                <w:webHidden/>
              </w:rPr>
              <w:fldChar w:fldCharType="separate"/>
            </w:r>
            <w:r w:rsidR="001F202F">
              <w:rPr>
                <w:noProof/>
                <w:webHidden/>
              </w:rPr>
              <w:t>35</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236" w:history="1">
            <w:r w:rsidR="001F202F" w:rsidRPr="002238B2">
              <w:rPr>
                <w:rStyle w:val="Hipervnculo"/>
                <w:noProof/>
              </w:rPr>
              <w:t>PLAN DE MONITOREO Y CONTROL</w:t>
            </w:r>
            <w:r w:rsidR="001F202F">
              <w:rPr>
                <w:noProof/>
                <w:webHidden/>
              </w:rPr>
              <w:tab/>
            </w:r>
            <w:r w:rsidR="001F202F">
              <w:rPr>
                <w:noProof/>
                <w:webHidden/>
              </w:rPr>
              <w:fldChar w:fldCharType="begin"/>
            </w:r>
            <w:r w:rsidR="001F202F">
              <w:rPr>
                <w:noProof/>
                <w:webHidden/>
              </w:rPr>
              <w:instrText xml:space="preserve"> PAGEREF _Toc480919236 \h </w:instrText>
            </w:r>
            <w:r w:rsidR="001F202F">
              <w:rPr>
                <w:noProof/>
                <w:webHidden/>
              </w:rPr>
            </w:r>
            <w:r w:rsidR="001F202F">
              <w:rPr>
                <w:noProof/>
                <w:webHidden/>
              </w:rPr>
              <w:fldChar w:fldCharType="separate"/>
            </w:r>
            <w:r w:rsidR="001F202F">
              <w:rPr>
                <w:noProof/>
                <w:webHidden/>
              </w:rPr>
              <w:t>37</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7" w:history="1">
            <w:r w:rsidR="001F202F" w:rsidRPr="002238B2">
              <w:rPr>
                <w:rStyle w:val="Hipervnculo"/>
                <w:noProof/>
              </w:rPr>
              <w:t>Plan de monitoreo y control</w:t>
            </w:r>
            <w:r w:rsidR="001F202F">
              <w:rPr>
                <w:noProof/>
                <w:webHidden/>
              </w:rPr>
              <w:tab/>
            </w:r>
            <w:r w:rsidR="001F202F">
              <w:rPr>
                <w:noProof/>
                <w:webHidden/>
              </w:rPr>
              <w:fldChar w:fldCharType="begin"/>
            </w:r>
            <w:r w:rsidR="001F202F">
              <w:rPr>
                <w:noProof/>
                <w:webHidden/>
              </w:rPr>
              <w:instrText xml:space="preserve"> PAGEREF _Toc480919237 \h </w:instrText>
            </w:r>
            <w:r w:rsidR="001F202F">
              <w:rPr>
                <w:noProof/>
                <w:webHidden/>
              </w:rPr>
            </w:r>
            <w:r w:rsidR="001F202F">
              <w:rPr>
                <w:noProof/>
                <w:webHidden/>
              </w:rPr>
              <w:fldChar w:fldCharType="separate"/>
            </w:r>
            <w:r w:rsidR="001F202F">
              <w:rPr>
                <w:noProof/>
                <w:webHidden/>
              </w:rPr>
              <w:t>37</w:t>
            </w:r>
            <w:r w:rsidR="001F202F">
              <w:rPr>
                <w:noProof/>
                <w:webHidden/>
              </w:rPr>
              <w:fldChar w:fldCharType="end"/>
            </w:r>
          </w:hyperlink>
        </w:p>
        <w:p w:rsidR="001F202F" w:rsidRDefault="002137AF">
          <w:pPr>
            <w:pStyle w:val="TDC1"/>
            <w:tabs>
              <w:tab w:val="right" w:leader="dot" w:pos="8828"/>
            </w:tabs>
            <w:rPr>
              <w:rFonts w:eastAsiaTheme="minorEastAsia"/>
              <w:noProof/>
              <w:lang w:eastAsia="es-AR"/>
            </w:rPr>
          </w:pPr>
          <w:hyperlink w:anchor="_Toc480919238" w:history="1">
            <w:r w:rsidR="001F202F" w:rsidRPr="002238B2">
              <w:rPr>
                <w:rStyle w:val="Hipervnculo"/>
                <w:noProof/>
              </w:rPr>
              <w:t>CONCLUSIÓNES</w:t>
            </w:r>
            <w:r w:rsidR="001F202F">
              <w:rPr>
                <w:noProof/>
                <w:webHidden/>
              </w:rPr>
              <w:tab/>
            </w:r>
            <w:r w:rsidR="001F202F">
              <w:rPr>
                <w:noProof/>
                <w:webHidden/>
              </w:rPr>
              <w:fldChar w:fldCharType="begin"/>
            </w:r>
            <w:r w:rsidR="001F202F">
              <w:rPr>
                <w:noProof/>
                <w:webHidden/>
              </w:rPr>
              <w:instrText xml:space="preserve"> PAGEREF _Toc480919238 \h </w:instrText>
            </w:r>
            <w:r w:rsidR="001F202F">
              <w:rPr>
                <w:noProof/>
                <w:webHidden/>
              </w:rPr>
            </w:r>
            <w:r w:rsidR="001F202F">
              <w:rPr>
                <w:noProof/>
                <w:webHidden/>
              </w:rPr>
              <w:fldChar w:fldCharType="separate"/>
            </w:r>
            <w:r w:rsidR="001F202F">
              <w:rPr>
                <w:noProof/>
                <w:webHidden/>
              </w:rPr>
              <w:t>38</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39" w:history="1">
            <w:r w:rsidR="001F202F" w:rsidRPr="002238B2">
              <w:rPr>
                <w:rStyle w:val="Hipervnculo"/>
                <w:noProof/>
                <w:lang w:val="es-ES"/>
              </w:rPr>
              <w:t>ALCANCE</w:t>
            </w:r>
            <w:r w:rsidR="001F202F">
              <w:rPr>
                <w:noProof/>
                <w:webHidden/>
              </w:rPr>
              <w:tab/>
            </w:r>
            <w:r w:rsidR="001F202F">
              <w:rPr>
                <w:noProof/>
                <w:webHidden/>
              </w:rPr>
              <w:fldChar w:fldCharType="begin"/>
            </w:r>
            <w:r w:rsidR="001F202F">
              <w:rPr>
                <w:noProof/>
                <w:webHidden/>
              </w:rPr>
              <w:instrText xml:space="preserve"> PAGEREF _Toc480919239 \h </w:instrText>
            </w:r>
            <w:r w:rsidR="001F202F">
              <w:rPr>
                <w:noProof/>
                <w:webHidden/>
              </w:rPr>
            </w:r>
            <w:r w:rsidR="001F202F">
              <w:rPr>
                <w:noProof/>
                <w:webHidden/>
              </w:rPr>
              <w:fldChar w:fldCharType="separate"/>
            </w:r>
            <w:r w:rsidR="001F202F">
              <w:rPr>
                <w:noProof/>
                <w:webHidden/>
              </w:rPr>
              <w:t>38</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40" w:history="1">
            <w:r w:rsidR="001F202F" w:rsidRPr="002238B2">
              <w:rPr>
                <w:rStyle w:val="Hipervnculo"/>
                <w:noProof/>
                <w:lang w:val="es-ES"/>
              </w:rPr>
              <w:t>CRONOGRAMA</w:t>
            </w:r>
            <w:r w:rsidR="001F202F">
              <w:rPr>
                <w:noProof/>
                <w:webHidden/>
              </w:rPr>
              <w:tab/>
            </w:r>
            <w:r w:rsidR="001F202F">
              <w:rPr>
                <w:noProof/>
                <w:webHidden/>
              </w:rPr>
              <w:fldChar w:fldCharType="begin"/>
            </w:r>
            <w:r w:rsidR="001F202F">
              <w:rPr>
                <w:noProof/>
                <w:webHidden/>
              </w:rPr>
              <w:instrText xml:space="preserve"> PAGEREF _Toc480919240 \h </w:instrText>
            </w:r>
            <w:r w:rsidR="001F202F">
              <w:rPr>
                <w:noProof/>
                <w:webHidden/>
              </w:rPr>
            </w:r>
            <w:r w:rsidR="001F202F">
              <w:rPr>
                <w:noProof/>
                <w:webHidden/>
              </w:rPr>
              <w:fldChar w:fldCharType="separate"/>
            </w:r>
            <w:r w:rsidR="001F202F">
              <w:rPr>
                <w:noProof/>
                <w:webHidden/>
              </w:rPr>
              <w:t>38</w:t>
            </w:r>
            <w:r w:rsidR="001F202F">
              <w:rPr>
                <w:noProof/>
                <w:webHidden/>
              </w:rPr>
              <w:fldChar w:fldCharType="end"/>
            </w:r>
          </w:hyperlink>
        </w:p>
        <w:p w:rsidR="001F202F" w:rsidRDefault="002137AF">
          <w:pPr>
            <w:pStyle w:val="TDC2"/>
            <w:tabs>
              <w:tab w:val="right" w:leader="dot" w:pos="8828"/>
            </w:tabs>
            <w:rPr>
              <w:rFonts w:eastAsiaTheme="minorEastAsia"/>
              <w:noProof/>
              <w:lang w:eastAsia="es-AR"/>
            </w:rPr>
          </w:pPr>
          <w:hyperlink w:anchor="_Toc480919241" w:history="1">
            <w:r w:rsidR="001F202F" w:rsidRPr="002238B2">
              <w:rPr>
                <w:rStyle w:val="Hipervnculo"/>
                <w:noProof/>
                <w:lang w:val="es-ES"/>
              </w:rPr>
              <w:t>VENTAJAS</w:t>
            </w:r>
            <w:r w:rsidR="001F202F">
              <w:rPr>
                <w:noProof/>
                <w:webHidden/>
              </w:rPr>
              <w:tab/>
            </w:r>
            <w:r w:rsidR="001F202F">
              <w:rPr>
                <w:noProof/>
                <w:webHidden/>
              </w:rPr>
              <w:fldChar w:fldCharType="begin"/>
            </w:r>
            <w:r w:rsidR="001F202F">
              <w:rPr>
                <w:noProof/>
                <w:webHidden/>
              </w:rPr>
              <w:instrText xml:space="preserve"> PAGEREF _Toc480919241 \h </w:instrText>
            </w:r>
            <w:r w:rsidR="001F202F">
              <w:rPr>
                <w:noProof/>
                <w:webHidden/>
              </w:rPr>
            </w:r>
            <w:r w:rsidR="001F202F">
              <w:rPr>
                <w:noProof/>
                <w:webHidden/>
              </w:rPr>
              <w:fldChar w:fldCharType="separate"/>
            </w:r>
            <w:r w:rsidR="001F202F">
              <w:rPr>
                <w:noProof/>
                <w:webHidden/>
              </w:rPr>
              <w:t>38</w:t>
            </w:r>
            <w:r w:rsidR="001F202F">
              <w:rPr>
                <w:noProof/>
                <w:webHidden/>
              </w:rPr>
              <w:fldChar w:fldCharType="end"/>
            </w:r>
          </w:hyperlink>
        </w:p>
        <w:p w:rsidR="00FF79DE" w:rsidRDefault="00FF79DE">
          <w:r>
            <w:rPr>
              <w:b/>
              <w:bCs/>
              <w:lang w:val="es-ES"/>
            </w:rPr>
            <w:fldChar w:fldCharType="end"/>
          </w:r>
        </w:p>
      </w:sdtContent>
    </w:sdt>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301A88" w:rsidRDefault="00301A88"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1F202F" w:rsidRDefault="001F202F" w:rsidP="006E28EA">
      <w:pPr>
        <w:autoSpaceDE w:val="0"/>
        <w:autoSpaceDN w:val="0"/>
        <w:adjustRightInd w:val="0"/>
        <w:spacing w:after="0" w:line="240" w:lineRule="auto"/>
        <w:rPr>
          <w:b/>
          <w:sz w:val="24"/>
          <w:szCs w:val="24"/>
          <w:u w:val="single"/>
        </w:rPr>
      </w:pPr>
    </w:p>
    <w:p w:rsidR="006E28EA" w:rsidRPr="00301A88" w:rsidRDefault="006E28EA" w:rsidP="00BE45DD">
      <w:pPr>
        <w:pStyle w:val="Ttulo1"/>
        <w:rPr>
          <w:rFonts w:ascii="Corbel" w:hAnsi="Corbel" w:cs="Corbel"/>
          <w:sz w:val="21"/>
          <w:szCs w:val="21"/>
        </w:rPr>
      </w:pPr>
      <w:bookmarkStart w:id="0" w:name="_Toc480919169"/>
      <w:r w:rsidRPr="00301A88">
        <w:lastRenderedPageBreak/>
        <w:t>Problema planteado.</w:t>
      </w:r>
      <w:bookmarkEnd w:id="0"/>
    </w:p>
    <w:p w:rsidR="006E28EA" w:rsidRDefault="006E28EA" w:rsidP="006E28EA">
      <w:pPr>
        <w:pStyle w:val="NormalWeb"/>
        <w:jc w:val="both"/>
        <w:rPr>
          <w:rFonts w:asciiTheme="minorHAnsi" w:eastAsiaTheme="minorHAnsi" w:hAnsiTheme="minorHAnsi" w:cstheme="minorBidi"/>
          <w:lang w:eastAsia="en-US"/>
        </w:rPr>
      </w:pPr>
      <w:r w:rsidRPr="00004FE7">
        <w:rPr>
          <w:rFonts w:asciiTheme="minorHAnsi" w:eastAsiaTheme="minorHAnsi" w:hAnsiTheme="minorHAnsi" w:cstheme="minorBidi"/>
          <w:lang w:eastAsia="en-US"/>
        </w:rPr>
        <w:t xml:space="preserve">El concepto de </w:t>
      </w:r>
      <w:r w:rsidRPr="00004FE7">
        <w:rPr>
          <w:rFonts w:asciiTheme="minorHAnsi" w:eastAsiaTheme="minorHAnsi" w:hAnsiTheme="minorHAnsi" w:cstheme="minorBidi"/>
          <w:bCs/>
          <w:lang w:eastAsia="en-US"/>
        </w:rPr>
        <w:t xml:space="preserve">Business </w:t>
      </w:r>
      <w:proofErr w:type="spellStart"/>
      <w:r w:rsidRPr="00004FE7">
        <w:rPr>
          <w:rFonts w:asciiTheme="minorHAnsi" w:eastAsiaTheme="minorHAnsi" w:hAnsiTheme="minorHAnsi" w:cstheme="minorBidi"/>
          <w:bCs/>
          <w:lang w:eastAsia="en-US"/>
        </w:rPr>
        <w:t>Intelligence</w:t>
      </w:r>
      <w:proofErr w:type="spellEnd"/>
      <w:r>
        <w:rPr>
          <w:rFonts w:asciiTheme="minorHAnsi" w:eastAsiaTheme="minorHAnsi" w:hAnsiTheme="minorHAnsi" w:cstheme="minorBidi"/>
          <w:bCs/>
          <w:lang w:eastAsia="en-US"/>
        </w:rPr>
        <w:t xml:space="preserve"> (BI)</w:t>
      </w:r>
      <w:r w:rsidRPr="00004FE7">
        <w:rPr>
          <w:rFonts w:asciiTheme="minorHAnsi" w:eastAsiaTheme="minorHAnsi" w:hAnsiTheme="minorHAnsi" w:cstheme="minorBidi"/>
          <w:lang w:eastAsia="en-US"/>
        </w:rPr>
        <w:t xml:space="preserve"> ha sido tan aceptado en el actual mundo informático que las empresas no pueden dejar de pensar en su plataforma TI sin la incorporación de una solución de este tipo. La tendencia a que los profesionales que trabajan en los diferentes tipos de organizaciones </w:t>
      </w:r>
      <w:r w:rsidRPr="00004FE7">
        <w:rPr>
          <w:rFonts w:asciiTheme="minorHAnsi" w:eastAsiaTheme="minorHAnsi" w:hAnsiTheme="minorHAnsi" w:cstheme="minorBidi"/>
          <w:bCs/>
          <w:lang w:eastAsia="en-US"/>
        </w:rPr>
        <w:t xml:space="preserve">entiendan y aprovechen las ventajas de poseer un </w:t>
      </w:r>
      <w:r>
        <w:rPr>
          <w:rFonts w:asciiTheme="minorHAnsi" w:eastAsiaTheme="minorHAnsi" w:hAnsiTheme="minorHAnsi" w:cstheme="minorBidi"/>
          <w:bCs/>
          <w:lang w:eastAsia="en-US"/>
        </w:rPr>
        <w:t>BI</w:t>
      </w:r>
      <w:r w:rsidRPr="00004FE7">
        <w:rPr>
          <w:rFonts w:asciiTheme="minorHAnsi" w:eastAsiaTheme="minorHAnsi" w:hAnsiTheme="minorHAnsi" w:cstheme="minorBidi"/>
          <w:lang w:eastAsia="en-US"/>
        </w:rPr>
        <w:t xml:space="preserve"> dentro de sus operaciones es cada vez mayor y, en consecuencia, las </w:t>
      </w:r>
      <w:r w:rsidRPr="00004FE7">
        <w:rPr>
          <w:rFonts w:asciiTheme="minorHAnsi" w:eastAsiaTheme="minorHAnsi" w:hAnsiTheme="minorHAnsi" w:cstheme="minorBidi"/>
          <w:bCs/>
          <w:lang w:eastAsia="en-US"/>
        </w:rPr>
        <w:t>exigencias de calidad de la información</w:t>
      </w:r>
      <w:r w:rsidRPr="00004FE7">
        <w:rPr>
          <w:rFonts w:asciiTheme="minorHAnsi" w:eastAsiaTheme="minorHAnsi" w:hAnsiTheme="minorHAnsi" w:cstheme="minorBidi"/>
          <w:lang w:eastAsia="en-US"/>
        </w:rPr>
        <w:t xml:space="preserve"> a las áreas técnicas y los proveedores de estas soluciones, son cada vez mayores y más rigurosas.</w:t>
      </w:r>
    </w:p>
    <w:p w:rsidR="006E28EA" w:rsidRPr="00004FE7" w:rsidRDefault="006E28EA" w:rsidP="006E28EA">
      <w:pPr>
        <w:pStyle w:val="NormalWeb"/>
        <w:jc w:val="both"/>
        <w:rPr>
          <w:rFonts w:asciiTheme="minorHAnsi" w:eastAsiaTheme="minorHAnsi" w:hAnsiTheme="minorHAnsi" w:cstheme="minorBidi"/>
          <w:lang w:eastAsia="en-US"/>
        </w:rPr>
      </w:pPr>
      <w:r w:rsidRPr="00004FE7">
        <w:rPr>
          <w:rFonts w:asciiTheme="minorHAnsi" w:eastAsiaTheme="minorHAnsi" w:hAnsiTheme="minorHAnsi" w:cstheme="minorBidi"/>
          <w:lang w:eastAsia="en-US"/>
        </w:rPr>
        <w:t xml:space="preserve">La plataforma de </w:t>
      </w:r>
      <w:r>
        <w:rPr>
          <w:rFonts w:asciiTheme="minorHAnsi" w:eastAsiaTheme="minorHAnsi" w:hAnsiTheme="minorHAnsi" w:cstheme="minorBidi"/>
          <w:bCs/>
          <w:lang w:eastAsia="en-US"/>
        </w:rPr>
        <w:t xml:space="preserve">BI </w:t>
      </w:r>
      <w:r w:rsidRPr="00004FE7">
        <w:rPr>
          <w:rFonts w:asciiTheme="minorHAnsi" w:eastAsiaTheme="minorHAnsi" w:hAnsiTheme="minorHAnsi" w:cstheme="minorBidi"/>
          <w:lang w:eastAsia="en-US"/>
        </w:rPr>
        <w:t xml:space="preserve">ha tomado tanta relevancia hoy en día en las organizaciones que esta es capaz de apoyar otros procesos relacionados al negocio más allá de la toma de decisiones. Hay empresas que, por ejemplo, ejecutan sus procesos de cierres contables, generan informes de carácter regulatorio, etc., apoyándose en el uso de componentes que conforman la solución </w:t>
      </w:r>
      <w:r>
        <w:rPr>
          <w:rFonts w:asciiTheme="minorHAnsi" w:eastAsiaTheme="minorHAnsi" w:hAnsiTheme="minorHAnsi" w:cstheme="minorBidi"/>
          <w:bCs/>
          <w:lang w:eastAsia="en-US"/>
        </w:rPr>
        <w:t>BI</w:t>
      </w:r>
      <w:r w:rsidRPr="00004FE7">
        <w:rPr>
          <w:rFonts w:asciiTheme="minorHAnsi" w:eastAsiaTheme="minorHAnsi" w:hAnsiTheme="minorHAnsi" w:cstheme="minorBidi"/>
          <w:lang w:eastAsia="en-US"/>
        </w:rPr>
        <w:t>.</w:t>
      </w:r>
    </w:p>
    <w:p w:rsidR="006E28EA" w:rsidRPr="00004FE7" w:rsidRDefault="006E28EA" w:rsidP="006E28EA">
      <w:pPr>
        <w:pStyle w:val="NormalWeb"/>
        <w:jc w:val="both"/>
        <w:rPr>
          <w:rFonts w:asciiTheme="minorHAnsi" w:eastAsiaTheme="minorHAnsi" w:hAnsiTheme="minorHAnsi" w:cstheme="minorBidi"/>
          <w:lang w:eastAsia="en-US"/>
        </w:rPr>
      </w:pPr>
      <w:r w:rsidRPr="00004FE7">
        <w:rPr>
          <w:rFonts w:asciiTheme="minorHAnsi" w:eastAsiaTheme="minorHAnsi" w:hAnsiTheme="minorHAnsi" w:cstheme="minorBidi"/>
          <w:lang w:eastAsia="en-US"/>
        </w:rPr>
        <w:t xml:space="preserve">Son muchas las empresas que se han dedicado a proveer soluciones relacionadas con </w:t>
      </w:r>
      <w:r>
        <w:rPr>
          <w:rFonts w:asciiTheme="minorHAnsi" w:eastAsiaTheme="minorHAnsi" w:hAnsiTheme="minorHAnsi" w:cstheme="minorBidi"/>
          <w:lang w:eastAsia="en-US"/>
        </w:rPr>
        <w:t>BI</w:t>
      </w:r>
      <w:r w:rsidRPr="00004FE7">
        <w:rPr>
          <w:rFonts w:asciiTheme="minorHAnsi" w:eastAsiaTheme="minorHAnsi" w:hAnsiTheme="minorHAnsi" w:cstheme="minorBidi"/>
          <w:lang w:eastAsia="en-US"/>
        </w:rPr>
        <w:t xml:space="preserve">, grandes, pequeñas, especializadas en industrias específicas, de software libre, etc. </w:t>
      </w:r>
      <w:r w:rsidRPr="00004FE7">
        <w:rPr>
          <w:rFonts w:asciiTheme="minorHAnsi" w:eastAsiaTheme="minorHAnsi" w:hAnsiTheme="minorHAnsi" w:cstheme="minorBidi"/>
          <w:bCs/>
          <w:lang w:eastAsia="en-US"/>
        </w:rPr>
        <w:t>Todas presentan muchas ventajas y desventajas comparativas entre cada una, diferentes costes y enfoques en diferentes tipos de negocios</w:t>
      </w:r>
      <w:r w:rsidRPr="00004FE7">
        <w:rPr>
          <w:rFonts w:asciiTheme="minorHAnsi" w:eastAsiaTheme="minorHAnsi" w:hAnsiTheme="minorHAnsi" w:cstheme="minorBidi"/>
          <w:lang w:eastAsia="en-US"/>
        </w:rPr>
        <w:t>.</w:t>
      </w:r>
    </w:p>
    <w:p w:rsidR="006E28EA" w:rsidRDefault="006E28EA" w:rsidP="006E28EA">
      <w:pPr>
        <w:pStyle w:val="NormalWeb"/>
        <w:jc w:val="both"/>
        <w:rPr>
          <w:rFonts w:asciiTheme="minorHAnsi" w:eastAsiaTheme="minorHAnsi" w:hAnsiTheme="minorHAnsi" w:cstheme="minorBidi"/>
          <w:lang w:eastAsia="en-US"/>
        </w:rPr>
      </w:pPr>
      <w:r w:rsidRPr="00004FE7">
        <w:rPr>
          <w:rFonts w:asciiTheme="minorHAnsi" w:eastAsiaTheme="minorHAnsi" w:hAnsiTheme="minorHAnsi" w:cstheme="minorBidi"/>
          <w:lang w:eastAsia="en-US"/>
        </w:rPr>
        <w:t xml:space="preserve">Por lo cual, </w:t>
      </w:r>
      <w:r w:rsidRPr="00004FE7">
        <w:rPr>
          <w:rFonts w:asciiTheme="minorHAnsi" w:eastAsiaTheme="minorHAnsi" w:hAnsiTheme="minorHAnsi" w:cstheme="minorBidi"/>
          <w:bCs/>
          <w:lang w:eastAsia="en-US"/>
        </w:rPr>
        <w:t>en el momento de decidi</w:t>
      </w:r>
      <w:r>
        <w:rPr>
          <w:rFonts w:asciiTheme="minorHAnsi" w:eastAsiaTheme="minorHAnsi" w:hAnsiTheme="minorHAnsi" w:cstheme="minorBidi"/>
          <w:bCs/>
          <w:lang w:eastAsia="en-US"/>
        </w:rPr>
        <w:t>r implementar una solución de BI</w:t>
      </w:r>
      <w:r w:rsidRPr="00004FE7">
        <w:rPr>
          <w:rFonts w:asciiTheme="minorHAnsi" w:eastAsiaTheme="minorHAnsi" w:hAnsiTheme="minorHAnsi" w:cstheme="minorBidi"/>
          <w:bCs/>
          <w:lang w:eastAsia="en-US"/>
        </w:rPr>
        <w:t>,</w:t>
      </w:r>
      <w:r w:rsidRPr="00004FE7">
        <w:rPr>
          <w:rFonts w:asciiTheme="minorHAnsi" w:eastAsiaTheme="minorHAnsi" w:hAnsiTheme="minorHAnsi" w:cstheme="minorBidi"/>
          <w:lang w:eastAsia="en-US"/>
        </w:rPr>
        <w:t xml:space="preserve"> se deben conocer realmente </w:t>
      </w:r>
      <w:r w:rsidRPr="00004FE7">
        <w:rPr>
          <w:rFonts w:asciiTheme="minorHAnsi" w:eastAsiaTheme="minorHAnsi" w:hAnsiTheme="minorHAnsi" w:cstheme="minorBidi"/>
          <w:bCs/>
          <w:lang w:eastAsia="en-US"/>
        </w:rPr>
        <w:t>las necesidades de información del negocio</w:t>
      </w:r>
      <w:r w:rsidRPr="00004FE7">
        <w:rPr>
          <w:rFonts w:asciiTheme="minorHAnsi" w:eastAsiaTheme="minorHAnsi" w:hAnsiTheme="minorHAnsi" w:cstheme="minorBidi"/>
          <w:lang w:eastAsia="en-US"/>
        </w:rPr>
        <w:t xml:space="preserve"> y verificarlas con respecto a los </w:t>
      </w:r>
      <w:r w:rsidRPr="00004FE7">
        <w:rPr>
          <w:rFonts w:asciiTheme="minorHAnsi" w:eastAsiaTheme="minorHAnsi" w:hAnsiTheme="minorHAnsi" w:cstheme="minorBidi"/>
          <w:bCs/>
          <w:lang w:eastAsia="en-US"/>
        </w:rPr>
        <w:t>ofrecimientos y alternativas</w:t>
      </w:r>
      <w:r w:rsidRPr="00004FE7">
        <w:rPr>
          <w:rFonts w:asciiTheme="minorHAnsi" w:eastAsiaTheme="minorHAnsi" w:hAnsiTheme="minorHAnsi" w:cstheme="minorBidi"/>
          <w:lang w:eastAsia="en-US"/>
        </w:rPr>
        <w:t xml:space="preserve"> de las soluciones estudiadas</w:t>
      </w:r>
      <w:r>
        <w:rPr>
          <w:rFonts w:asciiTheme="minorHAnsi" w:eastAsiaTheme="minorHAnsi" w:hAnsiTheme="minorHAnsi" w:cstheme="minorBidi"/>
          <w:lang w:eastAsia="en-US"/>
        </w:rPr>
        <w:t>.</w:t>
      </w:r>
    </w:p>
    <w:p w:rsidR="006E28EA" w:rsidRPr="001D1398" w:rsidRDefault="006E28EA" w:rsidP="006E28EA">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En la actualidad el área de BI tiene una importancia y exigencia muy grande en una empresa, brinda servicios a todos los usuarios, tanto clientes externos como internos, y gestiona toda la información perteneciente a la organización. Esto hace que debido al gran número de transacciones y al gran volumen de datos que se manejan en estas áreas, aparezcan fallas  de hardware y software, sobrecarga de consumo de información, y elevadas tasas de pedidos.</w:t>
      </w:r>
    </w:p>
    <w:p w:rsidR="006E28EA" w:rsidRPr="00301A88" w:rsidRDefault="006E28EA" w:rsidP="00FF79DE">
      <w:pPr>
        <w:pStyle w:val="Ttulo2"/>
      </w:pPr>
      <w:bookmarkStart w:id="1" w:name="_Toc480919170"/>
      <w:r w:rsidRPr="00301A88">
        <w:t>Objetivos generales y particulares.</w:t>
      </w:r>
      <w:bookmarkEnd w:id="1"/>
    </w:p>
    <w:p w:rsidR="006E28EA" w:rsidRPr="00301A88" w:rsidRDefault="006E28EA" w:rsidP="006E28EA">
      <w:pPr>
        <w:rPr>
          <w:b/>
          <w:sz w:val="24"/>
          <w:szCs w:val="24"/>
          <w:u w:val="single"/>
        </w:rPr>
      </w:pPr>
      <w:r w:rsidRPr="00301A88">
        <w:rPr>
          <w:b/>
          <w:sz w:val="24"/>
          <w:szCs w:val="24"/>
          <w:u w:val="single"/>
        </w:rPr>
        <w:t>Objetivos generales:</w:t>
      </w:r>
    </w:p>
    <w:p w:rsidR="002137AF" w:rsidRPr="002137AF" w:rsidRDefault="002137AF" w:rsidP="002137AF">
      <w:pPr>
        <w:ind w:left="360"/>
        <w:rPr>
          <w:ins w:id="2" w:author="Juan Carlos R" w:date="2017-05-04T09:56:00Z"/>
          <w:sz w:val="24"/>
          <w:szCs w:val="24"/>
        </w:rPr>
      </w:pPr>
      <w:ins w:id="3" w:author="Juan Carlos R" w:date="2017-05-04T09:56:00Z">
        <w:r>
          <w:rPr>
            <w:sz w:val="24"/>
            <w:szCs w:val="24"/>
          </w:rPr>
          <w:t>No están claros los objetivos generales. Deben exp</w:t>
        </w:r>
      </w:ins>
      <w:ins w:id="4" w:author="Juan Carlos R" w:date="2017-05-04T09:57:00Z">
        <w:r>
          <w:rPr>
            <w:sz w:val="24"/>
            <w:szCs w:val="24"/>
          </w:rPr>
          <w:t>r</w:t>
        </w:r>
      </w:ins>
      <w:ins w:id="5" w:author="Juan Carlos R" w:date="2017-05-04T09:56:00Z">
        <w:r>
          <w:rPr>
            <w:sz w:val="24"/>
            <w:szCs w:val="24"/>
          </w:rPr>
          <w:t>esarse en forma na</w:t>
        </w:r>
      </w:ins>
      <w:ins w:id="6" w:author="Juan Carlos R" w:date="2017-05-04T09:57:00Z">
        <w:r>
          <w:rPr>
            <w:sz w:val="24"/>
            <w:szCs w:val="24"/>
          </w:rPr>
          <w:t>rrativa (un párrafo) y ser concreto. No entiendo que es lo que quiere lograr.</w:t>
        </w:r>
      </w:ins>
    </w:p>
    <w:p w:rsidR="006E28EA" w:rsidRDefault="006E28EA" w:rsidP="006E28EA">
      <w:pPr>
        <w:pStyle w:val="Prrafodelista"/>
        <w:numPr>
          <w:ilvl w:val="0"/>
          <w:numId w:val="1"/>
        </w:numPr>
        <w:rPr>
          <w:sz w:val="24"/>
          <w:szCs w:val="24"/>
        </w:rPr>
      </w:pPr>
      <w:r>
        <w:rPr>
          <w:sz w:val="24"/>
          <w:szCs w:val="24"/>
        </w:rPr>
        <w:t>Medir el éxito de implementaciones existentes.</w:t>
      </w:r>
    </w:p>
    <w:p w:rsidR="006E28EA" w:rsidRDefault="006E28EA" w:rsidP="006E28EA">
      <w:pPr>
        <w:pStyle w:val="Prrafodelista"/>
        <w:numPr>
          <w:ilvl w:val="0"/>
          <w:numId w:val="1"/>
        </w:numPr>
        <w:rPr>
          <w:sz w:val="24"/>
          <w:szCs w:val="24"/>
        </w:rPr>
      </w:pPr>
      <w:r>
        <w:rPr>
          <w:sz w:val="24"/>
          <w:szCs w:val="24"/>
        </w:rPr>
        <w:t>Orientar capacitaciones.</w:t>
      </w:r>
    </w:p>
    <w:p w:rsidR="006E28EA" w:rsidRDefault="006E28EA" w:rsidP="006E28EA">
      <w:pPr>
        <w:pStyle w:val="Prrafodelista"/>
        <w:numPr>
          <w:ilvl w:val="0"/>
          <w:numId w:val="1"/>
        </w:numPr>
        <w:rPr>
          <w:sz w:val="24"/>
          <w:szCs w:val="24"/>
        </w:rPr>
      </w:pPr>
      <w:r>
        <w:rPr>
          <w:sz w:val="24"/>
          <w:szCs w:val="24"/>
        </w:rPr>
        <w:t>Poseer una herramienta de negociación con las áreas al momento de priorizar nuevos requerimientos.</w:t>
      </w:r>
    </w:p>
    <w:p w:rsidR="006E28EA" w:rsidRDefault="006E28EA" w:rsidP="006E28EA">
      <w:pPr>
        <w:pStyle w:val="Prrafodelista"/>
        <w:numPr>
          <w:ilvl w:val="0"/>
          <w:numId w:val="1"/>
        </w:numPr>
        <w:rPr>
          <w:sz w:val="24"/>
          <w:szCs w:val="24"/>
        </w:rPr>
      </w:pPr>
      <w:r>
        <w:rPr>
          <w:sz w:val="24"/>
          <w:szCs w:val="24"/>
        </w:rPr>
        <w:t>Identificar áreas con poco consumo y promover análisis de interés.</w:t>
      </w:r>
    </w:p>
    <w:p w:rsidR="006E28EA" w:rsidRDefault="006E28EA" w:rsidP="006E28EA">
      <w:pPr>
        <w:pStyle w:val="Prrafodelista"/>
        <w:numPr>
          <w:ilvl w:val="0"/>
          <w:numId w:val="1"/>
        </w:numPr>
        <w:rPr>
          <w:sz w:val="24"/>
          <w:szCs w:val="24"/>
        </w:rPr>
      </w:pPr>
      <w:r>
        <w:rPr>
          <w:sz w:val="24"/>
          <w:szCs w:val="24"/>
        </w:rPr>
        <w:t>Mejorar el servicio brindado y ser más eficientes.</w:t>
      </w:r>
    </w:p>
    <w:p w:rsidR="006E28EA" w:rsidRDefault="006E28EA" w:rsidP="006E28EA">
      <w:pPr>
        <w:pStyle w:val="Prrafodelista"/>
        <w:numPr>
          <w:ilvl w:val="0"/>
          <w:numId w:val="1"/>
        </w:numPr>
        <w:rPr>
          <w:sz w:val="24"/>
          <w:szCs w:val="24"/>
        </w:rPr>
      </w:pPr>
      <w:r>
        <w:rPr>
          <w:sz w:val="24"/>
          <w:szCs w:val="24"/>
        </w:rPr>
        <w:lastRenderedPageBreak/>
        <w:t>Medir cuantitativamente la performance y/o rendimiento del equipo de trabajo.</w:t>
      </w:r>
    </w:p>
    <w:p w:rsidR="006E28EA" w:rsidRDefault="006E28EA" w:rsidP="006E28EA">
      <w:pPr>
        <w:rPr>
          <w:sz w:val="24"/>
          <w:szCs w:val="24"/>
        </w:rPr>
      </w:pPr>
    </w:p>
    <w:p w:rsidR="006E28EA" w:rsidRPr="00301A88" w:rsidRDefault="006E28EA" w:rsidP="006E28EA">
      <w:pPr>
        <w:rPr>
          <w:b/>
          <w:sz w:val="24"/>
          <w:szCs w:val="24"/>
          <w:u w:val="single"/>
        </w:rPr>
      </w:pPr>
      <w:r w:rsidRPr="00301A88">
        <w:rPr>
          <w:b/>
          <w:sz w:val="24"/>
          <w:szCs w:val="24"/>
          <w:u w:val="single"/>
        </w:rPr>
        <w:t>Objetivos particulares:</w:t>
      </w:r>
    </w:p>
    <w:p w:rsidR="006E28EA" w:rsidRPr="008E439F" w:rsidRDefault="006E28EA" w:rsidP="006E28EA">
      <w:pPr>
        <w:rPr>
          <w:sz w:val="24"/>
          <w:szCs w:val="24"/>
        </w:rPr>
      </w:pPr>
      <w:r w:rsidRPr="008E439F">
        <w:rPr>
          <w:sz w:val="24"/>
          <w:szCs w:val="24"/>
        </w:rPr>
        <w:t>El proyecto busca el análisis, la selección e implementación de una herramienta de medición de consumo de información y la definición de indicadores para evaluar la calidad</w:t>
      </w:r>
      <w:r>
        <w:rPr>
          <w:sz w:val="24"/>
          <w:szCs w:val="24"/>
        </w:rPr>
        <w:t xml:space="preserve"> </w:t>
      </w:r>
      <w:r w:rsidRPr="008E439F">
        <w:rPr>
          <w:sz w:val="24"/>
          <w:szCs w:val="24"/>
        </w:rPr>
        <w:t xml:space="preserve">del servicio interno del área de BI (Business </w:t>
      </w:r>
      <w:proofErr w:type="spellStart"/>
      <w:r w:rsidRPr="008E439F">
        <w:rPr>
          <w:sz w:val="24"/>
          <w:szCs w:val="24"/>
        </w:rPr>
        <w:t>Intelligence</w:t>
      </w:r>
      <w:proofErr w:type="spellEnd"/>
      <w:r w:rsidRPr="008E439F">
        <w:rPr>
          <w:sz w:val="24"/>
          <w:szCs w:val="24"/>
        </w:rPr>
        <w:t xml:space="preserve">) que se encuentra dentro del GSS (Grupo </w:t>
      </w:r>
      <w:proofErr w:type="spellStart"/>
      <w:r w:rsidRPr="008E439F">
        <w:rPr>
          <w:sz w:val="24"/>
          <w:szCs w:val="24"/>
        </w:rPr>
        <w:t>Sancor</w:t>
      </w:r>
      <w:proofErr w:type="spellEnd"/>
      <w:r w:rsidRPr="008E439F">
        <w:rPr>
          <w:sz w:val="24"/>
          <w:szCs w:val="24"/>
        </w:rPr>
        <w:t xml:space="preserve"> Seguros).</w:t>
      </w:r>
      <w:ins w:id="7" w:author="Juan Carlos R" w:date="2017-05-04T09:57:00Z">
        <w:r w:rsidR="002137AF">
          <w:rPr>
            <w:sz w:val="24"/>
            <w:szCs w:val="24"/>
          </w:rPr>
          <w:t xml:space="preserve"> ¿</w:t>
        </w:r>
      </w:ins>
      <w:ins w:id="8" w:author="Juan Carlos R" w:date="2017-05-04T09:58:00Z">
        <w:r w:rsidR="002137AF">
          <w:rPr>
            <w:sz w:val="24"/>
            <w:szCs w:val="24"/>
          </w:rPr>
          <w:t>No sería este el objetivo general y los anteriores los particulares</w:t>
        </w:r>
        <w:proofErr w:type="gramStart"/>
        <w:r w:rsidR="002137AF">
          <w:rPr>
            <w:sz w:val="24"/>
            <w:szCs w:val="24"/>
          </w:rPr>
          <w:t>?.</w:t>
        </w:r>
        <w:proofErr w:type="gramEnd"/>
        <w:r w:rsidR="002137AF">
          <w:rPr>
            <w:sz w:val="24"/>
            <w:szCs w:val="24"/>
          </w:rPr>
          <w:t xml:space="preserve"> </w:t>
        </w:r>
      </w:ins>
    </w:p>
    <w:p w:rsidR="006E28EA" w:rsidRPr="005E0747" w:rsidRDefault="006E28EA" w:rsidP="006E28EA">
      <w:pPr>
        <w:rPr>
          <w:rFonts w:ascii="Corbel" w:hAnsi="Corbel" w:cs="Corbel"/>
          <w:sz w:val="21"/>
          <w:szCs w:val="21"/>
        </w:rPr>
      </w:pPr>
      <w:r w:rsidRPr="008E439F">
        <w:rPr>
          <w:sz w:val="24"/>
          <w:szCs w:val="24"/>
        </w:rPr>
        <w:t xml:space="preserve"> Luego de dicha implementación y definición se va a introducir la inteligencia al negocio</w:t>
      </w:r>
      <w:r>
        <w:rPr>
          <w:sz w:val="24"/>
          <w:szCs w:val="24"/>
        </w:rPr>
        <w:t xml:space="preserve"> </w:t>
      </w:r>
      <w:r w:rsidRPr="008E439F">
        <w:rPr>
          <w:sz w:val="24"/>
          <w:szCs w:val="24"/>
        </w:rPr>
        <w:t xml:space="preserve">mediante minería de datos (Data </w:t>
      </w:r>
      <w:proofErr w:type="spellStart"/>
      <w:r w:rsidRPr="008E439F">
        <w:rPr>
          <w:sz w:val="24"/>
          <w:szCs w:val="24"/>
        </w:rPr>
        <w:t>Mining</w:t>
      </w:r>
      <w:proofErr w:type="spellEnd"/>
      <w:r w:rsidRPr="008E439F">
        <w:rPr>
          <w:sz w:val="24"/>
          <w:szCs w:val="24"/>
        </w:rPr>
        <w:t>) como ventaja competitiva.</w:t>
      </w:r>
    </w:p>
    <w:p w:rsidR="006E28EA" w:rsidRPr="0085386A" w:rsidRDefault="006E28EA" w:rsidP="006E28EA">
      <w:pPr>
        <w:pStyle w:val="Prrafodelista"/>
        <w:autoSpaceDE w:val="0"/>
        <w:autoSpaceDN w:val="0"/>
        <w:adjustRightInd w:val="0"/>
        <w:spacing w:after="0" w:line="240" w:lineRule="auto"/>
        <w:rPr>
          <w:rFonts w:ascii="Corbel" w:hAnsi="Corbel" w:cs="Corbel"/>
          <w:sz w:val="21"/>
          <w:szCs w:val="21"/>
        </w:rPr>
      </w:pPr>
    </w:p>
    <w:p w:rsidR="006E28EA" w:rsidRPr="00301A88" w:rsidRDefault="006E28EA" w:rsidP="00BE45DD">
      <w:pPr>
        <w:pStyle w:val="Ttulo2"/>
      </w:pPr>
      <w:bookmarkStart w:id="9" w:name="_Toc480919171"/>
      <w:r w:rsidRPr="00301A88">
        <w:t>Factores ambientales.</w:t>
      </w:r>
      <w:bookmarkEnd w:id="9"/>
    </w:p>
    <w:p w:rsidR="006E28EA" w:rsidRPr="00237F38" w:rsidRDefault="006E28EA" w:rsidP="006E28EA">
      <w:pPr>
        <w:autoSpaceDE w:val="0"/>
        <w:autoSpaceDN w:val="0"/>
        <w:adjustRightInd w:val="0"/>
        <w:spacing w:after="0" w:line="240" w:lineRule="auto"/>
        <w:rPr>
          <w:sz w:val="24"/>
          <w:szCs w:val="24"/>
        </w:rPr>
      </w:pPr>
    </w:p>
    <w:p w:rsidR="006E28EA" w:rsidRPr="00237F38" w:rsidRDefault="006E28EA" w:rsidP="006E28EA">
      <w:pPr>
        <w:autoSpaceDE w:val="0"/>
        <w:autoSpaceDN w:val="0"/>
        <w:adjustRightInd w:val="0"/>
        <w:spacing w:after="0" w:line="240" w:lineRule="auto"/>
        <w:rPr>
          <w:sz w:val="24"/>
          <w:szCs w:val="24"/>
        </w:rPr>
      </w:pPr>
      <w:r w:rsidRPr="00237F38">
        <w:rPr>
          <w:sz w:val="24"/>
          <w:szCs w:val="24"/>
        </w:rPr>
        <w:t>El principal factor que puede llegar a afectar la finalización del proyecto es el desconocimiento de la herramienta a utilizar para la implementación de una solución de minería de datos.</w:t>
      </w:r>
    </w:p>
    <w:p w:rsidR="006E28EA" w:rsidRPr="00237F38" w:rsidRDefault="006E28EA" w:rsidP="006E28EA">
      <w:pPr>
        <w:autoSpaceDE w:val="0"/>
        <w:autoSpaceDN w:val="0"/>
        <w:adjustRightInd w:val="0"/>
        <w:spacing w:after="0" w:line="240" w:lineRule="auto"/>
        <w:rPr>
          <w:sz w:val="24"/>
          <w:szCs w:val="24"/>
        </w:rPr>
      </w:pPr>
    </w:p>
    <w:p w:rsidR="006E28EA" w:rsidRPr="00237F38" w:rsidRDefault="006E28EA" w:rsidP="006E28EA">
      <w:pPr>
        <w:rPr>
          <w:sz w:val="24"/>
          <w:szCs w:val="24"/>
        </w:rPr>
      </w:pPr>
      <w:r w:rsidRPr="00237F38">
        <w:rPr>
          <w:sz w:val="24"/>
          <w:szCs w:val="24"/>
        </w:rPr>
        <w:t>Al ser un proyecto personal, no posee barreras estrictas en relación a la satisfacción del cliente y límites de presupuesto que pueda llevar a reducir el tiempo de entrega. El factor que realmente puede afectar el proyecto es la falta de conocimiento de la herramienta a utilizar para introducir la inteligencia al negocio.</w:t>
      </w:r>
    </w:p>
    <w:p w:rsidR="006E28EA" w:rsidRDefault="006E28EA" w:rsidP="006E28EA">
      <w:pPr>
        <w:rPr>
          <w:sz w:val="24"/>
          <w:szCs w:val="24"/>
        </w:rPr>
      </w:pPr>
      <w:r w:rsidRPr="00237F38">
        <w:rPr>
          <w:sz w:val="24"/>
          <w:szCs w:val="24"/>
        </w:rPr>
        <w:t>Para enfrentar esta complicación, es necesario aplicar un tiempo de investigación, para de esta forma lograr una especificación detallada de la herramienta correspondiente.</w:t>
      </w:r>
    </w:p>
    <w:p w:rsidR="001F202F" w:rsidRDefault="001F202F" w:rsidP="006E28EA">
      <w:pPr>
        <w:rPr>
          <w:sz w:val="24"/>
          <w:szCs w:val="24"/>
        </w:rPr>
      </w:pPr>
    </w:p>
    <w:p w:rsidR="001F202F" w:rsidRDefault="001F202F" w:rsidP="006E28EA">
      <w:pPr>
        <w:rPr>
          <w:sz w:val="24"/>
          <w:szCs w:val="24"/>
        </w:rPr>
      </w:pPr>
    </w:p>
    <w:p w:rsidR="001F202F" w:rsidRDefault="001F202F" w:rsidP="006E28EA">
      <w:pPr>
        <w:rPr>
          <w:sz w:val="24"/>
          <w:szCs w:val="24"/>
        </w:rPr>
      </w:pPr>
    </w:p>
    <w:p w:rsidR="001F202F" w:rsidRDefault="001F202F" w:rsidP="006E28EA">
      <w:pPr>
        <w:rPr>
          <w:sz w:val="24"/>
          <w:szCs w:val="24"/>
        </w:rPr>
      </w:pPr>
    </w:p>
    <w:p w:rsidR="001F202F" w:rsidRDefault="001F202F" w:rsidP="006E28EA">
      <w:pPr>
        <w:rPr>
          <w:sz w:val="24"/>
          <w:szCs w:val="24"/>
        </w:rPr>
      </w:pPr>
    </w:p>
    <w:p w:rsidR="001F202F" w:rsidRDefault="001F202F" w:rsidP="006E28EA">
      <w:pPr>
        <w:rPr>
          <w:sz w:val="24"/>
          <w:szCs w:val="24"/>
        </w:rPr>
      </w:pPr>
    </w:p>
    <w:p w:rsidR="001F202F" w:rsidRDefault="001F202F" w:rsidP="006E28EA">
      <w:pPr>
        <w:rPr>
          <w:sz w:val="24"/>
          <w:szCs w:val="24"/>
        </w:rPr>
      </w:pPr>
    </w:p>
    <w:p w:rsidR="001F202F" w:rsidRDefault="001F202F" w:rsidP="006E28EA">
      <w:pPr>
        <w:rPr>
          <w:sz w:val="24"/>
          <w:szCs w:val="24"/>
        </w:rPr>
      </w:pPr>
    </w:p>
    <w:p w:rsidR="001F202F" w:rsidRDefault="001F202F" w:rsidP="006E28EA">
      <w:pPr>
        <w:rPr>
          <w:sz w:val="24"/>
          <w:szCs w:val="24"/>
        </w:rPr>
      </w:pPr>
    </w:p>
    <w:p w:rsidR="001F202F" w:rsidRPr="00237F38" w:rsidRDefault="001F202F" w:rsidP="006E28EA">
      <w:pPr>
        <w:rPr>
          <w:sz w:val="24"/>
          <w:szCs w:val="24"/>
        </w:rPr>
      </w:pPr>
    </w:p>
    <w:p w:rsidR="006E28EA" w:rsidRDefault="006E28EA" w:rsidP="006E28EA">
      <w:pPr>
        <w:autoSpaceDE w:val="0"/>
        <w:autoSpaceDN w:val="0"/>
        <w:adjustRightInd w:val="0"/>
        <w:spacing w:after="0" w:line="240" w:lineRule="auto"/>
        <w:rPr>
          <w:rFonts w:ascii="Corbel" w:hAnsi="Corbel" w:cs="Corbel"/>
          <w:sz w:val="21"/>
          <w:szCs w:val="21"/>
        </w:rPr>
      </w:pPr>
    </w:p>
    <w:p w:rsidR="006E28EA" w:rsidRDefault="006E28EA" w:rsidP="00BE45DD">
      <w:pPr>
        <w:pStyle w:val="Ttulo2"/>
      </w:pPr>
      <w:bookmarkStart w:id="10" w:name="_Toc480919172"/>
      <w:r w:rsidRPr="009F3D9B">
        <w:t>ANÁLISIS Y DESARROLLO DE UNA HERRAMIENTA DE MEDICIÓN DE CONSUMO DE INFORMACIÓN, DESTINADA A EVALUAR LA CALIDAD DEL SERVICIO INTERNO.</w:t>
      </w:r>
      <w:bookmarkEnd w:id="10"/>
    </w:p>
    <w:p w:rsidR="006E28EA" w:rsidRDefault="006E28EA" w:rsidP="006E28EA">
      <w:pPr>
        <w:jc w:val="center"/>
        <w:rPr>
          <w:sz w:val="36"/>
          <w:szCs w:val="36"/>
        </w:rPr>
      </w:pPr>
    </w:p>
    <w:p w:rsidR="006E28EA" w:rsidRPr="00301A88" w:rsidRDefault="006E28EA" w:rsidP="006E28EA">
      <w:pPr>
        <w:rPr>
          <w:b/>
          <w:sz w:val="24"/>
          <w:szCs w:val="24"/>
          <w:u w:val="single"/>
        </w:rPr>
      </w:pPr>
      <w:r w:rsidRPr="00301A88">
        <w:rPr>
          <w:b/>
          <w:sz w:val="24"/>
          <w:szCs w:val="24"/>
          <w:u w:val="single"/>
        </w:rPr>
        <w:t>CONTEXTO:</w:t>
      </w:r>
    </w:p>
    <w:p w:rsidR="006E28EA" w:rsidRDefault="006E28EA" w:rsidP="006E28EA">
      <w:pPr>
        <w:rPr>
          <w:sz w:val="24"/>
          <w:szCs w:val="24"/>
        </w:rPr>
      </w:pPr>
      <w:r>
        <w:rPr>
          <w:sz w:val="24"/>
          <w:szCs w:val="24"/>
        </w:rPr>
        <w:t xml:space="preserve">En la actualidad el GSS (Grupo </w:t>
      </w:r>
      <w:proofErr w:type="spellStart"/>
      <w:r>
        <w:rPr>
          <w:sz w:val="24"/>
          <w:szCs w:val="24"/>
        </w:rPr>
        <w:t>Sancor</w:t>
      </w:r>
      <w:proofErr w:type="spellEnd"/>
      <w:r>
        <w:rPr>
          <w:sz w:val="24"/>
          <w:szCs w:val="24"/>
        </w:rPr>
        <w:t xml:space="preserve"> Seguros) cuenta con un área de BI (Business </w:t>
      </w:r>
      <w:proofErr w:type="spellStart"/>
      <w:r>
        <w:rPr>
          <w:sz w:val="24"/>
          <w:szCs w:val="24"/>
        </w:rPr>
        <w:t>Intelligence</w:t>
      </w:r>
      <w:proofErr w:type="spellEnd"/>
      <w:r>
        <w:rPr>
          <w:sz w:val="24"/>
          <w:szCs w:val="24"/>
        </w:rPr>
        <w:t>) que se encarga de implementar soluciones BI, entre ellas, desarrollar reportes y tableros dinámicos que son consumidos y explotados por diferentes usuarios en todo momento.</w:t>
      </w:r>
    </w:p>
    <w:p w:rsidR="006E28EA" w:rsidRDefault="006E28EA" w:rsidP="006E28EA">
      <w:pPr>
        <w:rPr>
          <w:sz w:val="24"/>
          <w:szCs w:val="24"/>
        </w:rPr>
      </w:pPr>
      <w:r>
        <w:rPr>
          <w:sz w:val="24"/>
          <w:szCs w:val="24"/>
        </w:rPr>
        <w:t xml:space="preserve">Dicha área les brinda servicios tanto a clientes externos como internos, estos últimos abarcan absolutamente todas las empresas y sectores del GSS, desde usuarios finales hasta miembros importantes dentro de la gerencia de cada empresa del grupo. </w:t>
      </w:r>
    </w:p>
    <w:p w:rsidR="006E28EA" w:rsidRPr="00301A88" w:rsidRDefault="006E28EA" w:rsidP="006E28EA">
      <w:pPr>
        <w:rPr>
          <w:b/>
          <w:sz w:val="24"/>
          <w:szCs w:val="24"/>
          <w:u w:val="single"/>
        </w:rPr>
      </w:pPr>
      <w:r w:rsidRPr="00301A88">
        <w:rPr>
          <w:b/>
          <w:sz w:val="24"/>
          <w:szCs w:val="24"/>
          <w:u w:val="single"/>
        </w:rPr>
        <w:t>PROBLEMA:</w:t>
      </w:r>
    </w:p>
    <w:p w:rsidR="006E28EA" w:rsidRDefault="006E28EA" w:rsidP="006E28EA">
      <w:pPr>
        <w:rPr>
          <w:sz w:val="24"/>
          <w:szCs w:val="24"/>
        </w:rPr>
      </w:pPr>
      <w:r>
        <w:rPr>
          <w:sz w:val="24"/>
          <w:szCs w:val="24"/>
        </w:rPr>
        <w:t xml:space="preserve">El hecho de que todos los reportes y tableros desarrollados sean accedidos por gran parte de la organización y que estos modelos manejen volúmenes muy grandes de información, puede provocar anomalías y colapsos tanto de recursos físicos como informáticos sin saber los causantes luego de ocurrido el suceso. Por otro lado, cómo en toda organización existen diferentes tipos de usuarios, algunos más asfixiantes otros no tanto, esto genera a veces que la distribución del consumo de información y la satisfacción de necesidades no sea equitativa entre ellos. </w:t>
      </w:r>
      <w:r>
        <w:rPr>
          <w:sz w:val="24"/>
          <w:szCs w:val="24"/>
        </w:rPr>
        <w:tab/>
      </w:r>
    </w:p>
    <w:p w:rsidR="006E28EA" w:rsidRDefault="006E28EA" w:rsidP="006E28EA">
      <w:pPr>
        <w:rPr>
          <w:sz w:val="24"/>
          <w:szCs w:val="24"/>
        </w:rPr>
      </w:pPr>
      <w:r>
        <w:rPr>
          <w:sz w:val="24"/>
          <w:szCs w:val="24"/>
        </w:rPr>
        <w:t xml:space="preserve">En conclusión, la descripción del problema surge de la necesidad de tener mayor conocimiento de que </w:t>
      </w:r>
      <w:r w:rsidR="00301A88">
        <w:rPr>
          <w:sz w:val="24"/>
          <w:szCs w:val="24"/>
        </w:rPr>
        <w:t>información</w:t>
      </w:r>
      <w:r>
        <w:rPr>
          <w:sz w:val="24"/>
          <w:szCs w:val="24"/>
        </w:rPr>
        <w:t xml:space="preserve"> se consume y quienes lo hacen, como </w:t>
      </w:r>
      <w:r w:rsidR="00301A88">
        <w:rPr>
          <w:sz w:val="24"/>
          <w:szCs w:val="24"/>
        </w:rPr>
        <w:t>también</w:t>
      </w:r>
      <w:r>
        <w:rPr>
          <w:sz w:val="24"/>
          <w:szCs w:val="24"/>
        </w:rPr>
        <w:t xml:space="preserve"> disponer indicadores que permitan medir el proceso del área para evaluar la calidad del servicio brindado. </w:t>
      </w:r>
    </w:p>
    <w:p w:rsidR="006E28EA" w:rsidRPr="00301A88" w:rsidRDefault="006E28EA" w:rsidP="006E28EA">
      <w:pPr>
        <w:rPr>
          <w:b/>
          <w:sz w:val="24"/>
          <w:szCs w:val="24"/>
          <w:u w:val="single"/>
        </w:rPr>
      </w:pPr>
      <w:r w:rsidRPr="00301A88">
        <w:rPr>
          <w:b/>
          <w:sz w:val="24"/>
          <w:szCs w:val="24"/>
          <w:u w:val="single"/>
        </w:rPr>
        <w:t>SOLUCIÓN:</w:t>
      </w:r>
    </w:p>
    <w:p w:rsidR="006E28EA" w:rsidRDefault="006E28EA" w:rsidP="006E28EA">
      <w:pPr>
        <w:rPr>
          <w:sz w:val="24"/>
          <w:szCs w:val="24"/>
        </w:rPr>
      </w:pPr>
      <w:r>
        <w:rPr>
          <w:sz w:val="24"/>
          <w:szCs w:val="24"/>
        </w:rPr>
        <w:t xml:space="preserve">Desarrollar una herramienta de medición de consumo de información y definir indicadores para predecir los niveles de consumo de datos y de accesos de los diferentes usuarios en periodos de tiempo determinados con el fin de evitar las diferentes irregularidades que se pueden presentar. No solo será útil como herramienta de prevención de accidentes e incidentes sino también para detectar los causantes luego de ocurrido el suceso. </w:t>
      </w:r>
    </w:p>
    <w:p w:rsidR="006E28EA" w:rsidRDefault="006E28EA" w:rsidP="006E28EA">
      <w:pPr>
        <w:rPr>
          <w:sz w:val="24"/>
          <w:szCs w:val="24"/>
        </w:rPr>
      </w:pPr>
      <w:r>
        <w:rPr>
          <w:sz w:val="24"/>
          <w:szCs w:val="24"/>
        </w:rPr>
        <w:t>Implementar una solución de minería de datos, como ventaja competitiva, que permita predecir, detectar patrones, tendencias y comparar modelos y sea de gran ayuda en la toma de decisiones.</w:t>
      </w:r>
    </w:p>
    <w:p w:rsidR="00BE45DD" w:rsidRDefault="00BE45DD" w:rsidP="006E28EA">
      <w:pPr>
        <w:rPr>
          <w:sz w:val="24"/>
          <w:szCs w:val="24"/>
        </w:rPr>
      </w:pPr>
    </w:p>
    <w:p w:rsidR="006E28EA" w:rsidRPr="00301A88" w:rsidRDefault="006E28EA" w:rsidP="006E28EA">
      <w:pPr>
        <w:rPr>
          <w:b/>
          <w:sz w:val="24"/>
          <w:szCs w:val="24"/>
          <w:u w:val="single"/>
        </w:rPr>
      </w:pPr>
      <w:r w:rsidRPr="00301A88">
        <w:rPr>
          <w:b/>
          <w:sz w:val="24"/>
          <w:szCs w:val="24"/>
          <w:u w:val="single"/>
        </w:rPr>
        <w:lastRenderedPageBreak/>
        <w:t>PRESUPUESTO Y CALENDARIO:</w:t>
      </w:r>
    </w:p>
    <w:p w:rsidR="006E28EA" w:rsidRDefault="006E28EA" w:rsidP="006E28EA">
      <w:pPr>
        <w:rPr>
          <w:sz w:val="24"/>
          <w:szCs w:val="24"/>
        </w:rPr>
      </w:pPr>
      <w:r>
        <w:rPr>
          <w:sz w:val="24"/>
          <w:szCs w:val="24"/>
        </w:rPr>
        <w:t>Se estima que la herramienta debe ser desarrollada e implementada en un plazo de 6 meses (a finales del año 2017), al ser un proyecto personal (proyecto de trabajo final universitario), no tiene limitaciones específicas de presupuesto.</w:t>
      </w:r>
    </w:p>
    <w:p w:rsidR="006E28EA" w:rsidRDefault="006E28EA" w:rsidP="006E28EA">
      <w:pPr>
        <w:rPr>
          <w:sz w:val="24"/>
          <w:szCs w:val="24"/>
        </w:rPr>
      </w:pPr>
      <w:r>
        <w:rPr>
          <w:sz w:val="24"/>
          <w:szCs w:val="24"/>
        </w:rPr>
        <w:t>El calendario de entregables propuesto es el siguiente:</w:t>
      </w:r>
    </w:p>
    <w:tbl>
      <w:tblPr>
        <w:tblW w:w="7087" w:type="dxa"/>
        <w:tblCellMar>
          <w:top w:w="15" w:type="dxa"/>
          <w:left w:w="15" w:type="dxa"/>
          <w:bottom w:w="15" w:type="dxa"/>
          <w:right w:w="15" w:type="dxa"/>
        </w:tblCellMar>
        <w:tblLook w:val="04A0" w:firstRow="1" w:lastRow="0" w:firstColumn="1" w:lastColumn="0" w:noHBand="0" w:noVBand="1"/>
      </w:tblPr>
      <w:tblGrid>
        <w:gridCol w:w="3311"/>
        <w:gridCol w:w="629"/>
        <w:gridCol w:w="629"/>
        <w:gridCol w:w="629"/>
        <w:gridCol w:w="630"/>
        <w:gridCol w:w="629"/>
        <w:gridCol w:w="630"/>
      </w:tblGrid>
      <w:tr w:rsidR="006E28EA" w:rsidRPr="00A705C3" w:rsidTr="009218D9">
        <w:trPr>
          <w:trHeight w:val="525"/>
        </w:trPr>
        <w:tc>
          <w:tcPr>
            <w:tcW w:w="0" w:type="auto"/>
            <w:tcBorders>
              <w:top w:val="single" w:sz="18" w:space="0" w:color="000000"/>
              <w:left w:val="single" w:sz="18" w:space="0" w:color="000000"/>
              <w:bottom w:val="single" w:sz="6" w:space="0" w:color="000000"/>
              <w:right w:val="single" w:sz="6"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29" w:type="dxa"/>
            <w:tcBorders>
              <w:top w:val="single" w:sz="18" w:space="0" w:color="000000"/>
              <w:left w:val="single" w:sz="6"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color w:val="000000"/>
                <w:lang w:eastAsia="es-AR"/>
              </w:rPr>
              <w:t>1</w:t>
            </w:r>
          </w:p>
        </w:tc>
        <w:tc>
          <w:tcPr>
            <w:tcW w:w="629" w:type="dxa"/>
            <w:tcBorders>
              <w:top w:val="single" w:sz="18"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lang w:eastAsia="es-AR"/>
              </w:rPr>
              <w:t>2</w:t>
            </w:r>
          </w:p>
        </w:tc>
        <w:tc>
          <w:tcPr>
            <w:tcW w:w="629" w:type="dxa"/>
            <w:tcBorders>
              <w:top w:val="single" w:sz="18"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lang w:eastAsia="es-AR"/>
              </w:rPr>
              <w:t>3</w:t>
            </w:r>
          </w:p>
        </w:tc>
        <w:tc>
          <w:tcPr>
            <w:tcW w:w="630" w:type="dxa"/>
            <w:tcBorders>
              <w:top w:val="single" w:sz="18"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lang w:eastAsia="es-AR"/>
              </w:rPr>
              <w:t>4</w:t>
            </w:r>
          </w:p>
        </w:tc>
        <w:tc>
          <w:tcPr>
            <w:tcW w:w="629" w:type="dxa"/>
            <w:tcBorders>
              <w:top w:val="single" w:sz="18"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lang w:eastAsia="es-AR"/>
              </w:rPr>
              <w:t>5</w:t>
            </w:r>
          </w:p>
        </w:tc>
        <w:tc>
          <w:tcPr>
            <w:tcW w:w="630" w:type="dxa"/>
            <w:tcBorders>
              <w:top w:val="single" w:sz="18" w:space="0" w:color="000000"/>
              <w:left w:val="dotted" w:sz="12" w:space="0" w:color="000000"/>
              <w:bottom w:val="single" w:sz="6" w:space="0" w:color="000000"/>
              <w:right w:val="single" w:sz="18" w:space="0" w:color="000000"/>
            </w:tcBorders>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lang w:eastAsia="es-AR"/>
              </w:rPr>
              <w:t>6</w:t>
            </w:r>
          </w:p>
        </w:tc>
      </w:tr>
      <w:tr w:rsidR="006E28EA" w:rsidRPr="00A705C3" w:rsidTr="009218D9">
        <w:trPr>
          <w:trHeight w:val="675"/>
        </w:trPr>
        <w:tc>
          <w:tcPr>
            <w:tcW w:w="0" w:type="auto"/>
            <w:tcBorders>
              <w:top w:val="single" w:sz="6" w:space="0" w:color="000000"/>
              <w:left w:val="single" w:sz="18" w:space="0" w:color="000000"/>
              <w:bottom w:val="single" w:sz="6" w:space="0" w:color="000000"/>
              <w:right w:val="single" w:sz="6" w:space="0" w:color="000000"/>
            </w:tcBorders>
            <w:tcMar>
              <w:top w:w="105" w:type="dxa"/>
              <w:left w:w="105" w:type="dxa"/>
              <w:bottom w:w="105" w:type="dxa"/>
              <w:right w:w="105" w:type="dxa"/>
            </w:tcMar>
            <w:hideMark/>
          </w:tcPr>
          <w:p w:rsidR="006E28EA" w:rsidRPr="00A705C3" w:rsidRDefault="006E28EA" w:rsidP="009218D9">
            <w:pPr>
              <w:spacing w:after="0" w:line="240" w:lineRule="auto"/>
              <w:ind w:left="15"/>
              <w:rPr>
                <w:rFonts w:ascii="Times New Roman" w:eastAsia="Times New Roman" w:hAnsi="Times New Roman" w:cs="Times New Roman"/>
                <w:sz w:val="24"/>
                <w:szCs w:val="24"/>
                <w:lang w:eastAsia="es-AR"/>
              </w:rPr>
            </w:pPr>
            <w:r w:rsidRPr="00A705C3">
              <w:rPr>
                <w:rFonts w:ascii="Arial" w:eastAsia="Times New Roman" w:hAnsi="Arial" w:cs="Arial"/>
                <w:color w:val="000000"/>
                <w:sz w:val="16"/>
                <w:szCs w:val="16"/>
                <w:lang w:eastAsia="es-AR"/>
              </w:rPr>
              <w:t xml:space="preserve">Análisis y comparación de las herramientas </w:t>
            </w:r>
          </w:p>
        </w:tc>
        <w:tc>
          <w:tcPr>
            <w:tcW w:w="629" w:type="dxa"/>
            <w:tcBorders>
              <w:top w:val="single" w:sz="6" w:space="0" w:color="000000"/>
              <w:left w:val="single" w:sz="6" w:space="0" w:color="000000"/>
              <w:bottom w:val="single" w:sz="6"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b/>
                <w:bCs/>
                <w:color w:val="000000"/>
                <w:sz w:val="28"/>
                <w:szCs w:val="28"/>
                <w:lang w:eastAsia="es-AR"/>
              </w:rPr>
              <w:t>X</w:t>
            </w:r>
          </w:p>
        </w:tc>
        <w:tc>
          <w:tcPr>
            <w:tcW w:w="629" w:type="dxa"/>
            <w:tcBorders>
              <w:top w:val="single" w:sz="6" w:space="0" w:color="000000"/>
              <w:left w:val="dotted" w:sz="12" w:space="0" w:color="000000"/>
              <w:bottom w:val="single" w:sz="6"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F732E9">
              <w:rPr>
                <w:rFonts w:ascii="Arial" w:eastAsia="Times New Roman" w:hAnsi="Arial" w:cs="Arial"/>
                <w:b/>
                <w:bCs/>
                <w:color w:val="000000"/>
                <w:sz w:val="28"/>
                <w:szCs w:val="28"/>
                <w:lang w:eastAsia="es-AR"/>
              </w:rPr>
              <w:t>X</w:t>
            </w:r>
          </w:p>
        </w:tc>
        <w:tc>
          <w:tcPr>
            <w:tcW w:w="629" w:type="dxa"/>
            <w:tcBorders>
              <w:top w:val="single" w:sz="6"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30" w:type="dxa"/>
            <w:tcBorders>
              <w:top w:val="single" w:sz="6"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29" w:type="dxa"/>
            <w:tcBorders>
              <w:top w:val="single" w:sz="6"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30" w:type="dxa"/>
            <w:tcBorders>
              <w:top w:val="single" w:sz="6" w:space="0" w:color="000000"/>
              <w:left w:val="dotted" w:sz="12" w:space="0" w:color="000000"/>
              <w:bottom w:val="single" w:sz="6" w:space="0" w:color="000000"/>
              <w:right w:val="single" w:sz="18"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r>
      <w:tr w:rsidR="006E28EA" w:rsidRPr="00A705C3" w:rsidTr="009218D9">
        <w:trPr>
          <w:trHeight w:val="720"/>
        </w:trPr>
        <w:tc>
          <w:tcPr>
            <w:tcW w:w="0" w:type="auto"/>
            <w:tcBorders>
              <w:top w:val="single" w:sz="6" w:space="0" w:color="000000"/>
              <w:left w:val="single" w:sz="18" w:space="0" w:color="000000"/>
              <w:bottom w:val="single" w:sz="6" w:space="0" w:color="000000"/>
              <w:right w:val="single" w:sz="6" w:space="0" w:color="000000"/>
            </w:tcBorders>
            <w:tcMar>
              <w:top w:w="105" w:type="dxa"/>
              <w:left w:w="105" w:type="dxa"/>
              <w:bottom w:w="105" w:type="dxa"/>
              <w:right w:w="105" w:type="dxa"/>
            </w:tcMar>
            <w:hideMark/>
          </w:tcPr>
          <w:p w:rsidR="006E28EA" w:rsidRPr="00A705C3" w:rsidRDefault="006E28EA" w:rsidP="009218D9">
            <w:pPr>
              <w:spacing w:after="0" w:line="240" w:lineRule="auto"/>
              <w:ind w:left="15" w:firstLine="30"/>
              <w:rPr>
                <w:rFonts w:ascii="Times New Roman" w:eastAsia="Times New Roman" w:hAnsi="Times New Roman" w:cs="Times New Roman"/>
                <w:sz w:val="24"/>
                <w:szCs w:val="24"/>
                <w:lang w:eastAsia="es-AR"/>
              </w:rPr>
            </w:pPr>
            <w:r w:rsidRPr="00A705C3">
              <w:rPr>
                <w:rFonts w:ascii="Arial" w:eastAsia="Times New Roman" w:hAnsi="Arial" w:cs="Arial"/>
                <w:color w:val="000000"/>
                <w:sz w:val="18"/>
                <w:szCs w:val="18"/>
                <w:lang w:eastAsia="es-AR"/>
              </w:rPr>
              <w:t>Selección de herramienta</w:t>
            </w:r>
          </w:p>
        </w:tc>
        <w:tc>
          <w:tcPr>
            <w:tcW w:w="629" w:type="dxa"/>
            <w:tcBorders>
              <w:top w:val="single" w:sz="6" w:space="0" w:color="000000"/>
              <w:left w:val="single" w:sz="6" w:space="0" w:color="000000"/>
              <w:bottom w:val="single" w:sz="6"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b/>
                <w:bCs/>
                <w:color w:val="000000"/>
                <w:sz w:val="28"/>
                <w:szCs w:val="28"/>
                <w:lang w:eastAsia="es-AR"/>
              </w:rPr>
              <w:t>X</w:t>
            </w:r>
          </w:p>
        </w:tc>
        <w:tc>
          <w:tcPr>
            <w:tcW w:w="629" w:type="dxa"/>
            <w:tcBorders>
              <w:top w:val="single" w:sz="6" w:space="0" w:color="000000"/>
              <w:left w:val="dotted" w:sz="12" w:space="0" w:color="000000"/>
              <w:bottom w:val="single" w:sz="6"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F732E9">
              <w:rPr>
                <w:rFonts w:ascii="Arial" w:eastAsia="Times New Roman" w:hAnsi="Arial" w:cs="Arial"/>
                <w:b/>
                <w:bCs/>
                <w:color w:val="000000"/>
                <w:sz w:val="28"/>
                <w:szCs w:val="28"/>
                <w:lang w:eastAsia="es-AR"/>
              </w:rPr>
              <w:t>X</w:t>
            </w:r>
          </w:p>
        </w:tc>
        <w:tc>
          <w:tcPr>
            <w:tcW w:w="629" w:type="dxa"/>
            <w:tcBorders>
              <w:top w:val="single" w:sz="6"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30" w:type="dxa"/>
            <w:tcBorders>
              <w:top w:val="single" w:sz="6"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29" w:type="dxa"/>
            <w:tcBorders>
              <w:top w:val="single" w:sz="6" w:space="0" w:color="000000"/>
              <w:left w:val="dotted" w:sz="12"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30" w:type="dxa"/>
            <w:tcBorders>
              <w:top w:val="single" w:sz="6" w:space="0" w:color="000000"/>
              <w:left w:val="dotted" w:sz="12" w:space="0" w:color="000000"/>
              <w:bottom w:val="single" w:sz="6" w:space="0" w:color="000000"/>
              <w:right w:val="single" w:sz="18"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r>
      <w:tr w:rsidR="006E28EA" w:rsidRPr="00A705C3" w:rsidTr="009218D9">
        <w:trPr>
          <w:trHeight w:val="720"/>
        </w:trPr>
        <w:tc>
          <w:tcPr>
            <w:tcW w:w="0" w:type="auto"/>
            <w:tcBorders>
              <w:top w:val="single" w:sz="6" w:space="0" w:color="000000"/>
              <w:left w:val="single" w:sz="18" w:space="0" w:color="000000"/>
              <w:bottom w:val="single" w:sz="6" w:space="0" w:color="000000"/>
              <w:right w:val="single" w:sz="6" w:space="0" w:color="000000"/>
            </w:tcBorders>
            <w:tcMar>
              <w:top w:w="105" w:type="dxa"/>
              <w:left w:w="105" w:type="dxa"/>
              <w:bottom w:w="105" w:type="dxa"/>
              <w:right w:w="105" w:type="dxa"/>
            </w:tcMar>
            <w:hideMark/>
          </w:tcPr>
          <w:p w:rsidR="006E28EA" w:rsidRPr="00A705C3" w:rsidRDefault="006E28EA" w:rsidP="009218D9">
            <w:pPr>
              <w:spacing w:after="0" w:line="240" w:lineRule="auto"/>
              <w:ind w:left="15" w:firstLine="30"/>
              <w:rPr>
                <w:rFonts w:ascii="Times New Roman" w:eastAsia="Times New Roman" w:hAnsi="Times New Roman" w:cs="Times New Roman"/>
                <w:sz w:val="24"/>
                <w:szCs w:val="24"/>
                <w:lang w:eastAsia="es-AR"/>
              </w:rPr>
            </w:pPr>
            <w:r w:rsidRPr="00A705C3">
              <w:rPr>
                <w:rFonts w:ascii="Arial" w:eastAsia="Times New Roman" w:hAnsi="Arial" w:cs="Arial"/>
                <w:color w:val="000000"/>
                <w:sz w:val="18"/>
                <w:szCs w:val="18"/>
                <w:lang w:eastAsia="es-AR"/>
              </w:rPr>
              <w:t>Desarrollo</w:t>
            </w:r>
          </w:p>
        </w:tc>
        <w:tc>
          <w:tcPr>
            <w:tcW w:w="629" w:type="dxa"/>
            <w:tcBorders>
              <w:top w:val="single" w:sz="6" w:space="0" w:color="000000"/>
              <w:left w:val="single" w:sz="6" w:space="0" w:color="000000"/>
              <w:bottom w:val="single" w:sz="6"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29" w:type="dxa"/>
            <w:tcBorders>
              <w:top w:val="single" w:sz="6" w:space="0" w:color="000000"/>
              <w:left w:val="dotted" w:sz="12" w:space="0" w:color="000000"/>
              <w:bottom w:val="single" w:sz="6" w:space="0" w:color="000000"/>
              <w:right w:val="dotted" w:sz="12" w:space="0" w:color="000000"/>
            </w:tcBorders>
            <w:shd w:val="clear" w:color="auto" w:fill="auto"/>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p>
        </w:tc>
        <w:tc>
          <w:tcPr>
            <w:tcW w:w="629" w:type="dxa"/>
            <w:tcBorders>
              <w:top w:val="single" w:sz="6" w:space="0" w:color="000000"/>
              <w:left w:val="dotted" w:sz="12" w:space="0" w:color="000000"/>
              <w:bottom w:val="single" w:sz="6"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b/>
                <w:bCs/>
                <w:color w:val="000000"/>
                <w:sz w:val="28"/>
                <w:szCs w:val="28"/>
                <w:lang w:eastAsia="es-AR"/>
              </w:rPr>
              <w:t>X</w:t>
            </w:r>
          </w:p>
        </w:tc>
        <w:tc>
          <w:tcPr>
            <w:tcW w:w="630" w:type="dxa"/>
            <w:tcBorders>
              <w:top w:val="single" w:sz="6" w:space="0" w:color="000000"/>
              <w:left w:val="dotted" w:sz="12" w:space="0" w:color="000000"/>
              <w:bottom w:val="single" w:sz="6"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b/>
                <w:bCs/>
                <w:color w:val="000000"/>
                <w:sz w:val="28"/>
                <w:szCs w:val="28"/>
                <w:lang w:eastAsia="es-AR"/>
              </w:rPr>
              <w:t>X</w:t>
            </w:r>
          </w:p>
        </w:tc>
        <w:tc>
          <w:tcPr>
            <w:tcW w:w="629" w:type="dxa"/>
            <w:tcBorders>
              <w:top w:val="single" w:sz="6" w:space="0" w:color="000000"/>
              <w:left w:val="dotted" w:sz="12" w:space="0" w:color="000000"/>
              <w:bottom w:val="single" w:sz="6"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b/>
                <w:bCs/>
                <w:color w:val="000000"/>
                <w:sz w:val="28"/>
                <w:szCs w:val="28"/>
                <w:lang w:eastAsia="es-AR"/>
              </w:rPr>
              <w:t>X</w:t>
            </w:r>
          </w:p>
        </w:tc>
        <w:tc>
          <w:tcPr>
            <w:tcW w:w="630" w:type="dxa"/>
            <w:tcBorders>
              <w:top w:val="single" w:sz="6" w:space="0" w:color="000000"/>
              <w:left w:val="dotted" w:sz="12" w:space="0" w:color="000000"/>
              <w:bottom w:val="single" w:sz="6" w:space="0" w:color="000000"/>
              <w:right w:val="single" w:sz="18"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r>
      <w:tr w:rsidR="006E28EA" w:rsidRPr="00A705C3" w:rsidTr="009218D9">
        <w:trPr>
          <w:trHeight w:val="720"/>
        </w:trPr>
        <w:tc>
          <w:tcPr>
            <w:tcW w:w="0" w:type="auto"/>
            <w:tcBorders>
              <w:top w:val="single" w:sz="6" w:space="0" w:color="000000"/>
              <w:left w:val="single" w:sz="18" w:space="0" w:color="000000"/>
              <w:bottom w:val="single" w:sz="18" w:space="0" w:color="000000"/>
              <w:right w:val="single" w:sz="6" w:space="0" w:color="000000"/>
            </w:tcBorders>
            <w:tcMar>
              <w:top w:w="105" w:type="dxa"/>
              <w:left w:w="105" w:type="dxa"/>
              <w:bottom w:w="105" w:type="dxa"/>
              <w:right w:w="105" w:type="dxa"/>
            </w:tcMar>
            <w:hideMark/>
          </w:tcPr>
          <w:p w:rsidR="006E28EA" w:rsidRPr="00A705C3" w:rsidRDefault="006E28EA" w:rsidP="009218D9">
            <w:pPr>
              <w:spacing w:after="0" w:line="240" w:lineRule="auto"/>
              <w:ind w:left="15" w:firstLine="30"/>
              <w:rPr>
                <w:rFonts w:ascii="Times New Roman" w:eastAsia="Times New Roman" w:hAnsi="Times New Roman" w:cs="Times New Roman"/>
                <w:sz w:val="24"/>
                <w:szCs w:val="24"/>
                <w:lang w:eastAsia="es-AR"/>
              </w:rPr>
            </w:pPr>
            <w:r w:rsidRPr="00A705C3">
              <w:rPr>
                <w:rFonts w:ascii="Arial" w:eastAsia="Times New Roman" w:hAnsi="Arial" w:cs="Arial"/>
                <w:color w:val="000000"/>
                <w:sz w:val="18"/>
                <w:szCs w:val="18"/>
                <w:lang w:eastAsia="es-AR"/>
              </w:rPr>
              <w:t>Armado de Documento final</w:t>
            </w:r>
          </w:p>
        </w:tc>
        <w:tc>
          <w:tcPr>
            <w:tcW w:w="629" w:type="dxa"/>
            <w:tcBorders>
              <w:top w:val="single" w:sz="6" w:space="0" w:color="000000"/>
              <w:left w:val="single" w:sz="6" w:space="0" w:color="000000"/>
              <w:bottom w:val="single" w:sz="18"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29" w:type="dxa"/>
            <w:tcBorders>
              <w:top w:val="single" w:sz="6" w:space="0" w:color="000000"/>
              <w:left w:val="dotted" w:sz="12" w:space="0" w:color="000000"/>
              <w:bottom w:val="single" w:sz="18"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29" w:type="dxa"/>
            <w:tcBorders>
              <w:top w:val="single" w:sz="6" w:space="0" w:color="000000"/>
              <w:left w:val="dotted" w:sz="12" w:space="0" w:color="000000"/>
              <w:bottom w:val="single" w:sz="18" w:space="0" w:color="000000"/>
              <w:right w:val="dotted" w:sz="12" w:space="0" w:color="000000"/>
            </w:tcBorders>
            <w:tcMar>
              <w:top w:w="105" w:type="dxa"/>
              <w:left w:w="105" w:type="dxa"/>
              <w:bottom w:w="105" w:type="dxa"/>
              <w:right w:w="105" w:type="dxa"/>
            </w:tcMar>
            <w:hideMark/>
          </w:tcPr>
          <w:p w:rsidR="006E28EA" w:rsidRPr="00A705C3" w:rsidRDefault="006E28EA" w:rsidP="009218D9">
            <w:pPr>
              <w:spacing w:after="0" w:line="240" w:lineRule="auto"/>
              <w:rPr>
                <w:rFonts w:ascii="Times New Roman" w:eastAsia="Times New Roman" w:hAnsi="Times New Roman" w:cs="Times New Roman"/>
                <w:sz w:val="24"/>
                <w:szCs w:val="24"/>
                <w:lang w:eastAsia="es-AR"/>
              </w:rPr>
            </w:pPr>
          </w:p>
        </w:tc>
        <w:tc>
          <w:tcPr>
            <w:tcW w:w="630" w:type="dxa"/>
            <w:tcBorders>
              <w:top w:val="single" w:sz="6" w:space="0" w:color="000000"/>
              <w:left w:val="dotted" w:sz="12" w:space="0" w:color="000000"/>
              <w:bottom w:val="single" w:sz="18" w:space="0" w:color="000000"/>
              <w:right w:val="dotted" w:sz="12" w:space="0" w:color="000000"/>
            </w:tcBorders>
            <w:shd w:val="clear" w:color="auto" w:fill="auto"/>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p>
        </w:tc>
        <w:tc>
          <w:tcPr>
            <w:tcW w:w="629" w:type="dxa"/>
            <w:tcBorders>
              <w:top w:val="single" w:sz="6" w:space="0" w:color="000000"/>
              <w:left w:val="dotted" w:sz="12" w:space="0" w:color="000000"/>
              <w:bottom w:val="single" w:sz="18" w:space="0" w:color="000000"/>
              <w:right w:val="dotted" w:sz="12"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b/>
                <w:bCs/>
                <w:color w:val="000000"/>
                <w:sz w:val="28"/>
                <w:szCs w:val="28"/>
                <w:lang w:eastAsia="es-AR"/>
              </w:rPr>
              <w:t>X</w:t>
            </w:r>
          </w:p>
        </w:tc>
        <w:tc>
          <w:tcPr>
            <w:tcW w:w="630" w:type="dxa"/>
            <w:tcBorders>
              <w:top w:val="single" w:sz="6" w:space="0" w:color="000000"/>
              <w:left w:val="dotted" w:sz="12" w:space="0" w:color="000000"/>
              <w:bottom w:val="single" w:sz="18" w:space="0" w:color="000000"/>
              <w:right w:val="single" w:sz="18" w:space="0" w:color="000000"/>
            </w:tcBorders>
            <w:shd w:val="clear" w:color="auto" w:fill="4472C4" w:themeFill="accent5"/>
            <w:tcMar>
              <w:top w:w="105" w:type="dxa"/>
              <w:left w:w="105" w:type="dxa"/>
              <w:bottom w:w="105" w:type="dxa"/>
              <w:right w:w="105" w:type="dxa"/>
            </w:tcMar>
            <w:hideMark/>
          </w:tcPr>
          <w:p w:rsidR="006E28EA" w:rsidRPr="00A705C3" w:rsidRDefault="006E28EA" w:rsidP="009218D9">
            <w:pPr>
              <w:spacing w:after="0" w:line="240" w:lineRule="auto"/>
              <w:jc w:val="center"/>
              <w:rPr>
                <w:rFonts w:ascii="Times New Roman" w:eastAsia="Times New Roman" w:hAnsi="Times New Roman" w:cs="Times New Roman"/>
                <w:sz w:val="24"/>
                <w:szCs w:val="24"/>
                <w:lang w:eastAsia="es-AR"/>
              </w:rPr>
            </w:pPr>
            <w:r w:rsidRPr="00A705C3">
              <w:rPr>
                <w:rFonts w:ascii="Arial" w:eastAsia="Times New Roman" w:hAnsi="Arial" w:cs="Arial"/>
                <w:b/>
                <w:bCs/>
                <w:color w:val="000000"/>
                <w:sz w:val="28"/>
                <w:szCs w:val="28"/>
                <w:lang w:eastAsia="es-AR"/>
              </w:rPr>
              <w:t>X</w:t>
            </w:r>
          </w:p>
        </w:tc>
      </w:tr>
    </w:tbl>
    <w:p w:rsidR="006E28EA" w:rsidRPr="00301A88" w:rsidRDefault="006E28EA" w:rsidP="006E28EA">
      <w:pPr>
        <w:rPr>
          <w:b/>
          <w:sz w:val="24"/>
          <w:szCs w:val="24"/>
          <w:u w:val="single"/>
        </w:rPr>
      </w:pPr>
    </w:p>
    <w:p w:rsidR="006E28EA" w:rsidRPr="00301A88" w:rsidRDefault="006E28EA" w:rsidP="006E28EA">
      <w:pPr>
        <w:rPr>
          <w:b/>
          <w:sz w:val="24"/>
          <w:szCs w:val="24"/>
          <w:u w:val="single"/>
        </w:rPr>
      </w:pPr>
      <w:r w:rsidRPr="00301A88">
        <w:rPr>
          <w:b/>
          <w:sz w:val="24"/>
          <w:szCs w:val="24"/>
          <w:u w:val="single"/>
        </w:rPr>
        <w:t>RIESGOS:</w:t>
      </w:r>
    </w:p>
    <w:p w:rsidR="006E28EA" w:rsidRDefault="006E28EA" w:rsidP="006E28EA">
      <w:pPr>
        <w:rPr>
          <w:sz w:val="24"/>
          <w:szCs w:val="24"/>
        </w:rPr>
      </w:pPr>
      <w:r>
        <w:rPr>
          <w:sz w:val="24"/>
          <w:szCs w:val="24"/>
        </w:rPr>
        <w:t>El riesgo al que se enfrenta el equipo de desarrollo es no llegar al plazo especificado, se detectaron las siguientes posibles causas:</w:t>
      </w:r>
    </w:p>
    <w:p w:rsidR="006E28EA" w:rsidRPr="001B13D6" w:rsidRDefault="006E28EA" w:rsidP="006E28EA">
      <w:pPr>
        <w:pStyle w:val="Prrafodelista"/>
        <w:numPr>
          <w:ilvl w:val="0"/>
          <w:numId w:val="1"/>
        </w:numPr>
        <w:rPr>
          <w:sz w:val="24"/>
          <w:szCs w:val="24"/>
        </w:rPr>
      </w:pPr>
      <w:r>
        <w:rPr>
          <w:sz w:val="24"/>
          <w:szCs w:val="24"/>
        </w:rPr>
        <w:t>Desconocimiento de la herramienta a utilizar para la implementación de la solución de minería de datos.</w:t>
      </w:r>
    </w:p>
    <w:p w:rsidR="006E28EA" w:rsidRPr="00301A88" w:rsidRDefault="006E28EA" w:rsidP="006E28EA">
      <w:pPr>
        <w:rPr>
          <w:b/>
          <w:sz w:val="24"/>
          <w:szCs w:val="24"/>
          <w:u w:val="single"/>
        </w:rPr>
      </w:pPr>
      <w:r w:rsidRPr="00301A88">
        <w:rPr>
          <w:b/>
          <w:sz w:val="24"/>
          <w:szCs w:val="24"/>
          <w:u w:val="single"/>
        </w:rPr>
        <w:t>STAKEHOLDERS:</w:t>
      </w:r>
    </w:p>
    <w:p w:rsidR="006E28EA" w:rsidRPr="00301A88" w:rsidRDefault="006E28EA" w:rsidP="006E28EA">
      <w:pPr>
        <w:rPr>
          <w:b/>
          <w:sz w:val="24"/>
          <w:szCs w:val="24"/>
          <w:u w:val="single"/>
        </w:rPr>
      </w:pPr>
      <w:r w:rsidRPr="00301A88">
        <w:rPr>
          <w:b/>
          <w:sz w:val="24"/>
          <w:szCs w:val="24"/>
          <w:u w:val="single"/>
        </w:rPr>
        <w:t>STAKEHOLDERS POSITIVOS:</w:t>
      </w:r>
    </w:p>
    <w:p w:rsidR="006E28EA" w:rsidRDefault="006E28EA" w:rsidP="006E28EA">
      <w:pPr>
        <w:pStyle w:val="Prrafodelista"/>
        <w:numPr>
          <w:ilvl w:val="0"/>
          <w:numId w:val="1"/>
        </w:numPr>
        <w:rPr>
          <w:sz w:val="24"/>
          <w:szCs w:val="24"/>
        </w:rPr>
      </w:pPr>
      <w:r>
        <w:rPr>
          <w:sz w:val="24"/>
          <w:szCs w:val="24"/>
        </w:rPr>
        <w:t>Equipo de desarrollo:</w:t>
      </w:r>
    </w:p>
    <w:p w:rsidR="006E28EA" w:rsidRDefault="006E28EA" w:rsidP="006E28EA">
      <w:pPr>
        <w:pStyle w:val="Prrafodelista"/>
        <w:numPr>
          <w:ilvl w:val="1"/>
          <w:numId w:val="1"/>
        </w:numPr>
        <w:rPr>
          <w:sz w:val="24"/>
          <w:szCs w:val="24"/>
        </w:rPr>
      </w:pPr>
      <w:r>
        <w:rPr>
          <w:sz w:val="24"/>
          <w:szCs w:val="24"/>
        </w:rPr>
        <w:t>Desarrollador</w:t>
      </w:r>
    </w:p>
    <w:p w:rsidR="006E28EA" w:rsidRDefault="006E28EA" w:rsidP="006E28EA">
      <w:pPr>
        <w:pStyle w:val="Prrafodelista"/>
        <w:numPr>
          <w:ilvl w:val="1"/>
          <w:numId w:val="1"/>
        </w:numPr>
        <w:rPr>
          <w:sz w:val="24"/>
          <w:szCs w:val="24"/>
        </w:rPr>
      </w:pPr>
      <w:r>
        <w:rPr>
          <w:sz w:val="24"/>
          <w:szCs w:val="24"/>
        </w:rPr>
        <w:t>Director</w:t>
      </w:r>
    </w:p>
    <w:p w:rsidR="006E28EA" w:rsidRDefault="006E28EA" w:rsidP="006E28EA">
      <w:pPr>
        <w:pStyle w:val="Prrafodelista"/>
        <w:numPr>
          <w:ilvl w:val="1"/>
          <w:numId w:val="1"/>
        </w:numPr>
        <w:rPr>
          <w:sz w:val="24"/>
          <w:szCs w:val="24"/>
        </w:rPr>
      </w:pPr>
      <w:r>
        <w:rPr>
          <w:sz w:val="24"/>
          <w:szCs w:val="24"/>
        </w:rPr>
        <w:t>Tutor</w:t>
      </w:r>
    </w:p>
    <w:p w:rsidR="006E28EA" w:rsidRDefault="006E28EA" w:rsidP="006E28EA">
      <w:pPr>
        <w:pStyle w:val="Prrafodelista"/>
        <w:numPr>
          <w:ilvl w:val="0"/>
          <w:numId w:val="1"/>
        </w:numPr>
        <w:rPr>
          <w:sz w:val="24"/>
          <w:szCs w:val="24"/>
        </w:rPr>
      </w:pPr>
      <w:r>
        <w:rPr>
          <w:sz w:val="24"/>
          <w:szCs w:val="24"/>
        </w:rPr>
        <w:t>Entidad universitaria</w:t>
      </w:r>
    </w:p>
    <w:p w:rsidR="006E28EA" w:rsidRDefault="006E28EA" w:rsidP="006E28EA">
      <w:pPr>
        <w:pStyle w:val="Prrafodelista"/>
        <w:numPr>
          <w:ilvl w:val="0"/>
          <w:numId w:val="1"/>
        </w:numPr>
        <w:rPr>
          <w:sz w:val="24"/>
          <w:szCs w:val="24"/>
        </w:rPr>
      </w:pPr>
      <w:r>
        <w:rPr>
          <w:sz w:val="24"/>
          <w:szCs w:val="24"/>
        </w:rPr>
        <w:t>Organizaciones que dispongan de un área interna de BI</w:t>
      </w:r>
    </w:p>
    <w:p w:rsidR="00301A88" w:rsidRPr="001C663C" w:rsidRDefault="006E28EA" w:rsidP="009218D9">
      <w:pPr>
        <w:pStyle w:val="Prrafodelista"/>
        <w:numPr>
          <w:ilvl w:val="0"/>
          <w:numId w:val="1"/>
        </w:numPr>
      </w:pPr>
      <w:r w:rsidRPr="00301A88">
        <w:rPr>
          <w:sz w:val="24"/>
          <w:szCs w:val="24"/>
        </w:rPr>
        <w:t>Empresas de software interesadas en el producto</w:t>
      </w:r>
    </w:p>
    <w:p w:rsidR="001C663C" w:rsidRDefault="001C663C" w:rsidP="001C663C"/>
    <w:p w:rsidR="001C663C" w:rsidRDefault="001C663C" w:rsidP="00DC7F70">
      <w:pPr>
        <w:rPr>
          <w:rFonts w:ascii="Calibri" w:eastAsia="Calibri" w:hAnsi="Calibri" w:cs="Times New Roman"/>
          <w:sz w:val="44"/>
          <w:szCs w:val="44"/>
        </w:rPr>
        <w:sectPr w:rsidR="001C663C" w:rsidSect="006E28EA">
          <w:footerReference w:type="default" r:id="rId15"/>
          <w:footerReference w:type="first" r:id="rId16"/>
          <w:pgSz w:w="12240" w:h="15840"/>
          <w:pgMar w:top="1417" w:right="1701" w:bottom="1417" w:left="1701" w:header="708" w:footer="708" w:gutter="0"/>
          <w:pgNumType w:start="0"/>
          <w:cols w:space="708"/>
          <w:titlePg/>
          <w:docGrid w:linePitch="360"/>
        </w:sectPr>
      </w:pPr>
    </w:p>
    <w:p w:rsidR="001C663C" w:rsidRPr="006B2E3F" w:rsidRDefault="001C663C" w:rsidP="00BE45DD">
      <w:pPr>
        <w:pStyle w:val="Ttulo1"/>
        <w:rPr>
          <w:rFonts w:eastAsia="Calibri"/>
        </w:rPr>
      </w:pPr>
      <w:bookmarkStart w:id="11" w:name="_Toc480919173"/>
      <w:r w:rsidRPr="006B2E3F">
        <w:rPr>
          <w:rFonts w:eastAsia="Calibri"/>
        </w:rPr>
        <w:lastRenderedPageBreak/>
        <w:t>Acto de constitución del proyecto</w:t>
      </w:r>
      <w:bookmarkEnd w:id="11"/>
    </w:p>
    <w:p w:rsidR="001C663C" w:rsidRDefault="001C663C" w:rsidP="001C663C">
      <w:pPr>
        <w:rPr>
          <w:rFonts w:ascii="Calibri" w:eastAsia="Calibri" w:hAnsi="Calibri" w:cs="Times New Roman"/>
        </w:rPr>
      </w:pPr>
      <w:r w:rsidRPr="006B2E3F">
        <w:rPr>
          <w:rFonts w:ascii="Calibri" w:eastAsia="Calibri" w:hAnsi="Calibri" w:cs="Times New Roman"/>
          <w:b/>
          <w:sz w:val="24"/>
          <w:szCs w:val="24"/>
          <w:u w:val="single"/>
        </w:rPr>
        <w:t>Título de proyecto:</w:t>
      </w:r>
      <w:r w:rsidRPr="006B2E3F">
        <w:rPr>
          <w:rFonts w:ascii="Calibri" w:eastAsia="Calibri" w:hAnsi="Calibri" w:cs="Times New Roman"/>
        </w:rPr>
        <w:t xml:space="preserve"> </w:t>
      </w:r>
      <w:r>
        <w:rPr>
          <w:rFonts w:ascii="Calibri" w:eastAsia="Calibri" w:hAnsi="Calibri" w:cs="Times New Roman"/>
        </w:rPr>
        <w:t>Análisis y desarrollo de una herramienta de medición de consumo de información, destinada a evaluar la calidad del servicio interno.</w:t>
      </w:r>
    </w:p>
    <w:p w:rsidR="001C663C" w:rsidRPr="006B2E3F" w:rsidRDefault="001C663C" w:rsidP="001C663C">
      <w:pPr>
        <w:rPr>
          <w:rFonts w:ascii="Calibri" w:eastAsia="Calibri" w:hAnsi="Calibri" w:cs="Times New Roman"/>
        </w:rPr>
      </w:pPr>
    </w:p>
    <w:p w:rsidR="001C663C" w:rsidRDefault="001C663C" w:rsidP="001C663C">
      <w:pPr>
        <w:rPr>
          <w:rFonts w:ascii="Calibri" w:eastAsia="Calibri" w:hAnsi="Calibri" w:cs="Times New Roman"/>
        </w:rPr>
      </w:pPr>
      <w:r w:rsidRPr="006B2E3F">
        <w:rPr>
          <w:rFonts w:ascii="Calibri" w:eastAsia="Calibri" w:hAnsi="Calibri" w:cs="Times New Roman"/>
          <w:b/>
          <w:sz w:val="24"/>
          <w:szCs w:val="24"/>
          <w:u w:val="single"/>
        </w:rPr>
        <w:t>Fecha de inicio del proyecto</w:t>
      </w:r>
      <w:r w:rsidRPr="006B2E3F">
        <w:rPr>
          <w:rFonts w:ascii="Calibri" w:eastAsia="Calibri" w:hAnsi="Calibri" w:cs="Times New Roman"/>
        </w:rPr>
        <w:t>:</w:t>
      </w:r>
      <w:r>
        <w:rPr>
          <w:rFonts w:ascii="Calibri" w:eastAsia="Calibri" w:hAnsi="Calibri" w:cs="Times New Roman"/>
        </w:rPr>
        <w:t xml:space="preserve"> Julio 1, 2017</w:t>
      </w:r>
      <w:r w:rsidRPr="006B2E3F">
        <w:rPr>
          <w:rFonts w:ascii="Calibri" w:eastAsia="Calibri" w:hAnsi="Calibri" w:cs="Times New Roman"/>
        </w:rPr>
        <w:t xml:space="preserve">. </w:t>
      </w:r>
      <w:r w:rsidRPr="006B2E3F">
        <w:rPr>
          <w:rFonts w:ascii="Calibri" w:eastAsia="Calibri" w:hAnsi="Calibri" w:cs="Times New Roman"/>
        </w:rPr>
        <w:tab/>
      </w:r>
      <w:r w:rsidRPr="006B2E3F">
        <w:rPr>
          <w:rFonts w:ascii="Calibri" w:eastAsia="Calibri" w:hAnsi="Calibri" w:cs="Times New Roman"/>
          <w:b/>
          <w:sz w:val="24"/>
          <w:szCs w:val="24"/>
          <w:u w:val="single"/>
        </w:rPr>
        <w:t>Fecha finalización pactada:</w:t>
      </w:r>
      <w:r w:rsidRPr="006B2E3F">
        <w:rPr>
          <w:rFonts w:ascii="Calibri" w:eastAsia="Calibri" w:hAnsi="Calibri" w:cs="Times New Roman"/>
        </w:rPr>
        <w:t xml:space="preserve"> </w:t>
      </w:r>
      <w:r>
        <w:rPr>
          <w:rFonts w:ascii="Calibri" w:eastAsia="Calibri" w:hAnsi="Calibri" w:cs="Times New Roman"/>
        </w:rPr>
        <w:t>Diciembre 1, 2017</w:t>
      </w:r>
      <w:r w:rsidRPr="006B2E3F">
        <w:rPr>
          <w:rFonts w:ascii="Calibri" w:eastAsia="Calibri" w:hAnsi="Calibri" w:cs="Times New Roman"/>
        </w:rPr>
        <w:t>.</w:t>
      </w:r>
    </w:p>
    <w:p w:rsidR="001C663C" w:rsidRPr="006B2E3F" w:rsidRDefault="001C663C" w:rsidP="001C663C">
      <w:pPr>
        <w:rPr>
          <w:rFonts w:ascii="Calibri" w:eastAsia="Calibri" w:hAnsi="Calibri" w:cs="Times New Roman"/>
        </w:rPr>
      </w:pPr>
    </w:p>
    <w:p w:rsidR="001C663C" w:rsidRDefault="001C663C" w:rsidP="001C663C">
      <w:pPr>
        <w:rPr>
          <w:rStyle w:val="Hipervnculo"/>
          <w:rFonts w:ascii="Calibri" w:eastAsia="Calibri" w:hAnsi="Calibri" w:cs="Times New Roman"/>
        </w:rPr>
      </w:pPr>
      <w:r w:rsidRPr="006B2E3F">
        <w:rPr>
          <w:rFonts w:ascii="Calibri" w:eastAsia="Calibri" w:hAnsi="Calibri" w:cs="Times New Roman"/>
          <w:b/>
          <w:sz w:val="24"/>
          <w:szCs w:val="24"/>
          <w:u w:val="single"/>
        </w:rPr>
        <w:t>Administrador de proyecto:</w:t>
      </w:r>
      <w:r w:rsidRPr="006B2E3F">
        <w:rPr>
          <w:rFonts w:ascii="Calibri" w:eastAsia="Calibri" w:hAnsi="Calibri" w:cs="Times New Roman"/>
        </w:rPr>
        <w:t xml:space="preserve"> </w:t>
      </w:r>
      <w:r>
        <w:rPr>
          <w:rFonts w:ascii="Calibri" w:eastAsia="Calibri" w:hAnsi="Calibri" w:cs="Times New Roman"/>
        </w:rPr>
        <w:t xml:space="preserve">Gastón </w:t>
      </w:r>
      <w:proofErr w:type="spellStart"/>
      <w:r>
        <w:rPr>
          <w:rFonts w:ascii="Calibri" w:eastAsia="Calibri" w:hAnsi="Calibri" w:cs="Times New Roman"/>
        </w:rPr>
        <w:t>Volken</w:t>
      </w:r>
      <w:proofErr w:type="spellEnd"/>
      <w:r w:rsidRPr="006B2E3F">
        <w:rPr>
          <w:rFonts w:ascii="Calibri" w:eastAsia="Calibri" w:hAnsi="Calibri" w:cs="Times New Roman"/>
        </w:rPr>
        <w:t xml:space="preserve">, </w:t>
      </w:r>
      <w:r>
        <w:rPr>
          <w:rFonts w:ascii="Calibri" w:eastAsia="Calibri" w:hAnsi="Calibri" w:cs="Times New Roman"/>
        </w:rPr>
        <w:t xml:space="preserve">03492-15671447, </w:t>
      </w:r>
      <w:hyperlink r:id="rId17" w:history="1">
        <w:r w:rsidRPr="00040C88">
          <w:rPr>
            <w:rStyle w:val="Hipervnculo"/>
            <w:rFonts w:ascii="Calibri" w:eastAsia="Calibri" w:hAnsi="Calibri" w:cs="Times New Roman"/>
          </w:rPr>
          <w:t>gastonvolken@hotmail.com</w:t>
        </w:r>
      </w:hyperlink>
    </w:p>
    <w:p w:rsidR="001C663C" w:rsidRPr="006B2E3F" w:rsidRDefault="001C663C" w:rsidP="001C663C">
      <w:pPr>
        <w:rPr>
          <w:rFonts w:ascii="Calibri" w:eastAsia="Calibri" w:hAnsi="Calibri" w:cs="Times New Roman"/>
        </w:rPr>
      </w:pPr>
    </w:p>
    <w:p w:rsidR="001C663C" w:rsidRPr="006B2E3F" w:rsidRDefault="001C663C" w:rsidP="001C663C">
      <w:pPr>
        <w:rPr>
          <w:rFonts w:ascii="Calibri" w:eastAsia="Calibri" w:hAnsi="Calibri" w:cs="Times New Roman"/>
          <w:b/>
          <w:sz w:val="24"/>
          <w:szCs w:val="24"/>
          <w:u w:val="single"/>
        </w:rPr>
      </w:pPr>
      <w:r w:rsidRPr="006B2E3F">
        <w:rPr>
          <w:rFonts w:ascii="Calibri" w:eastAsia="Calibri" w:hAnsi="Calibri" w:cs="Times New Roman"/>
          <w:b/>
          <w:sz w:val="24"/>
          <w:szCs w:val="24"/>
          <w:u w:val="single"/>
        </w:rPr>
        <w:t>Objetivos del proyecto:</w:t>
      </w:r>
    </w:p>
    <w:p w:rsidR="001C663C" w:rsidRDefault="001C663C" w:rsidP="001C663C">
      <w:pPr>
        <w:rPr>
          <w:rFonts w:ascii="Calibri" w:eastAsia="Calibri" w:hAnsi="Calibri" w:cs="Times New Roman"/>
          <w:sz w:val="18"/>
        </w:rPr>
      </w:pPr>
      <w:r w:rsidRPr="006B2E3F">
        <w:rPr>
          <w:rFonts w:ascii="Calibri" w:eastAsia="Calibri" w:hAnsi="Calibri" w:cs="Times New Roman"/>
        </w:rPr>
        <w:tab/>
      </w:r>
      <w:r w:rsidRPr="006B2E3F">
        <w:rPr>
          <w:rFonts w:ascii="Calibri" w:eastAsia="Calibri" w:hAnsi="Calibri" w:cs="Times New Roman"/>
          <w:sz w:val="18"/>
        </w:rPr>
        <w:t xml:space="preserve">- </w:t>
      </w:r>
      <w:r>
        <w:rPr>
          <w:rFonts w:ascii="Calibri" w:eastAsia="Calibri" w:hAnsi="Calibri" w:cs="Times New Roman"/>
          <w:sz w:val="18"/>
        </w:rPr>
        <w:t>I</w:t>
      </w:r>
      <w:r w:rsidRPr="00204556">
        <w:rPr>
          <w:rFonts w:ascii="Calibri" w:eastAsia="Calibri" w:hAnsi="Calibri" w:cs="Times New Roman"/>
          <w:sz w:val="18"/>
        </w:rPr>
        <w:t xml:space="preserve">nvestigación, </w:t>
      </w:r>
      <w:r>
        <w:rPr>
          <w:rFonts w:ascii="Calibri" w:eastAsia="Calibri" w:hAnsi="Calibri" w:cs="Times New Roman"/>
          <w:sz w:val="18"/>
        </w:rPr>
        <w:t xml:space="preserve">análisis, selección e implementación de una herramienta de medición de consumo de información y la definición de indicadores con el fin de evaluar la calidad del servicio interno del área de BI (Business </w:t>
      </w:r>
      <w:proofErr w:type="spellStart"/>
      <w:r>
        <w:rPr>
          <w:rFonts w:ascii="Calibri" w:eastAsia="Calibri" w:hAnsi="Calibri" w:cs="Times New Roman"/>
          <w:sz w:val="18"/>
        </w:rPr>
        <w:t>Intelligence</w:t>
      </w:r>
      <w:proofErr w:type="spellEnd"/>
      <w:r>
        <w:rPr>
          <w:rFonts w:ascii="Calibri" w:eastAsia="Calibri" w:hAnsi="Calibri" w:cs="Times New Roman"/>
          <w:sz w:val="18"/>
        </w:rPr>
        <w:t>).</w:t>
      </w:r>
    </w:p>
    <w:p w:rsidR="001C663C" w:rsidRPr="009D0FF9" w:rsidRDefault="001C663C" w:rsidP="001C663C">
      <w:pPr>
        <w:rPr>
          <w:rFonts w:ascii="Calibri" w:eastAsia="Calibri" w:hAnsi="Calibri" w:cs="Times New Roman"/>
          <w:sz w:val="18"/>
        </w:rPr>
      </w:pPr>
      <w:r>
        <w:rPr>
          <w:rFonts w:ascii="Calibri" w:eastAsia="Calibri" w:hAnsi="Calibri" w:cs="Times New Roman"/>
          <w:sz w:val="18"/>
        </w:rPr>
        <w:tab/>
        <w:t>- Implementar una solución de minería de datos como ventaja competitiva con el fin de poder predecir, detectar patrones y tendencias que sirvan de apoyo en la toma de decisiones</w:t>
      </w:r>
    </w:p>
    <w:p w:rsidR="001C663C" w:rsidRPr="006B2E3F" w:rsidRDefault="001C663C" w:rsidP="001C663C">
      <w:pPr>
        <w:rPr>
          <w:rFonts w:ascii="Calibri" w:eastAsia="Calibri" w:hAnsi="Calibri" w:cs="Times New Roman"/>
          <w:b/>
          <w:sz w:val="24"/>
          <w:szCs w:val="24"/>
          <w:u w:val="single"/>
        </w:rPr>
      </w:pPr>
      <w:r w:rsidRPr="006B2E3F">
        <w:rPr>
          <w:rFonts w:ascii="Calibri" w:eastAsia="Calibri" w:hAnsi="Calibri" w:cs="Times New Roman"/>
          <w:b/>
          <w:sz w:val="24"/>
          <w:szCs w:val="24"/>
          <w:u w:val="single"/>
        </w:rPr>
        <w:t>Enfoque:</w:t>
      </w:r>
    </w:p>
    <w:p w:rsidR="001C663C" w:rsidRPr="006B2E3F" w:rsidRDefault="001C663C" w:rsidP="001C663C">
      <w:pPr>
        <w:numPr>
          <w:ilvl w:val="0"/>
          <w:numId w:val="2"/>
        </w:numPr>
        <w:contextualSpacing/>
        <w:rPr>
          <w:rFonts w:ascii="Calibri" w:eastAsia="Calibri" w:hAnsi="Calibri" w:cs="Times New Roman"/>
        </w:rPr>
      </w:pPr>
      <w:r w:rsidRPr="006B2E3F">
        <w:rPr>
          <w:rFonts w:ascii="Calibri" w:eastAsia="Calibri" w:hAnsi="Calibri" w:cs="Times New Roman"/>
        </w:rPr>
        <w:t>Crear una estimación  de costos detallada del proyecto</w:t>
      </w:r>
    </w:p>
    <w:tbl>
      <w:tblPr>
        <w:tblW w:w="0" w:type="auto"/>
        <w:jc w:val="center"/>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4395"/>
        <w:gridCol w:w="2227"/>
        <w:gridCol w:w="2488"/>
      </w:tblGrid>
      <w:tr w:rsidR="001C663C" w:rsidRPr="006B2E3F" w:rsidTr="009218D9">
        <w:trPr>
          <w:cantSplit/>
          <w:trHeight w:val="377"/>
          <w:jc w:val="center"/>
        </w:trPr>
        <w:tc>
          <w:tcPr>
            <w:tcW w:w="4395" w:type="dxa"/>
            <w:tcBorders>
              <w:top w:val="single" w:sz="4" w:space="0" w:color="000000"/>
              <w:left w:val="single" w:sz="4" w:space="0" w:color="000000"/>
              <w:bottom w:val="single" w:sz="4" w:space="0" w:color="000000"/>
              <w:right w:val="nil"/>
            </w:tcBorders>
            <w:shd w:val="clear" w:color="auto" w:fill="D9D9D9"/>
            <w:tcMar>
              <w:left w:w="103" w:type="dxa"/>
            </w:tcMar>
            <w:vAlign w:val="center"/>
          </w:tcPr>
          <w:p w:rsidR="001C663C" w:rsidRPr="006B2E3F" w:rsidRDefault="001C663C" w:rsidP="009218D9">
            <w:pPr>
              <w:suppressAutoHyphens/>
              <w:spacing w:line="240" w:lineRule="auto"/>
              <w:jc w:val="center"/>
              <w:rPr>
                <w:rFonts w:eastAsia="Times New Roman"/>
                <w:b/>
                <w:bCs/>
                <w:i/>
                <w:lang w:val="es-ES"/>
              </w:rPr>
            </w:pPr>
            <w:r w:rsidRPr="006B2E3F">
              <w:rPr>
                <w:rFonts w:eastAsia="Times New Roman"/>
                <w:b/>
                <w:bCs/>
                <w:i/>
                <w:lang w:val="es-ES"/>
              </w:rPr>
              <w:t>Entregable/Actividad</w:t>
            </w:r>
          </w:p>
        </w:tc>
        <w:tc>
          <w:tcPr>
            <w:tcW w:w="2227" w:type="dxa"/>
            <w:tcBorders>
              <w:top w:val="single" w:sz="4" w:space="0" w:color="000000"/>
              <w:left w:val="single" w:sz="4" w:space="0" w:color="000000"/>
              <w:bottom w:val="single" w:sz="4" w:space="0" w:color="000000"/>
              <w:right w:val="nil"/>
            </w:tcBorders>
            <w:shd w:val="clear" w:color="auto" w:fill="D9D9D9"/>
            <w:tcMar>
              <w:left w:w="103" w:type="dxa"/>
            </w:tcMar>
            <w:vAlign w:val="center"/>
          </w:tcPr>
          <w:p w:rsidR="001C663C" w:rsidRPr="006B2E3F" w:rsidRDefault="001C663C" w:rsidP="009218D9">
            <w:pPr>
              <w:suppressAutoHyphens/>
              <w:spacing w:line="240" w:lineRule="auto"/>
              <w:jc w:val="center"/>
              <w:rPr>
                <w:rFonts w:eastAsia="Times New Roman"/>
                <w:b/>
                <w:bCs/>
                <w:i/>
                <w:lang w:val="es-ES"/>
              </w:rPr>
            </w:pPr>
            <w:r w:rsidRPr="006B2E3F">
              <w:rPr>
                <w:rFonts w:eastAsia="Times New Roman"/>
                <w:b/>
                <w:bCs/>
                <w:i/>
                <w:lang w:val="es-ES"/>
              </w:rPr>
              <w:t>Cantidad</w:t>
            </w:r>
          </w:p>
        </w:tc>
        <w:tc>
          <w:tcPr>
            <w:tcW w:w="2488" w:type="dxa"/>
            <w:tcBorders>
              <w:top w:val="single" w:sz="4" w:space="0" w:color="000000"/>
              <w:left w:val="single" w:sz="4" w:space="0" w:color="000000"/>
              <w:bottom w:val="single" w:sz="4" w:space="0" w:color="000000"/>
              <w:right w:val="single" w:sz="4" w:space="0" w:color="000000"/>
            </w:tcBorders>
            <w:shd w:val="clear" w:color="auto" w:fill="D9D9D9"/>
            <w:tcMar>
              <w:left w:w="103" w:type="dxa"/>
            </w:tcMar>
            <w:vAlign w:val="center"/>
          </w:tcPr>
          <w:p w:rsidR="001C663C" w:rsidRPr="006B2E3F" w:rsidRDefault="001C663C" w:rsidP="009218D9">
            <w:pPr>
              <w:suppressAutoHyphens/>
              <w:spacing w:line="240" w:lineRule="auto"/>
              <w:jc w:val="center"/>
              <w:rPr>
                <w:rFonts w:eastAsia="Times New Roman"/>
                <w:b/>
                <w:bCs/>
                <w:i/>
                <w:lang w:val="es-ES"/>
              </w:rPr>
            </w:pPr>
            <w:r w:rsidRPr="006B2E3F">
              <w:rPr>
                <w:rFonts w:eastAsia="Times New Roman"/>
                <w:b/>
                <w:bCs/>
                <w:i/>
                <w:lang w:val="es-ES"/>
              </w:rPr>
              <w:t>Entidad Financiadora</w:t>
            </w:r>
          </w:p>
        </w:tc>
      </w:tr>
      <w:tr w:rsidR="001C663C" w:rsidRPr="006B2E3F" w:rsidTr="009218D9">
        <w:trPr>
          <w:cantSplit/>
          <w:trHeight w:val="350"/>
          <w:jc w:val="center"/>
        </w:trPr>
        <w:tc>
          <w:tcPr>
            <w:tcW w:w="4395" w:type="dxa"/>
            <w:tcBorders>
              <w:top w:val="single" w:sz="4" w:space="0" w:color="000000"/>
              <w:left w:val="single" w:sz="4" w:space="0" w:color="000000"/>
              <w:bottom w:val="single" w:sz="4" w:space="0" w:color="000000"/>
              <w:right w:val="nil"/>
            </w:tcBorders>
            <w:shd w:val="clear" w:color="auto" w:fill="auto"/>
            <w:tcMar>
              <w:left w:w="103" w:type="dxa"/>
            </w:tcMar>
          </w:tcPr>
          <w:p w:rsidR="001C663C" w:rsidRPr="006B2E3F" w:rsidRDefault="001C663C" w:rsidP="009218D9">
            <w:pPr>
              <w:suppressAutoHyphens/>
              <w:spacing w:line="240" w:lineRule="auto"/>
              <w:jc w:val="both"/>
              <w:rPr>
                <w:rFonts w:eastAsia="Times New Roman"/>
                <w:lang w:val="es-ES"/>
              </w:rPr>
            </w:pPr>
            <w:r w:rsidRPr="006B2E3F">
              <w:rPr>
                <w:rFonts w:eastAsia="Times New Roman"/>
                <w:lang w:val="es-ES"/>
              </w:rPr>
              <w:t>Entrega del Acta de Constitución de Proyecto</w:t>
            </w:r>
          </w:p>
        </w:tc>
        <w:tc>
          <w:tcPr>
            <w:tcW w:w="2227"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r>
              <w:rPr>
                <w:rFonts w:eastAsia="Times New Roman"/>
                <w:iCs/>
                <w:lang w:val="es-ES"/>
              </w:rPr>
              <w:t>$1000.00</w:t>
            </w:r>
          </w:p>
        </w:tc>
        <w:tc>
          <w:tcPr>
            <w:tcW w:w="24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p>
        </w:tc>
      </w:tr>
      <w:tr w:rsidR="001C663C" w:rsidRPr="006B2E3F" w:rsidTr="009218D9">
        <w:trPr>
          <w:cantSplit/>
          <w:trHeight w:val="350"/>
          <w:jc w:val="center"/>
        </w:trPr>
        <w:tc>
          <w:tcPr>
            <w:tcW w:w="4395" w:type="dxa"/>
            <w:tcBorders>
              <w:top w:val="single" w:sz="4" w:space="0" w:color="000000"/>
              <w:left w:val="single" w:sz="4" w:space="0" w:color="000000"/>
              <w:bottom w:val="single" w:sz="4" w:space="0" w:color="000000"/>
              <w:right w:val="nil"/>
            </w:tcBorders>
            <w:shd w:val="clear" w:color="auto" w:fill="auto"/>
            <w:tcMar>
              <w:left w:w="103" w:type="dxa"/>
            </w:tcMar>
          </w:tcPr>
          <w:p w:rsidR="001C663C" w:rsidRPr="006B2E3F" w:rsidRDefault="001C663C" w:rsidP="009218D9">
            <w:pPr>
              <w:suppressAutoHyphens/>
              <w:spacing w:line="240" w:lineRule="auto"/>
              <w:jc w:val="both"/>
              <w:rPr>
                <w:rFonts w:eastAsia="Times New Roman"/>
                <w:lang w:val="es-ES"/>
              </w:rPr>
            </w:pPr>
            <w:r w:rsidRPr="006B2E3F">
              <w:rPr>
                <w:rFonts w:eastAsia="Times New Roman"/>
                <w:lang w:val="es-ES"/>
              </w:rPr>
              <w:t>Entrega del Plan de Gestión del Proyecto</w:t>
            </w:r>
          </w:p>
        </w:tc>
        <w:tc>
          <w:tcPr>
            <w:tcW w:w="2227"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r>
              <w:rPr>
                <w:rFonts w:eastAsia="Times New Roman"/>
                <w:iCs/>
                <w:lang w:val="es-ES"/>
              </w:rPr>
              <w:t>$1000.00</w:t>
            </w:r>
          </w:p>
        </w:tc>
        <w:tc>
          <w:tcPr>
            <w:tcW w:w="24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p>
        </w:tc>
      </w:tr>
      <w:tr w:rsidR="001C663C" w:rsidRPr="006B2E3F" w:rsidTr="009218D9">
        <w:trPr>
          <w:cantSplit/>
          <w:trHeight w:val="350"/>
          <w:jc w:val="center"/>
        </w:trPr>
        <w:tc>
          <w:tcPr>
            <w:tcW w:w="4395" w:type="dxa"/>
            <w:tcBorders>
              <w:top w:val="single" w:sz="4" w:space="0" w:color="000000"/>
              <w:left w:val="single" w:sz="4" w:space="0" w:color="000000"/>
              <w:bottom w:val="single" w:sz="4" w:space="0" w:color="000000"/>
              <w:right w:val="nil"/>
            </w:tcBorders>
            <w:shd w:val="clear" w:color="auto" w:fill="auto"/>
            <w:tcMar>
              <w:left w:w="103" w:type="dxa"/>
            </w:tcMar>
          </w:tcPr>
          <w:p w:rsidR="001C663C" w:rsidRPr="006B2E3F" w:rsidRDefault="001C663C" w:rsidP="009218D9">
            <w:pPr>
              <w:suppressAutoHyphens/>
              <w:spacing w:line="240" w:lineRule="auto"/>
              <w:jc w:val="both"/>
              <w:rPr>
                <w:rFonts w:eastAsia="Times New Roman"/>
                <w:lang w:val="es-ES"/>
              </w:rPr>
            </w:pPr>
            <w:r w:rsidRPr="006B2E3F">
              <w:rPr>
                <w:rFonts w:eastAsia="Times New Roman"/>
                <w:lang w:val="es-ES"/>
              </w:rPr>
              <w:t>Entrega del Estado del Proyecto</w:t>
            </w:r>
          </w:p>
        </w:tc>
        <w:tc>
          <w:tcPr>
            <w:tcW w:w="2227"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r w:rsidRPr="006B2E3F">
              <w:rPr>
                <w:rFonts w:eastAsia="Times New Roman"/>
                <w:iCs/>
                <w:lang w:val="es-ES"/>
              </w:rPr>
              <w:t>$</w:t>
            </w:r>
            <w:r>
              <w:rPr>
                <w:rFonts w:eastAsia="Times New Roman"/>
                <w:iCs/>
                <w:lang w:val="es-ES"/>
              </w:rPr>
              <w:t>1000.00</w:t>
            </w:r>
          </w:p>
        </w:tc>
        <w:tc>
          <w:tcPr>
            <w:tcW w:w="24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p>
        </w:tc>
      </w:tr>
      <w:tr w:rsidR="001C663C" w:rsidRPr="006B2E3F" w:rsidTr="009218D9">
        <w:trPr>
          <w:cantSplit/>
          <w:trHeight w:val="350"/>
          <w:jc w:val="center"/>
        </w:trPr>
        <w:tc>
          <w:tcPr>
            <w:tcW w:w="4395" w:type="dxa"/>
            <w:tcBorders>
              <w:top w:val="single" w:sz="4" w:space="0" w:color="000000"/>
              <w:left w:val="single" w:sz="4" w:space="0" w:color="000000"/>
              <w:bottom w:val="single" w:sz="4" w:space="0" w:color="000000"/>
              <w:right w:val="nil"/>
            </w:tcBorders>
            <w:shd w:val="clear" w:color="auto" w:fill="auto"/>
            <w:tcMar>
              <w:left w:w="103" w:type="dxa"/>
            </w:tcMar>
          </w:tcPr>
          <w:p w:rsidR="001C663C" w:rsidRPr="006B2E3F" w:rsidRDefault="001C663C" w:rsidP="009218D9">
            <w:pPr>
              <w:suppressAutoHyphens/>
              <w:spacing w:line="240" w:lineRule="auto"/>
              <w:jc w:val="both"/>
              <w:rPr>
                <w:rFonts w:eastAsia="Times New Roman"/>
                <w:lang w:val="es-ES"/>
              </w:rPr>
            </w:pPr>
            <w:r w:rsidRPr="006B2E3F">
              <w:rPr>
                <w:rFonts w:eastAsia="Times New Roman"/>
                <w:lang w:val="es-ES"/>
              </w:rPr>
              <w:t>Entrega del Cierre del Proyecto</w:t>
            </w:r>
          </w:p>
        </w:tc>
        <w:tc>
          <w:tcPr>
            <w:tcW w:w="2227" w:type="dxa"/>
            <w:tcBorders>
              <w:top w:val="single" w:sz="4" w:space="0" w:color="000000"/>
              <w:left w:val="single" w:sz="4" w:space="0" w:color="000000"/>
              <w:bottom w:val="single" w:sz="4" w:space="0" w:color="000000"/>
              <w:right w:val="nil"/>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r>
              <w:rPr>
                <w:rFonts w:eastAsia="Times New Roman"/>
                <w:iCs/>
                <w:lang w:val="es-ES"/>
              </w:rPr>
              <w:t>$1000</w:t>
            </w:r>
            <w:r w:rsidRPr="006B2E3F">
              <w:rPr>
                <w:rFonts w:eastAsia="Times New Roman"/>
                <w:iCs/>
                <w:lang w:val="es-ES"/>
              </w:rPr>
              <w:t>.00</w:t>
            </w:r>
          </w:p>
        </w:tc>
        <w:tc>
          <w:tcPr>
            <w:tcW w:w="2488"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1C663C" w:rsidRPr="006B2E3F" w:rsidRDefault="001C663C" w:rsidP="009218D9">
            <w:pPr>
              <w:suppressAutoHyphens/>
              <w:spacing w:line="240" w:lineRule="auto"/>
              <w:jc w:val="center"/>
              <w:rPr>
                <w:rFonts w:eastAsia="Times New Roman"/>
                <w:iCs/>
                <w:lang w:val="es-ES"/>
              </w:rPr>
            </w:pPr>
            <w:bookmarkStart w:id="12" w:name="__DdeLink__858_598159460"/>
            <w:bookmarkEnd w:id="12"/>
          </w:p>
        </w:tc>
      </w:tr>
    </w:tbl>
    <w:p w:rsidR="001C663C" w:rsidRPr="006B2E3F" w:rsidRDefault="001C663C" w:rsidP="001C663C">
      <w:pPr>
        <w:ind w:left="705"/>
        <w:rPr>
          <w:rFonts w:ascii="Calibri" w:eastAsia="Calibri" w:hAnsi="Calibri" w:cs="Times New Roman"/>
        </w:rPr>
      </w:pPr>
    </w:p>
    <w:p w:rsidR="001C663C" w:rsidRPr="006B2E3F" w:rsidRDefault="001C663C" w:rsidP="001C663C">
      <w:pPr>
        <w:ind w:left="2124" w:firstLine="708"/>
        <w:rPr>
          <w:rFonts w:ascii="Calibri" w:eastAsia="Calibri" w:hAnsi="Calibri" w:cs="Times New Roman"/>
          <w:b/>
          <w:sz w:val="24"/>
          <w:szCs w:val="24"/>
          <w:u w:val="single"/>
        </w:rPr>
      </w:pPr>
      <w:r w:rsidRPr="006B2E3F">
        <w:rPr>
          <w:rFonts w:ascii="Calibri" w:eastAsia="Calibri" w:hAnsi="Calibri" w:cs="Times New Roman"/>
          <w:b/>
          <w:sz w:val="24"/>
          <w:szCs w:val="24"/>
          <w:u w:val="single"/>
        </w:rPr>
        <w:t>ROLES Y RESPONSABILIDADES</w:t>
      </w:r>
    </w:p>
    <w:p w:rsidR="001C663C" w:rsidRPr="006B2E3F" w:rsidRDefault="001C663C" w:rsidP="001C663C">
      <w:pPr>
        <w:rPr>
          <w:rFonts w:ascii="Calibri" w:eastAsia="Calibri" w:hAnsi="Calibri" w:cs="Times New Roman"/>
        </w:rPr>
      </w:pPr>
      <w:r w:rsidRPr="006B2E3F">
        <w:rPr>
          <w:rFonts w:ascii="Calibri" w:eastAsia="Calibri" w:hAnsi="Calibri" w:cs="Times New Roman"/>
          <w:b/>
          <w:sz w:val="24"/>
          <w:szCs w:val="24"/>
          <w:u w:val="single"/>
        </w:rPr>
        <w:t>Nombre</w:t>
      </w:r>
      <w:r w:rsidRPr="006B2E3F">
        <w:rPr>
          <w:rFonts w:ascii="Calibri" w:eastAsia="Calibri" w:hAnsi="Calibri" w:cs="Times New Roman"/>
        </w:rPr>
        <w:tab/>
      </w:r>
      <w:r w:rsidRPr="006B2E3F">
        <w:rPr>
          <w:rFonts w:ascii="Calibri" w:eastAsia="Calibri" w:hAnsi="Calibri" w:cs="Times New Roman"/>
        </w:rPr>
        <w:tab/>
      </w:r>
      <w:r w:rsidRPr="006B2E3F">
        <w:rPr>
          <w:rFonts w:ascii="Calibri" w:eastAsia="Calibri" w:hAnsi="Calibri" w:cs="Times New Roman"/>
        </w:rPr>
        <w:tab/>
      </w:r>
      <w:r w:rsidRPr="006B2E3F">
        <w:rPr>
          <w:rFonts w:ascii="Calibri" w:eastAsia="Calibri" w:hAnsi="Calibri" w:cs="Times New Roman"/>
        </w:rPr>
        <w:tab/>
      </w:r>
      <w:r w:rsidRPr="006B2E3F">
        <w:rPr>
          <w:rFonts w:ascii="Calibri" w:eastAsia="Calibri" w:hAnsi="Calibri" w:cs="Times New Roman"/>
          <w:b/>
          <w:sz w:val="24"/>
          <w:szCs w:val="24"/>
          <w:u w:val="single"/>
        </w:rPr>
        <w:t>Rol</w:t>
      </w:r>
      <w:r w:rsidRPr="006B2E3F">
        <w:rPr>
          <w:rFonts w:ascii="Calibri" w:eastAsia="Calibri" w:hAnsi="Calibri" w:cs="Times New Roman"/>
        </w:rPr>
        <w:tab/>
      </w:r>
      <w:r w:rsidRPr="006B2E3F">
        <w:rPr>
          <w:rFonts w:ascii="Calibri" w:eastAsia="Calibri" w:hAnsi="Calibri" w:cs="Times New Roman"/>
        </w:rPr>
        <w:tab/>
      </w:r>
      <w:r w:rsidRPr="006B2E3F">
        <w:rPr>
          <w:rFonts w:ascii="Calibri" w:eastAsia="Calibri" w:hAnsi="Calibri" w:cs="Times New Roman"/>
        </w:rPr>
        <w:tab/>
      </w:r>
      <w:r w:rsidRPr="006B2E3F">
        <w:rPr>
          <w:rFonts w:ascii="Calibri" w:eastAsia="Calibri" w:hAnsi="Calibri" w:cs="Times New Roman"/>
        </w:rPr>
        <w:tab/>
      </w:r>
      <w:r w:rsidRPr="006B2E3F">
        <w:rPr>
          <w:rFonts w:ascii="Calibri" w:eastAsia="Calibri" w:hAnsi="Calibri" w:cs="Times New Roman"/>
        </w:rPr>
        <w:tab/>
      </w:r>
      <w:r w:rsidRPr="006B2E3F">
        <w:rPr>
          <w:rFonts w:ascii="Calibri" w:eastAsia="Calibri" w:hAnsi="Calibri" w:cs="Times New Roman"/>
          <w:b/>
          <w:sz w:val="24"/>
          <w:szCs w:val="24"/>
          <w:u w:val="single"/>
        </w:rPr>
        <w:t>Responsabilidad</w:t>
      </w:r>
    </w:p>
    <w:p w:rsidR="001C663C" w:rsidRPr="001C663C" w:rsidRDefault="001C663C" w:rsidP="001C663C">
      <w:pPr>
        <w:rPr>
          <w:rFonts w:ascii="Calibri" w:eastAsia="Calibri" w:hAnsi="Calibri" w:cs="Times New Roman"/>
        </w:rPr>
      </w:pPr>
      <w:r w:rsidRPr="001C663C">
        <w:rPr>
          <w:rFonts w:ascii="Calibri" w:eastAsia="Calibri" w:hAnsi="Calibri" w:cs="Times New Roman"/>
        </w:rPr>
        <w:t>UCSE DAR</w:t>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t>PATROCINADOR</w:t>
      </w:r>
      <w:r w:rsidRPr="001C663C">
        <w:rPr>
          <w:rFonts w:ascii="Calibri" w:eastAsia="Calibri" w:hAnsi="Calibri" w:cs="Times New Roman"/>
        </w:rPr>
        <w:tab/>
      </w:r>
      <w:r w:rsidRPr="001C663C">
        <w:rPr>
          <w:rFonts w:ascii="Calibri" w:eastAsia="Calibri" w:hAnsi="Calibri" w:cs="Times New Roman"/>
        </w:rPr>
        <w:tab/>
      </w:r>
      <w:proofErr w:type="spellStart"/>
      <w:r w:rsidRPr="001C663C">
        <w:rPr>
          <w:rFonts w:ascii="Calibri" w:eastAsia="Calibri" w:hAnsi="Calibri" w:cs="Times New Roman"/>
        </w:rPr>
        <w:t>Patrocinador</w:t>
      </w:r>
      <w:proofErr w:type="spellEnd"/>
      <w:r w:rsidRPr="001C663C">
        <w:rPr>
          <w:rFonts w:ascii="Calibri" w:eastAsia="Calibri" w:hAnsi="Calibri" w:cs="Times New Roman"/>
        </w:rPr>
        <w:t xml:space="preserve"> y supervisor del proyecto</w:t>
      </w:r>
    </w:p>
    <w:p w:rsidR="001C663C" w:rsidRPr="001C663C" w:rsidRDefault="001C663C" w:rsidP="001C663C">
      <w:pPr>
        <w:rPr>
          <w:rFonts w:ascii="Calibri" w:eastAsia="Calibri" w:hAnsi="Calibri" w:cs="Times New Roman"/>
        </w:rPr>
      </w:pPr>
      <w:r w:rsidRPr="001C663C">
        <w:rPr>
          <w:rFonts w:ascii="Calibri" w:eastAsia="Calibri" w:hAnsi="Calibri" w:cs="Times New Roman"/>
        </w:rPr>
        <w:t>Marcela Vera</w:t>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t>Líder Cliente</w:t>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t>Presentar conformidad del proyecto</w:t>
      </w:r>
    </w:p>
    <w:p w:rsidR="001C663C" w:rsidRPr="001C663C" w:rsidRDefault="001C663C" w:rsidP="001C663C">
      <w:pPr>
        <w:rPr>
          <w:rFonts w:ascii="Calibri" w:eastAsia="Calibri" w:hAnsi="Calibri" w:cs="Times New Roman"/>
        </w:rPr>
      </w:pPr>
      <w:r w:rsidRPr="001C663C">
        <w:rPr>
          <w:rFonts w:ascii="Calibri" w:eastAsia="Calibri" w:hAnsi="Calibri" w:cs="Times New Roman"/>
        </w:rPr>
        <w:t xml:space="preserve">Gastón </w:t>
      </w:r>
      <w:proofErr w:type="spellStart"/>
      <w:r w:rsidRPr="001C663C">
        <w:rPr>
          <w:rFonts w:ascii="Calibri" w:eastAsia="Calibri" w:hAnsi="Calibri" w:cs="Times New Roman"/>
        </w:rPr>
        <w:t>Volken</w:t>
      </w:r>
      <w:proofErr w:type="spellEnd"/>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t>Gerente de proyecto</w:t>
      </w:r>
      <w:r w:rsidRPr="001C663C">
        <w:rPr>
          <w:rFonts w:ascii="Calibri" w:eastAsia="Calibri" w:hAnsi="Calibri" w:cs="Times New Roman"/>
        </w:rPr>
        <w:tab/>
      </w:r>
      <w:r w:rsidRPr="001C663C">
        <w:rPr>
          <w:rFonts w:ascii="Calibri" w:eastAsia="Calibri" w:hAnsi="Calibri" w:cs="Times New Roman"/>
        </w:rPr>
        <w:tab/>
        <w:t>Planear y ejecutar el proyecto</w:t>
      </w:r>
    </w:p>
    <w:p w:rsidR="001C663C" w:rsidRPr="001C663C" w:rsidRDefault="001C663C" w:rsidP="001C663C">
      <w:pPr>
        <w:rPr>
          <w:rFonts w:ascii="Calibri" w:eastAsia="Calibri" w:hAnsi="Calibri" w:cs="Times New Roman"/>
        </w:rPr>
      </w:pP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t>Analista Funcional</w:t>
      </w:r>
      <w:r w:rsidRPr="001C663C">
        <w:rPr>
          <w:rFonts w:ascii="Calibri" w:eastAsia="Calibri" w:hAnsi="Calibri" w:cs="Times New Roman"/>
        </w:rPr>
        <w:tab/>
      </w:r>
      <w:r w:rsidRPr="001C663C">
        <w:rPr>
          <w:rFonts w:ascii="Calibri" w:eastAsia="Calibri" w:hAnsi="Calibri" w:cs="Times New Roman"/>
        </w:rPr>
        <w:tab/>
        <w:t>Liderar el desarrollo del proyecto</w:t>
      </w:r>
    </w:p>
    <w:p w:rsidR="001C663C" w:rsidRPr="001C663C" w:rsidRDefault="001C663C" w:rsidP="001C663C">
      <w:pPr>
        <w:rPr>
          <w:rFonts w:ascii="Calibri" w:eastAsia="Calibri" w:hAnsi="Calibri" w:cs="Times New Roman"/>
        </w:rPr>
      </w:pP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r>
      <w:r w:rsidRPr="001C663C">
        <w:rPr>
          <w:rFonts w:ascii="Calibri" w:eastAsia="Calibri" w:hAnsi="Calibri" w:cs="Times New Roman"/>
        </w:rPr>
        <w:tab/>
        <w:t>Desarrollador</w:t>
      </w:r>
      <w:r w:rsidR="001E3F50">
        <w:rPr>
          <w:rFonts w:ascii="Calibri" w:eastAsia="Calibri" w:hAnsi="Calibri" w:cs="Times New Roman"/>
        </w:rPr>
        <w:t xml:space="preserve"> </w:t>
      </w:r>
      <w:r w:rsidR="003B36A4">
        <w:rPr>
          <w:rFonts w:ascii="Calibri" w:eastAsia="Calibri" w:hAnsi="Calibri" w:cs="Times New Roman"/>
        </w:rPr>
        <w:tab/>
      </w:r>
      <w:r w:rsidR="003B36A4">
        <w:rPr>
          <w:rFonts w:ascii="Calibri" w:eastAsia="Calibri" w:hAnsi="Calibri" w:cs="Times New Roman"/>
        </w:rPr>
        <w:tab/>
      </w:r>
      <w:r w:rsidR="001E3F50">
        <w:rPr>
          <w:rFonts w:ascii="Calibri" w:eastAsia="Calibri" w:hAnsi="Calibri" w:cs="Times New Roman"/>
        </w:rPr>
        <w:tab/>
      </w:r>
      <w:r w:rsidRPr="001C663C">
        <w:rPr>
          <w:rFonts w:ascii="Calibri" w:eastAsia="Calibri" w:hAnsi="Calibri" w:cs="Times New Roman"/>
        </w:rPr>
        <w:t>Desarrollo del proyecto</w:t>
      </w:r>
    </w:p>
    <w:p w:rsidR="001C663C" w:rsidRPr="001C663C" w:rsidRDefault="001C663C" w:rsidP="001C663C">
      <w:pPr>
        <w:rPr>
          <w:rFonts w:ascii="Calibri" w:eastAsia="Calibri" w:hAnsi="Calibri" w:cs="Times New Roman"/>
        </w:rPr>
      </w:pPr>
      <w:r w:rsidRPr="001C663C">
        <w:rPr>
          <w:rFonts w:ascii="Calibri" w:eastAsia="Calibri" w:hAnsi="Calibri" w:cs="Times New Roman"/>
        </w:rPr>
        <w:tab/>
      </w:r>
      <w:r w:rsidRPr="001C663C">
        <w:rPr>
          <w:rFonts w:ascii="Calibri" w:eastAsia="Calibri" w:hAnsi="Calibri" w:cs="Times New Roman"/>
        </w:rPr>
        <w:tab/>
      </w:r>
    </w:p>
    <w:p w:rsidR="001C663C" w:rsidRPr="006B2E3F" w:rsidRDefault="001C663C" w:rsidP="001C663C">
      <w:pPr>
        <w:rPr>
          <w:rFonts w:ascii="Calibri" w:eastAsia="Calibri" w:hAnsi="Calibri" w:cs="Times New Roman"/>
        </w:rPr>
      </w:pPr>
      <w:r w:rsidRPr="006B2E3F">
        <w:rPr>
          <w:rFonts w:ascii="Calibri" w:eastAsia="Calibri" w:hAnsi="Calibri" w:cs="Times New Roman"/>
          <w:b/>
          <w:sz w:val="24"/>
          <w:szCs w:val="24"/>
          <w:u w:val="single"/>
        </w:rPr>
        <w:t>Firmas:</w:t>
      </w:r>
    </w:p>
    <w:p w:rsidR="001C663C" w:rsidRPr="006B2E3F" w:rsidRDefault="001C663C" w:rsidP="001C663C">
      <w:pPr>
        <w:rPr>
          <w:rFonts w:ascii="Calibri" w:eastAsia="Calibri" w:hAnsi="Calibri" w:cs="Times New Roman"/>
          <w:b/>
        </w:rPr>
      </w:pPr>
      <w:r>
        <w:rPr>
          <w:rFonts w:ascii="Vladimir Script" w:eastAsia="Calibri" w:hAnsi="Vladimir Script" w:cs="Times New Roman"/>
          <w:sz w:val="32"/>
          <w:szCs w:val="32"/>
        </w:rPr>
        <w:t xml:space="preserve">Gastón </w:t>
      </w:r>
      <w:proofErr w:type="spellStart"/>
      <w:r>
        <w:rPr>
          <w:rFonts w:ascii="Vladimir Script" w:eastAsia="Calibri" w:hAnsi="Vladimir Script" w:cs="Times New Roman"/>
          <w:sz w:val="32"/>
          <w:szCs w:val="32"/>
        </w:rPr>
        <w:t>Volken</w:t>
      </w:r>
      <w:proofErr w:type="spellEnd"/>
      <w:r w:rsidRPr="006B2E3F">
        <w:rPr>
          <w:rFonts w:ascii="Vladimir Script" w:eastAsia="Calibri" w:hAnsi="Vladimir Script" w:cs="Times New Roman"/>
          <w:sz w:val="32"/>
          <w:szCs w:val="32"/>
        </w:rPr>
        <w:tab/>
      </w:r>
    </w:p>
    <w:p w:rsidR="000C172A" w:rsidRPr="00DC7F70" w:rsidRDefault="000C172A" w:rsidP="00BE45DD">
      <w:pPr>
        <w:pStyle w:val="Ttulo1"/>
      </w:pPr>
      <w:bookmarkStart w:id="13" w:name="_Toc480919174"/>
      <w:r w:rsidRPr="00DC7F70">
        <w:lastRenderedPageBreak/>
        <w:t xml:space="preserve">Project </w:t>
      </w:r>
      <w:proofErr w:type="spellStart"/>
      <w:r w:rsidRPr="00DC7F70">
        <w:t>Scope</w:t>
      </w:r>
      <w:bookmarkEnd w:id="13"/>
      <w:proofErr w:type="spellEnd"/>
    </w:p>
    <w:p w:rsidR="000C172A" w:rsidRPr="00DC7F70" w:rsidRDefault="000C172A" w:rsidP="0051659C">
      <w:pPr>
        <w:pStyle w:val="Ttulo2"/>
      </w:pPr>
      <w:bookmarkStart w:id="14" w:name="_Toc442035574"/>
      <w:bookmarkStart w:id="15" w:name="_Toc480919175"/>
      <w:r w:rsidRPr="00DC7F70">
        <w:t>Descripción del Proyecto</w:t>
      </w:r>
      <w:bookmarkEnd w:id="14"/>
      <w:bookmarkEnd w:id="15"/>
    </w:p>
    <w:tbl>
      <w:tblPr>
        <w:tblStyle w:val="Listaclara-nfasis1"/>
        <w:tblW w:w="0" w:type="auto"/>
        <w:tblLook w:val="04A0" w:firstRow="1" w:lastRow="0" w:firstColumn="1" w:lastColumn="0" w:noHBand="0" w:noVBand="1"/>
      </w:tblPr>
      <w:tblGrid>
        <w:gridCol w:w="3085"/>
        <w:gridCol w:w="5893"/>
      </w:tblGrid>
      <w:tr w:rsidR="000C172A" w:rsidRPr="000C172A" w:rsidTr="009218D9">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085" w:type="dxa"/>
          </w:tcPr>
          <w:p w:rsidR="000C172A" w:rsidRPr="000C172A" w:rsidRDefault="000C172A" w:rsidP="009218D9">
            <w:pPr>
              <w:jc w:val="center"/>
              <w:rPr>
                <w:rFonts w:asciiTheme="minorHAnsi" w:hAnsiTheme="minorHAnsi"/>
                <w:sz w:val="24"/>
                <w:szCs w:val="24"/>
              </w:rPr>
            </w:pPr>
            <w:r w:rsidRPr="000C172A">
              <w:rPr>
                <w:rFonts w:asciiTheme="minorHAnsi" w:hAnsiTheme="minorHAnsi"/>
                <w:sz w:val="24"/>
                <w:szCs w:val="24"/>
              </w:rPr>
              <w:t>Organización</w:t>
            </w:r>
          </w:p>
        </w:tc>
        <w:tc>
          <w:tcPr>
            <w:tcW w:w="5893" w:type="dxa"/>
          </w:tcPr>
          <w:p w:rsidR="000C172A" w:rsidRPr="000C172A" w:rsidRDefault="000C172A" w:rsidP="009218D9">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Universidad Católica De Santiago del Estero</w:t>
            </w:r>
          </w:p>
        </w:tc>
      </w:tr>
      <w:tr w:rsidR="000C172A" w:rsidRPr="000C172A" w:rsidTr="009218D9">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3085" w:type="dxa"/>
          </w:tcPr>
          <w:p w:rsidR="000C172A" w:rsidRPr="000C172A" w:rsidRDefault="000C172A" w:rsidP="009218D9">
            <w:pPr>
              <w:jc w:val="center"/>
              <w:rPr>
                <w:rFonts w:asciiTheme="minorHAnsi" w:hAnsiTheme="minorHAnsi"/>
                <w:sz w:val="24"/>
                <w:szCs w:val="24"/>
              </w:rPr>
            </w:pPr>
            <w:r w:rsidRPr="000C172A">
              <w:rPr>
                <w:rFonts w:asciiTheme="minorHAnsi" w:hAnsiTheme="minorHAnsi"/>
                <w:sz w:val="24"/>
                <w:szCs w:val="24"/>
              </w:rPr>
              <w:t>Nombre Proyecto</w:t>
            </w:r>
          </w:p>
        </w:tc>
        <w:tc>
          <w:tcPr>
            <w:tcW w:w="5893" w:type="dxa"/>
          </w:tcPr>
          <w:p w:rsidR="000C172A" w:rsidRPr="000C172A" w:rsidRDefault="000C172A" w:rsidP="009218D9">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172A">
              <w:rPr>
                <w:rFonts w:asciiTheme="minorHAnsi" w:eastAsia="Calibri" w:hAnsiTheme="minorHAnsi" w:cs="Times New Roman"/>
                <w:sz w:val="24"/>
                <w:szCs w:val="24"/>
              </w:rPr>
              <w:t>Análisis y desarrollo de una herramienta de medición de consumo de información, destinada a evaluar la calidad del servicio interno.</w:t>
            </w:r>
          </w:p>
        </w:tc>
      </w:tr>
      <w:tr w:rsidR="000C172A" w:rsidRPr="000C172A" w:rsidTr="009218D9">
        <w:trPr>
          <w:trHeight w:val="550"/>
        </w:trPr>
        <w:tc>
          <w:tcPr>
            <w:cnfStyle w:val="001000000000" w:firstRow="0" w:lastRow="0" w:firstColumn="1" w:lastColumn="0" w:oddVBand="0" w:evenVBand="0" w:oddHBand="0" w:evenHBand="0" w:firstRowFirstColumn="0" w:firstRowLastColumn="0" w:lastRowFirstColumn="0" w:lastRowLastColumn="0"/>
            <w:tcW w:w="3085" w:type="dxa"/>
          </w:tcPr>
          <w:p w:rsidR="000C172A" w:rsidRPr="000C172A" w:rsidRDefault="000C172A" w:rsidP="009218D9">
            <w:pPr>
              <w:jc w:val="center"/>
              <w:rPr>
                <w:rFonts w:asciiTheme="minorHAnsi" w:hAnsiTheme="minorHAnsi"/>
                <w:sz w:val="24"/>
                <w:szCs w:val="24"/>
              </w:rPr>
            </w:pPr>
            <w:r w:rsidRPr="000C172A">
              <w:rPr>
                <w:rFonts w:asciiTheme="minorHAnsi" w:hAnsiTheme="minorHAnsi"/>
                <w:sz w:val="24"/>
                <w:szCs w:val="24"/>
              </w:rPr>
              <w:t>Director</w:t>
            </w:r>
          </w:p>
        </w:tc>
        <w:tc>
          <w:tcPr>
            <w:tcW w:w="5893" w:type="dxa"/>
          </w:tcPr>
          <w:p w:rsidR="000C172A" w:rsidRPr="000C172A" w:rsidRDefault="000C172A" w:rsidP="009218D9">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Vera Marcela</w:t>
            </w:r>
          </w:p>
        </w:tc>
      </w:tr>
      <w:tr w:rsidR="000C172A" w:rsidRPr="000C172A" w:rsidTr="009218D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085" w:type="dxa"/>
          </w:tcPr>
          <w:p w:rsidR="000C172A" w:rsidRPr="000C172A" w:rsidRDefault="000C172A" w:rsidP="009218D9">
            <w:pPr>
              <w:jc w:val="center"/>
              <w:rPr>
                <w:rFonts w:asciiTheme="minorHAnsi" w:hAnsiTheme="minorHAnsi"/>
                <w:sz w:val="24"/>
                <w:szCs w:val="24"/>
              </w:rPr>
            </w:pPr>
            <w:r w:rsidRPr="000C172A">
              <w:rPr>
                <w:rFonts w:asciiTheme="minorHAnsi" w:hAnsiTheme="minorHAnsi"/>
                <w:sz w:val="24"/>
                <w:szCs w:val="24"/>
              </w:rPr>
              <w:t>Tutor</w:t>
            </w:r>
          </w:p>
        </w:tc>
        <w:tc>
          <w:tcPr>
            <w:tcW w:w="5893" w:type="dxa"/>
          </w:tcPr>
          <w:p w:rsidR="000C172A" w:rsidRPr="000C172A" w:rsidRDefault="000C172A" w:rsidP="009218D9">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Vera Marcela</w:t>
            </w:r>
          </w:p>
        </w:tc>
      </w:tr>
      <w:tr w:rsidR="000C172A" w:rsidRPr="000C172A" w:rsidTr="009218D9">
        <w:trPr>
          <w:trHeight w:val="566"/>
        </w:trPr>
        <w:tc>
          <w:tcPr>
            <w:cnfStyle w:val="001000000000" w:firstRow="0" w:lastRow="0" w:firstColumn="1" w:lastColumn="0" w:oddVBand="0" w:evenVBand="0" w:oddHBand="0" w:evenHBand="0" w:firstRowFirstColumn="0" w:firstRowLastColumn="0" w:lastRowFirstColumn="0" w:lastRowLastColumn="0"/>
            <w:tcW w:w="3085" w:type="dxa"/>
          </w:tcPr>
          <w:p w:rsidR="000C172A" w:rsidRPr="000C172A" w:rsidRDefault="000C172A" w:rsidP="009218D9">
            <w:pPr>
              <w:jc w:val="center"/>
              <w:rPr>
                <w:rFonts w:asciiTheme="minorHAnsi" w:hAnsiTheme="minorHAnsi"/>
                <w:sz w:val="24"/>
                <w:szCs w:val="24"/>
              </w:rPr>
            </w:pPr>
            <w:r w:rsidRPr="000C172A">
              <w:rPr>
                <w:rFonts w:asciiTheme="minorHAnsi" w:hAnsiTheme="minorHAnsi"/>
                <w:sz w:val="24"/>
                <w:szCs w:val="24"/>
              </w:rPr>
              <w:t>Desarrollador</w:t>
            </w:r>
          </w:p>
        </w:tc>
        <w:tc>
          <w:tcPr>
            <w:tcW w:w="5893" w:type="dxa"/>
          </w:tcPr>
          <w:p w:rsidR="000C172A" w:rsidRPr="000C172A" w:rsidRDefault="000C172A" w:rsidP="009218D9">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 xml:space="preserve">Gastón </w:t>
            </w:r>
            <w:proofErr w:type="spellStart"/>
            <w:r w:rsidRPr="000C172A">
              <w:rPr>
                <w:rFonts w:asciiTheme="minorHAnsi" w:hAnsiTheme="minorHAnsi"/>
                <w:sz w:val="24"/>
                <w:szCs w:val="24"/>
              </w:rPr>
              <w:t>Volken</w:t>
            </w:r>
            <w:proofErr w:type="spellEnd"/>
          </w:p>
        </w:tc>
      </w:tr>
      <w:tr w:rsidR="000C172A" w:rsidRPr="000C172A" w:rsidTr="0092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C172A" w:rsidRPr="000C172A" w:rsidRDefault="000C172A" w:rsidP="009218D9">
            <w:pPr>
              <w:jc w:val="center"/>
              <w:rPr>
                <w:rFonts w:asciiTheme="minorHAnsi" w:hAnsiTheme="minorHAnsi"/>
                <w:sz w:val="24"/>
                <w:szCs w:val="24"/>
              </w:rPr>
            </w:pPr>
            <w:r w:rsidRPr="000C172A">
              <w:rPr>
                <w:rFonts w:asciiTheme="minorHAnsi" w:hAnsiTheme="minorHAnsi"/>
                <w:sz w:val="24"/>
                <w:szCs w:val="24"/>
              </w:rPr>
              <w:t>Clientes potenciales</w:t>
            </w:r>
          </w:p>
        </w:tc>
        <w:tc>
          <w:tcPr>
            <w:tcW w:w="5893" w:type="dxa"/>
          </w:tcPr>
          <w:p w:rsidR="000C172A" w:rsidRPr="000C172A" w:rsidRDefault="000C172A" w:rsidP="000C172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 xml:space="preserve">Grupo </w:t>
            </w:r>
            <w:proofErr w:type="spellStart"/>
            <w:r w:rsidRPr="000C172A">
              <w:rPr>
                <w:rFonts w:asciiTheme="minorHAnsi" w:hAnsiTheme="minorHAnsi"/>
                <w:sz w:val="24"/>
                <w:szCs w:val="24"/>
              </w:rPr>
              <w:t>Sancor</w:t>
            </w:r>
            <w:proofErr w:type="spellEnd"/>
            <w:r w:rsidRPr="000C172A">
              <w:rPr>
                <w:rFonts w:asciiTheme="minorHAnsi" w:hAnsiTheme="minorHAnsi"/>
                <w:sz w:val="24"/>
                <w:szCs w:val="24"/>
              </w:rPr>
              <w:t xml:space="preserve"> Seguros</w:t>
            </w:r>
          </w:p>
          <w:p w:rsidR="000C172A" w:rsidRPr="000C172A" w:rsidRDefault="000C172A" w:rsidP="000C172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Grandes empresas que implementan soluciones de BI</w:t>
            </w:r>
          </w:p>
          <w:p w:rsidR="000C172A" w:rsidRPr="000C172A" w:rsidRDefault="000C172A" w:rsidP="000C172A">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Empresas de software interesadas en la mejora y comercialización del producto</w:t>
            </w:r>
          </w:p>
          <w:p w:rsidR="000C172A" w:rsidRPr="000C172A" w:rsidRDefault="000C172A" w:rsidP="009218D9">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0C172A" w:rsidRPr="000C172A" w:rsidTr="009218D9">
        <w:trPr>
          <w:trHeight w:val="562"/>
        </w:trPr>
        <w:tc>
          <w:tcPr>
            <w:cnfStyle w:val="001000000000" w:firstRow="0" w:lastRow="0" w:firstColumn="1" w:lastColumn="0" w:oddVBand="0" w:evenVBand="0" w:oddHBand="0" w:evenHBand="0" w:firstRowFirstColumn="0" w:firstRowLastColumn="0" w:lastRowFirstColumn="0" w:lastRowLastColumn="0"/>
            <w:tcW w:w="3085" w:type="dxa"/>
          </w:tcPr>
          <w:p w:rsidR="000C172A" w:rsidRPr="000C172A" w:rsidRDefault="000C172A" w:rsidP="009218D9">
            <w:pPr>
              <w:jc w:val="center"/>
              <w:rPr>
                <w:rFonts w:asciiTheme="minorHAnsi" w:hAnsiTheme="minorHAnsi"/>
                <w:sz w:val="24"/>
                <w:szCs w:val="24"/>
              </w:rPr>
            </w:pPr>
            <w:r w:rsidRPr="000C172A">
              <w:rPr>
                <w:rFonts w:asciiTheme="minorHAnsi" w:hAnsiTheme="minorHAnsi"/>
                <w:sz w:val="24"/>
                <w:szCs w:val="24"/>
              </w:rPr>
              <w:t>Patrocinador</w:t>
            </w:r>
          </w:p>
        </w:tc>
        <w:tc>
          <w:tcPr>
            <w:tcW w:w="5893" w:type="dxa"/>
          </w:tcPr>
          <w:p w:rsidR="000C172A" w:rsidRPr="000C172A" w:rsidRDefault="000C172A" w:rsidP="009218D9">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172A">
              <w:rPr>
                <w:rFonts w:asciiTheme="minorHAnsi" w:hAnsiTheme="minorHAnsi"/>
                <w:sz w:val="24"/>
                <w:szCs w:val="24"/>
              </w:rPr>
              <w:t>Universidad Católica de Santiago del Estero</w:t>
            </w:r>
          </w:p>
        </w:tc>
      </w:tr>
    </w:tbl>
    <w:p w:rsidR="000C172A" w:rsidRPr="000C172A" w:rsidRDefault="000C172A" w:rsidP="000C172A">
      <w:pPr>
        <w:rPr>
          <w:sz w:val="24"/>
          <w:szCs w:val="24"/>
        </w:rPr>
      </w:pPr>
    </w:p>
    <w:p w:rsidR="000C172A" w:rsidRPr="000C172A" w:rsidRDefault="000C172A" w:rsidP="000C172A">
      <w:pPr>
        <w:rPr>
          <w:sz w:val="24"/>
          <w:szCs w:val="24"/>
        </w:rPr>
      </w:pPr>
      <w:r w:rsidRPr="000C172A">
        <w:rPr>
          <w:sz w:val="24"/>
          <w:szCs w:val="24"/>
        </w:rPr>
        <w:t xml:space="preserve">El objetivo del proyecto es el análisis, la selección e implementación de una herramienta de medición de consumo de información y la definición de indicadores para evaluar la calidad del servicio interno del área de BI (Business </w:t>
      </w:r>
      <w:proofErr w:type="spellStart"/>
      <w:r w:rsidRPr="000C172A">
        <w:rPr>
          <w:sz w:val="24"/>
          <w:szCs w:val="24"/>
        </w:rPr>
        <w:t>Intelligence</w:t>
      </w:r>
      <w:proofErr w:type="spellEnd"/>
      <w:r w:rsidRPr="000C172A">
        <w:rPr>
          <w:sz w:val="24"/>
          <w:szCs w:val="24"/>
        </w:rPr>
        <w:t xml:space="preserve">) que se encuentra dentro del GSS (Grupo </w:t>
      </w:r>
      <w:proofErr w:type="spellStart"/>
      <w:r w:rsidRPr="000C172A">
        <w:rPr>
          <w:sz w:val="24"/>
          <w:szCs w:val="24"/>
        </w:rPr>
        <w:t>Sancor</w:t>
      </w:r>
      <w:proofErr w:type="spellEnd"/>
      <w:r w:rsidRPr="000C172A">
        <w:rPr>
          <w:sz w:val="24"/>
          <w:szCs w:val="24"/>
        </w:rPr>
        <w:t xml:space="preserve"> Seguros).</w:t>
      </w:r>
    </w:p>
    <w:p w:rsidR="000C172A" w:rsidRPr="000C172A" w:rsidRDefault="000C172A" w:rsidP="000C172A">
      <w:pPr>
        <w:rPr>
          <w:sz w:val="24"/>
          <w:szCs w:val="24"/>
        </w:rPr>
      </w:pPr>
      <w:r w:rsidRPr="000C172A">
        <w:rPr>
          <w:sz w:val="24"/>
          <w:szCs w:val="24"/>
        </w:rPr>
        <w:t xml:space="preserve">Debido al desconocimiento de las herramientas necesarias para la recolección de datos y la implementación de una solución de minería de datos, es necesario un paso previo de análisis de herramientas de inteligencia de negocios, para luego seleccionar la más adecuada para el desarrollo. </w:t>
      </w:r>
    </w:p>
    <w:p w:rsidR="000C172A" w:rsidRPr="00DC7F70" w:rsidRDefault="000C172A" w:rsidP="0051659C">
      <w:pPr>
        <w:pStyle w:val="Ttulo2"/>
      </w:pPr>
      <w:bookmarkStart w:id="16" w:name="_Toc442035575"/>
      <w:bookmarkStart w:id="17" w:name="_Toc480919176"/>
      <w:r w:rsidRPr="00DC7F70">
        <w:t>Alcance</w:t>
      </w:r>
      <w:bookmarkEnd w:id="16"/>
      <w:bookmarkEnd w:id="17"/>
    </w:p>
    <w:p w:rsidR="000C172A" w:rsidRPr="000C172A" w:rsidRDefault="000C172A" w:rsidP="000C172A">
      <w:pPr>
        <w:rPr>
          <w:sz w:val="24"/>
          <w:szCs w:val="24"/>
        </w:rPr>
      </w:pPr>
      <w:r w:rsidRPr="000C172A">
        <w:rPr>
          <w:sz w:val="24"/>
          <w:szCs w:val="24"/>
        </w:rPr>
        <w:t>Una vez finalizado el proyecto, se espera contar con una herramienta dinámica capaz de medir y de obtener indicadores que sirvan de apoyo para la toma de decisiones, y como instrumento de negociación con las diferentes áreas al momento de priorizar nuevos requerimientos.</w:t>
      </w:r>
    </w:p>
    <w:p w:rsidR="000C172A" w:rsidRDefault="000C172A" w:rsidP="000C172A">
      <w:pPr>
        <w:rPr>
          <w:sz w:val="24"/>
          <w:szCs w:val="24"/>
        </w:rPr>
      </w:pPr>
      <w:r w:rsidRPr="000C172A">
        <w:rPr>
          <w:sz w:val="24"/>
          <w:szCs w:val="24"/>
        </w:rPr>
        <w:t>La herramienta debe permitir predecir y determinar los niveles de consumo y pedidos de las diferentes áreas en los meses posteriores, de esta manera el equipo podrá organizarse y prepararse de la mejor manera para sus tareas diarias, distribuirse de forma adecuada y equitativa los requerimientos y dispondrán de hardware y software preparado para soportar la mayor cantidad de transacciones posibles.</w:t>
      </w:r>
    </w:p>
    <w:p w:rsidR="000C172A" w:rsidRDefault="000C172A" w:rsidP="000C172A">
      <w:pPr>
        <w:rPr>
          <w:sz w:val="24"/>
          <w:szCs w:val="24"/>
        </w:rPr>
      </w:pPr>
    </w:p>
    <w:p w:rsidR="000C172A" w:rsidRPr="000C172A" w:rsidRDefault="000C172A" w:rsidP="000C172A">
      <w:pPr>
        <w:rPr>
          <w:sz w:val="24"/>
          <w:szCs w:val="24"/>
        </w:rPr>
      </w:pPr>
    </w:p>
    <w:p w:rsidR="00BE45DD" w:rsidRDefault="00BE45DD" w:rsidP="00DC7F70">
      <w:pPr>
        <w:rPr>
          <w:b/>
          <w:sz w:val="28"/>
          <w:szCs w:val="28"/>
        </w:rPr>
      </w:pPr>
      <w:bookmarkStart w:id="18" w:name="_Toc442035576"/>
    </w:p>
    <w:p w:rsidR="000C172A" w:rsidRPr="00DC7F70" w:rsidRDefault="000C172A" w:rsidP="0051659C">
      <w:pPr>
        <w:pStyle w:val="Ttulo2"/>
      </w:pPr>
      <w:bookmarkStart w:id="19" w:name="_Toc480919177"/>
      <w:r w:rsidRPr="00DC7F70">
        <w:lastRenderedPageBreak/>
        <w:t>Principales características del producto final</w:t>
      </w:r>
      <w:bookmarkEnd w:id="18"/>
      <w:bookmarkEnd w:id="19"/>
    </w:p>
    <w:p w:rsidR="000C172A" w:rsidRPr="000C172A" w:rsidRDefault="000C172A" w:rsidP="000C172A">
      <w:pPr>
        <w:rPr>
          <w:sz w:val="24"/>
          <w:szCs w:val="24"/>
        </w:rPr>
      </w:pPr>
      <w:r w:rsidRPr="000C172A">
        <w:rPr>
          <w:sz w:val="24"/>
          <w:szCs w:val="24"/>
        </w:rPr>
        <w:t xml:space="preserve">Si bien se espera que la herramienta apunte a cualquier empresa del mundo que implemente soluciones de BI, en su fase inicial se apuntara solo al área de BI que se encuentra dentro del Grupo </w:t>
      </w:r>
      <w:proofErr w:type="spellStart"/>
      <w:r w:rsidRPr="000C172A">
        <w:rPr>
          <w:sz w:val="24"/>
          <w:szCs w:val="24"/>
        </w:rPr>
        <w:t>Sancor</w:t>
      </w:r>
      <w:proofErr w:type="spellEnd"/>
      <w:r w:rsidRPr="000C172A">
        <w:rPr>
          <w:sz w:val="24"/>
          <w:szCs w:val="24"/>
        </w:rPr>
        <w:t xml:space="preserve"> Seguros.</w:t>
      </w:r>
    </w:p>
    <w:p w:rsidR="000C172A" w:rsidRPr="000C172A" w:rsidRDefault="000C172A" w:rsidP="000C172A">
      <w:pPr>
        <w:rPr>
          <w:sz w:val="24"/>
          <w:szCs w:val="24"/>
        </w:rPr>
      </w:pPr>
      <w:r w:rsidRPr="000C172A">
        <w:rPr>
          <w:sz w:val="24"/>
          <w:szCs w:val="24"/>
        </w:rPr>
        <w:t>Ya que la herramienta busca a apuntar a todo tipo de empresas, es imperativo tener en cuenta la simplicidad de uso y la flexibilidad a la hora de adaptarse a los cambios y a las políticas de cada organización.</w:t>
      </w:r>
    </w:p>
    <w:p w:rsidR="000C172A" w:rsidRPr="00DC7F70" w:rsidRDefault="000C172A" w:rsidP="0051659C">
      <w:pPr>
        <w:pStyle w:val="Ttulo2"/>
      </w:pPr>
      <w:bookmarkStart w:id="20" w:name="_Toc442035577"/>
      <w:bookmarkStart w:id="21" w:name="_Toc480919178"/>
      <w:r w:rsidRPr="00DC7F70">
        <w:t>Restricciones del proyecto</w:t>
      </w:r>
      <w:bookmarkEnd w:id="20"/>
      <w:bookmarkEnd w:id="21"/>
    </w:p>
    <w:p w:rsidR="000C172A" w:rsidRPr="000C172A" w:rsidRDefault="000C172A" w:rsidP="000C172A">
      <w:pPr>
        <w:rPr>
          <w:sz w:val="24"/>
          <w:szCs w:val="24"/>
        </w:rPr>
      </w:pPr>
      <w:r w:rsidRPr="000C172A">
        <w:rPr>
          <w:sz w:val="24"/>
          <w:szCs w:val="24"/>
        </w:rPr>
        <w:t xml:space="preserve">El proyecto solo posee restricciones en lo que respecta a tiempo  de entregas. Es necesario poseer un tablero dinámico con los principales indicadores definidos, para la fecha de </w:t>
      </w:r>
      <w:r w:rsidRPr="000C172A">
        <w:rPr>
          <w:b/>
          <w:sz w:val="24"/>
          <w:szCs w:val="24"/>
        </w:rPr>
        <w:t>1 de Octubre de 2017.</w:t>
      </w:r>
    </w:p>
    <w:p w:rsidR="001C663C" w:rsidRDefault="001C663C" w:rsidP="001C663C">
      <w:pPr>
        <w:rPr>
          <w:sz w:val="24"/>
          <w:szCs w:val="24"/>
        </w:rPr>
      </w:pPr>
    </w:p>
    <w:p w:rsidR="000C172A" w:rsidRDefault="000C172A" w:rsidP="001C663C">
      <w:pPr>
        <w:rPr>
          <w:sz w:val="24"/>
          <w:szCs w:val="24"/>
        </w:rPr>
      </w:pPr>
    </w:p>
    <w:p w:rsidR="000C172A" w:rsidRDefault="000C172A"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DC7F70" w:rsidRDefault="00DC7F70" w:rsidP="001C663C">
      <w:pPr>
        <w:rPr>
          <w:sz w:val="24"/>
          <w:szCs w:val="24"/>
        </w:rPr>
      </w:pPr>
    </w:p>
    <w:p w:rsidR="0051659C" w:rsidRPr="0051659C" w:rsidRDefault="0051659C" w:rsidP="0051659C">
      <w:bookmarkStart w:id="22" w:name="_Toc442036217"/>
    </w:p>
    <w:p w:rsidR="006E7182" w:rsidRPr="00DC7F70" w:rsidRDefault="006E7182" w:rsidP="00BE45DD">
      <w:pPr>
        <w:pStyle w:val="Ttulo1"/>
      </w:pPr>
      <w:bookmarkStart w:id="23" w:name="_Toc480919179"/>
      <w:r w:rsidRPr="00DC7F70">
        <w:lastRenderedPageBreak/>
        <w:t>Ciclo de vida del proyecto</w:t>
      </w:r>
      <w:bookmarkEnd w:id="22"/>
      <w:bookmarkEnd w:id="23"/>
    </w:p>
    <w:p w:rsidR="006E7182" w:rsidRPr="004B5A8B" w:rsidRDefault="006E7182" w:rsidP="0051659C">
      <w:pPr>
        <w:pStyle w:val="Ttulo2"/>
      </w:pPr>
      <w:bookmarkStart w:id="24" w:name="_Toc442036218"/>
      <w:bookmarkStart w:id="25" w:name="_Toc480919180"/>
      <w:r w:rsidRPr="004B5A8B">
        <w:t>Inicio:</w:t>
      </w:r>
      <w:bookmarkEnd w:id="24"/>
      <w:bookmarkEnd w:id="25"/>
      <w:r w:rsidRPr="004B5A8B">
        <w:t xml:space="preserve"> </w:t>
      </w:r>
    </w:p>
    <w:p w:rsidR="006E7182" w:rsidRPr="004B5A8B" w:rsidRDefault="006E7182" w:rsidP="006E7182">
      <w:pPr>
        <w:rPr>
          <w:rFonts w:cstheme="minorHAnsi"/>
          <w:sz w:val="24"/>
          <w:szCs w:val="24"/>
        </w:rPr>
      </w:pPr>
      <w:r w:rsidRPr="004B5A8B">
        <w:rPr>
          <w:rFonts w:cstheme="minorHAnsi"/>
          <w:sz w:val="24"/>
          <w:szCs w:val="24"/>
        </w:rPr>
        <w:t xml:space="preserve">Armado y constitución del equipo, preparación del marco preliminar, definición de la herramienta propuesta, determinación del alcance del proyecto, presupuestos y tiempo, incluyendo la fecha de finalización. </w:t>
      </w:r>
    </w:p>
    <w:p w:rsidR="006E7182" w:rsidRPr="004B5A8B" w:rsidRDefault="006E7182" w:rsidP="006E7182">
      <w:pPr>
        <w:rPr>
          <w:rFonts w:cstheme="minorHAnsi"/>
          <w:sz w:val="24"/>
          <w:szCs w:val="24"/>
        </w:rPr>
      </w:pPr>
      <w:r w:rsidRPr="004B5A8B">
        <w:rPr>
          <w:rFonts w:cstheme="minorHAnsi"/>
          <w:sz w:val="24"/>
          <w:szCs w:val="24"/>
        </w:rPr>
        <w:tab/>
        <w:t>Entregables:</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Acta de Constitución del Proyecto</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Business Case</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 xml:space="preserve">Project </w:t>
      </w:r>
      <w:proofErr w:type="spellStart"/>
      <w:r w:rsidRPr="004B5A8B">
        <w:rPr>
          <w:rFonts w:cstheme="minorHAnsi"/>
          <w:sz w:val="24"/>
          <w:szCs w:val="24"/>
        </w:rPr>
        <w:t>Charter</w:t>
      </w:r>
      <w:proofErr w:type="spellEnd"/>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 xml:space="preserve">Project </w:t>
      </w:r>
      <w:proofErr w:type="spellStart"/>
      <w:r w:rsidRPr="004B5A8B">
        <w:rPr>
          <w:rFonts w:cstheme="minorHAnsi"/>
          <w:sz w:val="24"/>
          <w:szCs w:val="24"/>
        </w:rPr>
        <w:t>Scope</w:t>
      </w:r>
      <w:proofErr w:type="spellEnd"/>
    </w:p>
    <w:p w:rsidR="006E7182" w:rsidRPr="004B5A8B" w:rsidRDefault="006E7182" w:rsidP="0051659C">
      <w:pPr>
        <w:pStyle w:val="Ttulo2"/>
      </w:pPr>
      <w:bookmarkStart w:id="26" w:name="_Toc442036219"/>
      <w:bookmarkStart w:id="27" w:name="_Toc480919181"/>
      <w:r w:rsidRPr="004B5A8B">
        <w:t>Planificación:</w:t>
      </w:r>
      <w:bookmarkEnd w:id="26"/>
      <w:bookmarkEnd w:id="27"/>
      <w:r w:rsidRPr="004B5A8B">
        <w:t xml:space="preserve"> </w:t>
      </w:r>
    </w:p>
    <w:p w:rsidR="006E7182" w:rsidRPr="004B5A8B" w:rsidRDefault="006E7182" w:rsidP="006E7182">
      <w:pPr>
        <w:rPr>
          <w:rFonts w:cstheme="minorHAnsi"/>
          <w:sz w:val="24"/>
          <w:szCs w:val="24"/>
        </w:rPr>
      </w:pPr>
      <w:r w:rsidRPr="004B5A8B">
        <w:rPr>
          <w:rFonts w:cstheme="minorHAnsi"/>
          <w:sz w:val="24"/>
          <w:szCs w:val="24"/>
        </w:rPr>
        <w:t xml:space="preserve">Se llevará a cabo la enumeración de todas las tareas necesarias para completar el proyecto y proporcionar fechas de terminación realistas para cada tarea. Habrá que definir los indicadores </w:t>
      </w:r>
      <w:bookmarkStart w:id="28" w:name="_GoBack"/>
      <w:bookmarkEnd w:id="28"/>
      <w:r w:rsidRPr="004B5A8B">
        <w:rPr>
          <w:rFonts w:cstheme="minorHAnsi"/>
          <w:sz w:val="24"/>
          <w:szCs w:val="24"/>
        </w:rPr>
        <w:t>requeridos por el área de BI posteriormente verificar dichos indicadores y conseguir la validación por parte de los usuarios.</w:t>
      </w:r>
    </w:p>
    <w:p w:rsidR="006E7182" w:rsidRPr="004B5A8B" w:rsidRDefault="006E7182" w:rsidP="004B5A8B">
      <w:pPr>
        <w:rPr>
          <w:b/>
          <w:sz w:val="24"/>
          <w:szCs w:val="24"/>
          <w:u w:val="single"/>
        </w:rPr>
      </w:pPr>
      <w:bookmarkStart w:id="29" w:name="_Toc442036220"/>
      <w:r w:rsidRPr="004B5A8B">
        <w:rPr>
          <w:b/>
          <w:sz w:val="24"/>
          <w:szCs w:val="24"/>
          <w:u w:val="single"/>
        </w:rPr>
        <w:t>Entradas:</w:t>
      </w:r>
      <w:bookmarkEnd w:id="29"/>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Acta de Constitución del Proyecto</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Business Case</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 xml:space="preserve">Project </w:t>
      </w:r>
      <w:proofErr w:type="spellStart"/>
      <w:r w:rsidRPr="004B5A8B">
        <w:rPr>
          <w:rFonts w:cstheme="minorHAnsi"/>
          <w:sz w:val="24"/>
          <w:szCs w:val="24"/>
        </w:rPr>
        <w:t>Charter</w:t>
      </w:r>
      <w:proofErr w:type="spellEnd"/>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 xml:space="preserve">Project </w:t>
      </w:r>
      <w:proofErr w:type="spellStart"/>
      <w:r w:rsidRPr="004B5A8B">
        <w:rPr>
          <w:rFonts w:cstheme="minorHAnsi"/>
          <w:sz w:val="24"/>
          <w:szCs w:val="24"/>
        </w:rPr>
        <w:t>Scope</w:t>
      </w:r>
      <w:proofErr w:type="spellEnd"/>
    </w:p>
    <w:p w:rsidR="006E7182" w:rsidRPr="00BB2E76" w:rsidRDefault="006E7182" w:rsidP="00BB2E76">
      <w:pPr>
        <w:rPr>
          <w:b/>
          <w:sz w:val="24"/>
          <w:szCs w:val="24"/>
          <w:u w:val="single"/>
        </w:rPr>
      </w:pPr>
      <w:bookmarkStart w:id="30" w:name="_Toc442036221"/>
      <w:r w:rsidRPr="00BB2E76">
        <w:rPr>
          <w:b/>
          <w:sz w:val="24"/>
          <w:szCs w:val="24"/>
          <w:u w:val="single"/>
        </w:rPr>
        <w:t>Entregable</w:t>
      </w:r>
      <w:bookmarkEnd w:id="30"/>
      <w:r w:rsidRPr="00BB2E76">
        <w:rPr>
          <w:b/>
          <w:sz w:val="24"/>
          <w:szCs w:val="24"/>
          <w:u w:val="single"/>
        </w:rPr>
        <w:t>s</w:t>
      </w:r>
      <w:r w:rsidR="004B5A8B" w:rsidRPr="00BB2E76">
        <w:rPr>
          <w:b/>
          <w:sz w:val="24"/>
          <w:szCs w:val="24"/>
          <w:u w:val="single"/>
        </w:rPr>
        <w:t>:</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Documento Ciclo de vida</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EDT</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Calendario de actividades</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Plan de RRHH</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Plan de Gestión de costos</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Plan de Gestión de Riesgos</w:t>
      </w:r>
    </w:p>
    <w:p w:rsidR="006E7182" w:rsidRPr="004B5A8B" w:rsidRDefault="006E7182" w:rsidP="006E7182">
      <w:pPr>
        <w:pStyle w:val="Prrafodelista"/>
        <w:numPr>
          <w:ilvl w:val="0"/>
          <w:numId w:val="4"/>
        </w:numPr>
        <w:spacing w:after="200" w:line="276" w:lineRule="auto"/>
        <w:rPr>
          <w:rFonts w:cstheme="minorHAnsi"/>
          <w:sz w:val="24"/>
          <w:szCs w:val="24"/>
        </w:rPr>
      </w:pPr>
      <w:r w:rsidRPr="004B5A8B">
        <w:rPr>
          <w:rFonts w:cstheme="minorHAnsi"/>
          <w:sz w:val="24"/>
          <w:szCs w:val="24"/>
        </w:rPr>
        <w:t>Plan de Gestión de comunicaciones</w:t>
      </w:r>
    </w:p>
    <w:p w:rsidR="00BB2E76" w:rsidRPr="0051659C" w:rsidRDefault="006E7182" w:rsidP="003B36A4">
      <w:pPr>
        <w:pStyle w:val="Prrafodelista"/>
        <w:numPr>
          <w:ilvl w:val="0"/>
          <w:numId w:val="4"/>
        </w:numPr>
        <w:spacing w:after="200" w:line="276" w:lineRule="auto"/>
        <w:rPr>
          <w:b/>
          <w:sz w:val="24"/>
          <w:szCs w:val="24"/>
          <w:u w:val="single"/>
        </w:rPr>
      </w:pPr>
      <w:r w:rsidRPr="0051659C">
        <w:rPr>
          <w:rFonts w:cstheme="minorHAnsi"/>
          <w:sz w:val="24"/>
          <w:szCs w:val="24"/>
        </w:rPr>
        <w:t>Plan de Monitoreo y control</w:t>
      </w:r>
      <w:bookmarkStart w:id="31" w:name="_Toc442036222"/>
    </w:p>
    <w:p w:rsidR="006E7182" w:rsidRPr="004B5A8B" w:rsidRDefault="006E7182" w:rsidP="0051659C">
      <w:pPr>
        <w:pStyle w:val="Ttulo2"/>
      </w:pPr>
      <w:bookmarkStart w:id="32" w:name="_Toc480919182"/>
      <w:r w:rsidRPr="004B5A8B">
        <w:t>Ejecución:</w:t>
      </w:r>
      <w:bookmarkEnd w:id="31"/>
      <w:bookmarkEnd w:id="32"/>
      <w:r w:rsidRPr="004B5A8B">
        <w:t xml:space="preserve"> </w:t>
      </w:r>
    </w:p>
    <w:p w:rsidR="006E7182" w:rsidRPr="004B5A8B" w:rsidRDefault="006E7182" w:rsidP="006E7182">
      <w:pPr>
        <w:rPr>
          <w:rFonts w:cstheme="minorHAnsi"/>
          <w:sz w:val="24"/>
          <w:szCs w:val="24"/>
        </w:rPr>
      </w:pPr>
      <w:r w:rsidRPr="004B5A8B">
        <w:rPr>
          <w:rFonts w:cstheme="minorHAnsi"/>
          <w:sz w:val="24"/>
          <w:szCs w:val="24"/>
        </w:rPr>
        <w:t>A la hora de la ejecución habrá que reunir los recursos y utilizarlos para crear las entregas planeadas previamente. El Administrador del proyecto será el responsable de asegurar que todas las partes mantengan la comunicación y que todos los recursos necesarios se distribuyan adecuadamente. También deberá asegurarse de que los miembros del equipo sepan lo que tienen que hacer.</w:t>
      </w:r>
    </w:p>
    <w:p w:rsidR="006E7182" w:rsidRPr="004B5A8B" w:rsidRDefault="006E7182" w:rsidP="006E7182">
      <w:pPr>
        <w:rPr>
          <w:rFonts w:cstheme="minorHAnsi"/>
          <w:sz w:val="24"/>
          <w:szCs w:val="24"/>
        </w:rPr>
      </w:pPr>
      <w:r w:rsidRPr="004B5A8B">
        <w:rPr>
          <w:rFonts w:cstheme="minorHAnsi"/>
          <w:sz w:val="24"/>
          <w:szCs w:val="24"/>
        </w:rPr>
        <w:t xml:space="preserve">Los desarrolladores empezaran a desarrollar la herramienta, lo cual incluirá el diseño y la construcción del DW (Data </w:t>
      </w:r>
      <w:proofErr w:type="spellStart"/>
      <w:r w:rsidRPr="004B5A8B">
        <w:rPr>
          <w:rFonts w:cstheme="minorHAnsi"/>
          <w:sz w:val="24"/>
          <w:szCs w:val="24"/>
        </w:rPr>
        <w:t>Warehouse</w:t>
      </w:r>
      <w:proofErr w:type="spellEnd"/>
      <w:r w:rsidRPr="004B5A8B">
        <w:rPr>
          <w:rFonts w:cstheme="minorHAnsi"/>
          <w:sz w:val="24"/>
          <w:szCs w:val="24"/>
        </w:rPr>
        <w:t>), la creación de los paquetes ETL (</w:t>
      </w:r>
      <w:proofErr w:type="spellStart"/>
      <w:r w:rsidRPr="004B5A8B">
        <w:rPr>
          <w:rStyle w:val="tgc"/>
        </w:rPr>
        <w:t>Extract</w:t>
      </w:r>
      <w:proofErr w:type="spellEnd"/>
      <w:r w:rsidRPr="004B5A8B">
        <w:rPr>
          <w:rStyle w:val="tgc"/>
        </w:rPr>
        <w:t xml:space="preserve">, </w:t>
      </w:r>
      <w:proofErr w:type="spellStart"/>
      <w:r w:rsidRPr="004B5A8B">
        <w:rPr>
          <w:rStyle w:val="tgc"/>
        </w:rPr>
        <w:t>Transform</w:t>
      </w:r>
      <w:proofErr w:type="spellEnd"/>
      <w:r w:rsidRPr="004B5A8B">
        <w:rPr>
          <w:rStyle w:val="tgc"/>
        </w:rPr>
        <w:t xml:space="preserve"> and Load</w:t>
      </w:r>
      <w:r w:rsidRPr="004B5A8B">
        <w:rPr>
          <w:rFonts w:cstheme="minorHAnsi"/>
          <w:sz w:val="24"/>
          <w:szCs w:val="24"/>
        </w:rPr>
        <w:t xml:space="preserve">), el modelado del cubo OLAP y el desarrollo de una solución de minería de datos (Data </w:t>
      </w:r>
      <w:proofErr w:type="spellStart"/>
      <w:r w:rsidRPr="004B5A8B">
        <w:rPr>
          <w:rFonts w:cstheme="minorHAnsi"/>
          <w:sz w:val="24"/>
          <w:szCs w:val="24"/>
        </w:rPr>
        <w:t>Mining</w:t>
      </w:r>
      <w:proofErr w:type="spellEnd"/>
      <w:r w:rsidRPr="004B5A8B">
        <w:rPr>
          <w:rFonts w:cstheme="minorHAnsi"/>
          <w:sz w:val="24"/>
          <w:szCs w:val="24"/>
        </w:rPr>
        <w:t xml:space="preserve">). Luego de la construcción de los componentes del </w:t>
      </w:r>
      <w:r w:rsidRPr="004B5A8B">
        <w:rPr>
          <w:rFonts w:cstheme="minorHAnsi"/>
          <w:sz w:val="24"/>
          <w:szCs w:val="24"/>
        </w:rPr>
        <w:lastRenderedPageBreak/>
        <w:t>modelo mencionados anteriormente se realizaran las respectivas pruebas. Además, el líder del equipo de desarrollo (Analista Desarrollador), se encargara de asegurar la calidad verificando que el modelo reúna los requisitos usando un plan de pruebas detallado.</w:t>
      </w:r>
    </w:p>
    <w:p w:rsidR="006E7182" w:rsidRPr="004B5A8B" w:rsidRDefault="006E7182" w:rsidP="004B5A8B">
      <w:pPr>
        <w:rPr>
          <w:b/>
          <w:sz w:val="24"/>
          <w:szCs w:val="24"/>
          <w:u w:val="single"/>
        </w:rPr>
      </w:pPr>
      <w:bookmarkStart w:id="33" w:name="_Toc442036223"/>
      <w:r w:rsidRPr="004B5A8B">
        <w:rPr>
          <w:b/>
          <w:sz w:val="24"/>
          <w:szCs w:val="24"/>
          <w:u w:val="single"/>
        </w:rPr>
        <w:t>Entregables:</w:t>
      </w:r>
      <w:bookmarkEnd w:id="33"/>
    </w:p>
    <w:p w:rsidR="006E7182" w:rsidRPr="004B5A8B" w:rsidRDefault="006E7182" w:rsidP="006E7182">
      <w:pPr>
        <w:pStyle w:val="Prrafodelista"/>
        <w:numPr>
          <w:ilvl w:val="0"/>
          <w:numId w:val="5"/>
        </w:numPr>
        <w:spacing w:after="200" w:line="276" w:lineRule="auto"/>
        <w:rPr>
          <w:rFonts w:cstheme="minorHAnsi"/>
          <w:sz w:val="24"/>
          <w:szCs w:val="24"/>
        </w:rPr>
      </w:pPr>
      <w:r w:rsidRPr="004B5A8B">
        <w:rPr>
          <w:rFonts w:cstheme="minorHAnsi"/>
          <w:sz w:val="24"/>
          <w:szCs w:val="24"/>
        </w:rPr>
        <w:t>Documentos de avance mensual de proyecto</w:t>
      </w:r>
    </w:p>
    <w:p w:rsidR="006E7182" w:rsidRPr="004B5A8B" w:rsidRDefault="006E7182" w:rsidP="006E7182">
      <w:pPr>
        <w:pStyle w:val="Prrafodelista"/>
        <w:numPr>
          <w:ilvl w:val="0"/>
          <w:numId w:val="5"/>
        </w:numPr>
        <w:spacing w:after="200" w:line="276" w:lineRule="auto"/>
        <w:rPr>
          <w:rFonts w:cstheme="minorHAnsi"/>
          <w:sz w:val="24"/>
          <w:szCs w:val="24"/>
        </w:rPr>
      </w:pPr>
      <w:r w:rsidRPr="004B5A8B">
        <w:rPr>
          <w:rFonts w:cstheme="minorHAnsi"/>
          <w:sz w:val="24"/>
          <w:szCs w:val="24"/>
        </w:rPr>
        <w:t>Respectivos módulos implementados</w:t>
      </w:r>
    </w:p>
    <w:p w:rsidR="006E7182" w:rsidRPr="004B5A8B" w:rsidRDefault="006E7182" w:rsidP="0051659C">
      <w:pPr>
        <w:pStyle w:val="Ttulo2"/>
      </w:pPr>
      <w:bookmarkStart w:id="34" w:name="_Toc442036224"/>
      <w:bookmarkStart w:id="35" w:name="_Toc480919183"/>
      <w:r w:rsidRPr="004B5A8B">
        <w:t>Control:</w:t>
      </w:r>
      <w:bookmarkEnd w:id="34"/>
      <w:bookmarkEnd w:id="35"/>
    </w:p>
    <w:p w:rsidR="006E7182" w:rsidRPr="004B5A8B" w:rsidRDefault="006E7182" w:rsidP="006E7182">
      <w:pPr>
        <w:rPr>
          <w:rFonts w:cstheme="minorHAnsi"/>
          <w:sz w:val="24"/>
          <w:szCs w:val="24"/>
        </w:rPr>
      </w:pPr>
      <w:r w:rsidRPr="004B5A8B">
        <w:rPr>
          <w:rFonts w:cstheme="minorHAnsi"/>
          <w:sz w:val="24"/>
          <w:szCs w:val="24"/>
        </w:rPr>
        <w:t xml:space="preserve">Se presentara el modelo a entregar al cliente para su aprobación con su respectiva documentación detallando el uso del mismo. Si el cliente lo aprueba o solicita un cambio especifico, el equipo volverá a la fase de planificación  del proyecto y trabajara en el ajuste del alcance para que coincida con las nuevas prestaciones requeridas. </w:t>
      </w:r>
    </w:p>
    <w:p w:rsidR="006E7182" w:rsidRPr="004B5A8B" w:rsidRDefault="006E7182" w:rsidP="006E7182">
      <w:pPr>
        <w:rPr>
          <w:rFonts w:cstheme="minorHAnsi"/>
          <w:sz w:val="24"/>
          <w:szCs w:val="24"/>
        </w:rPr>
      </w:pPr>
      <w:r w:rsidRPr="004B5A8B">
        <w:rPr>
          <w:rFonts w:cstheme="minorHAnsi"/>
          <w:sz w:val="24"/>
          <w:szCs w:val="24"/>
        </w:rPr>
        <w:t>El Administrador del proyecto, será el encargado de la comunicación entre el equipo y el cliente, establecerá las reuniones necesarias sobre el estado del proyecto y realizara un seguimiento de las llamadas o visitas a los clientes</w:t>
      </w:r>
    </w:p>
    <w:p w:rsidR="006E7182" w:rsidRPr="004B5A8B" w:rsidRDefault="006E7182" w:rsidP="004B5A8B">
      <w:pPr>
        <w:rPr>
          <w:b/>
          <w:sz w:val="24"/>
          <w:szCs w:val="24"/>
          <w:u w:val="single"/>
        </w:rPr>
      </w:pPr>
      <w:bookmarkStart w:id="36" w:name="_Toc442036225"/>
      <w:r w:rsidRPr="004B5A8B">
        <w:rPr>
          <w:b/>
          <w:sz w:val="24"/>
          <w:szCs w:val="24"/>
          <w:u w:val="single"/>
        </w:rPr>
        <w:t>Entregables:</w:t>
      </w:r>
      <w:bookmarkEnd w:id="36"/>
    </w:p>
    <w:p w:rsidR="006E7182" w:rsidRPr="004B5A8B" w:rsidRDefault="006E7182" w:rsidP="006E7182">
      <w:pPr>
        <w:pStyle w:val="Prrafodelista"/>
        <w:numPr>
          <w:ilvl w:val="0"/>
          <w:numId w:val="6"/>
        </w:numPr>
        <w:spacing w:after="200" w:line="276" w:lineRule="auto"/>
        <w:rPr>
          <w:rFonts w:cstheme="minorHAnsi"/>
          <w:sz w:val="24"/>
          <w:szCs w:val="24"/>
        </w:rPr>
      </w:pPr>
      <w:r w:rsidRPr="004B5A8B">
        <w:rPr>
          <w:rFonts w:cstheme="minorHAnsi"/>
          <w:sz w:val="24"/>
          <w:szCs w:val="24"/>
        </w:rPr>
        <w:t>Reporte final de pruebas finales</w:t>
      </w:r>
    </w:p>
    <w:p w:rsidR="006E7182" w:rsidRPr="004B5A8B" w:rsidRDefault="006E7182" w:rsidP="0051659C">
      <w:pPr>
        <w:pStyle w:val="Ttulo2"/>
      </w:pPr>
      <w:bookmarkStart w:id="37" w:name="_Toc442036226"/>
      <w:bookmarkStart w:id="38" w:name="_Toc480919184"/>
      <w:r w:rsidRPr="004B5A8B">
        <w:t>Cierre:</w:t>
      </w:r>
      <w:bookmarkEnd w:id="37"/>
      <w:bookmarkEnd w:id="38"/>
    </w:p>
    <w:p w:rsidR="006E7182" w:rsidRPr="004B5A8B" w:rsidRDefault="006E7182" w:rsidP="006E7182">
      <w:pPr>
        <w:rPr>
          <w:rFonts w:cstheme="minorHAnsi"/>
          <w:sz w:val="24"/>
          <w:szCs w:val="24"/>
        </w:rPr>
      </w:pPr>
      <w:r w:rsidRPr="004B5A8B">
        <w:rPr>
          <w:rFonts w:cstheme="minorHAnsi"/>
          <w:sz w:val="24"/>
          <w:szCs w:val="24"/>
        </w:rPr>
        <w:t>Una vez que el cliente aprueba la entrega, el equipo deberá preparar un informe posterior al cierre y presentarlo a sus directivos. En el transcurso de 2 meses, después de que se hayan o no demostrado los beneficios del proyecto, el equipo debe escribir una reseña de cierre del proyecto en el que califiquen la tasa de éxito global del proyecto.</w:t>
      </w:r>
    </w:p>
    <w:p w:rsidR="006E7182" w:rsidRPr="004B5A8B" w:rsidRDefault="006E7182" w:rsidP="004B5A8B">
      <w:pPr>
        <w:rPr>
          <w:b/>
          <w:sz w:val="24"/>
          <w:szCs w:val="24"/>
          <w:u w:val="single"/>
        </w:rPr>
      </w:pPr>
      <w:bookmarkStart w:id="39" w:name="_Toc442036227"/>
      <w:r w:rsidRPr="004B5A8B">
        <w:rPr>
          <w:b/>
          <w:sz w:val="24"/>
          <w:szCs w:val="24"/>
          <w:u w:val="single"/>
        </w:rPr>
        <w:t>Entregables:</w:t>
      </w:r>
      <w:bookmarkEnd w:id="39"/>
    </w:p>
    <w:p w:rsidR="00BE45DD" w:rsidRPr="001F202F" w:rsidRDefault="006E7182" w:rsidP="003B36A4">
      <w:pPr>
        <w:pStyle w:val="Prrafodelista"/>
        <w:numPr>
          <w:ilvl w:val="0"/>
          <w:numId w:val="6"/>
        </w:numPr>
        <w:spacing w:after="200" w:line="276" w:lineRule="auto"/>
        <w:rPr>
          <w:b/>
          <w:sz w:val="24"/>
          <w:szCs w:val="24"/>
          <w:u w:val="single"/>
        </w:rPr>
      </w:pPr>
      <w:r w:rsidRPr="001F202F">
        <w:rPr>
          <w:rFonts w:cstheme="minorHAnsi"/>
          <w:sz w:val="24"/>
          <w:szCs w:val="24"/>
        </w:rPr>
        <w:t>Reporte Final</w:t>
      </w:r>
      <w:bookmarkStart w:id="40" w:name="_Toc442036228"/>
    </w:p>
    <w:p w:rsidR="004B5A8B" w:rsidRDefault="006E7182" w:rsidP="0051659C">
      <w:pPr>
        <w:pStyle w:val="Ttulo2"/>
      </w:pPr>
      <w:bookmarkStart w:id="41" w:name="_Toc480919185"/>
      <w:r w:rsidRPr="004B5A8B">
        <w:t>Ciclo de vida del producto:</w:t>
      </w:r>
      <w:bookmarkEnd w:id="40"/>
      <w:bookmarkEnd w:id="41"/>
    </w:p>
    <w:p w:rsidR="00BE45DD" w:rsidRDefault="00BE45DD" w:rsidP="00BE45DD">
      <w:proofErr w:type="spellStart"/>
      <w:r>
        <w:t>Scrum</w:t>
      </w:r>
      <w:proofErr w:type="spellEnd"/>
      <w:r>
        <w:t xml:space="preserve"> es una de las denominadas “Metodologías agiles de desarrollo de software”,</w:t>
      </w:r>
      <w:r w:rsidRPr="005138D5">
        <w:t xml:space="preserve"> </w:t>
      </w:r>
      <w:r>
        <w:t>implementa un proceso iterativo e incremental que tiene como prioridad, construir primero la funcionalidad que mayor valor le brinde al cliente, y enfatiza prácticas y valores de administración de proyectos por sobre las demás disciplinas de desarrollo.</w:t>
      </w:r>
    </w:p>
    <w:p w:rsidR="00BE45DD" w:rsidRDefault="00BE45DD" w:rsidP="00BE45DD">
      <w:r>
        <w:t xml:space="preserve">El proceso consiste en entregas parciales y regulares del producto final, las cuales se priorizan según el beneficio que aportan al cliente. Por esto </w:t>
      </w:r>
      <w:proofErr w:type="spellStart"/>
      <w:r>
        <w:t>Scrum</w:t>
      </w:r>
      <w:proofErr w:type="spellEnd"/>
      <w:r>
        <w:t xml:space="preserve"> está especialmente indicado para proyectos en entornos complejos, donde se necesita obtener resultados pronto, se cuenta con requisitos cambiantes o poco definidos, y la innovación, competitividad, flexibilidad y productividad son fundamentales.</w:t>
      </w:r>
    </w:p>
    <w:p w:rsidR="00BE45DD" w:rsidRPr="00187DC2" w:rsidRDefault="00BE45DD" w:rsidP="00BE45DD">
      <w:pPr>
        <w:rPr>
          <w:b/>
          <w:u w:val="single"/>
        </w:rPr>
      </w:pPr>
      <w:r w:rsidRPr="00187DC2">
        <w:rPr>
          <w:b/>
          <w:u w:val="single"/>
        </w:rPr>
        <w:t>Esta metodología también es utilizada para resolver casos en los cuales:</w:t>
      </w:r>
    </w:p>
    <w:p w:rsidR="00BE45DD" w:rsidRDefault="00BE45DD" w:rsidP="00BE45DD">
      <w:pPr>
        <w:pStyle w:val="Prrafodelista"/>
        <w:numPr>
          <w:ilvl w:val="0"/>
          <w:numId w:val="13"/>
        </w:numPr>
      </w:pPr>
      <w:r>
        <w:t xml:space="preserve">no se está entregando precisamente lo que el cliente requiere, </w:t>
      </w:r>
    </w:p>
    <w:p w:rsidR="00BE45DD" w:rsidRDefault="00BE45DD" w:rsidP="00BE45DD">
      <w:pPr>
        <w:pStyle w:val="Prrafodelista"/>
        <w:numPr>
          <w:ilvl w:val="0"/>
          <w:numId w:val="13"/>
        </w:numPr>
      </w:pPr>
      <w:r>
        <w:t>las entregas se alargan demasiado</w:t>
      </w:r>
    </w:p>
    <w:p w:rsidR="00BE45DD" w:rsidRDefault="00BE45DD" w:rsidP="00BE45DD">
      <w:pPr>
        <w:pStyle w:val="Prrafodelista"/>
        <w:numPr>
          <w:ilvl w:val="0"/>
          <w:numId w:val="13"/>
        </w:numPr>
      </w:pPr>
      <w:r>
        <w:t>La calidad no se encuentra dentro de niveles aceptables</w:t>
      </w:r>
    </w:p>
    <w:p w:rsidR="00BE45DD" w:rsidRDefault="00BE45DD" w:rsidP="00BE45DD">
      <w:pPr>
        <w:pStyle w:val="Prrafodelista"/>
        <w:numPr>
          <w:ilvl w:val="0"/>
          <w:numId w:val="13"/>
        </w:numPr>
      </w:pPr>
      <w:r>
        <w:t>los costes se elevan demasiado</w:t>
      </w:r>
    </w:p>
    <w:p w:rsidR="00BE45DD" w:rsidRDefault="00BE45DD" w:rsidP="00BE45DD">
      <w:pPr>
        <w:pStyle w:val="Prrafodelista"/>
        <w:numPr>
          <w:ilvl w:val="0"/>
          <w:numId w:val="13"/>
        </w:numPr>
      </w:pPr>
      <w:r>
        <w:t>Cuando se necesita reaccionar eficazmente ante la posible competencia.</w:t>
      </w:r>
    </w:p>
    <w:p w:rsidR="00BE45DD" w:rsidRDefault="00BE45DD" w:rsidP="00BE45DD">
      <w:pPr>
        <w:pStyle w:val="Prrafodelista"/>
        <w:numPr>
          <w:ilvl w:val="0"/>
          <w:numId w:val="13"/>
        </w:numPr>
      </w:pPr>
      <w:r>
        <w:lastRenderedPageBreak/>
        <w:t>La moral del equipo de desarrollo es baja</w:t>
      </w:r>
    </w:p>
    <w:p w:rsidR="004B5A8B" w:rsidRDefault="00BE45DD" w:rsidP="001F202F">
      <w:pPr>
        <w:pStyle w:val="Ttulo2"/>
      </w:pPr>
      <w:bookmarkStart w:id="42" w:name="_Toc480919186"/>
      <w:r>
        <w:t>El proceso de SCRUM</w:t>
      </w:r>
      <w:bookmarkEnd w:id="42"/>
    </w:p>
    <w:p w:rsidR="00BE45DD" w:rsidRDefault="00BE45DD" w:rsidP="00BE45DD">
      <w:r>
        <w:t xml:space="preserve">Al utilizar </w:t>
      </w:r>
      <w:proofErr w:type="spellStart"/>
      <w:r>
        <w:t>Scrum</w:t>
      </w:r>
      <w:proofErr w:type="spellEnd"/>
      <w:r>
        <w:t xml:space="preserve"> la ejecución del proyecto se realiza mediante bloques temporales fijos de corta duración. Cada incremento del producto tiene que brindar un resultado completo, que sea susceptible de ser entregado al cliente cuando lo solicite. </w:t>
      </w:r>
    </w:p>
    <w:p w:rsidR="00BE45DD" w:rsidRDefault="00BE45DD" w:rsidP="00BE45DD">
      <w:r>
        <w:t xml:space="preserve">Al ser </w:t>
      </w:r>
      <w:proofErr w:type="spellStart"/>
      <w:r>
        <w:t>Scrum</w:t>
      </w:r>
      <w:proofErr w:type="spellEnd"/>
      <w:r>
        <w:t xml:space="preserve"> una metodología diseñada para equipos de más de un integrante, es necesario adaptar el proceso para ser implementada en un proyecto de un solo integrante, y sin clientes bien definidos, en casos muy específicos y de ser necesario el Director y Tutor de Tesis serán los encargados de tomar el lugar del Cliente.</w:t>
      </w:r>
    </w:p>
    <w:p w:rsidR="00BE45DD" w:rsidRPr="00187DC2" w:rsidRDefault="00BE45DD" w:rsidP="00BE45DD">
      <w:pPr>
        <w:rPr>
          <w:b/>
          <w:u w:val="single"/>
        </w:rPr>
      </w:pPr>
      <w:r w:rsidRPr="00187DC2">
        <w:rPr>
          <w:b/>
          <w:u w:val="single"/>
        </w:rPr>
        <w:t>El proceso adaptado es el siguiente:</w:t>
      </w:r>
    </w:p>
    <w:p w:rsidR="00BE45DD" w:rsidRDefault="007E6963" w:rsidP="001F202F">
      <w:pPr>
        <w:pStyle w:val="Ttulo2"/>
      </w:pPr>
      <w:bookmarkStart w:id="43" w:name="_Toc480919187"/>
      <w:r>
        <w:t>Construcción</w:t>
      </w:r>
      <w:r w:rsidR="00BE45DD">
        <w:t xml:space="preserve"> del </w:t>
      </w:r>
      <w:proofErr w:type="spellStart"/>
      <w:r w:rsidR="00BE45DD">
        <w:t>Product</w:t>
      </w:r>
      <w:proofErr w:type="spellEnd"/>
      <w:r w:rsidR="00BE45DD">
        <w:t xml:space="preserve"> </w:t>
      </w:r>
      <w:proofErr w:type="spellStart"/>
      <w:r w:rsidR="00BE45DD">
        <w:t>Backlog</w:t>
      </w:r>
      <w:bookmarkEnd w:id="43"/>
      <w:proofErr w:type="spellEnd"/>
    </w:p>
    <w:p w:rsidR="00BE45DD" w:rsidRDefault="00BE45DD" w:rsidP="00BE45DD">
      <w:pPr>
        <w:rPr>
          <w:b/>
        </w:rPr>
      </w:pPr>
      <w:r>
        <w:t xml:space="preserve">Al inicio del proyecto se define el PRODUCT BACKLOG, que consiste en una pila priorizada de todos los requerimientos, ya sea funcionales y no funcionales, que deberá satisfacer el sistema a construir. Estos se pueden especificar de acuerdo a los estándares convencionales de la empresa, ya sea mediante </w:t>
      </w:r>
      <w:proofErr w:type="spellStart"/>
      <w:r>
        <w:t>features</w:t>
      </w:r>
      <w:proofErr w:type="spellEnd"/>
      <w:r>
        <w:t xml:space="preserve">, casos de uso, diagrama de flujo, incidentes, tareas, etc. El producto </w:t>
      </w:r>
      <w:proofErr w:type="spellStart"/>
      <w:r>
        <w:t>Backlog</w:t>
      </w:r>
      <w:proofErr w:type="spellEnd"/>
      <w:r>
        <w:t xml:space="preserve">, se definirá mediante reuniones de planeamiento con </w:t>
      </w:r>
      <w:proofErr w:type="spellStart"/>
      <w:r>
        <w:t>Stakeholders</w:t>
      </w:r>
      <w:proofErr w:type="spellEnd"/>
      <w:r>
        <w:t xml:space="preserve">. Para este proyecto, esta etapa el PM será el encargado de especificar todos los requerimientos necesarios para el sistema, recibiendo asistencia del Director y Tutor de Tesis para priorizar el </w:t>
      </w:r>
      <w:proofErr w:type="spellStart"/>
      <w:r>
        <w:t>Backlog</w:t>
      </w:r>
      <w:proofErr w:type="spellEnd"/>
      <w:r>
        <w:t xml:space="preserve">, Esta etapa la llamaremos </w:t>
      </w:r>
      <w:r w:rsidRPr="00F2456A">
        <w:rPr>
          <w:b/>
        </w:rPr>
        <w:t xml:space="preserve">“Construcción del </w:t>
      </w:r>
      <w:proofErr w:type="spellStart"/>
      <w:r w:rsidRPr="00F2456A">
        <w:rPr>
          <w:b/>
        </w:rPr>
        <w:t>Product</w:t>
      </w:r>
      <w:proofErr w:type="spellEnd"/>
      <w:r w:rsidRPr="00F2456A">
        <w:rPr>
          <w:b/>
        </w:rPr>
        <w:t xml:space="preserve"> </w:t>
      </w:r>
      <w:proofErr w:type="spellStart"/>
      <w:r w:rsidRPr="00F2456A">
        <w:rPr>
          <w:b/>
        </w:rPr>
        <w:t>Backlog</w:t>
      </w:r>
      <w:proofErr w:type="spellEnd"/>
      <w:r w:rsidRPr="00F2456A">
        <w:rPr>
          <w:b/>
        </w:rPr>
        <w:t>”</w:t>
      </w:r>
    </w:p>
    <w:p w:rsidR="00BE45DD" w:rsidRDefault="007E6963" w:rsidP="001F202F">
      <w:pPr>
        <w:pStyle w:val="Ttulo2"/>
      </w:pPr>
      <w:bookmarkStart w:id="44" w:name="_Toc480919188"/>
      <w:r>
        <w:t>Planificación</w:t>
      </w:r>
      <w:r w:rsidR="00BE45DD">
        <w:t xml:space="preserve"> del Sprint</w:t>
      </w:r>
      <w:bookmarkEnd w:id="44"/>
    </w:p>
    <w:p w:rsidR="00BE45DD" w:rsidRDefault="00BE45DD" w:rsidP="00BE45DD">
      <w:r>
        <w:t xml:space="preserve">Una vez obtenido el </w:t>
      </w:r>
      <w:proofErr w:type="spellStart"/>
      <w:r>
        <w:t>Backlog</w:t>
      </w:r>
      <w:proofErr w:type="spellEnd"/>
      <w:r>
        <w:t xml:space="preserve">, es necesario definir se procede a definir las Iteraciones de desarrollo, las que son conocidas en </w:t>
      </w:r>
      <w:proofErr w:type="spellStart"/>
      <w:r>
        <w:t>Scrum</w:t>
      </w:r>
      <w:proofErr w:type="spellEnd"/>
      <w:r>
        <w:t xml:space="preserve"> como SPRINT, en las cuales ira evolucionando. Cada Sprint contará con su propio Sprint </w:t>
      </w:r>
      <w:proofErr w:type="spellStart"/>
      <w:r>
        <w:t>Backlog</w:t>
      </w:r>
      <w:proofErr w:type="spellEnd"/>
      <w:r>
        <w:t xml:space="preserve"> que será un subconjunto del </w:t>
      </w:r>
      <w:proofErr w:type="spellStart"/>
      <w:r>
        <w:t>Product</w:t>
      </w:r>
      <w:proofErr w:type="spellEnd"/>
      <w:r>
        <w:t xml:space="preserve"> </w:t>
      </w:r>
      <w:proofErr w:type="spellStart"/>
      <w:r>
        <w:t>Backlog</w:t>
      </w:r>
      <w:proofErr w:type="spellEnd"/>
      <w:r>
        <w:t xml:space="preserve"> con los requerimientos a ser construidos en el Sprint, que debe tener una duración recomendada de un mes. A esta Etapa la llamaremos </w:t>
      </w:r>
      <w:r w:rsidRPr="00315507">
        <w:rPr>
          <w:b/>
        </w:rPr>
        <w:t>“Planificación de Sprint”</w:t>
      </w:r>
    </w:p>
    <w:p w:rsidR="00BE45DD" w:rsidRDefault="00BE45DD" w:rsidP="001F202F">
      <w:pPr>
        <w:pStyle w:val="Ttulo2"/>
      </w:pPr>
      <w:bookmarkStart w:id="45" w:name="_Toc480919189"/>
      <w:r>
        <w:t>Ejecución del Sprint</w:t>
      </w:r>
      <w:bookmarkEnd w:id="45"/>
    </w:p>
    <w:p w:rsidR="00BE45DD" w:rsidRDefault="00BE45DD" w:rsidP="00BE45DD">
      <w:r>
        <w:t xml:space="preserve">Una vez definida la etapa de planificación de sprint, y teniendo todas las tareas y sub-tareas definidas, el equipo inicia el trabajo de desarrollo, </w:t>
      </w:r>
    </w:p>
    <w:p w:rsidR="00BE45DD" w:rsidRDefault="00BE45DD" w:rsidP="00BE45DD">
      <w:r>
        <w:t xml:space="preserve">En cada Sprint, el </w:t>
      </w:r>
      <w:proofErr w:type="spellStart"/>
      <w:r>
        <w:t>Scrum</w:t>
      </w:r>
      <w:proofErr w:type="spellEnd"/>
      <w:r>
        <w:t xml:space="preserve"> Master (en este caso será el PM), llevará a cabo la gestión de la iteración, convocando diariamente, a una reunión diaria, que en este caso se adaptara a un Análisis Periódico de Sprint (no será diario), en el que se dejaran especificadas las tareas a llevar a cabo hasta el próximo análisis periódico de Sprint, se evaluaran las tareas a ser realizadas y de ser necesario re priorizar el </w:t>
      </w:r>
      <w:proofErr w:type="spellStart"/>
      <w:r>
        <w:t>backlog</w:t>
      </w:r>
      <w:proofErr w:type="spellEnd"/>
      <w:r>
        <w:t xml:space="preserve"> de sprint. </w:t>
      </w:r>
    </w:p>
    <w:p w:rsidR="00BE45DD" w:rsidRDefault="00BE45DD" w:rsidP="00BE45DD">
      <w:r>
        <w:t xml:space="preserve">Una vez implementadas todas las características para este Sprint, se realizará un </w:t>
      </w:r>
      <w:proofErr w:type="spellStart"/>
      <w:r w:rsidRPr="00BC1CF2">
        <w:t>Release</w:t>
      </w:r>
      <w:proofErr w:type="spellEnd"/>
      <w:r>
        <w:t xml:space="preserve"> del Producto, que se llama Incremento de Producto, que debe estar en tal estado que es potencialmente entregable al cliente final para su despliegue y explotación.</w:t>
      </w:r>
    </w:p>
    <w:p w:rsidR="00BE45DD" w:rsidRDefault="00BE45DD" w:rsidP="001F202F">
      <w:pPr>
        <w:pStyle w:val="Ttulo2"/>
      </w:pPr>
      <w:bookmarkStart w:id="46" w:name="_Toc480919190"/>
      <w:r>
        <w:t>Revisión del Sprint</w:t>
      </w:r>
      <w:bookmarkEnd w:id="46"/>
    </w:p>
    <w:p w:rsidR="00BE45DD" w:rsidRDefault="00BE45DD" w:rsidP="00BE45DD">
      <w:r>
        <w:t xml:space="preserve">Al final de cada sprint, se lleva a cabo una reunión de sprint denominada “Revisión de sprint”. Durante esta reunión el equipo muestra que se ha cumplido durante el sprint, comúnmente toma la forma de una demo con las nuevas características. </w:t>
      </w:r>
    </w:p>
    <w:p w:rsidR="00BE45DD" w:rsidRDefault="00BE45DD" w:rsidP="00BE45DD">
      <w:r>
        <w:t>Es una reunión informal, comúnmente está prohibido el uso de herramientas de presentación como PowerPoint, la reunión de revisión de sprint, no debería convertirse en una distracción para el equipo, al contrario, debería surgir de forma natural al final de cada sprint.</w:t>
      </w:r>
    </w:p>
    <w:p w:rsidR="00BE45DD" w:rsidRDefault="00BE45DD" w:rsidP="00BE45DD">
      <w:pPr>
        <w:rPr>
          <w:sz w:val="24"/>
          <w:szCs w:val="24"/>
        </w:rPr>
      </w:pPr>
      <w:r>
        <w:t xml:space="preserve">Los participantes de esta reunión incluyen típicamente al </w:t>
      </w:r>
      <w:proofErr w:type="spellStart"/>
      <w:r>
        <w:t>product</w:t>
      </w:r>
      <w:proofErr w:type="spellEnd"/>
      <w:r>
        <w:t xml:space="preserve"> </w:t>
      </w:r>
      <w:proofErr w:type="spellStart"/>
      <w:r>
        <w:t>owner</w:t>
      </w:r>
      <w:proofErr w:type="spellEnd"/>
      <w:r>
        <w:t xml:space="preserve">, el equipo </w:t>
      </w:r>
      <w:proofErr w:type="spellStart"/>
      <w:r>
        <w:t>Scrum</w:t>
      </w:r>
      <w:proofErr w:type="spellEnd"/>
      <w:r>
        <w:t xml:space="preserve">, </w:t>
      </w:r>
      <w:proofErr w:type="spellStart"/>
      <w:r>
        <w:t>Scrum</w:t>
      </w:r>
      <w:proofErr w:type="spellEnd"/>
      <w:r>
        <w:t xml:space="preserve"> Master, clientes etc.</w:t>
      </w:r>
    </w:p>
    <w:p w:rsidR="004B5A8B" w:rsidRDefault="007631E6" w:rsidP="001F202F">
      <w:pPr>
        <w:pStyle w:val="Ttulo2"/>
      </w:pPr>
      <w:bookmarkStart w:id="47" w:name="_Toc480919191"/>
      <w:r>
        <w:lastRenderedPageBreak/>
        <w:t>Justificación de la selección de la entrega</w:t>
      </w:r>
      <w:bookmarkEnd w:id="47"/>
    </w:p>
    <w:p w:rsidR="007631E6" w:rsidRDefault="007631E6" w:rsidP="007631E6">
      <w:r>
        <w:t xml:space="preserve">Las razones por las cuales se seleccionó la metodología </w:t>
      </w:r>
      <w:proofErr w:type="spellStart"/>
      <w:r>
        <w:t>Scrum</w:t>
      </w:r>
      <w:proofErr w:type="spellEnd"/>
      <w:r>
        <w:t xml:space="preserve"> para el desarrollo de este proyecto son las siguientes:</w:t>
      </w:r>
    </w:p>
    <w:p w:rsidR="0051659C" w:rsidRDefault="007631E6" w:rsidP="003B36A4">
      <w:pPr>
        <w:pStyle w:val="Prrafodelista"/>
        <w:numPr>
          <w:ilvl w:val="0"/>
          <w:numId w:val="14"/>
        </w:numPr>
      </w:pPr>
      <w:r w:rsidRPr="0051659C">
        <w:rPr>
          <w:b/>
        </w:rPr>
        <w:t>Aumento considerable de la calidad del producto:</w:t>
      </w:r>
      <w:r>
        <w:t xml:space="preserve"> la posibilidad de obtener una versión funcional del sistema al finalizar cada sprint, permite al equipo de desarrollo detectar errores de funcionalidad, y al cliente detectar posibles modificaciones, que ayuden a obtener un producto de software de mayor calidad.</w:t>
      </w:r>
    </w:p>
    <w:p w:rsidR="0051659C" w:rsidRDefault="007631E6" w:rsidP="003B36A4">
      <w:pPr>
        <w:pStyle w:val="Prrafodelista"/>
        <w:numPr>
          <w:ilvl w:val="0"/>
          <w:numId w:val="14"/>
        </w:numPr>
      </w:pPr>
      <w:r w:rsidRPr="0051659C">
        <w:rPr>
          <w:b/>
        </w:rPr>
        <w:t>Aumento de la productividad:</w:t>
      </w:r>
      <w:r>
        <w:t xml:space="preserve"> Gracias a la eliminación de la burocracia, y a la motivación del equipo que proporciona el hecho de ser autónomos para organizarse.</w:t>
      </w:r>
    </w:p>
    <w:p w:rsidR="007631E6" w:rsidRDefault="007631E6" w:rsidP="003B36A4">
      <w:pPr>
        <w:pStyle w:val="Prrafodelista"/>
        <w:numPr>
          <w:ilvl w:val="0"/>
          <w:numId w:val="14"/>
        </w:numPr>
      </w:pPr>
      <w:r w:rsidRPr="0051659C">
        <w:rPr>
          <w:b/>
        </w:rPr>
        <w:t>Predicciones de tiempos:</w:t>
      </w:r>
      <w:r>
        <w:t xml:space="preserve"> La utilización del sprint </w:t>
      </w:r>
      <w:proofErr w:type="spellStart"/>
      <w:r>
        <w:t>backlog</w:t>
      </w:r>
      <w:proofErr w:type="spellEnd"/>
      <w:r>
        <w:t xml:space="preserve"> y gráficos de tipo </w:t>
      </w:r>
      <w:proofErr w:type="spellStart"/>
      <w:r>
        <w:t>Burn</w:t>
      </w:r>
      <w:proofErr w:type="spellEnd"/>
      <w:r>
        <w:t xml:space="preserve"> Down, es posible predecir en cuanto tiempo finalizara por completo el proyecto.</w:t>
      </w:r>
    </w:p>
    <w:p w:rsidR="007631E6" w:rsidRPr="00105668" w:rsidRDefault="007631E6" w:rsidP="0051659C">
      <w:pPr>
        <w:pStyle w:val="Prrafodelista"/>
        <w:numPr>
          <w:ilvl w:val="0"/>
          <w:numId w:val="14"/>
        </w:numPr>
      </w:pPr>
      <w:r w:rsidRPr="00105668">
        <w:rPr>
          <w:b/>
        </w:rPr>
        <w:t xml:space="preserve">Reducción de riesgos: </w:t>
      </w:r>
      <w:r>
        <w:t>El hecho de llevar a cabo la funcionalidad de más valor primero y de conocer la velocidad en la que avanza el proyecto, permite despejar riesgos eficazmente de manera anticipada.</w:t>
      </w:r>
    </w:p>
    <w:p w:rsidR="0051659C" w:rsidRDefault="007631E6" w:rsidP="0051659C">
      <w:pPr>
        <w:pStyle w:val="Prrafodelista"/>
        <w:numPr>
          <w:ilvl w:val="0"/>
          <w:numId w:val="14"/>
        </w:numPr>
      </w:pPr>
      <w:r w:rsidRPr="00105668">
        <w:rPr>
          <w:b/>
        </w:rPr>
        <w:t>Cumplimiento de expectativas</w:t>
      </w:r>
      <w:r>
        <w:t xml:space="preserve">: El cliente expresa sus expectativas detallando el valor que le aporta cada característica a implementar en el producto, y una vez finalizado el desarrollo de cada una de estas características, el </w:t>
      </w:r>
      <w:proofErr w:type="spellStart"/>
      <w:r>
        <w:t>Product</w:t>
      </w:r>
      <w:proofErr w:type="spellEnd"/>
      <w:r>
        <w:t xml:space="preserve"> </w:t>
      </w:r>
      <w:proofErr w:type="spellStart"/>
      <w:r>
        <w:t>Owner</w:t>
      </w:r>
      <w:proofErr w:type="spellEnd"/>
      <w:r>
        <w:t xml:space="preserve"> confirma si efectivamente se lograron cumplir sus requisitos.</w:t>
      </w:r>
    </w:p>
    <w:p w:rsidR="0051659C" w:rsidRDefault="007631E6" w:rsidP="0051659C">
      <w:pPr>
        <w:pStyle w:val="Prrafodelista"/>
        <w:numPr>
          <w:ilvl w:val="0"/>
          <w:numId w:val="14"/>
        </w:numPr>
      </w:pPr>
      <w:r w:rsidRPr="00105668">
        <w:rPr>
          <w:b/>
        </w:rPr>
        <w:t>Tolerancia ante Cambios:</w:t>
      </w:r>
      <w:r>
        <w:t xml:space="preserve"> La metodología </w:t>
      </w:r>
      <w:proofErr w:type="spellStart"/>
      <w:r>
        <w:t>Scrum</w:t>
      </w:r>
      <w:proofErr w:type="spellEnd"/>
      <w:r>
        <w:t xml:space="preserve"> permite una facilidad de reacción ante cualquier cambio que pueda sufrir el producto, generados por necesidades del cliente o cambios en el medio.</w:t>
      </w:r>
    </w:p>
    <w:p w:rsidR="004B5A8B" w:rsidRPr="001F202F" w:rsidRDefault="007631E6" w:rsidP="003B36A4">
      <w:pPr>
        <w:pStyle w:val="Prrafodelista"/>
        <w:numPr>
          <w:ilvl w:val="0"/>
          <w:numId w:val="14"/>
        </w:numPr>
        <w:rPr>
          <w:sz w:val="24"/>
          <w:szCs w:val="24"/>
        </w:rPr>
      </w:pPr>
      <w:r w:rsidRPr="001F202F">
        <w:rPr>
          <w:b/>
        </w:rPr>
        <w:t xml:space="preserve">Reducción del time to </w:t>
      </w:r>
      <w:proofErr w:type="spellStart"/>
      <w:r w:rsidRPr="001F202F">
        <w:rPr>
          <w:b/>
        </w:rPr>
        <w:t>Market</w:t>
      </w:r>
      <w:proofErr w:type="spellEnd"/>
      <w:r w:rsidRPr="001F202F">
        <w:rPr>
          <w:b/>
        </w:rPr>
        <w:t>:</w:t>
      </w:r>
      <w:r>
        <w:t xml:space="preserve"> El cliente es capaz de empezar a utilizar las funcionalidades más importantes del producto, antes de que este haya finalizado por completo</w:t>
      </w:r>
    </w:p>
    <w:p w:rsidR="004B5A8B" w:rsidRDefault="004B5A8B" w:rsidP="001C663C">
      <w:pPr>
        <w:rPr>
          <w:sz w:val="24"/>
          <w:szCs w:val="24"/>
        </w:rPr>
      </w:pPr>
    </w:p>
    <w:p w:rsidR="004B5A8B" w:rsidRDefault="0051659C" w:rsidP="001C663C">
      <w:pPr>
        <w:rPr>
          <w:sz w:val="24"/>
          <w:szCs w:val="24"/>
        </w:rPr>
      </w:pPr>
      <w:r>
        <w:rPr>
          <w:noProof/>
          <w:sz w:val="24"/>
          <w:szCs w:val="24"/>
          <w:lang w:eastAsia="es-AR"/>
        </w:rPr>
        <w:drawing>
          <wp:anchor distT="0" distB="0" distL="114300" distR="114300" simplePos="0" relativeHeight="251679744" behindDoc="0" locked="0" layoutInCell="1" allowOverlap="1" wp14:anchorId="1E3815D9" wp14:editId="68AAF361">
            <wp:simplePos x="0" y="0"/>
            <wp:positionH relativeFrom="margin">
              <wp:align>center</wp:align>
            </wp:positionH>
            <wp:positionV relativeFrom="paragraph">
              <wp:posOffset>6350</wp:posOffset>
            </wp:positionV>
            <wp:extent cx="6642100" cy="2630805"/>
            <wp:effectExtent l="0" t="0" r="6350" b="0"/>
            <wp:wrapNone/>
            <wp:docPr id="41" name="Imagen 41" descr="scrum-pro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proces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42100" cy="2630805"/>
                    </a:xfrm>
                    <a:prstGeom prst="rect">
                      <a:avLst/>
                    </a:prstGeom>
                    <a:noFill/>
                  </pic:spPr>
                </pic:pic>
              </a:graphicData>
            </a:graphic>
            <wp14:sizeRelH relativeFrom="page">
              <wp14:pctWidth>0</wp14:pctWidth>
            </wp14:sizeRelH>
            <wp14:sizeRelV relativeFrom="page">
              <wp14:pctHeight>0</wp14:pctHeight>
            </wp14:sizeRelV>
          </wp:anchor>
        </w:drawing>
      </w:r>
    </w:p>
    <w:p w:rsidR="004B5A8B" w:rsidRDefault="004B5A8B" w:rsidP="001C663C">
      <w:pPr>
        <w:rPr>
          <w:sz w:val="24"/>
          <w:szCs w:val="24"/>
        </w:rPr>
      </w:pPr>
    </w:p>
    <w:p w:rsidR="004B5A8B" w:rsidRDefault="004B5A8B" w:rsidP="001C663C">
      <w:pPr>
        <w:rPr>
          <w:sz w:val="24"/>
          <w:szCs w:val="24"/>
        </w:rPr>
      </w:pPr>
    </w:p>
    <w:p w:rsidR="004B5A8B" w:rsidRDefault="004B5A8B" w:rsidP="001C663C">
      <w:pPr>
        <w:rPr>
          <w:sz w:val="24"/>
          <w:szCs w:val="24"/>
        </w:rPr>
      </w:pPr>
    </w:p>
    <w:p w:rsidR="004B5A8B" w:rsidRDefault="004B5A8B" w:rsidP="001C663C">
      <w:pPr>
        <w:rPr>
          <w:sz w:val="24"/>
          <w:szCs w:val="24"/>
        </w:rPr>
      </w:pPr>
    </w:p>
    <w:p w:rsidR="004B5A8B" w:rsidRDefault="004B5A8B" w:rsidP="001C663C">
      <w:pPr>
        <w:rPr>
          <w:sz w:val="24"/>
          <w:szCs w:val="24"/>
        </w:rPr>
      </w:pPr>
    </w:p>
    <w:p w:rsidR="004B5A8B" w:rsidRDefault="004B5A8B" w:rsidP="001C663C">
      <w:pPr>
        <w:rPr>
          <w:sz w:val="24"/>
          <w:szCs w:val="24"/>
        </w:rPr>
      </w:pPr>
    </w:p>
    <w:p w:rsidR="004B5A8B" w:rsidRDefault="004B5A8B" w:rsidP="001C663C">
      <w:pPr>
        <w:rPr>
          <w:sz w:val="24"/>
          <w:szCs w:val="24"/>
        </w:rPr>
      </w:pPr>
    </w:p>
    <w:p w:rsidR="004B5A8B" w:rsidRDefault="004B5A8B" w:rsidP="001C663C">
      <w:pPr>
        <w:rPr>
          <w:sz w:val="24"/>
          <w:szCs w:val="24"/>
        </w:rPr>
      </w:pPr>
    </w:p>
    <w:p w:rsidR="004B5A8B" w:rsidRDefault="0051659C" w:rsidP="001C663C">
      <w:pPr>
        <w:rPr>
          <w:sz w:val="24"/>
          <w:szCs w:val="24"/>
        </w:rPr>
      </w:pPr>
      <w:r>
        <w:rPr>
          <w:noProof/>
          <w:lang w:eastAsia="es-AR"/>
        </w:rPr>
        <mc:AlternateContent>
          <mc:Choice Requires="wpg">
            <w:drawing>
              <wp:anchor distT="0" distB="0" distL="114300" distR="114300" simplePos="0" relativeHeight="251681792" behindDoc="0" locked="0" layoutInCell="1" allowOverlap="1" wp14:anchorId="577CCA8A" wp14:editId="69730458">
                <wp:simplePos x="0" y="0"/>
                <wp:positionH relativeFrom="margin">
                  <wp:posOffset>209550</wp:posOffset>
                </wp:positionH>
                <wp:positionV relativeFrom="paragraph">
                  <wp:posOffset>13970</wp:posOffset>
                </wp:positionV>
                <wp:extent cx="6529705" cy="1201420"/>
                <wp:effectExtent l="19050" t="0" r="23495" b="17780"/>
                <wp:wrapNone/>
                <wp:docPr id="42" name="Grupo 42"/>
                <wp:cNvGraphicFramePr/>
                <a:graphic xmlns:a="http://schemas.openxmlformats.org/drawingml/2006/main">
                  <a:graphicData uri="http://schemas.microsoft.com/office/word/2010/wordprocessingGroup">
                    <wpg:wgp>
                      <wpg:cNvGrpSpPr/>
                      <wpg:grpSpPr>
                        <a:xfrm>
                          <a:off x="0" y="0"/>
                          <a:ext cx="6529705" cy="1201420"/>
                          <a:chOff x="0" y="0"/>
                          <a:chExt cx="6529705" cy="1201738"/>
                        </a:xfrm>
                      </wpg:grpSpPr>
                      <wps:wsp>
                        <wps:cNvPr id="43" name="Rectángulo redondeado 43"/>
                        <wps:cNvSpPr/>
                        <wps:spPr>
                          <a:xfrm>
                            <a:off x="77902" y="623888"/>
                            <a:ext cx="1397000" cy="577850"/>
                          </a:xfrm>
                          <a:prstGeom prst="roundRect">
                            <a:avLst/>
                          </a:prstGeom>
                        </wps:spPr>
                        <wps:style>
                          <a:lnRef idx="2">
                            <a:schemeClr val="dk1"/>
                          </a:lnRef>
                          <a:fillRef idx="1">
                            <a:schemeClr val="lt1"/>
                          </a:fillRef>
                          <a:effectRef idx="0">
                            <a:schemeClr val="dk1"/>
                          </a:effectRef>
                          <a:fontRef idx="minor">
                            <a:schemeClr val="dk1"/>
                          </a:fontRef>
                        </wps:style>
                        <wps:txbx>
                          <w:txbxContent>
                            <w:p w:rsidR="002137AF" w:rsidRDefault="002137AF" w:rsidP="0051659C">
                              <w:pPr>
                                <w:pStyle w:val="Ttulo3"/>
                                <w:jc w:val="center"/>
                              </w:pPr>
                              <w:bookmarkStart w:id="48" w:name="_Toc453964530"/>
                              <w:bookmarkStart w:id="49" w:name="_Toc480919192"/>
                              <w:r w:rsidRPr="00F2456A">
                                <w:t xml:space="preserve">Construcción del </w:t>
                              </w:r>
                              <w:proofErr w:type="spellStart"/>
                              <w:r w:rsidRPr="00F2456A">
                                <w:t>Product</w:t>
                              </w:r>
                              <w:proofErr w:type="spellEnd"/>
                              <w:r w:rsidRPr="00F2456A">
                                <w:t xml:space="preserve"> </w:t>
                              </w:r>
                              <w:proofErr w:type="spellStart"/>
                              <w:r w:rsidRPr="00F2456A">
                                <w:t>Backlog</w:t>
                              </w:r>
                              <w:bookmarkEnd w:id="48"/>
                              <w:bookmarkEnd w:id="49"/>
                              <w:proofErr w:type="spellEnd"/>
                            </w:p>
                            <w:p w:rsidR="002137AF" w:rsidRDefault="002137AF" w:rsidP="005165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redondeado 44"/>
                        <wps:cNvSpPr/>
                        <wps:spPr>
                          <a:xfrm>
                            <a:off x="1606779" y="623888"/>
                            <a:ext cx="1397000" cy="577850"/>
                          </a:xfrm>
                          <a:prstGeom prst="roundRect">
                            <a:avLst/>
                          </a:prstGeom>
                        </wps:spPr>
                        <wps:style>
                          <a:lnRef idx="2">
                            <a:schemeClr val="dk1"/>
                          </a:lnRef>
                          <a:fillRef idx="1">
                            <a:schemeClr val="lt1"/>
                          </a:fillRef>
                          <a:effectRef idx="0">
                            <a:schemeClr val="dk1"/>
                          </a:effectRef>
                          <a:fontRef idx="minor">
                            <a:schemeClr val="dk1"/>
                          </a:fontRef>
                        </wps:style>
                        <wps:txbx>
                          <w:txbxContent>
                            <w:p w:rsidR="002137AF" w:rsidRDefault="002137AF" w:rsidP="0051659C">
                              <w:pPr>
                                <w:pStyle w:val="Ttulo3"/>
                                <w:jc w:val="center"/>
                              </w:pPr>
                              <w:bookmarkStart w:id="50" w:name="_Toc453964531"/>
                              <w:bookmarkStart w:id="51" w:name="_Toc480919193"/>
                              <w:r>
                                <w:t>Planificación de Sprint</w:t>
                              </w:r>
                              <w:bookmarkEnd w:id="50"/>
                              <w:bookmarkEnd w:id="51"/>
                            </w:p>
                            <w:p w:rsidR="002137AF" w:rsidRDefault="002137AF" w:rsidP="005165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redondeado 45"/>
                        <wps:cNvSpPr/>
                        <wps:spPr>
                          <a:xfrm>
                            <a:off x="3384373" y="623888"/>
                            <a:ext cx="1397000" cy="577850"/>
                          </a:xfrm>
                          <a:prstGeom prst="roundRect">
                            <a:avLst/>
                          </a:prstGeom>
                        </wps:spPr>
                        <wps:style>
                          <a:lnRef idx="2">
                            <a:schemeClr val="dk1"/>
                          </a:lnRef>
                          <a:fillRef idx="1">
                            <a:schemeClr val="lt1"/>
                          </a:fillRef>
                          <a:effectRef idx="0">
                            <a:schemeClr val="dk1"/>
                          </a:effectRef>
                          <a:fontRef idx="minor">
                            <a:schemeClr val="dk1"/>
                          </a:fontRef>
                        </wps:style>
                        <wps:txbx>
                          <w:txbxContent>
                            <w:p w:rsidR="002137AF" w:rsidRDefault="002137AF" w:rsidP="0051659C">
                              <w:pPr>
                                <w:pStyle w:val="Ttulo3"/>
                                <w:jc w:val="center"/>
                              </w:pPr>
                              <w:bookmarkStart w:id="52" w:name="_Toc453964532"/>
                              <w:bookmarkStart w:id="53" w:name="_Toc480919194"/>
                              <w:r>
                                <w:t>Ejecución de Sprint</w:t>
                              </w:r>
                              <w:bookmarkEnd w:id="52"/>
                              <w:bookmarkEnd w:id="53"/>
                            </w:p>
                            <w:p w:rsidR="002137AF" w:rsidRDefault="002137AF" w:rsidP="005165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redondeado 46"/>
                        <wps:cNvSpPr/>
                        <wps:spPr>
                          <a:xfrm>
                            <a:off x="5132705" y="623888"/>
                            <a:ext cx="1397000" cy="577850"/>
                          </a:xfrm>
                          <a:prstGeom prst="roundRect">
                            <a:avLst/>
                          </a:prstGeom>
                        </wps:spPr>
                        <wps:style>
                          <a:lnRef idx="2">
                            <a:schemeClr val="dk1"/>
                          </a:lnRef>
                          <a:fillRef idx="1">
                            <a:schemeClr val="lt1"/>
                          </a:fillRef>
                          <a:effectRef idx="0">
                            <a:schemeClr val="dk1"/>
                          </a:effectRef>
                          <a:fontRef idx="minor">
                            <a:schemeClr val="dk1"/>
                          </a:fontRef>
                        </wps:style>
                        <wps:txbx>
                          <w:txbxContent>
                            <w:p w:rsidR="002137AF" w:rsidRDefault="002137AF" w:rsidP="0051659C">
                              <w:pPr>
                                <w:pStyle w:val="Ttulo3"/>
                                <w:jc w:val="center"/>
                              </w:pPr>
                              <w:bookmarkStart w:id="54" w:name="_Toc453964533"/>
                              <w:bookmarkStart w:id="55" w:name="_Toc480919195"/>
                              <w:r>
                                <w:t>Revisión de Sprint</w:t>
                              </w:r>
                              <w:bookmarkEnd w:id="54"/>
                              <w:bookmarkEnd w:id="55"/>
                            </w:p>
                            <w:p w:rsidR="002137AF" w:rsidRDefault="002137AF" w:rsidP="0051659C">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7" name="Cerrar llave 47"/>
                        <wps:cNvSpPr/>
                        <wps:spPr>
                          <a:xfrm rot="5400000">
                            <a:off x="560705" y="-539228"/>
                            <a:ext cx="424815" cy="1546225"/>
                          </a:xfrm>
                          <a:prstGeom prst="rightBrace">
                            <a:avLst/>
                          </a:prstGeom>
                          <a:noFill/>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errar llave 48"/>
                        <wps:cNvSpPr/>
                        <wps:spPr>
                          <a:xfrm rot="5400000">
                            <a:off x="2093240" y="-455104"/>
                            <a:ext cx="424815" cy="1415415"/>
                          </a:xfrm>
                          <a:prstGeom prst="rightBrace">
                            <a:avLst/>
                          </a:prstGeom>
                          <a:noFill/>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errar llave 49"/>
                        <wps:cNvSpPr/>
                        <wps:spPr>
                          <a:xfrm rot="5400000">
                            <a:off x="3856203" y="-791603"/>
                            <a:ext cx="424815" cy="2071370"/>
                          </a:xfrm>
                          <a:prstGeom prst="rightBrace">
                            <a:avLst/>
                          </a:prstGeom>
                          <a:noFill/>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errar llave 50"/>
                        <wps:cNvSpPr/>
                        <wps:spPr>
                          <a:xfrm rot="5400000">
                            <a:off x="5608193" y="-473392"/>
                            <a:ext cx="424815" cy="1371600"/>
                          </a:xfrm>
                          <a:prstGeom prst="rightBrace">
                            <a:avLst/>
                          </a:prstGeom>
                          <a:noFill/>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7CCA8A" id="Grupo 42" o:spid="_x0000_s1029" style="position:absolute;margin-left:16.5pt;margin-top:1.1pt;width:514.15pt;height:94.6pt;z-index:251681792;mso-position-horizontal-relative:margin;mso-height-relative:margin" coordsize="65297,1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">
                <v:roundrect id="Rectángulo redondeado 43" o:spid="_x0000_s1030" style="position:absolute;left:779;top:6238;width:13970;height:5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I8QA&#10;AADbAAAADwAAAGRycy9kb3ducmV2LnhtbESPQWvCQBSE74L/YXlCb81GW0RSVxGl2BaKmLaeH9ln&#10;Npp9G7KrSf99Vyh4HGbmG2a+7G0trtT6yrGCcZKCIC6crrhU8P31+jgD4QOyxtoxKfglD8vFcDDH&#10;TLuO93TNQykihH2GCkwITSalLwxZ9IlriKN3dK3FEGVbSt1iF+G2lpM0nUqLFccFgw2tDRXn/GIV&#10;HFZuu5OXj8+fs8mDOb1ztxlvlXoY9asXEIH6cA//t9+0guc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zCPEAAAA2wAAAA8AAAAAAAAAAAAAAAAAmAIAAGRycy9k&#10;b3ducmV2LnhtbFBLBQYAAAAABAAEAPUAAACJAwAAAAA=&#10;" fillcolor="white [3201]" strokecolor="black [3200]" strokeweight="1pt">
                  <v:stroke joinstyle="miter"/>
                  <v:textbox>
                    <w:txbxContent>
                      <w:p w:rsidR="002137AF" w:rsidRDefault="002137AF" w:rsidP="0051659C">
                        <w:pPr>
                          <w:pStyle w:val="Ttulo3"/>
                          <w:jc w:val="center"/>
                        </w:pPr>
                        <w:bookmarkStart w:id="56" w:name="_Toc453964530"/>
                        <w:bookmarkStart w:id="57" w:name="_Toc480919192"/>
                        <w:r w:rsidRPr="00F2456A">
                          <w:t xml:space="preserve">Construcción del </w:t>
                        </w:r>
                        <w:proofErr w:type="spellStart"/>
                        <w:r w:rsidRPr="00F2456A">
                          <w:t>Product</w:t>
                        </w:r>
                        <w:proofErr w:type="spellEnd"/>
                        <w:r w:rsidRPr="00F2456A">
                          <w:t xml:space="preserve"> </w:t>
                        </w:r>
                        <w:proofErr w:type="spellStart"/>
                        <w:r w:rsidRPr="00F2456A">
                          <w:t>Backlog</w:t>
                        </w:r>
                        <w:bookmarkEnd w:id="56"/>
                        <w:bookmarkEnd w:id="57"/>
                        <w:proofErr w:type="spellEnd"/>
                      </w:p>
                      <w:p w:rsidR="002137AF" w:rsidRDefault="002137AF" w:rsidP="0051659C">
                        <w:pPr>
                          <w:jc w:val="center"/>
                        </w:pPr>
                      </w:p>
                    </w:txbxContent>
                  </v:textbox>
                </v:roundrect>
                <v:roundrect id="Rectángulo redondeado 44" o:spid="_x0000_s1031" style="position:absolute;left:16067;top:6238;width:13970;height:5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UV8QA&#10;AADbAAAADwAAAGRycy9kb3ducmV2LnhtbESP3WrCQBSE7wu+w3IK3tWNRYpEV5FK0RakGH+uD9lj&#10;Npo9G7KrSd/eLQheDjPzDTOdd7YSN2p86VjBcJCAIM6dLrlQsN99vY1B+ICssXJMCv7Iw3zWe5li&#10;ql3LW7ploRARwj5FBSaEOpXS54Ys+oGriaN3co3FEGVTSN1gG+G2ku9J8iEtlhwXDNb0aSi/ZFer&#10;4Lhwq195/dkcLiYL5vzN7XK4Uqr/2i0mIAJ14Rl+tNdawWgE/1/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vVFfEAAAA2wAAAA8AAAAAAAAAAAAAAAAAmAIAAGRycy9k&#10;b3ducmV2LnhtbFBLBQYAAAAABAAEAPUAAACJAwAAAAA=&#10;" fillcolor="white [3201]" strokecolor="black [3200]" strokeweight="1pt">
                  <v:stroke joinstyle="miter"/>
                  <v:textbox>
                    <w:txbxContent>
                      <w:p w:rsidR="002137AF" w:rsidRDefault="002137AF" w:rsidP="0051659C">
                        <w:pPr>
                          <w:pStyle w:val="Ttulo3"/>
                          <w:jc w:val="center"/>
                        </w:pPr>
                        <w:bookmarkStart w:id="58" w:name="_Toc453964531"/>
                        <w:bookmarkStart w:id="59" w:name="_Toc480919193"/>
                        <w:r>
                          <w:t>Planificación de Sprint</w:t>
                        </w:r>
                        <w:bookmarkEnd w:id="58"/>
                        <w:bookmarkEnd w:id="59"/>
                      </w:p>
                      <w:p w:rsidR="002137AF" w:rsidRDefault="002137AF" w:rsidP="0051659C">
                        <w:pPr>
                          <w:jc w:val="center"/>
                        </w:pPr>
                      </w:p>
                    </w:txbxContent>
                  </v:textbox>
                </v:roundrect>
                <v:roundrect id="Rectángulo redondeado 45" o:spid="_x0000_s1032" style="position:absolute;left:33843;top:6238;width:13970;height:5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xzMQA&#10;AADbAAAADwAAAGRycy9kb3ducmV2LnhtbESPQWvCQBSE74L/YXlCb81GaUVSVxGl2BaKmLaeH9ln&#10;Npp9G7KrSf99Vyh4HGbmG2a+7G0trtT6yrGCcZKCIC6crrhU8P31+jgD4QOyxtoxKfglD8vFcDDH&#10;TLuO93TNQykihH2GCkwITSalLwxZ9IlriKN3dK3FEGVbSt1iF+G2lpM0nUqLFccFgw2tDRXn/GIV&#10;HFZuu5OXj8+fs8mDOb1ztxlvlXoY9asXEIH6cA//t9+0gqdn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8czEAAAA2wAAAA8AAAAAAAAAAAAAAAAAmAIAAGRycy9k&#10;b3ducmV2LnhtbFBLBQYAAAAABAAEAPUAAACJAwAAAAA=&#10;" fillcolor="white [3201]" strokecolor="black [3200]" strokeweight="1pt">
                  <v:stroke joinstyle="miter"/>
                  <v:textbox>
                    <w:txbxContent>
                      <w:p w:rsidR="002137AF" w:rsidRDefault="002137AF" w:rsidP="0051659C">
                        <w:pPr>
                          <w:pStyle w:val="Ttulo3"/>
                          <w:jc w:val="center"/>
                        </w:pPr>
                        <w:bookmarkStart w:id="60" w:name="_Toc453964532"/>
                        <w:bookmarkStart w:id="61" w:name="_Toc480919194"/>
                        <w:r>
                          <w:t>Ejecución de Sprint</w:t>
                        </w:r>
                        <w:bookmarkEnd w:id="60"/>
                        <w:bookmarkEnd w:id="61"/>
                      </w:p>
                      <w:p w:rsidR="002137AF" w:rsidRDefault="002137AF" w:rsidP="0051659C">
                        <w:pPr>
                          <w:jc w:val="center"/>
                        </w:pPr>
                      </w:p>
                    </w:txbxContent>
                  </v:textbox>
                </v:roundrect>
                <v:roundrect id="Rectángulo redondeado 46" o:spid="_x0000_s1033" style="position:absolute;left:51327;top:6238;width:13970;height:5779;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Ez8AA&#10;AADbAAAADwAAAGRycy9kb3ducmV2LnhtbESPQYvCMBSE78L+h/AW9qaJrsjSNYosKF482Nb7o3m2&#10;xealJFmt/94IgsdhZr5hluvBduJKPrSONUwnCgRx5UzLtYay2I5/QISIbLBzTBruFGC9+hgtMTPu&#10;xke65rEWCcIhQw1NjH0mZagashgmridO3tl5izFJX0vj8ZbgtpMzpRbSYstpocGe/hqqLvm/1eAP&#10;nc9n93hyBe3x8L1ThSpKrb8+h80viEhDfIdf7b3RMF/A80v6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BEz8AAAADbAAAADwAAAAAAAAAAAAAAAACYAgAAZHJzL2Rvd25y&#10;ZXYueG1sUEsFBgAAAAAEAAQA9QAAAIUDAAAAAA==&#10;" fillcolor="white [3201]" strokecolor="black [3200]" strokeweight="1pt">
                  <v:stroke joinstyle="miter"/>
                  <v:textbox>
                    <w:txbxContent>
                      <w:p w:rsidR="002137AF" w:rsidRDefault="002137AF" w:rsidP="0051659C">
                        <w:pPr>
                          <w:pStyle w:val="Ttulo3"/>
                          <w:jc w:val="center"/>
                        </w:pPr>
                        <w:bookmarkStart w:id="62" w:name="_Toc453964533"/>
                        <w:bookmarkStart w:id="63" w:name="_Toc480919195"/>
                        <w:r>
                          <w:t>Revisión de Sprint</w:t>
                        </w:r>
                        <w:bookmarkEnd w:id="62"/>
                        <w:bookmarkEnd w:id="63"/>
                      </w:p>
                      <w:p w:rsidR="002137AF" w:rsidRDefault="002137AF" w:rsidP="0051659C">
                        <w:pPr>
                          <w:jc w:val="center"/>
                        </w:pP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47" o:spid="_x0000_s1034" type="#_x0000_t88" style="position:absolute;left:5607;top:-5393;width:4248;height:1546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NX8MA&#10;AADbAAAADwAAAGRycy9kb3ducmV2LnhtbESPQWvCQBSE74X+h+UVvOmmRWwbXUUUQVCoTcXzI/tM&#10;otm3YXfV5N+7gtDjMDPfMJNZa2pxJecrywreBwkI4tzqigsF+79V/wuED8gaa8ukoCMPs+nrywRT&#10;bW/8S9csFCJC2KeooAyhSaX0eUkG/cA2xNE7WmcwROkKqR3eItzU8iNJRtJgxXGhxIYWJeXn7GIU&#10;zKnb6MXP98l0o92Rty7JloezUr23dj4GEagN/+Fne60VDD/h8SX+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KNX8MAAADbAAAADwAAAAAAAAAAAAAAAACYAgAAZHJzL2Rv&#10;d25yZXYueG1sUEsFBgAAAAAEAAQA9QAAAIgDAAAAAA==&#10;" adj="495" strokecolor="black [3213]" strokeweight="2.25pt">
                  <v:stroke joinstyle="miter"/>
                </v:shape>
                <v:shape id="Cerrar llave 48" o:spid="_x0000_s1035" type="#_x0000_t88" style="position:absolute;left:20931;top:-4551;width:4249;height:141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dMAA&#10;AADbAAAADwAAAGRycy9kb3ducmV2LnhtbERPy4rCMBTdD/gP4QruNPUt1SgizlDQha+Fy2tzbYvN&#10;TWmidv5+shBmeTjvxaoxpXhR7QrLCvq9CARxanXBmYLL+bs7A+E8ssbSMin4JQerZetrgbG2bz7S&#10;6+QzEULYxagg976KpXRpTgZdz1bEgbvb2qAPsM6krvEdwk0pB1E0kQYLDg05VrTJKX2cnkaB3m9/&#10;brfR+pBUyXA7bi47vk6nSnXazXoOwlPj/8Ufd6IVjMLY8CX8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V/dMAAAADbAAAADwAAAAAAAAAAAAAAAACYAgAAZHJzL2Rvd25y&#10;ZXYueG1sUEsFBgAAAAAEAAQA9QAAAIUDAAAAAA==&#10;" adj="540" strokecolor="black [3213]" strokeweight="2.25pt">
                  <v:stroke joinstyle="miter"/>
                </v:shape>
                <v:shape id="Cerrar llave 49" o:spid="_x0000_s1036" type="#_x0000_t88" style="position:absolute;left:38562;top:-7917;width:4248;height:207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skb8QA&#10;AADbAAAADwAAAGRycy9kb3ducmV2LnhtbESPT2vCQBTE74LfYXmF3uqmjYiNWcW2FPTgwUR7fmRf&#10;/mD2bchuY9pP3xUKHoeZ+Q2TbkbTioF611hW8DyLQBAXVjdcKTjln09LEM4ja2wtk4IfcrBZTycp&#10;Jtpe+UhD5isRIOwSVFB73yVSuqImg25mO+LglbY36IPsK6l7vAa4aeVLFC2kwYbDQo0dvddUXLJv&#10;o+DXHs7UfJV7fY44lhx/8JvJlXp8GLcrEJ5Gfw//t3dawfwVbl/C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rJG/EAAAA2wAAAA8AAAAAAAAAAAAAAAAAmAIAAGRycy9k&#10;b3ducmV2LnhtbFBLBQYAAAAABAAEAPUAAACJAwAAAAA=&#10;" adj="369" strokecolor="black [3213]" strokeweight="2.25pt">
                  <v:stroke joinstyle="miter"/>
                </v:shape>
                <v:shape id="Cerrar llave 50" o:spid="_x0000_s1037" type="#_x0000_t88" style="position:absolute;left:56082;top:-4734;width:4248;height:13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OiL8A&#10;AADbAAAADwAAAGRycy9kb3ducmV2LnhtbERPS2rDMBDdF3IHMYHuGjkBl+BGMSU4SVfN9wCDNZHc&#10;WiNjKbF7+2pR6PLx/qtydK14UB8azwrmswwEce11w0bB9bJ9WYIIEVlj65kU/FCAcj15WmGh/cAn&#10;epyjESmEQ4EKbIxdIWWoLTkMM98RJ+7me4cxwd5I3eOQwl0rF1n2Kh02nBosdrSxVH+f705BZT0e&#10;vw6HvPo0+11XE7mbuSv1PB3f30BEGuO/+M/9oRXkaX36kn6A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Yc6IvwAAANsAAAAPAAAAAAAAAAAAAAAAAJgCAABkcnMvZG93bnJl&#10;di54bWxQSwUGAAAAAAQABAD1AAAAhAMAAAAA&#10;" adj="557" strokecolor="black [3213]" strokeweight="2.25pt">
                  <v:stroke joinstyle="miter"/>
                </v:shape>
                <w10:wrap anchorx="margin"/>
              </v:group>
            </w:pict>
          </mc:Fallback>
        </mc:AlternateContent>
      </w:r>
    </w:p>
    <w:p w:rsidR="004B5A8B" w:rsidRDefault="004B5A8B" w:rsidP="001C663C">
      <w:pPr>
        <w:rPr>
          <w:sz w:val="24"/>
          <w:szCs w:val="24"/>
        </w:rPr>
      </w:pPr>
    </w:p>
    <w:p w:rsidR="004B5A8B" w:rsidRDefault="004B5A8B" w:rsidP="001C663C">
      <w:pPr>
        <w:rPr>
          <w:sz w:val="24"/>
          <w:szCs w:val="24"/>
        </w:rPr>
      </w:pPr>
    </w:p>
    <w:p w:rsidR="004B5A8B" w:rsidRDefault="004B5A8B" w:rsidP="001C663C">
      <w:pPr>
        <w:rPr>
          <w:sz w:val="24"/>
          <w:szCs w:val="24"/>
        </w:rPr>
      </w:pPr>
    </w:p>
    <w:p w:rsidR="00E2188F" w:rsidRDefault="005D6963" w:rsidP="005D6963">
      <w:pPr>
        <w:jc w:val="center"/>
        <w:rPr>
          <w:b/>
          <w:sz w:val="44"/>
          <w:szCs w:val="44"/>
        </w:rPr>
      </w:pPr>
      <w:bookmarkStart w:id="64" w:name="_Toc480919196"/>
      <w:r w:rsidRPr="00BE45DD">
        <w:rPr>
          <w:rStyle w:val="Ttulo1Car"/>
        </w:rPr>
        <w:lastRenderedPageBreak/>
        <w:t>Estructura de desglose de trabajo</w:t>
      </w:r>
      <w:bookmarkEnd w:id="64"/>
      <w:r>
        <w:rPr>
          <w:noProof/>
          <w:lang w:eastAsia="es-AR"/>
        </w:rPr>
        <w:drawing>
          <wp:inline distT="0" distB="0" distL="0" distR="0" wp14:anchorId="7A0DFFD0" wp14:editId="061BD61D">
            <wp:extent cx="6858000" cy="7800975"/>
            <wp:effectExtent l="0" t="0" r="0" b="952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607CE" w:rsidRPr="006607CE" w:rsidRDefault="00E2188F" w:rsidP="00BE45DD">
      <w:pPr>
        <w:pStyle w:val="Ttulo1"/>
      </w:pPr>
      <w:r>
        <w:br w:type="page"/>
      </w:r>
      <w:bookmarkStart w:id="65" w:name="_Toc480919197"/>
      <w:r w:rsidR="006607CE" w:rsidRPr="006607CE">
        <w:lastRenderedPageBreak/>
        <w:t>Project Schedule</w:t>
      </w:r>
      <w:bookmarkEnd w:id="65"/>
    </w:p>
    <w:p w:rsidR="006607CE" w:rsidRDefault="006607CE" w:rsidP="001F202F">
      <w:pPr>
        <w:pStyle w:val="Ttulo2"/>
      </w:pPr>
      <w:bookmarkStart w:id="66" w:name="_Toc442035984"/>
      <w:bookmarkStart w:id="67" w:name="_Toc480919198"/>
      <w:r w:rsidRPr="006607CE">
        <w:t>Calendario de Proyecto</w:t>
      </w:r>
      <w:bookmarkEnd w:id="66"/>
      <w:bookmarkEnd w:id="67"/>
    </w:p>
    <w:p w:rsidR="006607CE" w:rsidRPr="007D0234" w:rsidRDefault="006607CE" w:rsidP="006607CE">
      <w:r>
        <w:rPr>
          <w:noProof/>
          <w:lang w:eastAsia="es-AR"/>
        </w:rPr>
        <mc:AlternateContent>
          <mc:Choice Requires="wps">
            <w:drawing>
              <wp:anchor distT="0" distB="0" distL="114300" distR="114300" simplePos="0" relativeHeight="251668480" behindDoc="0" locked="0" layoutInCell="1" allowOverlap="1" wp14:anchorId="6DB0D7DD" wp14:editId="34562A47">
                <wp:simplePos x="0" y="0"/>
                <wp:positionH relativeFrom="column">
                  <wp:posOffset>1644015</wp:posOffset>
                </wp:positionH>
                <wp:positionV relativeFrom="paragraph">
                  <wp:posOffset>3265805</wp:posOffset>
                </wp:positionV>
                <wp:extent cx="1619250" cy="22860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1619250" cy="2286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37AF" w:rsidRPr="007D0234" w:rsidRDefault="002137AF" w:rsidP="006607CE">
                            <w:pPr>
                              <w:jc w:val="center"/>
                              <w:rPr>
                                <w:sz w:val="16"/>
                                <w:szCs w:val="16"/>
                              </w:rPr>
                            </w:pPr>
                            <w:r w:rsidRPr="007D0234">
                              <w:rPr>
                                <w:sz w:val="16"/>
                                <w:szCs w:val="16"/>
                              </w:rPr>
                              <w:t>F</w:t>
                            </w:r>
                            <w:r>
                              <w:rPr>
                                <w:sz w:val="16"/>
                                <w:szCs w:val="16"/>
                              </w:rPr>
                              <w:t>echa de finalización establecida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0D7DD" id="Rectángulo 19" o:spid="_x0000_s1038" style="position:absolute;margin-left:129.45pt;margin-top:257.15pt;width:127.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" fillcolor="white [3201]" strokecolor="black [3213]" strokeweight=".25pt">
                <v:textbox>
                  <w:txbxContent>
                    <w:p w:rsidR="002137AF" w:rsidRPr="007D0234" w:rsidRDefault="002137AF" w:rsidP="006607CE">
                      <w:pPr>
                        <w:jc w:val="center"/>
                        <w:rPr>
                          <w:sz w:val="16"/>
                          <w:szCs w:val="16"/>
                        </w:rPr>
                      </w:pPr>
                      <w:r w:rsidRPr="007D0234">
                        <w:rPr>
                          <w:sz w:val="16"/>
                          <w:szCs w:val="16"/>
                        </w:rPr>
                        <w:t>F</w:t>
                      </w:r>
                      <w:r>
                        <w:rPr>
                          <w:sz w:val="16"/>
                          <w:szCs w:val="16"/>
                        </w:rPr>
                        <w:t>echa de finalización establecida</w:t>
                      </w:r>
                    </w:p>
                  </w:txbxContent>
                </v:textbox>
              </v:rect>
            </w:pict>
          </mc:Fallback>
        </mc:AlternateContent>
      </w:r>
      <w:r>
        <w:rPr>
          <w:noProof/>
          <w:lang w:eastAsia="es-AR"/>
        </w:rPr>
        <mc:AlternateContent>
          <mc:Choice Requires="wps">
            <w:drawing>
              <wp:anchor distT="0" distB="0" distL="114300" distR="114300" simplePos="0" relativeHeight="251672576" behindDoc="0" locked="0" layoutInCell="1" allowOverlap="1" wp14:anchorId="68A0BC55" wp14:editId="79660136">
                <wp:simplePos x="0" y="0"/>
                <wp:positionH relativeFrom="column">
                  <wp:posOffset>3920490</wp:posOffset>
                </wp:positionH>
                <wp:positionV relativeFrom="paragraph">
                  <wp:posOffset>1113155</wp:posOffset>
                </wp:positionV>
                <wp:extent cx="0" cy="228600"/>
                <wp:effectExtent l="76200" t="0" r="57150" b="57150"/>
                <wp:wrapNone/>
                <wp:docPr id="24" name="Conector recto de flecha 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C15DA9" id="_x0000_t32" coordsize="21600,21600" o:spt="32" o:oned="t" path="m,l21600,21600e" filled="f">
                <v:path arrowok="t" fillok="f" o:connecttype="none"/>
                <o:lock v:ext="edit" shapetype="t"/>
              </v:shapetype>
              <v:shape id="Conector recto de flecha 24" o:spid="_x0000_s1026" type="#_x0000_t32" style="position:absolute;margin-left:308.7pt;margin-top:87.65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71552" behindDoc="0" locked="0" layoutInCell="1" allowOverlap="1" wp14:anchorId="594969E1" wp14:editId="706FC0EA">
                <wp:simplePos x="0" y="0"/>
                <wp:positionH relativeFrom="column">
                  <wp:posOffset>3663315</wp:posOffset>
                </wp:positionH>
                <wp:positionV relativeFrom="paragraph">
                  <wp:posOffset>3008630</wp:posOffset>
                </wp:positionV>
                <wp:extent cx="409575" cy="228600"/>
                <wp:effectExtent l="38100" t="38100" r="28575" b="19050"/>
                <wp:wrapNone/>
                <wp:docPr id="22" name="Conector recto de flecha 22"/>
                <wp:cNvGraphicFramePr/>
                <a:graphic xmlns:a="http://schemas.openxmlformats.org/drawingml/2006/main">
                  <a:graphicData uri="http://schemas.microsoft.com/office/word/2010/wordprocessingShape">
                    <wps:wsp>
                      <wps:cNvCnPr/>
                      <wps:spPr>
                        <a:xfrm flipH="1" flipV="1">
                          <a:off x="0" y="0"/>
                          <a:ext cx="409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684D2" id="Conector recto de flecha 22" o:spid="_x0000_s1026" type="#_x0000_t32" style="position:absolute;margin-left:288.45pt;margin-top:236.9pt;width:32.25pt;height:1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70528" behindDoc="0" locked="0" layoutInCell="1" allowOverlap="1" wp14:anchorId="0A48CB98" wp14:editId="25B73FFE">
                <wp:simplePos x="0" y="0"/>
                <wp:positionH relativeFrom="column">
                  <wp:posOffset>1844040</wp:posOffset>
                </wp:positionH>
                <wp:positionV relativeFrom="paragraph">
                  <wp:posOffset>3094355</wp:posOffset>
                </wp:positionV>
                <wp:extent cx="390525" cy="171450"/>
                <wp:effectExtent l="38100" t="38100" r="28575" b="19050"/>
                <wp:wrapNone/>
                <wp:docPr id="21" name="Conector recto de flecha 21"/>
                <wp:cNvGraphicFramePr/>
                <a:graphic xmlns:a="http://schemas.openxmlformats.org/drawingml/2006/main">
                  <a:graphicData uri="http://schemas.microsoft.com/office/word/2010/wordprocessingShape">
                    <wps:wsp>
                      <wps:cNvCnPr/>
                      <wps:spPr>
                        <a:xfrm flipH="1" flipV="1">
                          <a:off x="0" y="0"/>
                          <a:ext cx="390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31C06" id="Conector recto de flecha 21" o:spid="_x0000_s1026" type="#_x0000_t32" style="position:absolute;margin-left:145.2pt;margin-top:243.65pt;width:30.75pt;height:13.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" strokecolor="black [3200]" strokeweight=".5pt">
                <v:stroke endarrow="block" joinstyle="miter"/>
              </v:shape>
            </w:pict>
          </mc:Fallback>
        </mc:AlternateContent>
      </w:r>
      <w:r>
        <w:rPr>
          <w:noProof/>
          <w:lang w:eastAsia="es-AR"/>
        </w:rPr>
        <mc:AlternateContent>
          <mc:Choice Requires="wps">
            <w:drawing>
              <wp:anchor distT="0" distB="0" distL="114300" distR="114300" simplePos="0" relativeHeight="251669504" behindDoc="0" locked="0" layoutInCell="1" allowOverlap="1" wp14:anchorId="021EA87A" wp14:editId="6D320272">
                <wp:simplePos x="0" y="0"/>
                <wp:positionH relativeFrom="column">
                  <wp:posOffset>3472815</wp:posOffset>
                </wp:positionH>
                <wp:positionV relativeFrom="paragraph">
                  <wp:posOffset>3237229</wp:posOffset>
                </wp:positionV>
                <wp:extent cx="1371600" cy="238125"/>
                <wp:effectExtent l="0" t="0" r="19050" b="28575"/>
                <wp:wrapNone/>
                <wp:docPr id="20" name="Rectángulo 20"/>
                <wp:cNvGraphicFramePr/>
                <a:graphic xmlns:a="http://schemas.openxmlformats.org/drawingml/2006/main">
                  <a:graphicData uri="http://schemas.microsoft.com/office/word/2010/wordprocessingShape">
                    <wps:wsp>
                      <wps:cNvSpPr/>
                      <wps:spPr>
                        <a:xfrm>
                          <a:off x="0" y="0"/>
                          <a:ext cx="1371600" cy="238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37AF" w:rsidRPr="007D0234" w:rsidRDefault="002137AF" w:rsidP="006607CE">
                            <w:pPr>
                              <w:jc w:val="center"/>
                              <w:rPr>
                                <w:sz w:val="16"/>
                                <w:szCs w:val="16"/>
                              </w:rPr>
                            </w:pPr>
                            <w:r>
                              <w:rPr>
                                <w:sz w:val="16"/>
                                <w:szCs w:val="16"/>
                              </w:rPr>
                              <w:t>Fecha límite para retrasos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EA87A" id="Rectángulo 20" o:spid="_x0000_s1039" style="position:absolute;margin-left:273.45pt;margin-top:254.9pt;width:108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" fillcolor="white [3201]" strokecolor="black [3213]" strokeweight=".25pt">
                <v:textbox>
                  <w:txbxContent>
                    <w:p w:rsidR="002137AF" w:rsidRPr="007D0234" w:rsidRDefault="002137AF" w:rsidP="006607CE">
                      <w:pPr>
                        <w:jc w:val="center"/>
                        <w:rPr>
                          <w:sz w:val="16"/>
                          <w:szCs w:val="16"/>
                        </w:rPr>
                      </w:pPr>
                      <w:r>
                        <w:rPr>
                          <w:sz w:val="16"/>
                          <w:szCs w:val="16"/>
                        </w:rPr>
                        <w:t>Fecha límite para retrasos</w:t>
                      </w:r>
                    </w:p>
                  </w:txbxContent>
                </v:textbox>
              </v:rect>
            </w:pict>
          </mc:Fallback>
        </mc:AlternateContent>
      </w:r>
      <w:r>
        <w:rPr>
          <w:noProof/>
          <w:lang w:eastAsia="es-AR"/>
        </w:rPr>
        <mc:AlternateContent>
          <mc:Choice Requires="wps">
            <w:drawing>
              <wp:anchor distT="0" distB="0" distL="114300" distR="114300" simplePos="0" relativeHeight="251667456" behindDoc="0" locked="0" layoutInCell="1" allowOverlap="1" wp14:anchorId="3294BD1D" wp14:editId="0F27C918">
                <wp:simplePos x="0" y="0"/>
                <wp:positionH relativeFrom="column">
                  <wp:posOffset>3577590</wp:posOffset>
                </wp:positionH>
                <wp:positionV relativeFrom="paragraph">
                  <wp:posOffset>903605</wp:posOffset>
                </wp:positionV>
                <wp:extent cx="1323975" cy="209550"/>
                <wp:effectExtent l="0" t="0" r="28575" b="19050"/>
                <wp:wrapNone/>
                <wp:docPr id="18" name="Rectángulo 18"/>
                <wp:cNvGraphicFramePr/>
                <a:graphic xmlns:a="http://schemas.openxmlformats.org/drawingml/2006/main">
                  <a:graphicData uri="http://schemas.microsoft.com/office/word/2010/wordprocessingShape">
                    <wps:wsp>
                      <wps:cNvSpPr/>
                      <wps:spPr>
                        <a:xfrm>
                          <a:off x="0" y="0"/>
                          <a:ext cx="1323975" cy="2095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37AF" w:rsidRPr="007D0234" w:rsidRDefault="002137AF" w:rsidP="006607CE">
                            <w:pPr>
                              <w:jc w:val="center"/>
                              <w:rPr>
                                <w:sz w:val="16"/>
                                <w:szCs w:val="16"/>
                              </w:rPr>
                            </w:pPr>
                            <w:r w:rsidRPr="007D0234">
                              <w:rPr>
                                <w:sz w:val="16"/>
                                <w:szCs w:val="16"/>
                              </w:rPr>
                              <w:t>F</w:t>
                            </w:r>
                            <w:r>
                              <w:rPr>
                                <w:sz w:val="16"/>
                                <w:szCs w:val="16"/>
                              </w:rPr>
                              <w:t>echa de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4BD1D" id="Rectángulo 18" o:spid="_x0000_s1040" style="position:absolute;margin-left:281.7pt;margin-top:71.15pt;width:104.2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" fillcolor="white [3201]" strokecolor="black [3213]" strokeweight=".25pt">
                <v:textbox>
                  <w:txbxContent>
                    <w:p w:rsidR="002137AF" w:rsidRPr="007D0234" w:rsidRDefault="002137AF" w:rsidP="006607CE">
                      <w:pPr>
                        <w:jc w:val="center"/>
                        <w:rPr>
                          <w:sz w:val="16"/>
                          <w:szCs w:val="16"/>
                        </w:rPr>
                      </w:pPr>
                      <w:r w:rsidRPr="007D0234">
                        <w:rPr>
                          <w:sz w:val="16"/>
                          <w:szCs w:val="16"/>
                        </w:rPr>
                        <w:t>F</w:t>
                      </w:r>
                      <w:r>
                        <w:rPr>
                          <w:sz w:val="16"/>
                          <w:szCs w:val="16"/>
                        </w:rPr>
                        <w:t>echa de Inicio</w:t>
                      </w:r>
                    </w:p>
                  </w:txbxContent>
                </v:textbox>
              </v:rect>
            </w:pict>
          </mc:Fallback>
        </mc:AlternateContent>
      </w:r>
      <w:r>
        <w:rPr>
          <w:noProof/>
          <w:lang w:eastAsia="es-AR"/>
        </w:rPr>
        <w:drawing>
          <wp:inline distT="0" distB="0" distL="0" distR="0" wp14:anchorId="045A631B" wp14:editId="1A98BDEE">
            <wp:extent cx="5612130" cy="313436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34360"/>
                    </a:xfrm>
                    <a:prstGeom prst="rect">
                      <a:avLst/>
                    </a:prstGeom>
                  </pic:spPr>
                </pic:pic>
              </a:graphicData>
            </a:graphic>
          </wp:inline>
        </w:drawing>
      </w:r>
    </w:p>
    <w:p w:rsidR="006607CE" w:rsidRDefault="006607CE" w:rsidP="006607CE"/>
    <w:p w:rsidR="00DC7F70" w:rsidRDefault="006607CE" w:rsidP="001F202F">
      <w:pPr>
        <w:pStyle w:val="Ttulo2"/>
      </w:pPr>
      <w:bookmarkStart w:id="68" w:name="_Toc442035985"/>
      <w:bookmarkStart w:id="69" w:name="_Toc480919199"/>
      <w:r w:rsidRPr="006607CE">
        <w:t>Listado De Actividades Definidas</w:t>
      </w:r>
      <w:bookmarkEnd w:id="68"/>
      <w:bookmarkEnd w:id="69"/>
    </w:p>
    <w:tbl>
      <w:tblPr>
        <w:tblStyle w:val="Sombreadoclaro"/>
        <w:tblpPr w:leftFromText="141" w:rightFromText="141" w:vertAnchor="text" w:horzAnchor="margin" w:tblpY="205"/>
        <w:tblW w:w="10916" w:type="dxa"/>
        <w:tblLook w:val="04A0" w:firstRow="1" w:lastRow="0" w:firstColumn="1" w:lastColumn="0" w:noHBand="0" w:noVBand="1"/>
      </w:tblPr>
      <w:tblGrid>
        <w:gridCol w:w="868"/>
        <w:gridCol w:w="3308"/>
        <w:gridCol w:w="1152"/>
        <w:gridCol w:w="1407"/>
        <w:gridCol w:w="1407"/>
        <w:gridCol w:w="2774"/>
      </w:tblGrid>
      <w:tr w:rsidR="00DC7F70" w:rsidRPr="008B1DAA" w:rsidTr="00DC7F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Cód.</w:t>
            </w:r>
          </w:p>
        </w:tc>
        <w:tc>
          <w:tcPr>
            <w:tcW w:w="3308" w:type="dxa"/>
            <w:noWrap/>
            <w:hideMark/>
          </w:tcPr>
          <w:p w:rsidR="00DC7F70" w:rsidRPr="008B1DAA" w:rsidRDefault="00DC7F70" w:rsidP="00DC7F70">
            <w:pPr>
              <w:cnfStyle w:val="100000000000" w:firstRow="1" w:lastRow="0" w:firstColumn="0" w:lastColumn="0" w:oddVBand="0" w:evenVBand="0" w:oddHBand="0" w:evenHBand="0" w:firstRowFirstColumn="0" w:firstRowLastColumn="0" w:lastRowFirstColumn="0" w:lastRowLastColumn="0"/>
            </w:pPr>
            <w:r w:rsidRPr="008B1DAA">
              <w:t xml:space="preserve">Descripción </w:t>
            </w:r>
          </w:p>
        </w:tc>
        <w:tc>
          <w:tcPr>
            <w:tcW w:w="1152" w:type="dxa"/>
            <w:noWrap/>
            <w:hideMark/>
          </w:tcPr>
          <w:p w:rsidR="00DC7F70" w:rsidRPr="008B1DAA" w:rsidRDefault="00DC7F70" w:rsidP="00DC7F70">
            <w:pPr>
              <w:cnfStyle w:val="100000000000" w:firstRow="1" w:lastRow="0" w:firstColumn="0" w:lastColumn="0" w:oddVBand="0" w:evenVBand="0" w:oddHBand="0" w:evenHBand="0" w:firstRowFirstColumn="0" w:firstRowLastColumn="0" w:lastRowFirstColumn="0" w:lastRowLastColumn="0"/>
            </w:pPr>
            <w:r w:rsidRPr="008B1DAA">
              <w:t>Tiempo Asignado</w:t>
            </w:r>
          </w:p>
        </w:tc>
        <w:tc>
          <w:tcPr>
            <w:tcW w:w="1407" w:type="dxa"/>
            <w:noWrap/>
            <w:hideMark/>
          </w:tcPr>
          <w:p w:rsidR="00DC7F70" w:rsidRPr="008B1DAA" w:rsidRDefault="00DC7F70" w:rsidP="00DC7F70">
            <w:pPr>
              <w:cnfStyle w:val="100000000000" w:firstRow="1" w:lastRow="0" w:firstColumn="0" w:lastColumn="0" w:oddVBand="0" w:evenVBand="0" w:oddHBand="0" w:evenHBand="0" w:firstRowFirstColumn="0" w:firstRowLastColumn="0" w:lastRowFirstColumn="0" w:lastRowLastColumn="0"/>
            </w:pPr>
            <w:r w:rsidRPr="008B1DAA">
              <w:t>Fecha Inicio</w:t>
            </w:r>
          </w:p>
        </w:tc>
        <w:tc>
          <w:tcPr>
            <w:tcW w:w="1407" w:type="dxa"/>
            <w:noWrap/>
            <w:hideMark/>
          </w:tcPr>
          <w:p w:rsidR="00DC7F70" w:rsidRPr="008B1DAA" w:rsidRDefault="00DC7F70" w:rsidP="00DC7F70">
            <w:pPr>
              <w:cnfStyle w:val="100000000000" w:firstRow="1" w:lastRow="0" w:firstColumn="0" w:lastColumn="0" w:oddVBand="0" w:evenVBand="0" w:oddHBand="0" w:evenHBand="0" w:firstRowFirstColumn="0" w:firstRowLastColumn="0" w:lastRowFirstColumn="0" w:lastRowLastColumn="0"/>
            </w:pPr>
            <w:r w:rsidRPr="008B1DAA">
              <w:t>Fecha Fin</w:t>
            </w:r>
          </w:p>
        </w:tc>
        <w:tc>
          <w:tcPr>
            <w:tcW w:w="2774" w:type="dxa"/>
            <w:noWrap/>
            <w:hideMark/>
          </w:tcPr>
          <w:p w:rsidR="00DC7F70" w:rsidRPr="008B1DAA" w:rsidRDefault="00DC7F70" w:rsidP="00DC7F70">
            <w:pPr>
              <w:cnfStyle w:val="100000000000" w:firstRow="1" w:lastRow="0" w:firstColumn="0" w:lastColumn="0" w:oddVBand="0" w:evenVBand="0" w:oddHBand="0" w:evenHBand="0" w:firstRowFirstColumn="0" w:firstRowLastColumn="0" w:lastRowFirstColumn="0" w:lastRowLastColumn="0"/>
            </w:pPr>
            <w:r w:rsidRPr="008B1DAA">
              <w:t>Responsable</w:t>
            </w:r>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1</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Redactar Business Case</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 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01/07/2017</w:t>
            </w:r>
            <w:r w:rsidRPr="008B1DAA">
              <w:t xml:space="preserve"> 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01/07/2017</w:t>
            </w:r>
            <w:r w:rsidRPr="008B1DAA">
              <w:t xml:space="preserve"> 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2</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Redactar Project </w:t>
            </w:r>
            <w:proofErr w:type="spellStart"/>
            <w:r w:rsidRPr="008B1DAA">
              <w:t>Charter</w:t>
            </w:r>
            <w:proofErr w:type="spellEnd"/>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1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04/</w:t>
            </w:r>
            <w:r>
              <w:t>07/2017</w:t>
            </w:r>
            <w:r w:rsidRPr="008B1DAA">
              <w:t xml:space="preserve"> 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04/</w:t>
            </w:r>
            <w:r>
              <w:t>07/2017</w:t>
            </w:r>
            <w:r w:rsidRPr="008B1DAA">
              <w:t xml:space="preserve"> 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3</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Redactar Project </w:t>
            </w:r>
            <w:proofErr w:type="spellStart"/>
            <w:r w:rsidRPr="008B1DAA">
              <w:t>Scope</w:t>
            </w:r>
            <w:proofErr w:type="spellEnd"/>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 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05/</w:t>
            </w:r>
            <w:r>
              <w:t>07/2017</w:t>
            </w:r>
            <w:r w:rsidRPr="008B1DAA">
              <w:t xml:space="preserve"> 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05/</w:t>
            </w:r>
            <w:r>
              <w:t>07/2017</w:t>
            </w:r>
            <w:r w:rsidRPr="008B1DAA">
              <w:t xml:space="preserve"> 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4</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Redactar Doc. de Definición de Ciclo de Vida</w:t>
            </w:r>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1 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06/</w:t>
            </w:r>
            <w:r>
              <w:t>07/2017</w:t>
            </w:r>
            <w:r w:rsidRPr="008B1DAA">
              <w:t xml:space="preserve"> 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06/</w:t>
            </w:r>
            <w:r>
              <w:t>07/2017</w:t>
            </w:r>
            <w:r w:rsidRPr="008B1DAA">
              <w:t xml:space="preserve"> 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5</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Estructura de descomposición del trabajo </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1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07/</w:t>
            </w:r>
            <w:r>
              <w:t>07/2017</w:t>
            </w:r>
            <w:r w:rsidRPr="008B1DAA">
              <w:t xml:space="preserve"> 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07/</w:t>
            </w:r>
            <w:r>
              <w:t>07/2017</w:t>
            </w:r>
            <w:r w:rsidRPr="008B1DAA">
              <w:t xml:space="preserve"> 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6</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Redactar calendario de actividades</w:t>
            </w:r>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1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08/</w:t>
            </w:r>
            <w:r>
              <w:t>07/2017</w:t>
            </w:r>
            <w:r w:rsidRPr="008B1DAA">
              <w:t xml:space="preserve"> 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08/</w:t>
            </w:r>
            <w:r>
              <w:t>07/2017</w:t>
            </w:r>
            <w:r w:rsidRPr="008B1DAA">
              <w:t xml:space="preserve"> 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7</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Redactar Calendario Plan RRHH</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1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11/</w:t>
            </w:r>
            <w:r>
              <w:t>07/2017</w:t>
            </w:r>
            <w:r w:rsidRPr="008B1DAA">
              <w:t xml:space="preserve"> 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11/</w:t>
            </w:r>
            <w:r>
              <w:t>07/2017</w:t>
            </w:r>
            <w:r w:rsidRPr="008B1DAA">
              <w:t xml:space="preserve"> 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8</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Redactar Plan de Gestión de Costos</w:t>
            </w:r>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1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12/</w:t>
            </w:r>
            <w:r>
              <w:t>07/2017</w:t>
            </w:r>
            <w:r w:rsidRPr="008B1DAA">
              <w:t xml:space="preserve"> 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12/</w:t>
            </w:r>
            <w:r>
              <w:t>07/2017</w:t>
            </w:r>
            <w:r w:rsidRPr="008B1DAA">
              <w:t xml:space="preserve"> 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9</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Redactar Plan de Riesgos</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1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13/</w:t>
            </w:r>
            <w:r>
              <w:t xml:space="preserve">07/2017 </w:t>
            </w:r>
            <w:r w:rsidRPr="008B1DAA">
              <w:t>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13/</w:t>
            </w:r>
            <w:r>
              <w:t xml:space="preserve">07/2017 </w:t>
            </w:r>
            <w:r w:rsidRPr="008B1DAA">
              <w:t>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DC7F70" w:rsidP="00DC7F70">
            <w:r w:rsidRPr="008B1DAA">
              <w:t>10</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Redactar Plan de Gestión de Comunicaciones</w:t>
            </w:r>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1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14/</w:t>
            </w:r>
            <w:r>
              <w:t xml:space="preserve">07/2017 </w:t>
            </w:r>
            <w:r w:rsidRPr="008B1DAA">
              <w:t>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14/</w:t>
            </w:r>
            <w:r>
              <w:t xml:space="preserve">07/2017 </w:t>
            </w:r>
            <w:r w:rsidRPr="008B1DAA">
              <w:t>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11</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Redactar Plan de monitoreo y Control</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2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28/</w:t>
            </w:r>
            <w:r>
              <w:t xml:space="preserve">07/2017 </w:t>
            </w:r>
            <w:r w:rsidRPr="008B1DAA">
              <w:t>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29/</w:t>
            </w:r>
            <w:r>
              <w:t xml:space="preserve">07/2017 </w:t>
            </w:r>
            <w:r w:rsidRPr="008B1DAA">
              <w:t>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lastRenderedPageBreak/>
              <w:t>12</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Análisis de </w:t>
            </w:r>
            <w:r>
              <w:t xml:space="preserve">Herramientas de traza de </w:t>
            </w:r>
            <w:proofErr w:type="spellStart"/>
            <w:r>
              <w:t>Analysis</w:t>
            </w:r>
            <w:proofErr w:type="spellEnd"/>
            <w:r>
              <w:t xml:space="preserve"> </w:t>
            </w:r>
            <w:proofErr w:type="spellStart"/>
            <w:r>
              <w:t>Services</w:t>
            </w:r>
            <w:proofErr w:type="spellEnd"/>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10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01/</w:t>
            </w:r>
            <w:r>
              <w:t xml:space="preserve">08/2017 </w:t>
            </w:r>
            <w:r w:rsidRPr="008B1DAA">
              <w:t>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12/</w:t>
            </w:r>
            <w:r>
              <w:t xml:space="preserve">08/2017 </w:t>
            </w:r>
            <w:r w:rsidRPr="008B1DAA">
              <w:t>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13</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Análisis de soluciones de minería de datos</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5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15/</w:t>
            </w:r>
            <w:r>
              <w:t xml:space="preserve">08/2017 </w:t>
            </w:r>
            <w:r w:rsidRPr="008B1DAA">
              <w:t>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19/</w:t>
            </w:r>
            <w:r>
              <w:t xml:space="preserve">08/2017 </w:t>
            </w:r>
            <w:r w:rsidRPr="008B1DAA">
              <w:t>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14</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Diseño y Construcción Data </w:t>
            </w:r>
            <w:proofErr w:type="spellStart"/>
            <w:r>
              <w:t>Warehouse</w:t>
            </w:r>
            <w:proofErr w:type="spellEnd"/>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4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01/</w:t>
            </w:r>
            <w:r>
              <w:t xml:space="preserve">09/2017 </w:t>
            </w:r>
            <w:r w:rsidRPr="008B1DAA">
              <w:t>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04/</w:t>
            </w:r>
            <w:r>
              <w:t xml:space="preserve">09/2017 </w:t>
            </w:r>
            <w:r w:rsidRPr="008B1DAA">
              <w:t>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15</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Desarrollo paquetes ETL</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10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07/</w:t>
            </w:r>
            <w:r>
              <w:t xml:space="preserve">09/2017 </w:t>
            </w:r>
            <w:r w:rsidRPr="008B1DAA">
              <w:t>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18/</w:t>
            </w:r>
            <w:r>
              <w:t xml:space="preserve">09/2017 </w:t>
            </w:r>
            <w:r w:rsidRPr="008B1DAA">
              <w:t>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16</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Modelado Cubos </w:t>
            </w:r>
            <w:proofErr w:type="spellStart"/>
            <w:r>
              <w:t>Olap</w:t>
            </w:r>
            <w:proofErr w:type="spellEnd"/>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10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21/</w:t>
            </w:r>
            <w:r>
              <w:t xml:space="preserve">09/2017 </w:t>
            </w:r>
            <w:r w:rsidRPr="008B1DAA">
              <w:t>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01/10/2017</w:t>
            </w:r>
            <w:r w:rsidRPr="008B1DAA">
              <w:t xml:space="preserve"> 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17</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Elaboración de </w:t>
            </w:r>
            <w:proofErr w:type="spellStart"/>
            <w:r>
              <w:t>Dashboards</w:t>
            </w:r>
            <w:proofErr w:type="spellEnd"/>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10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04/10/2017</w:t>
            </w:r>
            <w:r w:rsidRPr="008B1DAA">
              <w:t xml:space="preserve"> 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15/10/2017</w:t>
            </w:r>
            <w:r w:rsidRPr="008B1DAA">
              <w:t xml:space="preserve"> 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18</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Implementación de solución de Data </w:t>
            </w:r>
            <w:proofErr w:type="spellStart"/>
            <w:r>
              <w:t>Mining</w:t>
            </w:r>
            <w:proofErr w:type="spellEnd"/>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 xml:space="preserve">10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18/10/2017</w:t>
            </w:r>
            <w:r w:rsidRPr="008B1DAA">
              <w:t xml:space="preserve"> 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29/10/2017 </w:t>
            </w:r>
            <w:r w:rsidRPr="008B1DAA">
              <w:t>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19</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Realizar </w:t>
            </w:r>
            <w:r>
              <w:t>pruebas</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 xml:space="preserve">5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01/11/2017</w:t>
            </w:r>
            <w:r w:rsidRPr="008B1DAA">
              <w:t xml:space="preserve"> 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06/11/2017</w:t>
            </w:r>
            <w:r w:rsidRPr="008B1DAA">
              <w:t xml:space="preserve"> 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20</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Redactar Reporte Final</w:t>
            </w:r>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5</w:t>
            </w:r>
            <w:r w:rsidRPr="008B1DAA">
              <w:t xml:space="preserve">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07/11/2017</w:t>
            </w:r>
            <w:r w:rsidRPr="008B1DAA">
              <w:t xml:space="preserve"> 17:00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13/11/2017</w:t>
            </w:r>
            <w:r w:rsidRPr="008B1DAA">
              <w:t xml:space="preserve"> 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r w:rsidR="00DC7F70" w:rsidRPr="008B1DAA" w:rsidTr="00DC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3B36A4" w:rsidP="00DC7F70">
            <w:r>
              <w:t>21</w:t>
            </w:r>
          </w:p>
        </w:tc>
        <w:tc>
          <w:tcPr>
            <w:tcW w:w="3308"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rsidRPr="008B1DAA">
              <w:t>Redactar Manual De usuario</w:t>
            </w:r>
          </w:p>
        </w:tc>
        <w:tc>
          <w:tcPr>
            <w:tcW w:w="1152"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4</w:t>
            </w:r>
            <w:r w:rsidRPr="008B1DAA">
              <w:t xml:space="preserve"> </w:t>
            </w:r>
            <w:r>
              <w:t>días</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14/11/2017</w:t>
            </w:r>
            <w:r w:rsidRPr="008B1DAA">
              <w:t xml:space="preserve"> 8:00</w:t>
            </w:r>
          </w:p>
        </w:tc>
        <w:tc>
          <w:tcPr>
            <w:tcW w:w="1407"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19/11/2017</w:t>
            </w:r>
            <w:r w:rsidRPr="008B1DAA">
              <w:t xml:space="preserve"> 17:00</w:t>
            </w:r>
          </w:p>
        </w:tc>
        <w:tc>
          <w:tcPr>
            <w:tcW w:w="2774" w:type="dxa"/>
            <w:noWrap/>
            <w:hideMark/>
          </w:tcPr>
          <w:p w:rsidR="00DC7F70" w:rsidRPr="008B1DAA" w:rsidRDefault="00DC7F70" w:rsidP="00DC7F70">
            <w:pPr>
              <w:cnfStyle w:val="000000100000" w:firstRow="0" w:lastRow="0" w:firstColumn="0" w:lastColumn="0" w:oddVBand="0" w:evenVBand="0" w:oddHBand="1" w:evenHBand="0" w:firstRowFirstColumn="0" w:firstRowLastColumn="0" w:lastRowFirstColumn="0" w:lastRowLastColumn="0"/>
            </w:pPr>
            <w:r>
              <w:t xml:space="preserve">Gastón </w:t>
            </w:r>
            <w:proofErr w:type="spellStart"/>
            <w:r>
              <w:t>Volken</w:t>
            </w:r>
            <w:proofErr w:type="spellEnd"/>
          </w:p>
        </w:tc>
      </w:tr>
      <w:tr w:rsidR="00DC7F70" w:rsidRPr="008B1DAA" w:rsidTr="00DC7F70">
        <w:trPr>
          <w:trHeight w:val="300"/>
        </w:trPr>
        <w:tc>
          <w:tcPr>
            <w:cnfStyle w:val="001000000000" w:firstRow="0" w:lastRow="0" w:firstColumn="1" w:lastColumn="0" w:oddVBand="0" w:evenVBand="0" w:oddHBand="0" w:evenHBand="0" w:firstRowFirstColumn="0" w:firstRowLastColumn="0" w:lastRowFirstColumn="0" w:lastRowLastColumn="0"/>
            <w:tcW w:w="868" w:type="dxa"/>
            <w:noWrap/>
            <w:hideMark/>
          </w:tcPr>
          <w:p w:rsidR="00DC7F70" w:rsidRPr="008B1DAA" w:rsidRDefault="006405F6" w:rsidP="00DC7F70">
            <w:r>
              <w:t>22</w:t>
            </w:r>
          </w:p>
        </w:tc>
        <w:tc>
          <w:tcPr>
            <w:tcW w:w="3308"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rsidRPr="008B1DAA">
              <w:t>Redactar Acta de cierre del proyecto</w:t>
            </w:r>
          </w:p>
        </w:tc>
        <w:tc>
          <w:tcPr>
            <w:tcW w:w="1152"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4</w:t>
            </w:r>
            <w:r w:rsidRPr="008B1DAA">
              <w:t xml:space="preserve"> </w:t>
            </w:r>
            <w:r>
              <w:t>días</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26/11/2017</w:t>
            </w:r>
            <w:r w:rsidRPr="008B1DAA">
              <w:t xml:space="preserve"> 8:00</w:t>
            </w:r>
          </w:p>
        </w:tc>
        <w:tc>
          <w:tcPr>
            <w:tcW w:w="1407"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30/11/2017</w:t>
            </w:r>
            <w:r w:rsidRPr="008B1DAA">
              <w:t xml:space="preserve"> 17:00</w:t>
            </w:r>
          </w:p>
        </w:tc>
        <w:tc>
          <w:tcPr>
            <w:tcW w:w="2774" w:type="dxa"/>
            <w:noWrap/>
            <w:hideMark/>
          </w:tcPr>
          <w:p w:rsidR="00DC7F70" w:rsidRPr="008B1DAA" w:rsidRDefault="00DC7F70" w:rsidP="00DC7F70">
            <w:pPr>
              <w:cnfStyle w:val="000000000000" w:firstRow="0" w:lastRow="0" w:firstColumn="0" w:lastColumn="0" w:oddVBand="0" w:evenVBand="0" w:oddHBand="0" w:evenHBand="0" w:firstRowFirstColumn="0" w:firstRowLastColumn="0" w:lastRowFirstColumn="0" w:lastRowLastColumn="0"/>
            </w:pPr>
            <w:r>
              <w:t xml:space="preserve">Gastón </w:t>
            </w:r>
            <w:proofErr w:type="spellStart"/>
            <w:r>
              <w:t>Volken</w:t>
            </w:r>
            <w:proofErr w:type="spellEnd"/>
          </w:p>
        </w:tc>
      </w:tr>
    </w:tbl>
    <w:p w:rsidR="00DC7F70" w:rsidRPr="006607CE" w:rsidRDefault="00DC7F70" w:rsidP="006607CE">
      <w:pPr>
        <w:rPr>
          <w:b/>
          <w:sz w:val="28"/>
          <w:szCs w:val="28"/>
        </w:rPr>
      </w:pPr>
    </w:p>
    <w:p w:rsidR="006607CE" w:rsidRDefault="006607CE" w:rsidP="006607CE"/>
    <w:p w:rsidR="006607CE" w:rsidRDefault="006607CE" w:rsidP="006607CE"/>
    <w:p w:rsidR="006607CE" w:rsidRDefault="006607CE" w:rsidP="006607CE"/>
    <w:p w:rsidR="006607CE" w:rsidRDefault="006607CE" w:rsidP="006607CE"/>
    <w:p w:rsidR="006607CE" w:rsidRDefault="006607CE" w:rsidP="006607CE"/>
    <w:p w:rsidR="006607CE" w:rsidRDefault="006607CE" w:rsidP="006607CE"/>
    <w:p w:rsidR="006607CE" w:rsidRDefault="006607CE" w:rsidP="006607CE"/>
    <w:p w:rsidR="006607CE" w:rsidRDefault="006607CE" w:rsidP="006607CE"/>
    <w:p w:rsidR="006607CE" w:rsidRDefault="006607CE" w:rsidP="006607CE"/>
    <w:p w:rsidR="006607CE" w:rsidRDefault="006607CE" w:rsidP="006607CE"/>
    <w:p w:rsidR="006405F6" w:rsidRDefault="006405F6" w:rsidP="006607CE"/>
    <w:p w:rsidR="006607CE" w:rsidRDefault="006607CE" w:rsidP="006607CE"/>
    <w:p w:rsidR="006607CE" w:rsidRDefault="006607CE" w:rsidP="006607CE"/>
    <w:p w:rsidR="003B36A4" w:rsidRDefault="003B36A4" w:rsidP="006607CE"/>
    <w:p w:rsidR="003B36A4" w:rsidRDefault="003B36A4" w:rsidP="006607CE"/>
    <w:p w:rsidR="006607CE" w:rsidRDefault="003413EA" w:rsidP="00BE45DD">
      <w:pPr>
        <w:pStyle w:val="Ttulo1"/>
      </w:pPr>
      <w:bookmarkStart w:id="70" w:name="_Toc480919200"/>
      <w:r w:rsidRPr="003413EA">
        <w:lastRenderedPageBreak/>
        <w:t>PLAN RRHH</w:t>
      </w:r>
      <w:bookmarkEnd w:id="70"/>
    </w:p>
    <w:p w:rsidR="00EB6C03" w:rsidRPr="00EB6C03" w:rsidRDefault="00EB6C03" w:rsidP="001F202F">
      <w:pPr>
        <w:pStyle w:val="Ttulo2"/>
      </w:pPr>
      <w:bookmarkStart w:id="71" w:name="_Toc442036408"/>
      <w:bookmarkStart w:id="72" w:name="_Toc480919201"/>
      <w:r w:rsidRPr="00EB6C03">
        <w:t>Roles</w:t>
      </w:r>
      <w:bookmarkEnd w:id="71"/>
      <w:bookmarkEnd w:id="72"/>
    </w:p>
    <w:p w:rsidR="00EB6C03" w:rsidRPr="00EB6C03" w:rsidRDefault="00EB6C03" w:rsidP="00EB6C03">
      <w:pPr>
        <w:rPr>
          <w:b/>
          <w:sz w:val="24"/>
          <w:szCs w:val="24"/>
        </w:rPr>
      </w:pPr>
      <w:bookmarkStart w:id="73" w:name="_Toc442036409"/>
      <w:r w:rsidRPr="00EB6C03">
        <w:rPr>
          <w:b/>
          <w:sz w:val="24"/>
          <w:szCs w:val="24"/>
        </w:rPr>
        <w:t>Patrocinador</w:t>
      </w:r>
      <w:bookmarkEnd w:id="73"/>
    </w:p>
    <w:p w:rsidR="00EB6C03" w:rsidRPr="00EB6C03" w:rsidRDefault="00EB6C03" w:rsidP="00EB6C03">
      <w:pPr>
        <w:rPr>
          <w:sz w:val="24"/>
          <w:szCs w:val="24"/>
        </w:rPr>
      </w:pPr>
      <w:r w:rsidRPr="00EB6C03">
        <w:rPr>
          <w:sz w:val="24"/>
          <w:szCs w:val="24"/>
        </w:rPr>
        <w:t>Principal Interesado en el proyecto, es quien realiza la principal labor de promoción y la procura del apoyo necesario dentro de la organización.</w:t>
      </w:r>
    </w:p>
    <w:p w:rsidR="00EB6C03" w:rsidRPr="00EB6C03" w:rsidRDefault="00EB6C03" w:rsidP="00EB6C03">
      <w:pPr>
        <w:rPr>
          <w:b/>
          <w:sz w:val="24"/>
          <w:szCs w:val="24"/>
        </w:rPr>
      </w:pPr>
      <w:bookmarkStart w:id="74" w:name="_Toc442036410"/>
      <w:r w:rsidRPr="00EB6C03">
        <w:rPr>
          <w:b/>
          <w:sz w:val="24"/>
          <w:szCs w:val="24"/>
        </w:rPr>
        <w:t>Administrador del Proyecto</w:t>
      </w:r>
      <w:bookmarkEnd w:id="74"/>
    </w:p>
    <w:p w:rsidR="00EB6C03" w:rsidRPr="00EB6C03" w:rsidRDefault="00EB6C03" w:rsidP="00EB6C03">
      <w:pPr>
        <w:rPr>
          <w:sz w:val="24"/>
          <w:szCs w:val="24"/>
        </w:rPr>
      </w:pPr>
      <w:r w:rsidRPr="00EB6C03">
        <w:rPr>
          <w:sz w:val="24"/>
          <w:szCs w:val="24"/>
        </w:rPr>
        <w:t>Individuo que cumple con la tarea de integrar los esfuerzos dirigidos hacia la ejecución exitosa de un proyecto específico, es la persona que tiene la responsabilidad total del planeamiento y la ejecución acertados del proyecto.</w:t>
      </w:r>
    </w:p>
    <w:p w:rsidR="00EB6C03" w:rsidRPr="00EB6C03" w:rsidRDefault="00EB6C03" w:rsidP="00EB6C03">
      <w:pPr>
        <w:rPr>
          <w:b/>
          <w:sz w:val="24"/>
          <w:szCs w:val="24"/>
        </w:rPr>
      </w:pPr>
      <w:bookmarkStart w:id="75" w:name="_Toc442036411"/>
      <w:r w:rsidRPr="00EB6C03">
        <w:rPr>
          <w:b/>
          <w:sz w:val="24"/>
          <w:szCs w:val="24"/>
        </w:rPr>
        <w:t>Analista Funcional</w:t>
      </w:r>
      <w:bookmarkEnd w:id="75"/>
    </w:p>
    <w:p w:rsidR="00EB6C03" w:rsidRPr="00EB6C03" w:rsidRDefault="00EB6C03" w:rsidP="00EB6C03">
      <w:pPr>
        <w:rPr>
          <w:sz w:val="24"/>
          <w:szCs w:val="24"/>
        </w:rPr>
      </w:pPr>
      <w:r w:rsidRPr="00EB6C03">
        <w:rPr>
          <w:sz w:val="24"/>
          <w:szCs w:val="24"/>
        </w:rPr>
        <w:t>El Analista Funcional es el vínculo de unión entre el usuario y el área informática de la empresa. Su misión consiste en elaborar el análisis funcional de nuevas aplicaciones para la organización, así como actualizar y mejorar las ya existentes; es decir, debe controlar, analizar y supervisar el desarrollo funcional de las aplicaciones informáticas, asegurando su correcta explotación y su óptimo rendimiento.</w:t>
      </w:r>
    </w:p>
    <w:p w:rsidR="00EB6C03" w:rsidRPr="00EB6C03" w:rsidRDefault="00EB6C03" w:rsidP="00EB6C03">
      <w:pPr>
        <w:rPr>
          <w:b/>
          <w:sz w:val="24"/>
          <w:szCs w:val="24"/>
        </w:rPr>
      </w:pPr>
      <w:r w:rsidRPr="00EB6C03">
        <w:rPr>
          <w:b/>
          <w:sz w:val="24"/>
          <w:szCs w:val="24"/>
        </w:rPr>
        <w:t>Desarrollador</w:t>
      </w:r>
    </w:p>
    <w:p w:rsidR="00EB6C03" w:rsidRPr="00EB6C03" w:rsidRDefault="00EB6C03" w:rsidP="00EB6C03">
      <w:pPr>
        <w:rPr>
          <w:sz w:val="24"/>
          <w:szCs w:val="24"/>
        </w:rPr>
      </w:pPr>
      <w:r w:rsidRPr="00EB6C03">
        <w:rPr>
          <w:sz w:val="24"/>
          <w:szCs w:val="24"/>
        </w:rPr>
        <w:t>Es aquella persona que escribe, depura y mantiene el código fuente de un programa informático, es decir, el conjunto de instrucciones que ejecuta el hardware de una computadora, para realizar una tarea determinada.</w:t>
      </w:r>
    </w:p>
    <w:p w:rsidR="00EB6C03" w:rsidRPr="00EB6C03" w:rsidRDefault="00EB6C03" w:rsidP="00EB6C03">
      <w:pPr>
        <w:rPr>
          <w:b/>
          <w:sz w:val="24"/>
          <w:szCs w:val="24"/>
        </w:rPr>
      </w:pPr>
      <w:bookmarkStart w:id="76" w:name="_Toc442036414"/>
      <w:r w:rsidRPr="00EB6C03">
        <w:rPr>
          <w:b/>
          <w:sz w:val="24"/>
          <w:szCs w:val="24"/>
        </w:rPr>
        <w:t>Cliente</w:t>
      </w:r>
      <w:bookmarkEnd w:id="76"/>
    </w:p>
    <w:p w:rsidR="0069570B" w:rsidRPr="00EB6C03" w:rsidRDefault="00EB6C03" w:rsidP="00EB6C03">
      <w:pPr>
        <w:rPr>
          <w:sz w:val="24"/>
          <w:szCs w:val="24"/>
        </w:rPr>
      </w:pPr>
      <w:r w:rsidRPr="00EB6C03">
        <w:rPr>
          <w:sz w:val="24"/>
          <w:szCs w:val="24"/>
        </w:rPr>
        <w:t>Es la persona que contrata sus servicios para que éste le resuelva un problema más o menos definido. Es pues quien detecta la necesidad y, en consecuencia, fija los objetivos y establece ciertos límites.</w:t>
      </w:r>
    </w:p>
    <w:p w:rsidR="00EB6C03" w:rsidRPr="00EB6C03" w:rsidRDefault="00EB6C03" w:rsidP="001F202F">
      <w:pPr>
        <w:pStyle w:val="Ttulo2"/>
      </w:pPr>
      <w:bookmarkStart w:id="77" w:name="_Toc442036415"/>
      <w:bookmarkStart w:id="78" w:name="_Toc480919202"/>
      <w:r w:rsidRPr="00EB6C03">
        <w:t>Matriz de asignación de responsabilidades</w:t>
      </w:r>
      <w:bookmarkEnd w:id="77"/>
      <w:bookmarkEnd w:id="78"/>
    </w:p>
    <w:tbl>
      <w:tblPr>
        <w:tblStyle w:val="Listaclara-nfasis1"/>
        <w:tblW w:w="8219" w:type="dxa"/>
        <w:tblLayout w:type="fixed"/>
        <w:tblLook w:val="04A0" w:firstRow="1" w:lastRow="0" w:firstColumn="1" w:lastColumn="0" w:noHBand="0" w:noVBand="1"/>
      </w:tblPr>
      <w:tblGrid>
        <w:gridCol w:w="817"/>
        <w:gridCol w:w="4394"/>
        <w:gridCol w:w="640"/>
        <w:gridCol w:w="641"/>
        <w:gridCol w:w="645"/>
        <w:gridCol w:w="641"/>
        <w:gridCol w:w="441"/>
      </w:tblGrid>
      <w:tr w:rsidR="00796105" w:rsidRPr="00E63A7F" w:rsidTr="0079610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17" w:type="dxa"/>
            <w:hideMark/>
          </w:tcPr>
          <w:p w:rsidR="00796105" w:rsidRPr="00387332" w:rsidRDefault="00796105" w:rsidP="009218D9">
            <w:pPr>
              <w:jc w:val="center"/>
              <w:rPr>
                <w:rFonts w:ascii="Arial" w:hAnsi="Arial" w:cs="Arial"/>
                <w:sz w:val="24"/>
                <w:szCs w:val="24"/>
              </w:rPr>
            </w:pPr>
            <w:r w:rsidRPr="00387332">
              <w:rPr>
                <w:rFonts w:ascii="Arial" w:hAnsi="Arial" w:cs="Arial"/>
                <w:sz w:val="24"/>
                <w:szCs w:val="24"/>
              </w:rPr>
              <w:t>Cód.</w:t>
            </w:r>
          </w:p>
        </w:tc>
        <w:tc>
          <w:tcPr>
            <w:tcW w:w="4394" w:type="dxa"/>
            <w:hideMark/>
          </w:tcPr>
          <w:p w:rsidR="00796105" w:rsidRPr="00387332" w:rsidRDefault="00796105" w:rsidP="009218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Actividad</w:t>
            </w:r>
          </w:p>
        </w:tc>
        <w:tc>
          <w:tcPr>
            <w:tcW w:w="640" w:type="dxa"/>
          </w:tcPr>
          <w:p w:rsidR="00796105" w:rsidRPr="00387332" w:rsidRDefault="00796105" w:rsidP="009218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PM</w:t>
            </w:r>
          </w:p>
        </w:tc>
        <w:tc>
          <w:tcPr>
            <w:tcW w:w="645" w:type="dxa"/>
          </w:tcPr>
          <w:p w:rsidR="00796105" w:rsidRPr="00387332" w:rsidRDefault="00796105" w:rsidP="009218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AF</w:t>
            </w:r>
          </w:p>
        </w:tc>
        <w:tc>
          <w:tcPr>
            <w:tcW w:w="641" w:type="dxa"/>
          </w:tcPr>
          <w:p w:rsidR="00796105" w:rsidRPr="00387332" w:rsidRDefault="00796105" w:rsidP="009218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w:t>
            </w:r>
          </w:p>
        </w:tc>
        <w:tc>
          <w:tcPr>
            <w:tcW w:w="441" w:type="dxa"/>
          </w:tcPr>
          <w:p w:rsidR="00796105" w:rsidRPr="00387332" w:rsidRDefault="00796105" w:rsidP="009218D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C</w:t>
            </w: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1</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Business Case</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V</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2</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 xml:space="preserve">Redactar Project </w:t>
            </w:r>
            <w:proofErr w:type="spellStart"/>
            <w:r w:rsidRPr="00387332">
              <w:rPr>
                <w:rFonts w:ascii="Arial" w:hAnsi="Arial" w:cs="Arial"/>
                <w:sz w:val="24"/>
                <w:szCs w:val="24"/>
              </w:rPr>
              <w:t>Charter</w:t>
            </w:r>
            <w:proofErr w:type="spellEnd"/>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V</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3</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 xml:space="preserve">Redactar Project </w:t>
            </w:r>
            <w:proofErr w:type="spellStart"/>
            <w:r w:rsidRPr="00387332">
              <w:rPr>
                <w:rFonts w:ascii="Arial" w:hAnsi="Arial" w:cs="Arial"/>
                <w:sz w:val="24"/>
                <w:szCs w:val="24"/>
              </w:rPr>
              <w:t>Scope</w:t>
            </w:r>
            <w:proofErr w:type="spellEnd"/>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V</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4</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 xml:space="preserve">Redactar </w:t>
            </w:r>
            <w:r w:rsidR="007E6963" w:rsidRPr="00387332">
              <w:rPr>
                <w:rFonts w:ascii="Arial" w:hAnsi="Arial" w:cs="Arial"/>
                <w:sz w:val="24"/>
                <w:szCs w:val="24"/>
              </w:rPr>
              <w:t>Doc.</w:t>
            </w:r>
            <w:r w:rsidRPr="00387332">
              <w:rPr>
                <w:rFonts w:ascii="Arial" w:hAnsi="Arial" w:cs="Arial"/>
                <w:sz w:val="24"/>
                <w:szCs w:val="24"/>
              </w:rPr>
              <w:t xml:space="preserve"> de Definición de Ciclo de Vida</w:t>
            </w:r>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 -A</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5</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 xml:space="preserve">Estructura de descomposición del trabajo </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R-A</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6</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calendario de actividades</w:t>
            </w:r>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R-A</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7</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Calendario Plan RRHH</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8</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Plan de Gestión de Costos</w:t>
            </w:r>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9</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Plan de Riesgos</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sidRPr="00387332">
              <w:rPr>
                <w:rFonts w:ascii="Arial" w:hAnsi="Arial" w:cs="Arial"/>
                <w:sz w:val="24"/>
                <w:szCs w:val="24"/>
              </w:rPr>
              <w:t>10</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Plan de Gestión de Comunicaciones</w:t>
            </w:r>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11</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Plan de monitoreo y Control</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lastRenderedPageBreak/>
              <w:t>12</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 xml:space="preserve">Análisis de </w:t>
            </w:r>
            <w:r>
              <w:rPr>
                <w:rFonts w:ascii="Arial" w:hAnsi="Arial" w:cs="Arial"/>
                <w:sz w:val="24"/>
                <w:szCs w:val="24"/>
              </w:rPr>
              <w:t xml:space="preserve">Herramientas de traza de </w:t>
            </w:r>
            <w:proofErr w:type="spellStart"/>
            <w:r>
              <w:rPr>
                <w:rFonts w:ascii="Arial" w:hAnsi="Arial" w:cs="Arial"/>
                <w:sz w:val="24"/>
                <w:szCs w:val="24"/>
              </w:rPr>
              <w:t>Analysis</w:t>
            </w:r>
            <w:proofErr w:type="spellEnd"/>
            <w:r>
              <w:rPr>
                <w:rFonts w:ascii="Arial" w:hAnsi="Arial" w:cs="Arial"/>
                <w:sz w:val="24"/>
                <w:szCs w:val="24"/>
              </w:rPr>
              <w:t xml:space="preserve"> </w:t>
            </w:r>
            <w:proofErr w:type="spellStart"/>
            <w:r>
              <w:rPr>
                <w:rFonts w:ascii="Arial" w:hAnsi="Arial" w:cs="Arial"/>
                <w:sz w:val="24"/>
                <w:szCs w:val="24"/>
              </w:rPr>
              <w:t>Services</w:t>
            </w:r>
            <w:proofErr w:type="spellEnd"/>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13</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Análisis de soluciones de minería de datos</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14</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Diseño y Construcción Data </w:t>
            </w:r>
            <w:proofErr w:type="spellStart"/>
            <w:r>
              <w:rPr>
                <w:rFonts w:ascii="Arial" w:hAnsi="Arial" w:cs="Arial"/>
                <w:sz w:val="24"/>
                <w:szCs w:val="24"/>
              </w:rPr>
              <w:t>Warehouse</w:t>
            </w:r>
            <w:proofErr w:type="spellEnd"/>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15</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Desarrollo paquetes ETL</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V</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16</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Modelado Cubos OLAP</w:t>
            </w:r>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V</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17</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Elaboración de </w:t>
            </w:r>
            <w:proofErr w:type="spellStart"/>
            <w:r>
              <w:rPr>
                <w:rFonts w:ascii="Arial" w:hAnsi="Arial" w:cs="Arial"/>
                <w:sz w:val="24"/>
                <w:szCs w:val="24"/>
              </w:rPr>
              <w:t>Dashboards</w:t>
            </w:r>
            <w:proofErr w:type="spellEnd"/>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R          </w:t>
            </w: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18</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Implementa</w:t>
            </w:r>
            <w:r>
              <w:rPr>
                <w:rFonts w:ascii="Arial" w:hAnsi="Arial" w:cs="Arial"/>
                <w:sz w:val="24"/>
                <w:szCs w:val="24"/>
              </w:rPr>
              <w:t xml:space="preserve">ción de solución de Data </w:t>
            </w:r>
            <w:proofErr w:type="spellStart"/>
            <w:r>
              <w:rPr>
                <w:rFonts w:ascii="Arial" w:hAnsi="Arial" w:cs="Arial"/>
                <w:sz w:val="24"/>
                <w:szCs w:val="24"/>
              </w:rPr>
              <w:t>Mining</w:t>
            </w:r>
            <w:proofErr w:type="spellEnd"/>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w:t>
            </w: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19</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Pruebas</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20</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Reporte Final</w:t>
            </w:r>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96105" w:rsidRPr="00E63A7F" w:rsidTr="00796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21</w:t>
            </w:r>
          </w:p>
        </w:tc>
        <w:tc>
          <w:tcPr>
            <w:tcW w:w="4394" w:type="dxa"/>
            <w:noWrap/>
            <w:hideMark/>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Manual De usuario</w:t>
            </w:r>
          </w:p>
        </w:tc>
        <w:tc>
          <w:tcPr>
            <w:tcW w:w="640"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c>
          <w:tcPr>
            <w:tcW w:w="645"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87332">
              <w:rPr>
                <w:rFonts w:ascii="Arial" w:hAnsi="Arial" w:cs="Arial"/>
                <w:sz w:val="24"/>
                <w:szCs w:val="24"/>
              </w:rPr>
              <w:t>P</w:t>
            </w:r>
          </w:p>
        </w:tc>
        <w:tc>
          <w:tcPr>
            <w:tcW w:w="441" w:type="dxa"/>
          </w:tcPr>
          <w:p w:rsidR="00796105" w:rsidRPr="00387332" w:rsidRDefault="00796105"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96105" w:rsidRPr="00E63A7F" w:rsidTr="00796105">
        <w:trPr>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796105" w:rsidRPr="00387332" w:rsidRDefault="00796105" w:rsidP="009218D9">
            <w:pPr>
              <w:rPr>
                <w:rFonts w:ascii="Arial" w:hAnsi="Arial" w:cs="Arial"/>
                <w:sz w:val="24"/>
                <w:szCs w:val="24"/>
              </w:rPr>
            </w:pPr>
            <w:r>
              <w:rPr>
                <w:rFonts w:ascii="Arial" w:hAnsi="Arial" w:cs="Arial"/>
                <w:sz w:val="24"/>
                <w:szCs w:val="24"/>
              </w:rPr>
              <w:t>22</w:t>
            </w:r>
          </w:p>
        </w:tc>
        <w:tc>
          <w:tcPr>
            <w:tcW w:w="4394" w:type="dxa"/>
            <w:noWrap/>
            <w:hideMark/>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Redactar Acta de cierre del proyecto</w:t>
            </w:r>
          </w:p>
        </w:tc>
        <w:tc>
          <w:tcPr>
            <w:tcW w:w="640"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V</w:t>
            </w: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R</w:t>
            </w:r>
          </w:p>
        </w:tc>
        <w:tc>
          <w:tcPr>
            <w:tcW w:w="645"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41" w:type="dxa"/>
          </w:tcPr>
          <w:p w:rsidR="00796105" w:rsidRPr="00387332" w:rsidRDefault="00796105"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87332">
              <w:rPr>
                <w:rFonts w:ascii="Arial" w:hAnsi="Arial" w:cs="Arial"/>
                <w:sz w:val="24"/>
                <w:szCs w:val="24"/>
              </w:rPr>
              <w:t>A</w:t>
            </w:r>
          </w:p>
        </w:tc>
      </w:tr>
    </w:tbl>
    <w:p w:rsidR="00EB6C03" w:rsidRDefault="00EB6C03" w:rsidP="00EB6C03"/>
    <w:p w:rsidR="00EB6C03" w:rsidRPr="00EB6C03" w:rsidRDefault="00EB6C03" w:rsidP="001F202F">
      <w:pPr>
        <w:pStyle w:val="Ttulo2"/>
      </w:pPr>
      <w:bookmarkStart w:id="79" w:name="_Toc442036416"/>
      <w:bookmarkStart w:id="80" w:name="_Toc480919203"/>
      <w:r w:rsidRPr="00EB6C03">
        <w:t>Definición De Roles</w:t>
      </w:r>
      <w:bookmarkEnd w:id="79"/>
      <w:bookmarkEnd w:id="80"/>
    </w:p>
    <w:tbl>
      <w:tblPr>
        <w:tblStyle w:val="Listaclara-nfasis1"/>
        <w:tblW w:w="8937" w:type="dxa"/>
        <w:tblLook w:val="04A0" w:firstRow="1" w:lastRow="0" w:firstColumn="1" w:lastColumn="0" w:noHBand="0" w:noVBand="1"/>
      </w:tblPr>
      <w:tblGrid>
        <w:gridCol w:w="1043"/>
        <w:gridCol w:w="7894"/>
      </w:tblGrid>
      <w:tr w:rsidR="00EB6C03" w:rsidTr="0079610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43" w:type="dxa"/>
          </w:tcPr>
          <w:p w:rsidR="00EB6C03" w:rsidRPr="001236D9" w:rsidRDefault="00EB6C03" w:rsidP="009218D9">
            <w:pPr>
              <w:jc w:val="both"/>
            </w:pPr>
            <w:r w:rsidRPr="001236D9">
              <w:rPr>
                <w:rFonts w:ascii="Arial" w:eastAsia="Arial" w:hAnsi="Arial" w:cs="Arial"/>
                <w:sz w:val="24"/>
              </w:rPr>
              <w:t xml:space="preserve">Código </w:t>
            </w:r>
          </w:p>
        </w:tc>
        <w:tc>
          <w:tcPr>
            <w:tcW w:w="7894" w:type="dxa"/>
          </w:tcPr>
          <w:p w:rsidR="00EB6C03" w:rsidRPr="001236D9" w:rsidRDefault="00EB6C03" w:rsidP="009218D9">
            <w:pPr>
              <w:jc w:val="center"/>
              <w:cnfStyle w:val="100000000000" w:firstRow="1" w:lastRow="0" w:firstColumn="0" w:lastColumn="0" w:oddVBand="0" w:evenVBand="0" w:oddHBand="0" w:evenHBand="0" w:firstRowFirstColumn="0" w:firstRowLastColumn="0" w:lastRowFirstColumn="0" w:lastRowLastColumn="0"/>
            </w:pPr>
            <w:r w:rsidRPr="001236D9">
              <w:rPr>
                <w:rFonts w:ascii="Arial" w:eastAsia="Arial" w:hAnsi="Arial" w:cs="Arial"/>
                <w:sz w:val="24"/>
              </w:rPr>
              <w:t xml:space="preserve">Descripción </w:t>
            </w:r>
          </w:p>
        </w:tc>
      </w:tr>
      <w:tr w:rsidR="00EB6C03" w:rsidTr="0079610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043" w:type="dxa"/>
          </w:tcPr>
          <w:p w:rsidR="00EB6C03" w:rsidRDefault="00EB6C03" w:rsidP="009218D9">
            <w:pPr>
              <w:jc w:val="center"/>
            </w:pPr>
            <w:r>
              <w:rPr>
                <w:rFonts w:ascii="Arial" w:eastAsia="Arial" w:hAnsi="Arial" w:cs="Arial"/>
                <w:sz w:val="24"/>
              </w:rPr>
              <w:t xml:space="preserve">P </w:t>
            </w:r>
          </w:p>
        </w:tc>
        <w:tc>
          <w:tcPr>
            <w:tcW w:w="7894" w:type="dxa"/>
          </w:tcPr>
          <w:p w:rsidR="00EB6C03" w:rsidRDefault="00EB6C03" w:rsidP="009218D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Patrocinador</w:t>
            </w:r>
          </w:p>
        </w:tc>
      </w:tr>
      <w:tr w:rsidR="00EB6C03" w:rsidTr="00796105">
        <w:trPr>
          <w:trHeight w:val="283"/>
        </w:trPr>
        <w:tc>
          <w:tcPr>
            <w:cnfStyle w:val="001000000000" w:firstRow="0" w:lastRow="0" w:firstColumn="1" w:lastColumn="0" w:oddVBand="0" w:evenVBand="0" w:oddHBand="0" w:evenHBand="0" w:firstRowFirstColumn="0" w:firstRowLastColumn="0" w:lastRowFirstColumn="0" w:lastRowLastColumn="0"/>
            <w:tcW w:w="1043" w:type="dxa"/>
          </w:tcPr>
          <w:p w:rsidR="00EB6C03" w:rsidRDefault="00EB6C03" w:rsidP="009218D9">
            <w:pPr>
              <w:jc w:val="center"/>
            </w:pPr>
            <w:r>
              <w:rPr>
                <w:rFonts w:ascii="Arial" w:eastAsia="Arial" w:hAnsi="Arial" w:cs="Arial"/>
                <w:sz w:val="24"/>
              </w:rPr>
              <w:t xml:space="preserve">PM </w:t>
            </w:r>
          </w:p>
        </w:tc>
        <w:tc>
          <w:tcPr>
            <w:tcW w:w="7894" w:type="dxa"/>
          </w:tcPr>
          <w:p w:rsidR="00EB6C03" w:rsidRDefault="00EB6C03" w:rsidP="009218D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Administrador del Proyecto</w:t>
            </w:r>
          </w:p>
        </w:tc>
      </w:tr>
      <w:tr w:rsidR="00EB6C03" w:rsidTr="0079610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43" w:type="dxa"/>
          </w:tcPr>
          <w:p w:rsidR="00EB6C03" w:rsidRDefault="00EB6C03" w:rsidP="009218D9">
            <w:pPr>
              <w:jc w:val="center"/>
            </w:pPr>
            <w:r>
              <w:rPr>
                <w:rFonts w:ascii="Arial" w:eastAsia="Arial" w:hAnsi="Arial" w:cs="Arial"/>
                <w:sz w:val="24"/>
              </w:rPr>
              <w:t>AF</w:t>
            </w:r>
          </w:p>
        </w:tc>
        <w:tc>
          <w:tcPr>
            <w:tcW w:w="7894" w:type="dxa"/>
          </w:tcPr>
          <w:p w:rsidR="00EB6C03" w:rsidRPr="000E3231"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Arial" w:hAnsi="Arial" w:cs="Arial"/>
                <w:sz w:val="24"/>
              </w:rPr>
              <w:t>Analista Funcional</w:t>
            </w:r>
          </w:p>
        </w:tc>
      </w:tr>
      <w:tr w:rsidR="00EB6C03" w:rsidTr="00796105">
        <w:trPr>
          <w:trHeight w:val="283"/>
        </w:trPr>
        <w:tc>
          <w:tcPr>
            <w:cnfStyle w:val="001000000000" w:firstRow="0" w:lastRow="0" w:firstColumn="1" w:lastColumn="0" w:oddVBand="0" w:evenVBand="0" w:oddHBand="0" w:evenHBand="0" w:firstRowFirstColumn="0" w:firstRowLastColumn="0" w:lastRowFirstColumn="0" w:lastRowLastColumn="0"/>
            <w:tcW w:w="1043" w:type="dxa"/>
          </w:tcPr>
          <w:p w:rsidR="00EB6C03" w:rsidRDefault="00EB6C03" w:rsidP="009218D9">
            <w:pPr>
              <w:jc w:val="center"/>
            </w:pPr>
            <w:r>
              <w:rPr>
                <w:rFonts w:ascii="Arial" w:eastAsia="Arial" w:hAnsi="Arial" w:cs="Arial"/>
                <w:sz w:val="24"/>
              </w:rPr>
              <w:t xml:space="preserve">D </w:t>
            </w:r>
          </w:p>
        </w:tc>
        <w:tc>
          <w:tcPr>
            <w:tcW w:w="7894" w:type="dxa"/>
          </w:tcPr>
          <w:p w:rsidR="00EB6C03" w:rsidRDefault="00EB6C03" w:rsidP="009218D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Desarrollador</w:t>
            </w:r>
          </w:p>
        </w:tc>
      </w:tr>
      <w:tr w:rsidR="00EB6C03" w:rsidTr="007961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43" w:type="dxa"/>
          </w:tcPr>
          <w:p w:rsidR="00EB6C03" w:rsidRDefault="00EB6C03" w:rsidP="009218D9">
            <w:pPr>
              <w:jc w:val="center"/>
            </w:pPr>
            <w:r>
              <w:rPr>
                <w:rFonts w:ascii="Arial" w:eastAsia="Arial" w:hAnsi="Arial" w:cs="Arial"/>
                <w:sz w:val="24"/>
              </w:rPr>
              <w:t xml:space="preserve">C </w:t>
            </w:r>
          </w:p>
        </w:tc>
        <w:tc>
          <w:tcPr>
            <w:tcW w:w="7894" w:type="dxa"/>
          </w:tcPr>
          <w:p w:rsidR="00EB6C03" w:rsidRDefault="00EB6C03" w:rsidP="009218D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Cliente </w:t>
            </w:r>
          </w:p>
        </w:tc>
      </w:tr>
    </w:tbl>
    <w:p w:rsidR="00EB6C03" w:rsidRPr="00EB6C03" w:rsidRDefault="00EB6C03" w:rsidP="00EB6C03">
      <w:bookmarkStart w:id="81" w:name="_Toc442036417"/>
    </w:p>
    <w:p w:rsidR="00EB6C03" w:rsidRPr="00EB6C03" w:rsidRDefault="00EB6C03" w:rsidP="001F202F">
      <w:pPr>
        <w:pStyle w:val="Ttulo2"/>
      </w:pPr>
      <w:bookmarkStart w:id="82" w:name="_Toc480919204"/>
      <w:r w:rsidRPr="00EB6C03">
        <w:t>Códigos de Responsabilidades</w:t>
      </w:r>
      <w:bookmarkEnd w:id="81"/>
      <w:bookmarkEnd w:id="82"/>
    </w:p>
    <w:tbl>
      <w:tblPr>
        <w:tblStyle w:val="Listaclara-nfasis1"/>
        <w:tblW w:w="8937" w:type="dxa"/>
        <w:tblLook w:val="04A0" w:firstRow="1" w:lastRow="0" w:firstColumn="1" w:lastColumn="0" w:noHBand="0" w:noVBand="1"/>
      </w:tblPr>
      <w:tblGrid>
        <w:gridCol w:w="1043"/>
        <w:gridCol w:w="7894"/>
      </w:tblGrid>
      <w:tr w:rsidR="00EB6C03" w:rsidTr="009218D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42" w:type="dxa"/>
          </w:tcPr>
          <w:p w:rsidR="00EB6C03" w:rsidRPr="00BC72DB" w:rsidRDefault="00EB6C03" w:rsidP="009218D9">
            <w:pPr>
              <w:jc w:val="center"/>
              <w:rPr>
                <w:rFonts w:ascii="Arial" w:eastAsia="Arial" w:hAnsi="Arial" w:cs="Arial"/>
                <w:b w:val="0"/>
                <w:sz w:val="24"/>
              </w:rPr>
            </w:pPr>
            <w:r w:rsidRPr="001236D9">
              <w:rPr>
                <w:rFonts w:ascii="Arial" w:eastAsia="Arial" w:hAnsi="Arial" w:cs="Arial"/>
                <w:sz w:val="24"/>
              </w:rPr>
              <w:t>Código</w:t>
            </w:r>
          </w:p>
        </w:tc>
        <w:tc>
          <w:tcPr>
            <w:tcW w:w="7895" w:type="dxa"/>
          </w:tcPr>
          <w:p w:rsidR="00EB6C03" w:rsidRPr="00BC72DB" w:rsidRDefault="00EB6C03" w:rsidP="009218D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24"/>
              </w:rPr>
            </w:pPr>
            <w:r w:rsidRPr="001236D9">
              <w:rPr>
                <w:rFonts w:ascii="Arial" w:eastAsia="Arial" w:hAnsi="Arial" w:cs="Arial"/>
                <w:sz w:val="24"/>
              </w:rPr>
              <w:t>Descripción</w:t>
            </w:r>
          </w:p>
        </w:tc>
      </w:tr>
      <w:tr w:rsidR="00EB6C03" w:rsidTr="009218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42" w:type="dxa"/>
          </w:tcPr>
          <w:p w:rsidR="00EB6C03" w:rsidRDefault="00EB6C03" w:rsidP="009218D9">
            <w:pPr>
              <w:jc w:val="center"/>
            </w:pPr>
            <w:r>
              <w:rPr>
                <w:rFonts w:ascii="Arial" w:eastAsia="Arial" w:hAnsi="Arial" w:cs="Arial"/>
                <w:sz w:val="24"/>
              </w:rPr>
              <w:t xml:space="preserve">R </w:t>
            </w:r>
          </w:p>
        </w:tc>
        <w:tc>
          <w:tcPr>
            <w:tcW w:w="7895" w:type="dxa"/>
          </w:tcPr>
          <w:p w:rsidR="00EB6C03" w:rsidRDefault="00EB6C03" w:rsidP="009218D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Responsable del entregable o de la actividad. </w:t>
            </w:r>
          </w:p>
        </w:tc>
      </w:tr>
      <w:tr w:rsidR="00EB6C03" w:rsidTr="009218D9">
        <w:trPr>
          <w:trHeight w:val="283"/>
        </w:trPr>
        <w:tc>
          <w:tcPr>
            <w:cnfStyle w:val="001000000000" w:firstRow="0" w:lastRow="0" w:firstColumn="1" w:lastColumn="0" w:oddVBand="0" w:evenVBand="0" w:oddHBand="0" w:evenHBand="0" w:firstRowFirstColumn="0" w:firstRowLastColumn="0" w:lastRowFirstColumn="0" w:lastRowLastColumn="0"/>
            <w:tcW w:w="1042" w:type="dxa"/>
          </w:tcPr>
          <w:p w:rsidR="00EB6C03" w:rsidRDefault="00EB6C03" w:rsidP="009218D9">
            <w:pPr>
              <w:jc w:val="center"/>
            </w:pPr>
            <w:r>
              <w:rPr>
                <w:rFonts w:ascii="Arial" w:eastAsia="Arial" w:hAnsi="Arial" w:cs="Arial"/>
                <w:sz w:val="24"/>
              </w:rPr>
              <w:t xml:space="preserve">A </w:t>
            </w:r>
          </w:p>
        </w:tc>
        <w:tc>
          <w:tcPr>
            <w:tcW w:w="7895" w:type="dxa"/>
          </w:tcPr>
          <w:p w:rsidR="00EB6C03" w:rsidRDefault="00EB6C03" w:rsidP="009218D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Aprueba el entregable o la actividad. </w:t>
            </w:r>
          </w:p>
        </w:tc>
      </w:tr>
      <w:tr w:rsidR="00EB6C03" w:rsidTr="009218D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42" w:type="dxa"/>
          </w:tcPr>
          <w:p w:rsidR="00EB6C03" w:rsidRDefault="00EB6C03" w:rsidP="009218D9">
            <w:pPr>
              <w:jc w:val="center"/>
            </w:pPr>
            <w:r>
              <w:rPr>
                <w:rFonts w:ascii="Arial" w:eastAsia="Arial" w:hAnsi="Arial" w:cs="Arial"/>
                <w:sz w:val="24"/>
              </w:rPr>
              <w:t xml:space="preserve">P </w:t>
            </w:r>
          </w:p>
        </w:tc>
        <w:tc>
          <w:tcPr>
            <w:tcW w:w="7895" w:type="dxa"/>
          </w:tcPr>
          <w:p w:rsidR="00EB6C03" w:rsidRDefault="00EB6C03" w:rsidP="009218D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Participa. </w:t>
            </w:r>
          </w:p>
        </w:tc>
      </w:tr>
      <w:tr w:rsidR="00EB6C03" w:rsidTr="009218D9">
        <w:trPr>
          <w:trHeight w:val="284"/>
        </w:trPr>
        <w:tc>
          <w:tcPr>
            <w:cnfStyle w:val="001000000000" w:firstRow="0" w:lastRow="0" w:firstColumn="1" w:lastColumn="0" w:oddVBand="0" w:evenVBand="0" w:oddHBand="0" w:evenHBand="0" w:firstRowFirstColumn="0" w:firstRowLastColumn="0" w:lastRowFirstColumn="0" w:lastRowLastColumn="0"/>
            <w:tcW w:w="1042" w:type="dxa"/>
          </w:tcPr>
          <w:p w:rsidR="00EB6C03" w:rsidRDefault="00EB6C03" w:rsidP="009218D9">
            <w:pPr>
              <w:jc w:val="center"/>
            </w:pPr>
            <w:r>
              <w:rPr>
                <w:rFonts w:ascii="Arial" w:eastAsia="Arial" w:hAnsi="Arial" w:cs="Arial"/>
                <w:sz w:val="24"/>
              </w:rPr>
              <w:t xml:space="preserve">V </w:t>
            </w:r>
          </w:p>
        </w:tc>
        <w:tc>
          <w:tcPr>
            <w:tcW w:w="7895" w:type="dxa"/>
          </w:tcPr>
          <w:p w:rsidR="00EB6C03" w:rsidRDefault="00EB6C03" w:rsidP="009218D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Revisa. </w:t>
            </w:r>
          </w:p>
        </w:tc>
      </w:tr>
    </w:tbl>
    <w:p w:rsidR="00EB6C03" w:rsidRDefault="00EB6C03" w:rsidP="00EB6C03"/>
    <w:p w:rsidR="00EB6C03" w:rsidRPr="00EB6C03" w:rsidRDefault="00EB6C03" w:rsidP="001F202F">
      <w:pPr>
        <w:pStyle w:val="Ttulo2"/>
      </w:pPr>
      <w:bookmarkStart w:id="83" w:name="_Toc442036418"/>
      <w:bookmarkStart w:id="84" w:name="_Toc480919205"/>
      <w:r w:rsidRPr="00EB6C03">
        <w:lastRenderedPageBreak/>
        <w:t>Organigrama</w:t>
      </w:r>
      <w:bookmarkEnd w:id="83"/>
      <w:bookmarkEnd w:id="84"/>
    </w:p>
    <w:p w:rsidR="00EB6C03" w:rsidRDefault="00EB6C03" w:rsidP="00EB6C03">
      <w:r>
        <w:rPr>
          <w:noProof/>
          <w:lang w:eastAsia="es-AR"/>
        </w:rPr>
        <w:drawing>
          <wp:inline distT="0" distB="0" distL="0" distR="0" wp14:anchorId="24870A20" wp14:editId="6B9C2D9D">
            <wp:extent cx="3981450" cy="2447925"/>
            <wp:effectExtent l="0" t="0" r="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B6C03" w:rsidRDefault="00EB6C03" w:rsidP="00EB6C03"/>
    <w:p w:rsidR="00EB6C03" w:rsidRPr="0088180F" w:rsidRDefault="00EB6C03" w:rsidP="001F202F">
      <w:pPr>
        <w:pStyle w:val="Ttulo2"/>
      </w:pPr>
      <w:bookmarkStart w:id="85" w:name="_Toc442036419"/>
      <w:bookmarkStart w:id="86" w:name="_Toc480919206"/>
      <w:r w:rsidRPr="00EB6C03">
        <w:t>Matriz de Habilidades</w:t>
      </w:r>
      <w:bookmarkEnd w:id="85"/>
      <w:bookmarkEnd w:id="86"/>
    </w:p>
    <w:p w:rsidR="00EB6C03" w:rsidRDefault="00EB6C03" w:rsidP="00EB6C03">
      <w:r>
        <w:t>Cada integrante del equipo debe poseer como mínimo un 80% de cumplimiento para poder estar habilitado</w:t>
      </w:r>
    </w:p>
    <w:p w:rsidR="00EB6C03" w:rsidRDefault="00EB6C03" w:rsidP="00EB6C03">
      <w:proofErr w:type="spellStart"/>
      <w:r>
        <w:t>Volken</w:t>
      </w:r>
      <w:proofErr w:type="spellEnd"/>
      <w:r>
        <w:t xml:space="preserve"> Gastón (Administrador de Proyecto, Analista Funcional, Desarrollador)</w:t>
      </w:r>
    </w:p>
    <w:tbl>
      <w:tblPr>
        <w:tblStyle w:val="Listaclara-nfasis1"/>
        <w:tblW w:w="0" w:type="auto"/>
        <w:tblLook w:val="04A0" w:firstRow="1" w:lastRow="0" w:firstColumn="1" w:lastColumn="0" w:noHBand="0" w:noVBand="1"/>
      </w:tblPr>
      <w:tblGrid>
        <w:gridCol w:w="6060"/>
        <w:gridCol w:w="1555"/>
        <w:gridCol w:w="1270"/>
      </w:tblGrid>
      <w:tr w:rsidR="00EB6C03" w:rsidRPr="004B2535" w:rsidTr="00EB6C03">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tcPr>
          <w:p w:rsidR="00EB6C03" w:rsidRPr="004B2535" w:rsidRDefault="00EB6C03" w:rsidP="009218D9">
            <w:pPr>
              <w:rPr>
                <w:rFonts w:ascii="Arial" w:hAnsi="Arial" w:cs="Arial"/>
                <w:b w:val="0"/>
                <w:sz w:val="24"/>
              </w:rPr>
            </w:pPr>
            <w:r w:rsidRPr="004B2535">
              <w:rPr>
                <w:rFonts w:ascii="Arial" w:hAnsi="Arial" w:cs="Arial"/>
                <w:sz w:val="24"/>
              </w:rPr>
              <w:t>Habilidad</w:t>
            </w:r>
          </w:p>
        </w:tc>
        <w:tc>
          <w:tcPr>
            <w:tcW w:w="1555" w:type="dxa"/>
            <w:noWrap/>
          </w:tcPr>
          <w:p w:rsidR="00EB6C03" w:rsidRPr="004B2535" w:rsidRDefault="00EB6C03" w:rsidP="009218D9">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4B2535">
              <w:rPr>
                <w:rFonts w:ascii="Arial" w:hAnsi="Arial" w:cs="Arial"/>
                <w:sz w:val="24"/>
              </w:rPr>
              <w:t>Estándar General</w:t>
            </w:r>
          </w:p>
        </w:tc>
        <w:tc>
          <w:tcPr>
            <w:tcW w:w="1240" w:type="dxa"/>
            <w:noWrap/>
          </w:tcPr>
          <w:p w:rsidR="00EB6C03" w:rsidRPr="004B2535" w:rsidRDefault="00EB6C03" w:rsidP="009218D9">
            <w:pP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4B2535">
              <w:rPr>
                <w:rFonts w:ascii="Arial" w:hAnsi="Arial" w:cs="Arial"/>
                <w:sz w:val="24"/>
              </w:rPr>
              <w:t>Puntaje Obtenido</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Liderazgo </w:t>
            </w:r>
          </w:p>
        </w:tc>
        <w:tc>
          <w:tcPr>
            <w:tcW w:w="1555"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3</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Comunicación </w:t>
            </w:r>
          </w:p>
        </w:tc>
        <w:tc>
          <w:tcPr>
            <w:tcW w:w="1555"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3</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Negociación </w:t>
            </w:r>
          </w:p>
        </w:tc>
        <w:tc>
          <w:tcPr>
            <w:tcW w:w="1555"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Solución de Conflictos </w:t>
            </w:r>
          </w:p>
        </w:tc>
        <w:tc>
          <w:tcPr>
            <w:tcW w:w="1555"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3</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Motivación </w:t>
            </w:r>
          </w:p>
        </w:tc>
        <w:tc>
          <w:tcPr>
            <w:tcW w:w="1555"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3</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Conocimiento Gestión de Proyectos según la Guía del PMBOK </w:t>
            </w:r>
          </w:p>
        </w:tc>
        <w:tc>
          <w:tcPr>
            <w:tcW w:w="1555"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3</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Conocimiento Open Project </w:t>
            </w:r>
          </w:p>
        </w:tc>
        <w:tc>
          <w:tcPr>
            <w:tcW w:w="1555"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3</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3</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Conocimiento Estándares del proyecto </w:t>
            </w:r>
          </w:p>
        </w:tc>
        <w:tc>
          <w:tcPr>
            <w:tcW w:w="1555"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3</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4</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1 año de Experiencia en Gestión de Proyectos según la Guía del PMBOK </w:t>
            </w:r>
          </w:p>
        </w:tc>
        <w:tc>
          <w:tcPr>
            <w:tcW w:w="1555"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5</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 xml:space="preserve">1 año de Experiencia en Open Project </w:t>
            </w:r>
          </w:p>
        </w:tc>
        <w:tc>
          <w:tcPr>
            <w:tcW w:w="1555"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3</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3</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Comunicación Interpersonal</w:t>
            </w:r>
          </w:p>
        </w:tc>
        <w:tc>
          <w:tcPr>
            <w:tcW w:w="1555"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5</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Conocimiento de SQL</w:t>
            </w:r>
          </w:p>
        </w:tc>
        <w:tc>
          <w:tcPr>
            <w:tcW w:w="1555"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5</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2 años de experiencia en SQL</w:t>
            </w:r>
          </w:p>
        </w:tc>
        <w:tc>
          <w:tcPr>
            <w:tcW w:w="1555" w:type="dxa"/>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3</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2</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Capacidad de Análisis de Datos</w:t>
            </w:r>
          </w:p>
        </w:tc>
        <w:tc>
          <w:tcPr>
            <w:tcW w:w="1555" w:type="dxa"/>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5</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Conocimiento de manejo de base de datos</w:t>
            </w:r>
          </w:p>
        </w:tc>
        <w:tc>
          <w:tcPr>
            <w:tcW w:w="1555" w:type="dxa"/>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4</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3 años de experiencia en Gestión de Base de Datos</w:t>
            </w:r>
          </w:p>
        </w:tc>
        <w:tc>
          <w:tcPr>
            <w:tcW w:w="1555" w:type="dxa"/>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5</w:t>
            </w: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5</w:t>
            </w:r>
          </w:p>
        </w:tc>
      </w:tr>
      <w:tr w:rsidR="00EB6C03" w:rsidRPr="004B2535" w:rsidTr="00EB6C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EB6C03" w:rsidRDefault="00EB6C03" w:rsidP="009218D9">
            <w:pPr>
              <w:rPr>
                <w:rFonts w:ascii="Arial" w:hAnsi="Arial" w:cs="Arial"/>
                <w:b w:val="0"/>
              </w:rPr>
            </w:pPr>
            <w:r w:rsidRPr="00EB6C03">
              <w:rPr>
                <w:rFonts w:ascii="Arial" w:hAnsi="Arial" w:cs="Arial"/>
                <w:b w:val="0"/>
              </w:rPr>
              <w:t>TOTAL:</w:t>
            </w:r>
          </w:p>
        </w:tc>
        <w:tc>
          <w:tcPr>
            <w:tcW w:w="1555"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61</w:t>
            </w:r>
          </w:p>
        </w:tc>
        <w:tc>
          <w:tcPr>
            <w:tcW w:w="1240" w:type="dxa"/>
            <w:noWrap/>
            <w:hideMark/>
          </w:tcPr>
          <w:p w:rsidR="00EB6C03" w:rsidRPr="004B2535" w:rsidRDefault="00EB6C03" w:rsidP="009218D9">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2535">
              <w:rPr>
                <w:rFonts w:ascii="Arial" w:hAnsi="Arial" w:cs="Arial"/>
                <w:sz w:val="24"/>
              </w:rPr>
              <w:t>60</w:t>
            </w:r>
          </w:p>
        </w:tc>
      </w:tr>
      <w:tr w:rsidR="00EB6C03" w:rsidRPr="004B2535" w:rsidTr="00EB6C03">
        <w:trPr>
          <w:trHeight w:val="294"/>
        </w:trPr>
        <w:tc>
          <w:tcPr>
            <w:cnfStyle w:val="001000000000" w:firstRow="0" w:lastRow="0" w:firstColumn="1" w:lastColumn="0" w:oddVBand="0" w:evenVBand="0" w:oddHBand="0" w:evenHBand="0" w:firstRowFirstColumn="0" w:firstRowLastColumn="0" w:lastRowFirstColumn="0" w:lastRowLastColumn="0"/>
            <w:tcW w:w="6060" w:type="dxa"/>
            <w:noWrap/>
            <w:hideMark/>
          </w:tcPr>
          <w:p w:rsidR="00EB6C03" w:rsidRPr="004B2535" w:rsidRDefault="00EB6C03" w:rsidP="009218D9">
            <w:pPr>
              <w:rPr>
                <w:rFonts w:ascii="Arial" w:hAnsi="Arial" w:cs="Arial"/>
                <w:sz w:val="24"/>
              </w:rPr>
            </w:pPr>
          </w:p>
        </w:tc>
        <w:tc>
          <w:tcPr>
            <w:tcW w:w="1555"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240" w:type="dxa"/>
            <w:noWrap/>
            <w:hideMark/>
          </w:tcPr>
          <w:p w:rsidR="00EB6C03" w:rsidRPr="004B2535" w:rsidRDefault="00EB6C03" w:rsidP="009218D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B2535">
              <w:rPr>
                <w:rFonts w:ascii="Arial" w:hAnsi="Arial" w:cs="Arial"/>
                <w:sz w:val="24"/>
              </w:rPr>
              <w:t>98%</w:t>
            </w:r>
          </w:p>
        </w:tc>
      </w:tr>
    </w:tbl>
    <w:p w:rsidR="00BE45DD" w:rsidRDefault="00BE45DD" w:rsidP="009218D9">
      <w:pPr>
        <w:jc w:val="center"/>
        <w:rPr>
          <w:b/>
          <w:sz w:val="44"/>
          <w:szCs w:val="44"/>
        </w:rPr>
      </w:pPr>
    </w:p>
    <w:p w:rsidR="003413EA" w:rsidRPr="0069570B" w:rsidRDefault="009218D9" w:rsidP="00BE45DD">
      <w:pPr>
        <w:pStyle w:val="Ttulo1"/>
      </w:pPr>
      <w:bookmarkStart w:id="87" w:name="_Toc480919207"/>
      <w:r w:rsidRPr="0069570B">
        <w:lastRenderedPageBreak/>
        <w:t>GESTIÓN DE COSTOS</w:t>
      </w:r>
      <w:bookmarkEnd w:id="87"/>
    </w:p>
    <w:p w:rsidR="0069570B" w:rsidRDefault="009218D9" w:rsidP="001F202F">
      <w:pPr>
        <w:pStyle w:val="Ttulo2"/>
      </w:pPr>
      <w:bookmarkStart w:id="88" w:name="_Toc442036854"/>
      <w:bookmarkStart w:id="89" w:name="_Toc480919208"/>
      <w:r w:rsidRPr="00A3039C">
        <w:t>Base de Estimaciones</w:t>
      </w:r>
      <w:bookmarkEnd w:id="88"/>
      <w:bookmarkEnd w:id="89"/>
    </w:p>
    <w:p w:rsidR="009218D9" w:rsidRDefault="009218D9" w:rsidP="009218D9">
      <w:r w:rsidRPr="00A3039C">
        <w:t xml:space="preserve">Según encuestas obtenidas del sitio web </w:t>
      </w:r>
      <w:hyperlink r:id="rId30" w:history="1">
        <w:r w:rsidRPr="00A3039C">
          <w:rPr>
            <w:rStyle w:val="Hipervnculo"/>
          </w:rPr>
          <w:t>http://www.encuestasit.com/</w:t>
        </w:r>
      </w:hyperlink>
      <w:r w:rsidRPr="00A3039C">
        <w:t xml:space="preserve"> los salarios promedios del mercado para un equipo de desarrollo son los siguientes:</w:t>
      </w:r>
      <w:r w:rsidR="0092431E">
        <w:t xml:space="preserve"> </w:t>
      </w:r>
    </w:p>
    <w:tbl>
      <w:tblPr>
        <w:tblStyle w:val="Tablaconcuadrcula"/>
        <w:tblW w:w="9659" w:type="dxa"/>
        <w:jc w:val="center"/>
        <w:tblLook w:val="04A0" w:firstRow="1" w:lastRow="0" w:firstColumn="1" w:lastColumn="0" w:noHBand="0" w:noVBand="1"/>
      </w:tblPr>
      <w:tblGrid>
        <w:gridCol w:w="2736"/>
        <w:gridCol w:w="1678"/>
        <w:gridCol w:w="1678"/>
        <w:gridCol w:w="1855"/>
        <w:gridCol w:w="1712"/>
      </w:tblGrid>
      <w:tr w:rsidR="00C01A46" w:rsidRPr="00A3039C" w:rsidTr="00C01A46">
        <w:trPr>
          <w:trHeight w:val="212"/>
          <w:jc w:val="center"/>
        </w:trPr>
        <w:tc>
          <w:tcPr>
            <w:tcW w:w="2736" w:type="dxa"/>
          </w:tcPr>
          <w:p w:rsidR="00C01A46" w:rsidRPr="00C01A46" w:rsidRDefault="00C01A46" w:rsidP="004D1DD2">
            <w:r w:rsidRPr="00C01A46">
              <w:t>Puesto</w:t>
            </w:r>
          </w:p>
        </w:tc>
        <w:tc>
          <w:tcPr>
            <w:tcW w:w="1678" w:type="dxa"/>
          </w:tcPr>
          <w:p w:rsidR="00C01A46" w:rsidRPr="00A3039C" w:rsidRDefault="00C01A46" w:rsidP="00C01A46">
            <w:pPr>
              <w:jc w:val="center"/>
            </w:pPr>
            <w:r>
              <w:t>Experiencia</w:t>
            </w:r>
          </w:p>
        </w:tc>
        <w:tc>
          <w:tcPr>
            <w:tcW w:w="1678" w:type="dxa"/>
          </w:tcPr>
          <w:p w:rsidR="00C01A46" w:rsidRPr="00C01A46" w:rsidRDefault="00C01A46" w:rsidP="004D1DD2">
            <w:r w:rsidRPr="00C01A46">
              <w:t>Salario Mínimo</w:t>
            </w:r>
          </w:p>
        </w:tc>
        <w:tc>
          <w:tcPr>
            <w:tcW w:w="1855" w:type="dxa"/>
          </w:tcPr>
          <w:p w:rsidR="00C01A46" w:rsidRPr="00C01A46" w:rsidRDefault="00C01A46" w:rsidP="004D1DD2">
            <w:r w:rsidRPr="00C01A46">
              <w:t>Salario Promedio</w:t>
            </w:r>
          </w:p>
        </w:tc>
        <w:tc>
          <w:tcPr>
            <w:tcW w:w="1712" w:type="dxa"/>
          </w:tcPr>
          <w:p w:rsidR="00C01A46" w:rsidRPr="00C01A46" w:rsidRDefault="00C01A46" w:rsidP="004D1DD2">
            <w:pPr>
              <w:jc w:val="center"/>
            </w:pPr>
            <w:r w:rsidRPr="00C01A46">
              <w:t>Salario Máximo</w:t>
            </w:r>
          </w:p>
        </w:tc>
      </w:tr>
      <w:tr w:rsidR="00C01A46" w:rsidRPr="00A3039C" w:rsidTr="00C01A46">
        <w:trPr>
          <w:trHeight w:val="200"/>
          <w:jc w:val="center"/>
        </w:trPr>
        <w:tc>
          <w:tcPr>
            <w:tcW w:w="2736" w:type="dxa"/>
          </w:tcPr>
          <w:p w:rsidR="00C01A46" w:rsidRPr="00C01A46" w:rsidRDefault="00C01A46" w:rsidP="004D1DD2">
            <w:r w:rsidRPr="00C01A46">
              <w:t>Analista Funcional</w:t>
            </w:r>
          </w:p>
        </w:tc>
        <w:tc>
          <w:tcPr>
            <w:tcW w:w="1678" w:type="dxa"/>
          </w:tcPr>
          <w:p w:rsidR="00C01A46" w:rsidRPr="001E3F50" w:rsidRDefault="00C01A46" w:rsidP="004D1DD2">
            <w:pPr>
              <w:jc w:val="center"/>
            </w:pPr>
            <w:r>
              <w:t>5-8 años</w:t>
            </w:r>
          </w:p>
        </w:tc>
        <w:tc>
          <w:tcPr>
            <w:tcW w:w="1678" w:type="dxa"/>
          </w:tcPr>
          <w:p w:rsidR="00C01A46" w:rsidRPr="001E3F50" w:rsidRDefault="00C01A46" w:rsidP="004D1DD2">
            <w:pPr>
              <w:jc w:val="center"/>
            </w:pPr>
            <w:r w:rsidRPr="001E3F50">
              <w:t>15000</w:t>
            </w:r>
          </w:p>
        </w:tc>
        <w:tc>
          <w:tcPr>
            <w:tcW w:w="1855" w:type="dxa"/>
          </w:tcPr>
          <w:p w:rsidR="00C01A46" w:rsidRPr="001E3F50" w:rsidRDefault="00C01A46" w:rsidP="004D1DD2">
            <w:pPr>
              <w:jc w:val="center"/>
            </w:pPr>
            <w:r w:rsidRPr="001E3F50">
              <w:t>16500</w:t>
            </w:r>
          </w:p>
        </w:tc>
        <w:tc>
          <w:tcPr>
            <w:tcW w:w="1712" w:type="dxa"/>
          </w:tcPr>
          <w:p w:rsidR="00C01A46" w:rsidRPr="001E3F50" w:rsidRDefault="00C01A46" w:rsidP="004D1DD2">
            <w:pPr>
              <w:jc w:val="center"/>
            </w:pPr>
            <w:r w:rsidRPr="001E3F50">
              <w:t>18000</w:t>
            </w:r>
          </w:p>
        </w:tc>
      </w:tr>
      <w:tr w:rsidR="00C01A46" w:rsidRPr="00A3039C" w:rsidTr="00C01A46">
        <w:trPr>
          <w:trHeight w:val="70"/>
          <w:jc w:val="center"/>
        </w:trPr>
        <w:tc>
          <w:tcPr>
            <w:tcW w:w="2736" w:type="dxa"/>
          </w:tcPr>
          <w:p w:rsidR="00C01A46" w:rsidRPr="00C01A46" w:rsidRDefault="00C01A46" w:rsidP="004D1DD2">
            <w:r w:rsidRPr="00C01A46">
              <w:t>Desarrollador</w:t>
            </w:r>
          </w:p>
        </w:tc>
        <w:tc>
          <w:tcPr>
            <w:tcW w:w="1678" w:type="dxa"/>
          </w:tcPr>
          <w:p w:rsidR="00C01A46" w:rsidRPr="001E3F50" w:rsidRDefault="00C01A46" w:rsidP="004D1DD2">
            <w:pPr>
              <w:jc w:val="center"/>
            </w:pPr>
            <w:r>
              <w:t>Más de 8 años</w:t>
            </w:r>
          </w:p>
        </w:tc>
        <w:tc>
          <w:tcPr>
            <w:tcW w:w="1678" w:type="dxa"/>
          </w:tcPr>
          <w:p w:rsidR="00C01A46" w:rsidRPr="001E3F50" w:rsidRDefault="00C01A46" w:rsidP="004D1DD2">
            <w:pPr>
              <w:jc w:val="center"/>
            </w:pPr>
            <w:r w:rsidRPr="001E3F50">
              <w:t>14666</w:t>
            </w:r>
          </w:p>
        </w:tc>
        <w:tc>
          <w:tcPr>
            <w:tcW w:w="1855" w:type="dxa"/>
          </w:tcPr>
          <w:p w:rsidR="00C01A46" w:rsidRPr="001E3F50" w:rsidRDefault="00C01A46" w:rsidP="004D1DD2">
            <w:pPr>
              <w:jc w:val="center"/>
            </w:pPr>
            <w:r w:rsidRPr="001E3F50">
              <w:t>15333</w:t>
            </w:r>
          </w:p>
        </w:tc>
        <w:tc>
          <w:tcPr>
            <w:tcW w:w="1712" w:type="dxa"/>
          </w:tcPr>
          <w:p w:rsidR="00C01A46" w:rsidRPr="001E3F50" w:rsidRDefault="00C01A46" w:rsidP="004D1DD2">
            <w:pPr>
              <w:jc w:val="center"/>
            </w:pPr>
            <w:r w:rsidRPr="001E3F50">
              <w:t>16000</w:t>
            </w:r>
          </w:p>
        </w:tc>
      </w:tr>
      <w:tr w:rsidR="00C01A46" w:rsidRPr="00A3039C" w:rsidTr="00C01A46">
        <w:trPr>
          <w:trHeight w:val="118"/>
          <w:jc w:val="center"/>
        </w:trPr>
        <w:tc>
          <w:tcPr>
            <w:tcW w:w="2736" w:type="dxa"/>
          </w:tcPr>
          <w:p w:rsidR="00C01A46" w:rsidRPr="00C01A46" w:rsidRDefault="00C01A46" w:rsidP="004D1DD2">
            <w:r w:rsidRPr="00C01A46">
              <w:t>Administrador de proyecto</w:t>
            </w:r>
          </w:p>
        </w:tc>
        <w:tc>
          <w:tcPr>
            <w:tcW w:w="1678" w:type="dxa"/>
          </w:tcPr>
          <w:p w:rsidR="00C01A46" w:rsidRDefault="00C01A46" w:rsidP="004D1DD2">
            <w:pPr>
              <w:jc w:val="center"/>
            </w:pPr>
            <w:r>
              <w:t>Más de 8 años</w:t>
            </w:r>
          </w:p>
        </w:tc>
        <w:tc>
          <w:tcPr>
            <w:tcW w:w="1678" w:type="dxa"/>
          </w:tcPr>
          <w:p w:rsidR="00C01A46" w:rsidRPr="00C01A46" w:rsidRDefault="00C01A46" w:rsidP="004D1DD2">
            <w:pPr>
              <w:jc w:val="center"/>
            </w:pPr>
            <w:r>
              <w:t>23000</w:t>
            </w:r>
          </w:p>
        </w:tc>
        <w:tc>
          <w:tcPr>
            <w:tcW w:w="1855" w:type="dxa"/>
          </w:tcPr>
          <w:p w:rsidR="00C01A46" w:rsidRPr="00C01A46" w:rsidRDefault="00C01A46" w:rsidP="004D1DD2">
            <w:pPr>
              <w:jc w:val="center"/>
            </w:pPr>
            <w:r>
              <w:t>25666</w:t>
            </w:r>
          </w:p>
        </w:tc>
        <w:tc>
          <w:tcPr>
            <w:tcW w:w="1712" w:type="dxa"/>
          </w:tcPr>
          <w:p w:rsidR="00C01A46" w:rsidRPr="00C01A46" w:rsidRDefault="00C01A46" w:rsidP="004D1DD2">
            <w:pPr>
              <w:jc w:val="center"/>
            </w:pPr>
            <w:r>
              <w:t>30000</w:t>
            </w:r>
          </w:p>
        </w:tc>
      </w:tr>
    </w:tbl>
    <w:p w:rsidR="001C339C" w:rsidRDefault="001C339C" w:rsidP="009218D9">
      <w:pPr>
        <w:rPr>
          <w:b/>
          <w:sz w:val="24"/>
          <w:szCs w:val="24"/>
        </w:rPr>
      </w:pPr>
    </w:p>
    <w:p w:rsidR="0069570B" w:rsidRDefault="0069570B" w:rsidP="001F202F">
      <w:pPr>
        <w:pStyle w:val="Ttulo2"/>
      </w:pPr>
      <w:bookmarkStart w:id="90" w:name="_Toc480919209"/>
      <w:r w:rsidRPr="001C339C">
        <w:t>Estimación de costos por actividad:</w:t>
      </w:r>
      <w:bookmarkEnd w:id="90"/>
    </w:p>
    <w:p w:rsidR="0069570B" w:rsidRPr="0069570B" w:rsidRDefault="006405F6" w:rsidP="009218D9">
      <w:pPr>
        <w:rPr>
          <w:b/>
          <w:sz w:val="24"/>
          <w:szCs w:val="24"/>
        </w:rPr>
      </w:pPr>
      <w:r>
        <w:rPr>
          <w:noProof/>
          <w:lang w:eastAsia="es-AR"/>
        </w:rPr>
        <w:drawing>
          <wp:inline distT="0" distB="0" distL="0" distR="0" wp14:anchorId="01653D91" wp14:editId="3F6BE270">
            <wp:extent cx="7052310" cy="4139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52310" cy="4139565"/>
                    </a:xfrm>
                    <a:prstGeom prst="rect">
                      <a:avLst/>
                    </a:prstGeom>
                  </pic:spPr>
                </pic:pic>
              </a:graphicData>
            </a:graphic>
          </wp:inline>
        </w:drawing>
      </w:r>
    </w:p>
    <w:p w:rsidR="009218D9" w:rsidRPr="00C1456E" w:rsidRDefault="009218D9" w:rsidP="001F202F">
      <w:pPr>
        <w:pStyle w:val="Ttulo2"/>
      </w:pPr>
      <w:bookmarkStart w:id="91" w:name="_Toc442036856"/>
      <w:bookmarkStart w:id="92" w:name="_Toc480919210"/>
      <w:r w:rsidRPr="00C1456E">
        <w:t>Presupuesto De actividades</w:t>
      </w:r>
      <w:bookmarkEnd w:id="91"/>
      <w:bookmarkEnd w:id="92"/>
      <w:r w:rsidRPr="00C1456E">
        <w:t xml:space="preserve"> </w:t>
      </w:r>
    </w:p>
    <w:p w:rsidR="00C1456E" w:rsidRPr="00C1456E" w:rsidRDefault="009218D9" w:rsidP="00C1456E">
      <w:r w:rsidRPr="00A3039C">
        <w:t xml:space="preserve">Se toma un presupuesto Del Proyecto, un valor de </w:t>
      </w:r>
      <w:r w:rsidR="00614C0C">
        <w:t>5</w:t>
      </w:r>
      <w:r w:rsidR="00B70C54">
        <w:t>3</w:t>
      </w:r>
      <w:r w:rsidR="00187DC2">
        <w:t>.</w:t>
      </w:r>
      <w:r w:rsidR="00B70C54">
        <w:t>337</w:t>
      </w:r>
      <w:r w:rsidR="00614C0C">
        <w:t>,97</w:t>
      </w:r>
      <w:r w:rsidRPr="00A3039C">
        <w:t xml:space="preserve"> $ </w:t>
      </w:r>
      <w:r w:rsidR="00614C0C">
        <w:t>(</w:t>
      </w:r>
      <w:r w:rsidR="00B70C54">
        <w:t>Cincuenta tres mil, trescientos treinta y siete pesos con noventa y siete centavos</w:t>
      </w:r>
      <w:r w:rsidR="00614C0C">
        <w:t>)</w:t>
      </w:r>
      <w:r w:rsidRPr="00A3039C">
        <w:t>, en relación a las actividades que requieren el proyecto</w:t>
      </w:r>
      <w:bookmarkStart w:id="93" w:name="_Toc442036859"/>
    </w:p>
    <w:p w:rsidR="009218D9" w:rsidRPr="00A3039C" w:rsidRDefault="009218D9" w:rsidP="001F202F">
      <w:pPr>
        <w:pStyle w:val="Ttulo2"/>
      </w:pPr>
      <w:bookmarkStart w:id="94" w:name="_Toc480919211"/>
      <w:r w:rsidRPr="00C1456E">
        <w:t>PRESUPUESTO TOTAL DEL PROYECTO</w:t>
      </w:r>
      <w:bookmarkEnd w:id="93"/>
      <w:bookmarkEnd w:id="94"/>
    </w:p>
    <w:tbl>
      <w:tblPr>
        <w:tblStyle w:val="Tablaconcuadrcula"/>
        <w:tblW w:w="0" w:type="auto"/>
        <w:tblLook w:val="04A0" w:firstRow="1" w:lastRow="0" w:firstColumn="1" w:lastColumn="0" w:noHBand="0" w:noVBand="1"/>
      </w:tblPr>
      <w:tblGrid>
        <w:gridCol w:w="2897"/>
        <w:gridCol w:w="2898"/>
        <w:gridCol w:w="2898"/>
      </w:tblGrid>
      <w:tr w:rsidR="009218D9" w:rsidRPr="00A3039C" w:rsidTr="00C1456E">
        <w:trPr>
          <w:trHeight w:val="184"/>
        </w:trPr>
        <w:tc>
          <w:tcPr>
            <w:tcW w:w="2897" w:type="dxa"/>
          </w:tcPr>
          <w:p w:rsidR="009218D9" w:rsidRPr="00A3039C" w:rsidRDefault="009218D9" w:rsidP="009218D9">
            <w:pPr>
              <w:rPr>
                <w:rFonts w:asciiTheme="minorHAnsi" w:hAnsiTheme="minorHAnsi"/>
              </w:rPr>
            </w:pPr>
            <w:r w:rsidRPr="00A3039C">
              <w:rPr>
                <w:rFonts w:asciiTheme="minorHAnsi" w:hAnsiTheme="minorHAnsi"/>
              </w:rPr>
              <w:t>Optimista</w:t>
            </w:r>
          </w:p>
        </w:tc>
        <w:tc>
          <w:tcPr>
            <w:tcW w:w="2898" w:type="dxa"/>
          </w:tcPr>
          <w:p w:rsidR="009218D9" w:rsidRPr="00A3039C" w:rsidRDefault="009218D9" w:rsidP="009218D9">
            <w:pPr>
              <w:rPr>
                <w:rFonts w:asciiTheme="minorHAnsi" w:hAnsiTheme="minorHAnsi"/>
              </w:rPr>
            </w:pPr>
            <w:r w:rsidRPr="00A3039C">
              <w:rPr>
                <w:rFonts w:asciiTheme="minorHAnsi" w:hAnsiTheme="minorHAnsi"/>
              </w:rPr>
              <w:t>Promedio</w:t>
            </w:r>
          </w:p>
        </w:tc>
        <w:tc>
          <w:tcPr>
            <w:tcW w:w="2898" w:type="dxa"/>
          </w:tcPr>
          <w:p w:rsidR="009218D9" w:rsidRPr="00A3039C" w:rsidRDefault="009218D9" w:rsidP="009218D9">
            <w:pPr>
              <w:rPr>
                <w:rFonts w:asciiTheme="minorHAnsi" w:hAnsiTheme="minorHAnsi"/>
              </w:rPr>
            </w:pPr>
            <w:r w:rsidRPr="00A3039C">
              <w:rPr>
                <w:rFonts w:asciiTheme="minorHAnsi" w:hAnsiTheme="minorHAnsi"/>
              </w:rPr>
              <w:t>Pesimista</w:t>
            </w:r>
          </w:p>
        </w:tc>
      </w:tr>
      <w:tr w:rsidR="009218D9" w:rsidRPr="00A3039C" w:rsidTr="00614C0C">
        <w:trPr>
          <w:trHeight w:val="362"/>
        </w:trPr>
        <w:tc>
          <w:tcPr>
            <w:tcW w:w="2897" w:type="dxa"/>
          </w:tcPr>
          <w:p w:rsidR="00B70C54" w:rsidRDefault="009218D9" w:rsidP="00B70C54">
            <w:pPr>
              <w:rPr>
                <w:rFonts w:ascii="Calibri" w:hAnsi="Calibri" w:cs="Calibri"/>
                <w:color w:val="000000"/>
              </w:rPr>
            </w:pPr>
            <w:r w:rsidRPr="00A3039C">
              <w:rPr>
                <w:rFonts w:asciiTheme="minorHAnsi" w:hAnsiTheme="minorHAnsi"/>
              </w:rPr>
              <w:t xml:space="preserve">TOTAL </w:t>
            </w:r>
            <w:r w:rsidRPr="00A3039C">
              <w:rPr>
                <w:rFonts w:asciiTheme="minorHAnsi" w:hAnsiTheme="minorHAnsi"/>
              </w:rPr>
              <w:tab/>
            </w:r>
            <w:r w:rsidR="00B70C54">
              <w:rPr>
                <w:rFonts w:ascii="Calibri" w:hAnsi="Calibri" w:cs="Calibri"/>
                <w:color w:val="000000"/>
              </w:rPr>
              <w:t xml:space="preserve"> 49.487,80 </w:t>
            </w:r>
          </w:p>
          <w:p w:rsidR="009218D9" w:rsidRPr="00A3039C" w:rsidRDefault="009218D9" w:rsidP="009218D9">
            <w:pPr>
              <w:rPr>
                <w:rFonts w:asciiTheme="minorHAnsi" w:hAnsiTheme="minorHAnsi"/>
              </w:rPr>
            </w:pPr>
          </w:p>
          <w:p w:rsidR="009218D9" w:rsidRPr="00A3039C" w:rsidRDefault="009218D9" w:rsidP="009218D9">
            <w:pPr>
              <w:rPr>
                <w:rFonts w:asciiTheme="minorHAnsi" w:hAnsiTheme="minorHAnsi"/>
              </w:rPr>
            </w:pPr>
          </w:p>
        </w:tc>
        <w:tc>
          <w:tcPr>
            <w:tcW w:w="2898" w:type="dxa"/>
          </w:tcPr>
          <w:p w:rsidR="009218D9" w:rsidRPr="00A3039C" w:rsidRDefault="009218D9" w:rsidP="009218D9">
            <w:pPr>
              <w:rPr>
                <w:rFonts w:asciiTheme="minorHAnsi" w:hAnsiTheme="minorHAnsi"/>
              </w:rPr>
            </w:pPr>
            <w:r w:rsidRPr="00A3039C">
              <w:rPr>
                <w:rFonts w:asciiTheme="minorHAnsi" w:hAnsiTheme="minorHAnsi"/>
              </w:rPr>
              <w:t xml:space="preserve">TOTAL </w:t>
            </w:r>
            <w:r w:rsidRPr="00A3039C">
              <w:rPr>
                <w:rFonts w:asciiTheme="minorHAnsi" w:hAnsiTheme="minorHAnsi"/>
              </w:rPr>
              <w:tab/>
            </w:r>
            <w:r w:rsidR="00B70C54">
              <w:t>53</w:t>
            </w:r>
            <w:r w:rsidR="00187DC2">
              <w:t>.</w:t>
            </w:r>
            <w:r w:rsidR="00B70C54">
              <w:t>337,97</w:t>
            </w:r>
          </w:p>
        </w:tc>
        <w:tc>
          <w:tcPr>
            <w:tcW w:w="2898" w:type="dxa"/>
          </w:tcPr>
          <w:p w:rsidR="00B70C54" w:rsidRDefault="009218D9" w:rsidP="00B70C54">
            <w:pPr>
              <w:rPr>
                <w:rFonts w:ascii="Calibri" w:hAnsi="Calibri" w:cs="Calibri"/>
                <w:color w:val="000000"/>
              </w:rPr>
            </w:pPr>
            <w:r w:rsidRPr="00A3039C">
              <w:rPr>
                <w:rFonts w:asciiTheme="minorHAnsi" w:hAnsiTheme="minorHAnsi"/>
              </w:rPr>
              <w:t xml:space="preserve">TOTAL </w:t>
            </w:r>
            <w:r w:rsidRPr="00A3039C">
              <w:rPr>
                <w:rFonts w:asciiTheme="minorHAnsi" w:hAnsiTheme="minorHAnsi"/>
              </w:rPr>
              <w:tab/>
            </w:r>
            <w:r w:rsidR="00B70C54">
              <w:rPr>
                <w:rFonts w:ascii="Calibri" w:hAnsi="Calibri" w:cs="Calibri"/>
                <w:color w:val="000000"/>
              </w:rPr>
              <w:t xml:space="preserve">58.133,33 </w:t>
            </w:r>
          </w:p>
          <w:p w:rsidR="009218D9" w:rsidRPr="00A3039C" w:rsidRDefault="009218D9" w:rsidP="009218D9">
            <w:pPr>
              <w:rPr>
                <w:rFonts w:asciiTheme="minorHAnsi" w:hAnsiTheme="minorHAnsi"/>
              </w:rPr>
            </w:pPr>
          </w:p>
        </w:tc>
      </w:tr>
    </w:tbl>
    <w:p w:rsidR="00EF1344" w:rsidRPr="00187DC2" w:rsidRDefault="009218D9" w:rsidP="00614C0C">
      <w:pPr>
        <w:rPr>
          <w:sz w:val="44"/>
          <w:szCs w:val="44"/>
        </w:rPr>
      </w:pPr>
      <w:r w:rsidRPr="00187DC2">
        <w:t xml:space="preserve">Para la realización total del proyecto se estima un presupuesto promedio de </w:t>
      </w:r>
      <w:r w:rsidR="004C2309" w:rsidRPr="00187DC2">
        <w:t>53</w:t>
      </w:r>
      <w:r w:rsidR="00187DC2" w:rsidRPr="00187DC2">
        <w:t>.</w:t>
      </w:r>
      <w:r w:rsidR="004C2309" w:rsidRPr="00187DC2">
        <w:t xml:space="preserve">337,97 </w:t>
      </w:r>
      <w:r w:rsidRPr="00187DC2">
        <w:t>$ (</w:t>
      </w:r>
      <w:r w:rsidR="00187DC2" w:rsidRPr="00187DC2">
        <w:t>Cincuenta y tres mil, trescientos treinta y siete pesos con noventa y siete centavos</w:t>
      </w:r>
      <w:r w:rsidRPr="00187DC2">
        <w:t xml:space="preserve">), no pudiendo superar los </w:t>
      </w:r>
      <w:r w:rsidR="00187DC2" w:rsidRPr="00187DC2">
        <w:rPr>
          <w:rFonts w:ascii="Calibri" w:hAnsi="Calibri" w:cs="Calibri"/>
          <w:color w:val="000000"/>
        </w:rPr>
        <w:t xml:space="preserve">58.133,33 </w:t>
      </w:r>
      <w:r w:rsidRPr="00187DC2">
        <w:t>$ (</w:t>
      </w:r>
      <w:r w:rsidR="00187DC2" w:rsidRPr="00187DC2">
        <w:t>Cincuenta y ocho mil, ciento treinta y tres pesos con treinta y tres centavos</w:t>
      </w:r>
      <w:r w:rsidRPr="00187DC2">
        <w:t>)</w:t>
      </w:r>
      <w:r w:rsidR="006405F6" w:rsidRPr="00187DC2">
        <w:t>.</w:t>
      </w:r>
    </w:p>
    <w:p w:rsidR="00C1456E" w:rsidRPr="00C1456E" w:rsidRDefault="00C1456E" w:rsidP="00BE45DD">
      <w:pPr>
        <w:pStyle w:val="Ttulo1"/>
      </w:pPr>
      <w:bookmarkStart w:id="95" w:name="_Toc480919212"/>
      <w:r w:rsidRPr="00C1456E">
        <w:lastRenderedPageBreak/>
        <w:t>PLAN DE RIESGO</w:t>
      </w:r>
      <w:bookmarkEnd w:id="95"/>
    </w:p>
    <w:p w:rsidR="00C1456E" w:rsidRPr="00C1456E" w:rsidRDefault="00C1456E" w:rsidP="001F202F">
      <w:pPr>
        <w:pStyle w:val="Ttulo2"/>
      </w:pPr>
      <w:bookmarkStart w:id="96" w:name="_Toc442037123"/>
      <w:bookmarkStart w:id="97" w:name="_Toc480919213"/>
      <w:r w:rsidRPr="00C1456E">
        <w:t>Roles y responsabilidades</w:t>
      </w:r>
      <w:bookmarkEnd w:id="96"/>
      <w:bookmarkEnd w:id="97"/>
    </w:p>
    <w:p w:rsidR="00C1456E" w:rsidRDefault="00C1456E" w:rsidP="00C1456E">
      <w:r>
        <w:t>El administrador del Proyecto, ocupara el rol de Líder, de cada uno de los procesos, y este por lo tanto asume total responsabilidad sobre los riesgos, y la dirección de las actividades. Por otro lado el Analista Funcional, Desarrollador, y Administrador de Base de Datos serán los encargados de llevar adelante cada una de las actividades definidas.</w:t>
      </w:r>
    </w:p>
    <w:p w:rsidR="00EF1344" w:rsidRDefault="00C1456E" w:rsidP="001F202F">
      <w:pPr>
        <w:pStyle w:val="Ttulo2"/>
      </w:pPr>
      <w:bookmarkStart w:id="98" w:name="_Toc442037124"/>
      <w:bookmarkStart w:id="99" w:name="_Toc480919214"/>
      <w:r w:rsidRPr="00C1456E">
        <w:t>Las actividades definidas en el Plan de Riesgo son las siguientes:</w:t>
      </w:r>
      <w:bookmarkEnd w:id="98"/>
      <w:bookmarkEnd w:id="99"/>
    </w:p>
    <w:tbl>
      <w:tblPr>
        <w:tblStyle w:val="Listaclara-nfasis1"/>
        <w:tblW w:w="11483" w:type="dxa"/>
        <w:tblInd w:w="-10" w:type="dxa"/>
        <w:tblLook w:val="04A0" w:firstRow="1" w:lastRow="0" w:firstColumn="1" w:lastColumn="0" w:noHBand="0" w:noVBand="1"/>
      </w:tblPr>
      <w:tblGrid>
        <w:gridCol w:w="1835"/>
        <w:gridCol w:w="2560"/>
        <w:gridCol w:w="3544"/>
        <w:gridCol w:w="3544"/>
      </w:tblGrid>
      <w:tr w:rsidR="001C339C" w:rsidRPr="00533000" w:rsidTr="00EF1344">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835" w:type="dxa"/>
          </w:tcPr>
          <w:p w:rsidR="001C339C" w:rsidRPr="00533000" w:rsidRDefault="001C339C" w:rsidP="004D1DD2">
            <w:pPr>
              <w:jc w:val="center"/>
              <w:rPr>
                <w:rFonts w:ascii="Arial" w:eastAsia="Calibri" w:hAnsi="Arial" w:cs="Arial"/>
                <w:color w:val="FFFFFF"/>
              </w:rPr>
            </w:pPr>
            <w:r w:rsidRPr="00533000">
              <w:rPr>
                <w:rFonts w:ascii="Arial" w:eastAsia="Calibri" w:hAnsi="Arial" w:cs="Arial"/>
                <w:color w:val="FFFFFF"/>
              </w:rPr>
              <w:t>PROCESO</w:t>
            </w:r>
          </w:p>
        </w:tc>
        <w:tc>
          <w:tcPr>
            <w:tcW w:w="2560" w:type="dxa"/>
          </w:tcPr>
          <w:p w:rsidR="001C339C" w:rsidRPr="00533000" w:rsidRDefault="001C339C" w:rsidP="004D1DD2">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FFFFFF"/>
              </w:rPr>
            </w:pPr>
            <w:r w:rsidRPr="00533000">
              <w:rPr>
                <w:rFonts w:ascii="Arial" w:eastAsia="Calibri" w:hAnsi="Arial" w:cs="Arial"/>
                <w:color w:val="FFFFFF"/>
              </w:rPr>
              <w:t>HERRAMIENTAS</w:t>
            </w:r>
          </w:p>
        </w:tc>
        <w:tc>
          <w:tcPr>
            <w:tcW w:w="3544" w:type="dxa"/>
          </w:tcPr>
          <w:p w:rsidR="001C339C" w:rsidRPr="00533000" w:rsidRDefault="001C339C" w:rsidP="004D1DD2">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FFFFFF"/>
              </w:rPr>
            </w:pPr>
            <w:r w:rsidRPr="00533000">
              <w:rPr>
                <w:rFonts w:ascii="Arial" w:eastAsia="Calibri" w:hAnsi="Arial" w:cs="Arial"/>
                <w:color w:val="FFFFFF"/>
              </w:rPr>
              <w:t>FUENTES DE INFORMACIÓN</w:t>
            </w:r>
          </w:p>
        </w:tc>
        <w:tc>
          <w:tcPr>
            <w:tcW w:w="3544" w:type="dxa"/>
          </w:tcPr>
          <w:p w:rsidR="001C339C" w:rsidRPr="009C4FD4" w:rsidRDefault="001C339C" w:rsidP="004D1DD2">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olor w:val="FFFFFF"/>
              </w:rPr>
            </w:pPr>
            <w:r w:rsidRPr="009C4FD4">
              <w:rPr>
                <w:rFonts w:ascii="Arial" w:eastAsia="Calibri" w:hAnsi="Arial" w:cs="Arial"/>
                <w:color w:val="FFFFFF"/>
              </w:rPr>
              <w:t>Ejecución / Periodicidad</w:t>
            </w:r>
          </w:p>
        </w:tc>
      </w:tr>
      <w:tr w:rsidR="001C339C" w:rsidRPr="00533000" w:rsidTr="00EF1344">
        <w:trPr>
          <w:cnfStyle w:val="000000100000" w:firstRow="0" w:lastRow="0" w:firstColumn="0" w:lastColumn="0" w:oddVBand="0" w:evenVBand="0" w:oddHBand="1" w:evenHBand="0" w:firstRowFirstColumn="0" w:firstRowLastColumn="0" w:lastRowFirstColumn="0" w:lastRowLastColumn="0"/>
          <w:trHeight w:val="1336"/>
        </w:trPr>
        <w:tc>
          <w:tcPr>
            <w:cnfStyle w:val="001000000000" w:firstRow="0" w:lastRow="0" w:firstColumn="1" w:lastColumn="0" w:oddVBand="0" w:evenVBand="0" w:oddHBand="0" w:evenHBand="0" w:firstRowFirstColumn="0" w:firstRowLastColumn="0" w:lastRowFirstColumn="0" w:lastRowLastColumn="0"/>
            <w:tcW w:w="1835" w:type="dxa"/>
          </w:tcPr>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Planificación de Gestión de</w:t>
            </w:r>
          </w:p>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Riesgos.</w:t>
            </w:r>
          </w:p>
        </w:tc>
        <w:tc>
          <w:tcPr>
            <w:tcW w:w="2560" w:type="dxa"/>
          </w:tcPr>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La Guía de los</w:t>
            </w:r>
          </w:p>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Fundamentos para la</w:t>
            </w:r>
          </w:p>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Gestión de Proyectos</w:t>
            </w:r>
          </w:p>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p>
        </w:tc>
        <w:tc>
          <w:tcPr>
            <w:tcW w:w="3544" w:type="dxa"/>
          </w:tcPr>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Patrocinador y Usuarios.</w:t>
            </w:r>
          </w:p>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Administrador</w:t>
            </w:r>
            <w:r w:rsidRPr="00533000">
              <w:rPr>
                <w:rFonts w:ascii="Arial" w:eastAsia="Calibri" w:hAnsi="Arial" w:cs="Arial"/>
                <w:color w:val="000000"/>
              </w:rPr>
              <w:t xml:space="preserve"> del Proyecto y equipo de proyecto.</w:t>
            </w:r>
          </w:p>
        </w:tc>
        <w:tc>
          <w:tcPr>
            <w:tcW w:w="3544" w:type="dxa"/>
          </w:tcPr>
          <w:p w:rsidR="001C339C" w:rsidRPr="009C4FD4"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Al inicio del Proyecto /Una Vez</w:t>
            </w:r>
          </w:p>
        </w:tc>
      </w:tr>
      <w:tr w:rsidR="001C339C" w:rsidRPr="00533000" w:rsidTr="00EF1344">
        <w:trPr>
          <w:trHeight w:val="1097"/>
        </w:trPr>
        <w:tc>
          <w:tcPr>
            <w:cnfStyle w:val="001000000000" w:firstRow="0" w:lastRow="0" w:firstColumn="1" w:lastColumn="0" w:oddVBand="0" w:evenVBand="0" w:oddHBand="0" w:evenHBand="0" w:firstRowFirstColumn="0" w:firstRowLastColumn="0" w:lastRowFirstColumn="0" w:lastRowLastColumn="0"/>
            <w:tcW w:w="1835" w:type="dxa"/>
          </w:tcPr>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Identificación de los riesgos.</w:t>
            </w:r>
          </w:p>
        </w:tc>
        <w:tc>
          <w:tcPr>
            <w:tcW w:w="2560" w:type="dxa"/>
          </w:tcPr>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proofErr w:type="spellStart"/>
            <w:r w:rsidRPr="00533000">
              <w:rPr>
                <w:rFonts w:ascii="Arial" w:eastAsia="Calibri" w:hAnsi="Arial" w:cs="Arial"/>
                <w:color w:val="000000"/>
              </w:rPr>
              <w:t>Checklist</w:t>
            </w:r>
            <w:proofErr w:type="spellEnd"/>
            <w:r w:rsidRPr="00533000">
              <w:rPr>
                <w:rFonts w:ascii="Arial" w:eastAsia="Calibri" w:hAnsi="Arial" w:cs="Arial"/>
                <w:color w:val="000000"/>
              </w:rPr>
              <w:t xml:space="preserve"> de riesgos.</w:t>
            </w:r>
          </w:p>
        </w:tc>
        <w:tc>
          <w:tcPr>
            <w:tcW w:w="3544" w:type="dxa"/>
          </w:tcPr>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Patrocinador y Usuarios.</w:t>
            </w:r>
          </w:p>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 xml:space="preserve">Administrador </w:t>
            </w:r>
            <w:r w:rsidRPr="00533000">
              <w:rPr>
                <w:rFonts w:ascii="Arial" w:eastAsia="Calibri" w:hAnsi="Arial" w:cs="Arial"/>
                <w:color w:val="000000"/>
              </w:rPr>
              <w:t>del</w:t>
            </w:r>
            <w:r w:rsidRPr="009C4FD4">
              <w:rPr>
                <w:rFonts w:ascii="Arial" w:eastAsia="Calibri" w:hAnsi="Arial" w:cs="Arial"/>
                <w:color w:val="000000"/>
              </w:rPr>
              <w:t xml:space="preserve"> Proyecto y equipo en general</w:t>
            </w:r>
          </w:p>
        </w:tc>
        <w:tc>
          <w:tcPr>
            <w:tcW w:w="3544" w:type="dxa"/>
          </w:tcPr>
          <w:p w:rsidR="001C339C" w:rsidRPr="009C4FD4"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Al inicio del proyecto , y semanalmente a medida que sea necesario / una vez por semana</w:t>
            </w:r>
          </w:p>
        </w:tc>
      </w:tr>
      <w:tr w:rsidR="001C339C" w:rsidRPr="00533000" w:rsidTr="00EF1344">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1835" w:type="dxa"/>
          </w:tcPr>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Análisis</w:t>
            </w:r>
          </w:p>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Cualitativo de Riesgos.</w:t>
            </w:r>
          </w:p>
        </w:tc>
        <w:tc>
          <w:tcPr>
            <w:tcW w:w="2560" w:type="dxa"/>
          </w:tcPr>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Definición de probabilidad de impacto.</w:t>
            </w:r>
          </w:p>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Matriz de Probabilidad de Impacto.</w:t>
            </w:r>
          </w:p>
        </w:tc>
        <w:tc>
          <w:tcPr>
            <w:tcW w:w="3544" w:type="dxa"/>
          </w:tcPr>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Patrocinador y Usuarios.</w:t>
            </w:r>
          </w:p>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Administrador</w:t>
            </w:r>
            <w:r w:rsidRPr="00533000">
              <w:rPr>
                <w:rFonts w:ascii="Arial" w:eastAsia="Calibri" w:hAnsi="Arial" w:cs="Arial"/>
                <w:color w:val="000000"/>
              </w:rPr>
              <w:t xml:space="preserve"> del Proyecto y equipo de proyecto.</w:t>
            </w:r>
          </w:p>
        </w:tc>
        <w:tc>
          <w:tcPr>
            <w:tcW w:w="3544" w:type="dxa"/>
          </w:tcPr>
          <w:p w:rsidR="001C339C" w:rsidRPr="009C4FD4"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Al inicio del proyecto , y semanalmente a medida que sea necesario / una vez por semana</w:t>
            </w:r>
          </w:p>
        </w:tc>
      </w:tr>
      <w:tr w:rsidR="001C339C" w:rsidRPr="00533000" w:rsidTr="00EF1344">
        <w:trPr>
          <w:trHeight w:val="1162"/>
        </w:trPr>
        <w:tc>
          <w:tcPr>
            <w:cnfStyle w:val="001000000000" w:firstRow="0" w:lastRow="0" w:firstColumn="1" w:lastColumn="0" w:oddVBand="0" w:evenVBand="0" w:oddHBand="0" w:evenHBand="0" w:firstRowFirstColumn="0" w:firstRowLastColumn="0" w:lastRowFirstColumn="0" w:lastRowLastColumn="0"/>
            <w:tcW w:w="1835" w:type="dxa"/>
          </w:tcPr>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Análisis</w:t>
            </w:r>
          </w:p>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Cuantitativo de Riesgos.</w:t>
            </w:r>
          </w:p>
        </w:tc>
        <w:tc>
          <w:tcPr>
            <w:tcW w:w="2560" w:type="dxa"/>
          </w:tcPr>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No aplica</w:t>
            </w:r>
          </w:p>
        </w:tc>
        <w:tc>
          <w:tcPr>
            <w:tcW w:w="3544" w:type="dxa"/>
          </w:tcPr>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Administrador del Proyecto, Analista Funcional</w:t>
            </w:r>
          </w:p>
        </w:tc>
        <w:tc>
          <w:tcPr>
            <w:tcW w:w="3544" w:type="dxa"/>
          </w:tcPr>
          <w:p w:rsidR="001C339C" w:rsidRPr="009C4FD4"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Al inicio del proyecto , y semanalmente a medida que sea necesario / una vez por semana</w:t>
            </w:r>
          </w:p>
        </w:tc>
      </w:tr>
      <w:tr w:rsidR="001C339C" w:rsidRPr="00533000" w:rsidTr="00EF1344">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1835" w:type="dxa"/>
          </w:tcPr>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Planificación de Respuesta a los Riesgos.</w:t>
            </w:r>
          </w:p>
        </w:tc>
        <w:tc>
          <w:tcPr>
            <w:tcW w:w="2560" w:type="dxa"/>
          </w:tcPr>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No aplica</w:t>
            </w:r>
          </w:p>
        </w:tc>
        <w:tc>
          <w:tcPr>
            <w:tcW w:w="3544" w:type="dxa"/>
          </w:tcPr>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Patrocinador y Usuarios.</w:t>
            </w:r>
          </w:p>
          <w:p w:rsidR="001C339C" w:rsidRPr="00533000"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Administrador</w:t>
            </w:r>
            <w:r w:rsidRPr="00533000">
              <w:rPr>
                <w:rFonts w:ascii="Arial" w:eastAsia="Calibri" w:hAnsi="Arial" w:cs="Arial"/>
                <w:color w:val="000000"/>
              </w:rPr>
              <w:t xml:space="preserve"> del Proyecto y equipo de proyecto. Archivos históricos de proyectos.</w:t>
            </w:r>
          </w:p>
        </w:tc>
        <w:tc>
          <w:tcPr>
            <w:tcW w:w="3544" w:type="dxa"/>
          </w:tcPr>
          <w:p w:rsidR="001C339C" w:rsidRPr="009C4FD4" w:rsidRDefault="001C339C" w:rsidP="004D1DD2">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Al inicio del proyecto , y semanalmente a medida que sea necesario / una vez por semana</w:t>
            </w:r>
          </w:p>
        </w:tc>
      </w:tr>
      <w:tr w:rsidR="001C339C" w:rsidRPr="00533000" w:rsidTr="00EF1344">
        <w:trPr>
          <w:trHeight w:val="1101"/>
        </w:trPr>
        <w:tc>
          <w:tcPr>
            <w:cnfStyle w:val="001000000000" w:firstRow="0" w:lastRow="0" w:firstColumn="1" w:lastColumn="0" w:oddVBand="0" w:evenVBand="0" w:oddHBand="0" w:evenHBand="0" w:firstRowFirstColumn="0" w:firstRowLastColumn="0" w:lastRowFirstColumn="0" w:lastRowLastColumn="0"/>
            <w:tcW w:w="1835" w:type="dxa"/>
          </w:tcPr>
          <w:p w:rsidR="001C339C" w:rsidRPr="00533000" w:rsidRDefault="001C339C" w:rsidP="004D1DD2">
            <w:pPr>
              <w:jc w:val="center"/>
              <w:rPr>
                <w:rFonts w:ascii="Arial" w:eastAsia="Calibri" w:hAnsi="Arial" w:cs="Arial"/>
                <w:color w:val="000000"/>
              </w:rPr>
            </w:pPr>
            <w:r w:rsidRPr="00533000">
              <w:rPr>
                <w:rFonts w:ascii="Arial" w:eastAsia="Calibri" w:hAnsi="Arial" w:cs="Arial"/>
                <w:color w:val="000000"/>
              </w:rPr>
              <w:t>Monitoreo y Control de Riesgos.</w:t>
            </w:r>
          </w:p>
        </w:tc>
        <w:tc>
          <w:tcPr>
            <w:tcW w:w="2560" w:type="dxa"/>
          </w:tcPr>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No aplica</w:t>
            </w:r>
          </w:p>
        </w:tc>
        <w:tc>
          <w:tcPr>
            <w:tcW w:w="3544" w:type="dxa"/>
          </w:tcPr>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533000">
              <w:rPr>
                <w:rFonts w:ascii="Arial" w:eastAsia="Calibri" w:hAnsi="Arial" w:cs="Arial"/>
                <w:color w:val="000000"/>
              </w:rPr>
              <w:t>Patrocinador y Usuarios.</w:t>
            </w:r>
          </w:p>
          <w:p w:rsidR="001C339C" w:rsidRPr="00533000"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Administrador</w:t>
            </w:r>
            <w:r w:rsidRPr="00533000">
              <w:rPr>
                <w:rFonts w:ascii="Arial" w:eastAsia="Calibri" w:hAnsi="Arial" w:cs="Arial"/>
                <w:color w:val="000000"/>
              </w:rPr>
              <w:t xml:space="preserve"> del Proyecto y equipo de proyecto.</w:t>
            </w:r>
          </w:p>
        </w:tc>
        <w:tc>
          <w:tcPr>
            <w:tcW w:w="3544" w:type="dxa"/>
          </w:tcPr>
          <w:p w:rsidR="001C339C" w:rsidRPr="009C4FD4" w:rsidRDefault="001C339C" w:rsidP="004D1DD2">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9C4FD4">
              <w:rPr>
                <w:rFonts w:ascii="Arial" w:eastAsia="Calibri" w:hAnsi="Arial" w:cs="Arial"/>
                <w:color w:val="000000"/>
              </w:rPr>
              <w:t>Al inicio del proyecto , y semanalmente a medida que sea necesario / una vez por semana</w:t>
            </w:r>
          </w:p>
        </w:tc>
      </w:tr>
    </w:tbl>
    <w:p w:rsidR="001C339C" w:rsidRDefault="001C339C" w:rsidP="00C1456E"/>
    <w:p w:rsidR="001C339C" w:rsidRDefault="001C339C" w:rsidP="00C1456E"/>
    <w:p w:rsidR="001C339C" w:rsidRDefault="001C339C" w:rsidP="00C1456E">
      <w:bookmarkStart w:id="100" w:name="_Toc442037125"/>
    </w:p>
    <w:p w:rsidR="00EF1344" w:rsidRDefault="00EF1344" w:rsidP="00C1456E">
      <w:pPr>
        <w:rPr>
          <w:b/>
          <w:sz w:val="28"/>
          <w:szCs w:val="28"/>
        </w:rPr>
      </w:pPr>
    </w:p>
    <w:p w:rsidR="00EF1344" w:rsidRDefault="00EF1344" w:rsidP="00C1456E">
      <w:pPr>
        <w:rPr>
          <w:b/>
          <w:sz w:val="28"/>
          <w:szCs w:val="28"/>
        </w:rPr>
      </w:pPr>
    </w:p>
    <w:p w:rsidR="00C1456E" w:rsidRPr="00E4296D" w:rsidRDefault="00C1456E" w:rsidP="001F202F">
      <w:pPr>
        <w:pStyle w:val="Ttulo2"/>
      </w:pPr>
      <w:bookmarkStart w:id="101" w:name="_Toc480919215"/>
      <w:r w:rsidRPr="00C1456E">
        <w:lastRenderedPageBreak/>
        <w:t>Tipos de Riesgo</w:t>
      </w:r>
      <w:bookmarkEnd w:id="100"/>
      <w:bookmarkEnd w:id="101"/>
    </w:p>
    <w:tbl>
      <w:tblPr>
        <w:tblStyle w:val="Listaclara-nfasis1"/>
        <w:tblW w:w="4798" w:type="dxa"/>
        <w:jc w:val="center"/>
        <w:tblLook w:val="04A0" w:firstRow="1" w:lastRow="0" w:firstColumn="1" w:lastColumn="0" w:noHBand="0" w:noVBand="1"/>
      </w:tblPr>
      <w:tblGrid>
        <w:gridCol w:w="1940"/>
        <w:gridCol w:w="2858"/>
      </w:tblGrid>
      <w:tr w:rsidR="00C1456E" w:rsidTr="00CD7B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40" w:type="dxa"/>
          </w:tcPr>
          <w:p w:rsidR="00C1456E" w:rsidRPr="002B3B13" w:rsidRDefault="00C1456E" w:rsidP="00CD7BDA">
            <w:pPr>
              <w:jc w:val="center"/>
            </w:pPr>
            <w:r w:rsidRPr="002B3B13">
              <w:rPr>
                <w:rFonts w:ascii="Arial" w:eastAsia="Arial" w:hAnsi="Arial" w:cs="Arial"/>
                <w:sz w:val="24"/>
              </w:rPr>
              <w:t>Tipo de Riesgo</w:t>
            </w:r>
          </w:p>
        </w:tc>
        <w:tc>
          <w:tcPr>
            <w:tcW w:w="2857" w:type="dxa"/>
          </w:tcPr>
          <w:p w:rsidR="00C1456E" w:rsidRPr="002B3B13" w:rsidRDefault="00C1456E" w:rsidP="00CD7BDA">
            <w:pPr>
              <w:jc w:val="both"/>
              <w:cnfStyle w:val="100000000000" w:firstRow="1" w:lastRow="0" w:firstColumn="0" w:lastColumn="0" w:oddVBand="0" w:evenVBand="0" w:oddHBand="0" w:evenHBand="0" w:firstRowFirstColumn="0" w:firstRowLastColumn="0" w:lastRowFirstColumn="0" w:lastRowLastColumn="0"/>
            </w:pPr>
            <w:r w:rsidRPr="002B3B13">
              <w:rPr>
                <w:rFonts w:ascii="Arial" w:eastAsia="Arial" w:hAnsi="Arial" w:cs="Arial"/>
                <w:sz w:val="24"/>
              </w:rPr>
              <w:t xml:space="preserve">Probabilidad x Impacto </w:t>
            </w:r>
          </w:p>
        </w:tc>
      </w:tr>
      <w:tr w:rsidR="00C1456E" w:rsidTr="00CD7B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40" w:type="dxa"/>
          </w:tcPr>
          <w:p w:rsidR="00C1456E" w:rsidRDefault="00C1456E" w:rsidP="00C1456E">
            <w:r>
              <w:rPr>
                <w:rFonts w:ascii="Arial" w:eastAsia="Arial" w:hAnsi="Arial" w:cs="Arial"/>
                <w:sz w:val="24"/>
              </w:rPr>
              <w:t xml:space="preserve">Muy alto </w:t>
            </w:r>
          </w:p>
        </w:tc>
        <w:tc>
          <w:tcPr>
            <w:tcW w:w="2857"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Mayor a 0,5 </w:t>
            </w:r>
          </w:p>
        </w:tc>
      </w:tr>
      <w:tr w:rsidR="00C1456E" w:rsidTr="00CD7BDA">
        <w:trPr>
          <w:trHeight w:val="283"/>
          <w:jc w:val="center"/>
        </w:trPr>
        <w:tc>
          <w:tcPr>
            <w:cnfStyle w:val="001000000000" w:firstRow="0" w:lastRow="0" w:firstColumn="1" w:lastColumn="0" w:oddVBand="0" w:evenVBand="0" w:oddHBand="0" w:evenHBand="0" w:firstRowFirstColumn="0" w:firstRowLastColumn="0" w:lastRowFirstColumn="0" w:lastRowLastColumn="0"/>
            <w:tcW w:w="1940" w:type="dxa"/>
          </w:tcPr>
          <w:p w:rsidR="00C1456E" w:rsidRDefault="00C1456E" w:rsidP="00C1456E">
            <w:r>
              <w:rPr>
                <w:rFonts w:ascii="Arial" w:eastAsia="Arial" w:hAnsi="Arial" w:cs="Arial"/>
                <w:sz w:val="24"/>
              </w:rPr>
              <w:t xml:space="preserve">Alto </w:t>
            </w:r>
          </w:p>
        </w:tc>
        <w:tc>
          <w:tcPr>
            <w:tcW w:w="2857"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Menor a 0,5 </w:t>
            </w:r>
          </w:p>
        </w:tc>
      </w:tr>
      <w:tr w:rsidR="00C1456E" w:rsidTr="00CD7B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40" w:type="dxa"/>
          </w:tcPr>
          <w:p w:rsidR="00C1456E" w:rsidRDefault="00C1456E" w:rsidP="00C1456E">
            <w:r>
              <w:rPr>
                <w:rFonts w:ascii="Arial" w:eastAsia="Arial" w:hAnsi="Arial" w:cs="Arial"/>
                <w:sz w:val="24"/>
              </w:rPr>
              <w:t xml:space="preserve">Moderado </w:t>
            </w:r>
          </w:p>
        </w:tc>
        <w:tc>
          <w:tcPr>
            <w:tcW w:w="2857"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Menor a 0,3 </w:t>
            </w:r>
          </w:p>
        </w:tc>
      </w:tr>
      <w:tr w:rsidR="00C1456E" w:rsidTr="00CD7BDA">
        <w:trPr>
          <w:trHeight w:val="283"/>
          <w:jc w:val="center"/>
        </w:trPr>
        <w:tc>
          <w:tcPr>
            <w:cnfStyle w:val="001000000000" w:firstRow="0" w:lastRow="0" w:firstColumn="1" w:lastColumn="0" w:oddVBand="0" w:evenVBand="0" w:oddHBand="0" w:evenHBand="0" w:firstRowFirstColumn="0" w:firstRowLastColumn="0" w:lastRowFirstColumn="0" w:lastRowLastColumn="0"/>
            <w:tcW w:w="1940" w:type="dxa"/>
          </w:tcPr>
          <w:p w:rsidR="00C1456E" w:rsidRDefault="00C1456E" w:rsidP="00C1456E">
            <w:r>
              <w:rPr>
                <w:rFonts w:ascii="Arial" w:eastAsia="Arial" w:hAnsi="Arial" w:cs="Arial"/>
                <w:sz w:val="24"/>
              </w:rPr>
              <w:t xml:space="preserve">Bajo </w:t>
            </w:r>
          </w:p>
        </w:tc>
        <w:tc>
          <w:tcPr>
            <w:tcW w:w="2857"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Menor a 0,1 </w:t>
            </w:r>
          </w:p>
        </w:tc>
      </w:tr>
      <w:tr w:rsidR="00C1456E" w:rsidTr="00CD7B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40" w:type="dxa"/>
          </w:tcPr>
          <w:p w:rsidR="00C1456E" w:rsidRDefault="00C1456E" w:rsidP="00C1456E">
            <w:r>
              <w:rPr>
                <w:rFonts w:ascii="Arial" w:eastAsia="Arial" w:hAnsi="Arial" w:cs="Arial"/>
                <w:sz w:val="24"/>
              </w:rPr>
              <w:t xml:space="preserve">Muy bajo </w:t>
            </w:r>
          </w:p>
        </w:tc>
        <w:tc>
          <w:tcPr>
            <w:tcW w:w="2857"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Menor a 0,05 </w:t>
            </w:r>
          </w:p>
        </w:tc>
      </w:tr>
    </w:tbl>
    <w:p w:rsidR="00C1456E" w:rsidRDefault="00C1456E" w:rsidP="00C1456E">
      <w:pPr>
        <w:rPr>
          <w:b/>
          <w:sz w:val="28"/>
          <w:szCs w:val="28"/>
        </w:rPr>
      </w:pPr>
      <w:bookmarkStart w:id="102" w:name="_Toc422508166"/>
      <w:bookmarkStart w:id="103" w:name="_Toc442037126"/>
    </w:p>
    <w:p w:rsidR="00C1456E" w:rsidRPr="00C1456E" w:rsidRDefault="00C1456E" w:rsidP="001F202F">
      <w:pPr>
        <w:pStyle w:val="Ttulo2"/>
      </w:pPr>
      <w:bookmarkStart w:id="104" w:name="_Toc480919216"/>
      <w:r w:rsidRPr="00C1456E">
        <w:t>Probabilidad e Impacto de Riesgos</w:t>
      </w:r>
      <w:bookmarkEnd w:id="102"/>
      <w:bookmarkEnd w:id="103"/>
      <w:bookmarkEnd w:id="104"/>
      <w:r w:rsidRPr="00C1456E">
        <w:t xml:space="preserve"> </w:t>
      </w:r>
    </w:p>
    <w:p w:rsidR="00C1456E" w:rsidRPr="00E4296D" w:rsidRDefault="00C1456E" w:rsidP="00C1456E"/>
    <w:tbl>
      <w:tblPr>
        <w:tblStyle w:val="Listaclara-nfasis1"/>
        <w:tblW w:w="7424" w:type="dxa"/>
        <w:tblInd w:w="557" w:type="dxa"/>
        <w:tblLook w:val="04A0" w:firstRow="1" w:lastRow="0" w:firstColumn="1" w:lastColumn="0" w:noHBand="0" w:noVBand="1"/>
      </w:tblPr>
      <w:tblGrid>
        <w:gridCol w:w="2198"/>
        <w:gridCol w:w="1962"/>
        <w:gridCol w:w="1302"/>
        <w:gridCol w:w="1962"/>
      </w:tblGrid>
      <w:tr w:rsidR="00C1456E" w:rsidTr="00C1456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8" w:type="dxa"/>
          </w:tcPr>
          <w:p w:rsidR="00C1456E" w:rsidRPr="002B3B13" w:rsidRDefault="00C1456E" w:rsidP="00CD7BDA">
            <w:pPr>
              <w:jc w:val="center"/>
            </w:pPr>
            <w:r w:rsidRPr="002B3B13">
              <w:rPr>
                <w:rFonts w:ascii="Arial" w:eastAsia="Arial" w:hAnsi="Arial" w:cs="Arial"/>
                <w:sz w:val="24"/>
              </w:rPr>
              <w:t xml:space="preserve">Probabilidad </w:t>
            </w:r>
          </w:p>
        </w:tc>
        <w:tc>
          <w:tcPr>
            <w:tcW w:w="1962" w:type="dxa"/>
          </w:tcPr>
          <w:p w:rsidR="00C1456E" w:rsidRPr="002B3B13" w:rsidRDefault="00C1456E" w:rsidP="00CD7BDA">
            <w:pPr>
              <w:jc w:val="both"/>
              <w:cnfStyle w:val="100000000000" w:firstRow="1" w:lastRow="0" w:firstColumn="0" w:lastColumn="0" w:oddVBand="0" w:evenVBand="0" w:oddHBand="0" w:evenHBand="0" w:firstRowFirstColumn="0" w:firstRowLastColumn="0" w:lastRowFirstColumn="0" w:lastRowLastColumn="0"/>
            </w:pPr>
            <w:r w:rsidRPr="002B3B13">
              <w:rPr>
                <w:rFonts w:ascii="Arial" w:eastAsia="Arial" w:hAnsi="Arial" w:cs="Arial"/>
                <w:sz w:val="24"/>
              </w:rPr>
              <w:t xml:space="preserve">Valor numérico </w:t>
            </w:r>
          </w:p>
        </w:tc>
        <w:tc>
          <w:tcPr>
            <w:tcW w:w="1302" w:type="dxa"/>
          </w:tcPr>
          <w:p w:rsidR="00C1456E" w:rsidRPr="002B3B13" w:rsidRDefault="00C1456E" w:rsidP="00CD7BDA">
            <w:pPr>
              <w:ind w:left="82"/>
              <w:cnfStyle w:val="100000000000" w:firstRow="1" w:lastRow="0" w:firstColumn="0" w:lastColumn="0" w:oddVBand="0" w:evenVBand="0" w:oddHBand="0" w:evenHBand="0" w:firstRowFirstColumn="0" w:firstRowLastColumn="0" w:lastRowFirstColumn="0" w:lastRowLastColumn="0"/>
            </w:pPr>
            <w:r w:rsidRPr="002B3B13">
              <w:rPr>
                <w:rFonts w:ascii="Arial" w:eastAsia="Arial" w:hAnsi="Arial" w:cs="Arial"/>
                <w:sz w:val="24"/>
              </w:rPr>
              <w:t xml:space="preserve">Impacto </w:t>
            </w:r>
          </w:p>
        </w:tc>
        <w:tc>
          <w:tcPr>
            <w:tcW w:w="1962" w:type="dxa"/>
          </w:tcPr>
          <w:p w:rsidR="00C1456E" w:rsidRPr="002B3B13" w:rsidRDefault="00C1456E" w:rsidP="00CD7BDA">
            <w:pPr>
              <w:ind w:left="5"/>
              <w:jc w:val="both"/>
              <w:cnfStyle w:val="100000000000" w:firstRow="1" w:lastRow="0" w:firstColumn="0" w:lastColumn="0" w:oddVBand="0" w:evenVBand="0" w:oddHBand="0" w:evenHBand="0" w:firstRowFirstColumn="0" w:firstRowLastColumn="0" w:lastRowFirstColumn="0" w:lastRowLastColumn="0"/>
            </w:pPr>
            <w:r w:rsidRPr="002B3B13">
              <w:rPr>
                <w:rFonts w:ascii="Arial" w:eastAsia="Arial" w:hAnsi="Arial" w:cs="Arial"/>
                <w:sz w:val="24"/>
              </w:rPr>
              <w:t xml:space="preserve">Valor numérico </w:t>
            </w:r>
          </w:p>
        </w:tc>
      </w:tr>
      <w:tr w:rsidR="00C1456E" w:rsidTr="00C1456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98" w:type="dxa"/>
          </w:tcPr>
          <w:p w:rsidR="00C1456E" w:rsidRDefault="00C1456E" w:rsidP="00C1456E">
            <w:r>
              <w:rPr>
                <w:rFonts w:ascii="Arial" w:eastAsia="Arial" w:hAnsi="Arial" w:cs="Arial"/>
                <w:sz w:val="24"/>
              </w:rPr>
              <w:t xml:space="preserve">Muy improbable </w:t>
            </w:r>
          </w:p>
        </w:tc>
        <w:tc>
          <w:tcPr>
            <w:tcW w:w="1962"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0,1 </w:t>
            </w:r>
          </w:p>
        </w:tc>
        <w:tc>
          <w:tcPr>
            <w:tcW w:w="1302" w:type="dxa"/>
          </w:tcPr>
          <w:p w:rsidR="00C1456E" w:rsidRDefault="00C1456E" w:rsidP="00CD7BDA">
            <w:pPr>
              <w:ind w:left="58"/>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Muy bajo </w:t>
            </w:r>
          </w:p>
        </w:tc>
        <w:tc>
          <w:tcPr>
            <w:tcW w:w="1962"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0,05 </w:t>
            </w:r>
          </w:p>
        </w:tc>
      </w:tr>
      <w:tr w:rsidR="00C1456E" w:rsidTr="00C1456E">
        <w:trPr>
          <w:trHeight w:val="283"/>
        </w:trPr>
        <w:tc>
          <w:tcPr>
            <w:cnfStyle w:val="001000000000" w:firstRow="0" w:lastRow="0" w:firstColumn="1" w:lastColumn="0" w:oddVBand="0" w:evenVBand="0" w:oddHBand="0" w:evenHBand="0" w:firstRowFirstColumn="0" w:firstRowLastColumn="0" w:lastRowFirstColumn="0" w:lastRowLastColumn="0"/>
            <w:tcW w:w="2198" w:type="dxa"/>
          </w:tcPr>
          <w:p w:rsidR="00C1456E" w:rsidRDefault="00C1456E" w:rsidP="00C1456E">
            <w:pPr>
              <w:ind w:left="5"/>
              <w:jc w:val="both"/>
            </w:pPr>
            <w:r>
              <w:rPr>
                <w:rFonts w:ascii="Arial" w:eastAsia="Arial" w:hAnsi="Arial" w:cs="Arial"/>
                <w:sz w:val="24"/>
              </w:rPr>
              <w:t xml:space="preserve">Relativamente   probable </w:t>
            </w:r>
          </w:p>
        </w:tc>
        <w:tc>
          <w:tcPr>
            <w:tcW w:w="1962"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0,3 </w:t>
            </w:r>
          </w:p>
        </w:tc>
        <w:tc>
          <w:tcPr>
            <w:tcW w:w="1302"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Bajo </w:t>
            </w:r>
          </w:p>
        </w:tc>
        <w:tc>
          <w:tcPr>
            <w:tcW w:w="1962"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0,1 </w:t>
            </w:r>
          </w:p>
        </w:tc>
      </w:tr>
      <w:tr w:rsidR="00C1456E" w:rsidTr="00C1456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8" w:type="dxa"/>
          </w:tcPr>
          <w:p w:rsidR="00C1456E" w:rsidRDefault="00C1456E" w:rsidP="00C1456E">
            <w:r>
              <w:rPr>
                <w:rFonts w:ascii="Arial" w:eastAsia="Arial" w:hAnsi="Arial" w:cs="Arial"/>
                <w:sz w:val="24"/>
              </w:rPr>
              <w:t xml:space="preserve">Probable </w:t>
            </w:r>
          </w:p>
        </w:tc>
        <w:tc>
          <w:tcPr>
            <w:tcW w:w="1962"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0,5 </w:t>
            </w:r>
          </w:p>
        </w:tc>
        <w:tc>
          <w:tcPr>
            <w:tcW w:w="1302" w:type="dxa"/>
          </w:tcPr>
          <w:p w:rsidR="00C1456E" w:rsidRDefault="00C1456E" w:rsidP="00CD7BDA">
            <w:pPr>
              <w:ind w:left="5"/>
              <w:jc w:val="both"/>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Moderado </w:t>
            </w:r>
          </w:p>
        </w:tc>
        <w:tc>
          <w:tcPr>
            <w:tcW w:w="1962"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0,2 </w:t>
            </w:r>
          </w:p>
        </w:tc>
      </w:tr>
      <w:tr w:rsidR="00C1456E" w:rsidTr="00C1456E">
        <w:trPr>
          <w:trHeight w:val="283"/>
        </w:trPr>
        <w:tc>
          <w:tcPr>
            <w:cnfStyle w:val="001000000000" w:firstRow="0" w:lastRow="0" w:firstColumn="1" w:lastColumn="0" w:oddVBand="0" w:evenVBand="0" w:oddHBand="0" w:evenHBand="0" w:firstRowFirstColumn="0" w:firstRowLastColumn="0" w:lastRowFirstColumn="0" w:lastRowLastColumn="0"/>
            <w:tcW w:w="2198" w:type="dxa"/>
          </w:tcPr>
          <w:p w:rsidR="00C1456E" w:rsidRDefault="00C1456E" w:rsidP="00C1456E">
            <w:r>
              <w:rPr>
                <w:rFonts w:ascii="Arial" w:eastAsia="Arial" w:hAnsi="Arial" w:cs="Arial"/>
                <w:sz w:val="24"/>
              </w:rPr>
              <w:t xml:space="preserve">Muy probable </w:t>
            </w:r>
          </w:p>
        </w:tc>
        <w:tc>
          <w:tcPr>
            <w:tcW w:w="1962"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0,7 </w:t>
            </w:r>
          </w:p>
        </w:tc>
        <w:tc>
          <w:tcPr>
            <w:tcW w:w="1302"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Alto </w:t>
            </w:r>
          </w:p>
        </w:tc>
        <w:tc>
          <w:tcPr>
            <w:tcW w:w="1962" w:type="dxa"/>
          </w:tcPr>
          <w:p w:rsidR="00C1456E" w:rsidRDefault="00C1456E" w:rsidP="00CD7BD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 xml:space="preserve">0,4 </w:t>
            </w:r>
          </w:p>
        </w:tc>
      </w:tr>
      <w:tr w:rsidR="00C1456E" w:rsidTr="00C1456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198" w:type="dxa"/>
          </w:tcPr>
          <w:p w:rsidR="00C1456E" w:rsidRDefault="00C1456E" w:rsidP="00C1456E">
            <w:r>
              <w:rPr>
                <w:rFonts w:ascii="Arial" w:eastAsia="Arial" w:hAnsi="Arial" w:cs="Arial"/>
                <w:sz w:val="24"/>
              </w:rPr>
              <w:t xml:space="preserve">Casi certera </w:t>
            </w:r>
          </w:p>
        </w:tc>
        <w:tc>
          <w:tcPr>
            <w:tcW w:w="1962"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0,9 </w:t>
            </w:r>
          </w:p>
        </w:tc>
        <w:tc>
          <w:tcPr>
            <w:tcW w:w="1302" w:type="dxa"/>
          </w:tcPr>
          <w:p w:rsidR="00C1456E" w:rsidRDefault="00C1456E" w:rsidP="00CD7BDA">
            <w:pPr>
              <w:ind w:left="92"/>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Muy alto </w:t>
            </w:r>
          </w:p>
        </w:tc>
        <w:tc>
          <w:tcPr>
            <w:tcW w:w="1962" w:type="dxa"/>
          </w:tcPr>
          <w:p w:rsidR="00C1456E" w:rsidRDefault="00C1456E" w:rsidP="00CD7BDA">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 xml:space="preserve">0,8 </w:t>
            </w:r>
          </w:p>
        </w:tc>
      </w:tr>
    </w:tbl>
    <w:p w:rsidR="001C339C" w:rsidRDefault="001C339C" w:rsidP="00C1456E">
      <w:pPr>
        <w:rPr>
          <w:b/>
          <w:sz w:val="28"/>
          <w:szCs w:val="28"/>
        </w:rPr>
      </w:pPr>
      <w:bookmarkStart w:id="105" w:name="_Toc442037127"/>
    </w:p>
    <w:tbl>
      <w:tblPr>
        <w:tblStyle w:val="Tablaconcuadrcula"/>
        <w:tblpPr w:leftFromText="141" w:rightFromText="141" w:vertAnchor="text" w:horzAnchor="margin" w:tblpY="1"/>
        <w:tblW w:w="11238" w:type="dxa"/>
        <w:tblLayout w:type="fixed"/>
        <w:tblLook w:val="04A0" w:firstRow="1" w:lastRow="0" w:firstColumn="1" w:lastColumn="0" w:noHBand="0" w:noVBand="1"/>
      </w:tblPr>
      <w:tblGrid>
        <w:gridCol w:w="3828"/>
        <w:gridCol w:w="1670"/>
        <w:gridCol w:w="1243"/>
        <w:gridCol w:w="1497"/>
        <w:gridCol w:w="1703"/>
        <w:gridCol w:w="1297"/>
      </w:tblGrid>
      <w:tr w:rsidR="005908E5" w:rsidRPr="00E77400" w:rsidTr="004D1DD2">
        <w:trPr>
          <w:trHeight w:val="1084"/>
        </w:trPr>
        <w:tc>
          <w:tcPr>
            <w:tcW w:w="3828" w:type="dxa"/>
            <w:shd w:val="clear" w:color="auto" w:fill="2E74B5" w:themeFill="accent1" w:themeFillShade="BF"/>
            <w:vAlign w:val="center"/>
            <w:hideMark/>
          </w:tcPr>
          <w:p w:rsidR="005908E5" w:rsidRPr="00D922EF" w:rsidRDefault="005908E5" w:rsidP="004D1DD2">
            <w:pPr>
              <w:jc w:val="center"/>
              <w:rPr>
                <w:rFonts w:ascii="Arial" w:hAnsi="Arial" w:cs="Arial"/>
                <w:b/>
                <w:bCs/>
                <w:color w:val="FFFFFF" w:themeColor="background1"/>
                <w:sz w:val="24"/>
                <w:szCs w:val="24"/>
              </w:rPr>
            </w:pPr>
            <w:r w:rsidRPr="00D922EF">
              <w:rPr>
                <w:rFonts w:ascii="Arial" w:hAnsi="Arial" w:cs="Arial"/>
                <w:b/>
                <w:bCs/>
                <w:color w:val="FFFFFF" w:themeColor="background1"/>
                <w:sz w:val="24"/>
                <w:szCs w:val="24"/>
              </w:rPr>
              <w:t>Descripción del Riesgo</w:t>
            </w:r>
          </w:p>
        </w:tc>
        <w:tc>
          <w:tcPr>
            <w:tcW w:w="1670" w:type="dxa"/>
            <w:shd w:val="clear" w:color="auto" w:fill="2E74B5" w:themeFill="accent1" w:themeFillShade="BF"/>
            <w:vAlign w:val="center"/>
            <w:hideMark/>
          </w:tcPr>
          <w:p w:rsidR="005908E5" w:rsidRPr="00D922EF" w:rsidRDefault="005908E5" w:rsidP="004D1DD2">
            <w:pPr>
              <w:jc w:val="center"/>
              <w:rPr>
                <w:rFonts w:ascii="Arial" w:hAnsi="Arial" w:cs="Arial"/>
                <w:b/>
                <w:bCs/>
                <w:color w:val="FFFFFF" w:themeColor="background1"/>
                <w:sz w:val="24"/>
                <w:szCs w:val="24"/>
              </w:rPr>
            </w:pPr>
            <w:r w:rsidRPr="00D922EF">
              <w:rPr>
                <w:rFonts w:ascii="Arial" w:hAnsi="Arial" w:cs="Arial"/>
                <w:b/>
                <w:bCs/>
                <w:color w:val="FFFFFF" w:themeColor="background1"/>
                <w:sz w:val="24"/>
                <w:szCs w:val="24"/>
              </w:rPr>
              <w:t>Estimación de Probabilidad</w:t>
            </w:r>
          </w:p>
        </w:tc>
        <w:tc>
          <w:tcPr>
            <w:tcW w:w="1243" w:type="dxa"/>
            <w:shd w:val="clear" w:color="auto" w:fill="2E74B5" w:themeFill="accent1" w:themeFillShade="BF"/>
            <w:vAlign w:val="center"/>
            <w:hideMark/>
          </w:tcPr>
          <w:p w:rsidR="005908E5" w:rsidRPr="00D922EF" w:rsidRDefault="005908E5" w:rsidP="004D1DD2">
            <w:pPr>
              <w:jc w:val="center"/>
              <w:rPr>
                <w:rFonts w:ascii="Arial" w:hAnsi="Arial" w:cs="Arial"/>
                <w:b/>
                <w:bCs/>
                <w:color w:val="FFFFFF" w:themeColor="background1"/>
                <w:sz w:val="24"/>
                <w:szCs w:val="24"/>
              </w:rPr>
            </w:pPr>
            <w:r w:rsidRPr="00D922EF">
              <w:rPr>
                <w:rFonts w:ascii="Arial" w:hAnsi="Arial" w:cs="Arial"/>
                <w:b/>
                <w:bCs/>
                <w:color w:val="FFFFFF" w:themeColor="background1"/>
                <w:sz w:val="24"/>
                <w:szCs w:val="24"/>
              </w:rPr>
              <w:t>Objetivo Afectado</w:t>
            </w:r>
          </w:p>
        </w:tc>
        <w:tc>
          <w:tcPr>
            <w:tcW w:w="1497" w:type="dxa"/>
            <w:shd w:val="clear" w:color="auto" w:fill="2E74B5" w:themeFill="accent1" w:themeFillShade="BF"/>
            <w:vAlign w:val="center"/>
            <w:hideMark/>
          </w:tcPr>
          <w:p w:rsidR="005908E5" w:rsidRPr="00D922EF" w:rsidRDefault="005908E5" w:rsidP="004D1DD2">
            <w:pPr>
              <w:jc w:val="center"/>
              <w:rPr>
                <w:rFonts w:ascii="Arial" w:hAnsi="Arial" w:cs="Arial"/>
                <w:b/>
                <w:bCs/>
                <w:color w:val="FFFFFF" w:themeColor="background1"/>
                <w:sz w:val="24"/>
                <w:szCs w:val="24"/>
              </w:rPr>
            </w:pPr>
            <w:r w:rsidRPr="00D922EF">
              <w:rPr>
                <w:rFonts w:ascii="Arial" w:hAnsi="Arial" w:cs="Arial"/>
                <w:b/>
                <w:bCs/>
                <w:color w:val="FFFFFF" w:themeColor="background1"/>
                <w:sz w:val="24"/>
                <w:szCs w:val="24"/>
              </w:rPr>
              <w:t>Estimación de Impacto</w:t>
            </w:r>
          </w:p>
        </w:tc>
        <w:tc>
          <w:tcPr>
            <w:tcW w:w="1703" w:type="dxa"/>
            <w:shd w:val="clear" w:color="auto" w:fill="2E74B5" w:themeFill="accent1" w:themeFillShade="BF"/>
            <w:vAlign w:val="center"/>
            <w:hideMark/>
          </w:tcPr>
          <w:p w:rsidR="005908E5" w:rsidRPr="00D922EF" w:rsidRDefault="005908E5" w:rsidP="004D1DD2">
            <w:pPr>
              <w:jc w:val="center"/>
              <w:rPr>
                <w:rFonts w:ascii="Arial" w:hAnsi="Arial" w:cs="Arial"/>
                <w:b/>
                <w:bCs/>
                <w:color w:val="FFFFFF" w:themeColor="background1"/>
                <w:sz w:val="24"/>
                <w:szCs w:val="24"/>
              </w:rPr>
            </w:pPr>
            <w:r w:rsidRPr="00D922EF">
              <w:rPr>
                <w:rFonts w:ascii="Arial" w:hAnsi="Arial" w:cs="Arial"/>
                <w:b/>
                <w:bCs/>
                <w:color w:val="FFFFFF" w:themeColor="background1"/>
                <w:sz w:val="24"/>
                <w:szCs w:val="24"/>
              </w:rPr>
              <w:t>Probabilidad x Impacto</w:t>
            </w:r>
          </w:p>
        </w:tc>
        <w:tc>
          <w:tcPr>
            <w:tcW w:w="1297" w:type="dxa"/>
            <w:shd w:val="clear" w:color="auto" w:fill="2E74B5" w:themeFill="accent1" w:themeFillShade="BF"/>
            <w:vAlign w:val="center"/>
            <w:hideMark/>
          </w:tcPr>
          <w:p w:rsidR="005908E5" w:rsidRPr="00D922EF" w:rsidRDefault="005908E5" w:rsidP="004D1DD2">
            <w:pPr>
              <w:jc w:val="center"/>
              <w:rPr>
                <w:rFonts w:ascii="Arial" w:hAnsi="Arial" w:cs="Arial"/>
                <w:b/>
                <w:bCs/>
                <w:color w:val="FFFFFF" w:themeColor="background1"/>
                <w:sz w:val="24"/>
                <w:szCs w:val="24"/>
              </w:rPr>
            </w:pPr>
            <w:r w:rsidRPr="00D922EF">
              <w:rPr>
                <w:rFonts w:ascii="Arial" w:hAnsi="Arial" w:cs="Arial"/>
                <w:b/>
                <w:bCs/>
                <w:color w:val="FFFFFF" w:themeColor="background1"/>
                <w:sz w:val="24"/>
                <w:szCs w:val="24"/>
              </w:rPr>
              <w:t>Riesgo</w:t>
            </w:r>
          </w:p>
        </w:tc>
      </w:tr>
      <w:tr w:rsidR="005908E5" w:rsidRPr="00E77400" w:rsidTr="0077658B">
        <w:trPr>
          <w:trHeight w:val="300"/>
        </w:trPr>
        <w:tc>
          <w:tcPr>
            <w:tcW w:w="3828"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Elección de una Metodología Inadecuada</w:t>
            </w:r>
          </w:p>
        </w:tc>
        <w:tc>
          <w:tcPr>
            <w:tcW w:w="1670"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0,2</w:t>
            </w:r>
          </w:p>
        </w:tc>
        <w:tc>
          <w:tcPr>
            <w:tcW w:w="124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Calidad</w:t>
            </w:r>
          </w:p>
        </w:tc>
        <w:tc>
          <w:tcPr>
            <w:tcW w:w="14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0,2</w:t>
            </w:r>
          </w:p>
        </w:tc>
        <w:tc>
          <w:tcPr>
            <w:tcW w:w="170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0,04</w:t>
            </w:r>
          </w:p>
        </w:tc>
        <w:tc>
          <w:tcPr>
            <w:tcW w:w="12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Muy Bajo</w:t>
            </w:r>
          </w:p>
        </w:tc>
      </w:tr>
      <w:tr w:rsidR="005908E5" w:rsidRPr="00E77400" w:rsidTr="0077658B">
        <w:trPr>
          <w:trHeight w:val="300"/>
        </w:trPr>
        <w:tc>
          <w:tcPr>
            <w:tcW w:w="3828"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Retrasos en la entrega (Mas de 48 días después de la fecha de finalización)</w:t>
            </w:r>
          </w:p>
        </w:tc>
        <w:tc>
          <w:tcPr>
            <w:tcW w:w="1670"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0,3</w:t>
            </w:r>
          </w:p>
        </w:tc>
        <w:tc>
          <w:tcPr>
            <w:tcW w:w="124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Tiempo</w:t>
            </w:r>
          </w:p>
        </w:tc>
        <w:tc>
          <w:tcPr>
            <w:tcW w:w="14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0,4</w:t>
            </w:r>
          </w:p>
        </w:tc>
        <w:tc>
          <w:tcPr>
            <w:tcW w:w="170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0,12</w:t>
            </w:r>
          </w:p>
        </w:tc>
        <w:tc>
          <w:tcPr>
            <w:tcW w:w="12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Moderado</w:t>
            </w:r>
          </w:p>
        </w:tc>
      </w:tr>
      <w:tr w:rsidR="005908E5" w:rsidRPr="00E77400" w:rsidTr="0077658B">
        <w:trPr>
          <w:trHeight w:val="300"/>
        </w:trPr>
        <w:tc>
          <w:tcPr>
            <w:tcW w:w="3828"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 xml:space="preserve">Imposibilidad de complementar </w:t>
            </w:r>
            <w:r>
              <w:rPr>
                <w:rFonts w:ascii="Arial" w:hAnsi="Arial" w:cs="Arial"/>
                <w:szCs w:val="24"/>
              </w:rPr>
              <w:t xml:space="preserve">solución Data </w:t>
            </w:r>
            <w:proofErr w:type="spellStart"/>
            <w:r>
              <w:rPr>
                <w:rFonts w:ascii="Arial" w:hAnsi="Arial" w:cs="Arial"/>
                <w:szCs w:val="24"/>
              </w:rPr>
              <w:t>Mining</w:t>
            </w:r>
            <w:proofErr w:type="spellEnd"/>
          </w:p>
        </w:tc>
        <w:tc>
          <w:tcPr>
            <w:tcW w:w="1670"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0,5</w:t>
            </w:r>
          </w:p>
        </w:tc>
        <w:tc>
          <w:tcPr>
            <w:tcW w:w="124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Alcance</w:t>
            </w:r>
          </w:p>
        </w:tc>
        <w:tc>
          <w:tcPr>
            <w:tcW w:w="14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0,4</w:t>
            </w:r>
          </w:p>
        </w:tc>
        <w:tc>
          <w:tcPr>
            <w:tcW w:w="170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0,2</w:t>
            </w:r>
          </w:p>
        </w:tc>
        <w:tc>
          <w:tcPr>
            <w:tcW w:w="12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Moderado</w:t>
            </w:r>
          </w:p>
        </w:tc>
      </w:tr>
      <w:tr w:rsidR="005908E5" w:rsidRPr="00E77400" w:rsidTr="0077658B">
        <w:trPr>
          <w:trHeight w:val="300"/>
        </w:trPr>
        <w:tc>
          <w:tcPr>
            <w:tcW w:w="3828" w:type="dxa"/>
            <w:shd w:val="clear" w:color="auto" w:fill="auto"/>
            <w:noWrap/>
            <w:hideMark/>
          </w:tcPr>
          <w:p w:rsidR="005908E5" w:rsidRPr="002C4D6C" w:rsidRDefault="005908E5" w:rsidP="004D1DD2">
            <w:pPr>
              <w:rPr>
                <w:rFonts w:ascii="Arial" w:hAnsi="Arial" w:cs="Arial"/>
                <w:szCs w:val="24"/>
              </w:rPr>
            </w:pPr>
            <w:r>
              <w:rPr>
                <w:rFonts w:ascii="Arial" w:hAnsi="Arial" w:cs="Arial"/>
                <w:szCs w:val="24"/>
              </w:rPr>
              <w:t>G</w:t>
            </w:r>
            <w:r w:rsidRPr="002C4D6C">
              <w:rPr>
                <w:rFonts w:ascii="Arial" w:hAnsi="Arial" w:cs="Arial"/>
                <w:szCs w:val="24"/>
              </w:rPr>
              <w:t>randes excesos de costos (más del doble del definido en la Gestión de Costos)</w:t>
            </w:r>
          </w:p>
        </w:tc>
        <w:tc>
          <w:tcPr>
            <w:tcW w:w="1670"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0,1</w:t>
            </w:r>
          </w:p>
        </w:tc>
        <w:tc>
          <w:tcPr>
            <w:tcW w:w="124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Costo</w:t>
            </w:r>
          </w:p>
        </w:tc>
        <w:tc>
          <w:tcPr>
            <w:tcW w:w="14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0,4</w:t>
            </w:r>
          </w:p>
        </w:tc>
        <w:tc>
          <w:tcPr>
            <w:tcW w:w="170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0,04</w:t>
            </w:r>
          </w:p>
        </w:tc>
        <w:tc>
          <w:tcPr>
            <w:tcW w:w="12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Muy Bajo</w:t>
            </w:r>
          </w:p>
        </w:tc>
      </w:tr>
      <w:tr w:rsidR="005908E5" w:rsidRPr="00E77400" w:rsidTr="0077658B">
        <w:trPr>
          <w:trHeight w:val="300"/>
        </w:trPr>
        <w:tc>
          <w:tcPr>
            <w:tcW w:w="3828" w:type="dxa"/>
            <w:shd w:val="clear" w:color="auto" w:fill="auto"/>
            <w:noWrap/>
            <w:hideMark/>
          </w:tcPr>
          <w:p w:rsidR="005908E5" w:rsidRPr="002C4D6C" w:rsidRDefault="005908E5" w:rsidP="004D1DD2">
            <w:pPr>
              <w:rPr>
                <w:rFonts w:ascii="Arial" w:hAnsi="Arial" w:cs="Arial"/>
                <w:szCs w:val="24"/>
              </w:rPr>
            </w:pPr>
            <w:r>
              <w:rPr>
                <w:rFonts w:ascii="Arial" w:hAnsi="Arial" w:cs="Arial"/>
                <w:szCs w:val="24"/>
              </w:rPr>
              <w:t>P</w:t>
            </w:r>
            <w:r w:rsidRPr="002C4D6C">
              <w:rPr>
                <w:rFonts w:ascii="Arial" w:hAnsi="Arial" w:cs="Arial"/>
                <w:szCs w:val="24"/>
              </w:rPr>
              <w:t>erfil de los Integrantes del equipo no concuerdan con sus habilidades</w:t>
            </w:r>
          </w:p>
        </w:tc>
        <w:tc>
          <w:tcPr>
            <w:tcW w:w="1670"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0,5</w:t>
            </w:r>
          </w:p>
        </w:tc>
        <w:tc>
          <w:tcPr>
            <w:tcW w:w="124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Calidad - Tiempo</w:t>
            </w:r>
          </w:p>
        </w:tc>
        <w:tc>
          <w:tcPr>
            <w:tcW w:w="14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0,2</w:t>
            </w:r>
          </w:p>
        </w:tc>
        <w:tc>
          <w:tcPr>
            <w:tcW w:w="170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0,1</w:t>
            </w:r>
          </w:p>
        </w:tc>
        <w:tc>
          <w:tcPr>
            <w:tcW w:w="12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Bajo</w:t>
            </w:r>
          </w:p>
        </w:tc>
      </w:tr>
      <w:tr w:rsidR="005908E5" w:rsidRPr="00E77400" w:rsidTr="0077658B">
        <w:trPr>
          <w:trHeight w:val="300"/>
        </w:trPr>
        <w:tc>
          <w:tcPr>
            <w:tcW w:w="3828"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Modificación de los requerimientos</w:t>
            </w:r>
          </w:p>
        </w:tc>
        <w:tc>
          <w:tcPr>
            <w:tcW w:w="1670"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0,5</w:t>
            </w:r>
          </w:p>
        </w:tc>
        <w:tc>
          <w:tcPr>
            <w:tcW w:w="124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Alcance - Calidad - Tiempo</w:t>
            </w:r>
          </w:p>
        </w:tc>
        <w:tc>
          <w:tcPr>
            <w:tcW w:w="14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0,4</w:t>
            </w:r>
          </w:p>
        </w:tc>
        <w:tc>
          <w:tcPr>
            <w:tcW w:w="170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0,2</w:t>
            </w:r>
          </w:p>
        </w:tc>
        <w:tc>
          <w:tcPr>
            <w:tcW w:w="12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Moderado</w:t>
            </w:r>
          </w:p>
        </w:tc>
      </w:tr>
      <w:tr w:rsidR="005908E5" w:rsidRPr="00E77400" w:rsidTr="0077658B">
        <w:trPr>
          <w:trHeight w:val="300"/>
        </w:trPr>
        <w:tc>
          <w:tcPr>
            <w:tcW w:w="3828"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Culminar el desarrollo en menor tiempo del establecido</w:t>
            </w:r>
          </w:p>
        </w:tc>
        <w:tc>
          <w:tcPr>
            <w:tcW w:w="1670"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0,7</w:t>
            </w:r>
          </w:p>
        </w:tc>
        <w:tc>
          <w:tcPr>
            <w:tcW w:w="124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Tiempo - Costo</w:t>
            </w:r>
          </w:p>
        </w:tc>
        <w:tc>
          <w:tcPr>
            <w:tcW w:w="14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0,8</w:t>
            </w:r>
          </w:p>
        </w:tc>
        <w:tc>
          <w:tcPr>
            <w:tcW w:w="1703"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0,56</w:t>
            </w:r>
          </w:p>
        </w:tc>
        <w:tc>
          <w:tcPr>
            <w:tcW w:w="1297" w:type="dxa"/>
            <w:shd w:val="clear" w:color="auto" w:fill="auto"/>
            <w:noWrap/>
            <w:hideMark/>
          </w:tcPr>
          <w:p w:rsidR="005908E5" w:rsidRPr="002C4D6C" w:rsidRDefault="005908E5" w:rsidP="004D1DD2">
            <w:pPr>
              <w:rPr>
                <w:rFonts w:ascii="Arial" w:hAnsi="Arial" w:cs="Arial"/>
                <w:szCs w:val="24"/>
              </w:rPr>
            </w:pPr>
            <w:r w:rsidRPr="002C4D6C">
              <w:rPr>
                <w:rFonts w:ascii="Arial" w:hAnsi="Arial" w:cs="Arial"/>
                <w:szCs w:val="24"/>
              </w:rPr>
              <w:t>Muy Alto</w:t>
            </w:r>
          </w:p>
        </w:tc>
      </w:tr>
    </w:tbl>
    <w:p w:rsidR="001C339C" w:rsidRDefault="001C339C" w:rsidP="00C1456E">
      <w:pPr>
        <w:rPr>
          <w:b/>
          <w:sz w:val="28"/>
          <w:szCs w:val="28"/>
        </w:rPr>
      </w:pPr>
    </w:p>
    <w:tbl>
      <w:tblPr>
        <w:tblStyle w:val="Listaclara-nfasis1"/>
        <w:tblpPr w:leftFromText="141" w:rightFromText="141" w:vertAnchor="page" w:horzAnchor="margin" w:tblpY="2851"/>
        <w:tblW w:w="11199" w:type="dxa"/>
        <w:tblLook w:val="04A0" w:firstRow="1" w:lastRow="0" w:firstColumn="1" w:lastColumn="0" w:noHBand="0" w:noVBand="1"/>
      </w:tblPr>
      <w:tblGrid>
        <w:gridCol w:w="2639"/>
        <w:gridCol w:w="2331"/>
        <w:gridCol w:w="1159"/>
        <w:gridCol w:w="3707"/>
        <w:gridCol w:w="1363"/>
      </w:tblGrid>
      <w:tr w:rsidR="005908E5" w:rsidRPr="00032B38" w:rsidTr="005908E5">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639" w:type="dxa"/>
            <w:noWrap/>
            <w:hideMark/>
          </w:tcPr>
          <w:bookmarkEnd w:id="105"/>
          <w:p w:rsidR="005908E5" w:rsidRPr="00032B38" w:rsidRDefault="005908E5" w:rsidP="005908E5">
            <w:pPr>
              <w:rPr>
                <w:b w:val="0"/>
                <w:bCs w:val="0"/>
              </w:rPr>
            </w:pPr>
            <w:r w:rsidRPr="00032B38">
              <w:lastRenderedPageBreak/>
              <w:t>Descripción del Riesgo</w:t>
            </w:r>
          </w:p>
        </w:tc>
        <w:tc>
          <w:tcPr>
            <w:tcW w:w="2331" w:type="dxa"/>
            <w:noWrap/>
            <w:hideMark/>
          </w:tcPr>
          <w:p w:rsidR="005908E5" w:rsidRPr="00032B38" w:rsidRDefault="005908E5" w:rsidP="005908E5">
            <w:pPr>
              <w:cnfStyle w:val="100000000000" w:firstRow="1" w:lastRow="0" w:firstColumn="0" w:lastColumn="0" w:oddVBand="0" w:evenVBand="0" w:oddHBand="0" w:evenHBand="0" w:firstRowFirstColumn="0" w:firstRowLastColumn="0" w:lastRowFirstColumn="0" w:lastRowLastColumn="0"/>
              <w:rPr>
                <w:b w:val="0"/>
                <w:bCs w:val="0"/>
              </w:rPr>
            </w:pPr>
            <w:r w:rsidRPr="00032B38">
              <w:t>Amenaza/Oportunidad</w:t>
            </w:r>
          </w:p>
        </w:tc>
        <w:tc>
          <w:tcPr>
            <w:tcW w:w="1159" w:type="dxa"/>
            <w:noWrap/>
            <w:hideMark/>
          </w:tcPr>
          <w:p w:rsidR="005908E5" w:rsidRPr="00032B38" w:rsidRDefault="005908E5" w:rsidP="005908E5">
            <w:pPr>
              <w:cnfStyle w:val="100000000000" w:firstRow="1" w:lastRow="0" w:firstColumn="0" w:lastColumn="0" w:oddVBand="0" w:evenVBand="0" w:oddHBand="0" w:evenHBand="0" w:firstRowFirstColumn="0" w:firstRowLastColumn="0" w:lastRowFirstColumn="0" w:lastRowLastColumn="0"/>
              <w:rPr>
                <w:b w:val="0"/>
                <w:bCs w:val="0"/>
              </w:rPr>
            </w:pPr>
            <w:r w:rsidRPr="00032B38">
              <w:t>Riesgo</w:t>
            </w:r>
          </w:p>
        </w:tc>
        <w:tc>
          <w:tcPr>
            <w:tcW w:w="3707" w:type="dxa"/>
            <w:noWrap/>
            <w:hideMark/>
          </w:tcPr>
          <w:p w:rsidR="005908E5" w:rsidRPr="00032B38" w:rsidRDefault="005908E5" w:rsidP="005908E5">
            <w:pPr>
              <w:cnfStyle w:val="100000000000" w:firstRow="1" w:lastRow="0" w:firstColumn="0" w:lastColumn="0" w:oddVBand="0" w:evenVBand="0" w:oddHBand="0" w:evenHBand="0" w:firstRowFirstColumn="0" w:firstRowLastColumn="0" w:lastRowFirstColumn="0" w:lastRowLastColumn="0"/>
              <w:rPr>
                <w:b w:val="0"/>
                <w:bCs w:val="0"/>
              </w:rPr>
            </w:pPr>
            <w:r w:rsidRPr="00032B38">
              <w:t>Respuesta</w:t>
            </w:r>
          </w:p>
        </w:tc>
        <w:tc>
          <w:tcPr>
            <w:tcW w:w="1363" w:type="dxa"/>
            <w:noWrap/>
            <w:hideMark/>
          </w:tcPr>
          <w:p w:rsidR="005908E5" w:rsidRPr="00032B38" w:rsidRDefault="005908E5" w:rsidP="005908E5">
            <w:pPr>
              <w:cnfStyle w:val="100000000000" w:firstRow="1" w:lastRow="0" w:firstColumn="0" w:lastColumn="0" w:oddVBand="0" w:evenVBand="0" w:oddHBand="0" w:evenHBand="0" w:firstRowFirstColumn="0" w:firstRowLastColumn="0" w:lastRowFirstColumn="0" w:lastRowLastColumn="0"/>
              <w:rPr>
                <w:b w:val="0"/>
                <w:bCs w:val="0"/>
              </w:rPr>
            </w:pPr>
            <w:r w:rsidRPr="00032B38">
              <w:t>Tipo de Respuesta</w:t>
            </w:r>
          </w:p>
        </w:tc>
      </w:tr>
      <w:tr w:rsidR="005908E5" w:rsidRPr="00032B38" w:rsidTr="005908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9" w:type="dxa"/>
            <w:noWrap/>
            <w:hideMark/>
          </w:tcPr>
          <w:p w:rsidR="005908E5" w:rsidRPr="00032B38" w:rsidRDefault="005908E5" w:rsidP="005908E5">
            <w:r w:rsidRPr="00032B38">
              <w:t>Elección de una Metodología Inadecuada</w:t>
            </w:r>
          </w:p>
        </w:tc>
        <w:tc>
          <w:tcPr>
            <w:tcW w:w="2331"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Amenaza</w:t>
            </w:r>
          </w:p>
        </w:tc>
        <w:tc>
          <w:tcPr>
            <w:tcW w:w="1159"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Muy Bajo</w:t>
            </w:r>
          </w:p>
        </w:tc>
        <w:tc>
          <w:tcPr>
            <w:tcW w:w="3707"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Realizar evaluaciones constantes sobre el estado del proyecto, tener una comunicación efectiva con el patrocinador.</w:t>
            </w:r>
          </w:p>
        </w:tc>
        <w:tc>
          <w:tcPr>
            <w:tcW w:w="1363"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Mitigar</w:t>
            </w:r>
          </w:p>
        </w:tc>
      </w:tr>
      <w:tr w:rsidR="005908E5" w:rsidRPr="00032B38" w:rsidTr="005908E5">
        <w:trPr>
          <w:trHeight w:val="315"/>
        </w:trPr>
        <w:tc>
          <w:tcPr>
            <w:cnfStyle w:val="001000000000" w:firstRow="0" w:lastRow="0" w:firstColumn="1" w:lastColumn="0" w:oddVBand="0" w:evenVBand="0" w:oddHBand="0" w:evenHBand="0" w:firstRowFirstColumn="0" w:firstRowLastColumn="0" w:lastRowFirstColumn="0" w:lastRowLastColumn="0"/>
            <w:tcW w:w="2639" w:type="dxa"/>
            <w:noWrap/>
            <w:hideMark/>
          </w:tcPr>
          <w:p w:rsidR="005908E5" w:rsidRPr="00032B38" w:rsidRDefault="005908E5" w:rsidP="005908E5">
            <w:r w:rsidRPr="00032B38">
              <w:t>Retrasos en la entrega (Mas de 48 días después de la fecha de finalización)</w:t>
            </w:r>
          </w:p>
        </w:tc>
        <w:tc>
          <w:tcPr>
            <w:tcW w:w="2331"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Amenaza</w:t>
            </w:r>
          </w:p>
        </w:tc>
        <w:tc>
          <w:tcPr>
            <w:tcW w:w="1159"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Moderado</w:t>
            </w:r>
          </w:p>
        </w:tc>
        <w:tc>
          <w:tcPr>
            <w:tcW w:w="3707"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t>P</w:t>
            </w:r>
            <w:r w:rsidRPr="00032B38">
              <w:t>oner foco en la etapa de análisis, para evitar problemas a la hora del desarrollo</w:t>
            </w:r>
          </w:p>
        </w:tc>
        <w:tc>
          <w:tcPr>
            <w:tcW w:w="1363"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Mitigar</w:t>
            </w:r>
          </w:p>
        </w:tc>
      </w:tr>
      <w:tr w:rsidR="005908E5" w:rsidRPr="00032B38" w:rsidTr="005908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9" w:type="dxa"/>
            <w:noWrap/>
            <w:hideMark/>
          </w:tcPr>
          <w:p w:rsidR="005908E5" w:rsidRPr="00032B38" w:rsidRDefault="005908E5" w:rsidP="005908E5">
            <w:r w:rsidRPr="00032B38">
              <w:t xml:space="preserve">Imposibilidad de complementar </w:t>
            </w:r>
            <w:r>
              <w:t xml:space="preserve">solución Data </w:t>
            </w:r>
            <w:proofErr w:type="spellStart"/>
            <w:r>
              <w:t>Mining</w:t>
            </w:r>
            <w:proofErr w:type="spellEnd"/>
          </w:p>
        </w:tc>
        <w:tc>
          <w:tcPr>
            <w:tcW w:w="2331"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Amenaza</w:t>
            </w:r>
          </w:p>
        </w:tc>
        <w:tc>
          <w:tcPr>
            <w:tcW w:w="1159"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Moderado</w:t>
            </w:r>
          </w:p>
        </w:tc>
        <w:tc>
          <w:tcPr>
            <w:tcW w:w="3707"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 xml:space="preserve">Poner Foco en la etapa de análisis de </w:t>
            </w:r>
            <w:r>
              <w:t>las distintas soluciones de minería de datos, g</w:t>
            </w:r>
            <w:r w:rsidRPr="00032B38">
              <w:t>enerar una documentación completa y detallada</w:t>
            </w:r>
            <w:r>
              <w:t>.</w:t>
            </w:r>
          </w:p>
        </w:tc>
        <w:tc>
          <w:tcPr>
            <w:tcW w:w="1363"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Mitigar</w:t>
            </w:r>
          </w:p>
        </w:tc>
      </w:tr>
      <w:tr w:rsidR="005908E5" w:rsidRPr="00032B38" w:rsidTr="005908E5">
        <w:trPr>
          <w:trHeight w:val="315"/>
        </w:trPr>
        <w:tc>
          <w:tcPr>
            <w:cnfStyle w:val="001000000000" w:firstRow="0" w:lastRow="0" w:firstColumn="1" w:lastColumn="0" w:oddVBand="0" w:evenVBand="0" w:oddHBand="0" w:evenHBand="0" w:firstRowFirstColumn="0" w:firstRowLastColumn="0" w:lastRowFirstColumn="0" w:lastRowLastColumn="0"/>
            <w:tcW w:w="2639" w:type="dxa"/>
            <w:noWrap/>
            <w:hideMark/>
          </w:tcPr>
          <w:p w:rsidR="005908E5" w:rsidRPr="00032B38" w:rsidRDefault="005908E5" w:rsidP="005908E5">
            <w:r>
              <w:t>G</w:t>
            </w:r>
            <w:r w:rsidRPr="00032B38">
              <w:t>randes excesos de costos (más del doble del definido en la Gestión de Costos)</w:t>
            </w:r>
          </w:p>
        </w:tc>
        <w:tc>
          <w:tcPr>
            <w:tcW w:w="2331"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Amenaza</w:t>
            </w:r>
          </w:p>
        </w:tc>
        <w:tc>
          <w:tcPr>
            <w:tcW w:w="1159"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Muy Bajo</w:t>
            </w:r>
          </w:p>
        </w:tc>
        <w:tc>
          <w:tcPr>
            <w:tcW w:w="3707"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 xml:space="preserve">Realizar una medición constante de los gastos realizados en el proyecto, detectar gastos no considerados en la gestión de costos. </w:t>
            </w:r>
          </w:p>
        </w:tc>
        <w:tc>
          <w:tcPr>
            <w:tcW w:w="1363"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Mitigar</w:t>
            </w:r>
          </w:p>
        </w:tc>
      </w:tr>
      <w:tr w:rsidR="005908E5" w:rsidRPr="00032B38" w:rsidTr="005908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9" w:type="dxa"/>
            <w:noWrap/>
            <w:hideMark/>
          </w:tcPr>
          <w:p w:rsidR="005908E5" w:rsidRPr="00032B38" w:rsidRDefault="005908E5" w:rsidP="005908E5">
            <w:r>
              <w:t>P</w:t>
            </w:r>
            <w:r w:rsidRPr="00032B38">
              <w:t>erfil de los Integrantes del equipo no concuerdan con sus habilidades</w:t>
            </w:r>
          </w:p>
        </w:tc>
        <w:tc>
          <w:tcPr>
            <w:tcW w:w="2331"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Amenaza</w:t>
            </w:r>
          </w:p>
        </w:tc>
        <w:tc>
          <w:tcPr>
            <w:tcW w:w="1159"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Bajo</w:t>
            </w:r>
          </w:p>
        </w:tc>
        <w:tc>
          <w:tcPr>
            <w:tcW w:w="3707"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Tomar pequeños periodos de tiempo para realizar capacitaciones e investigaciones, que ayuden al equipo ante situaciones de problema</w:t>
            </w:r>
          </w:p>
        </w:tc>
        <w:tc>
          <w:tcPr>
            <w:tcW w:w="1363"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Mitigar</w:t>
            </w:r>
          </w:p>
        </w:tc>
      </w:tr>
      <w:tr w:rsidR="005908E5" w:rsidRPr="00032B38" w:rsidTr="005908E5">
        <w:trPr>
          <w:trHeight w:val="315"/>
        </w:trPr>
        <w:tc>
          <w:tcPr>
            <w:cnfStyle w:val="001000000000" w:firstRow="0" w:lastRow="0" w:firstColumn="1" w:lastColumn="0" w:oddVBand="0" w:evenVBand="0" w:oddHBand="0" w:evenHBand="0" w:firstRowFirstColumn="0" w:firstRowLastColumn="0" w:lastRowFirstColumn="0" w:lastRowLastColumn="0"/>
            <w:tcW w:w="2639" w:type="dxa"/>
            <w:noWrap/>
            <w:hideMark/>
          </w:tcPr>
          <w:p w:rsidR="005908E5" w:rsidRPr="00032B38" w:rsidRDefault="005908E5" w:rsidP="005908E5">
            <w:r w:rsidRPr="00032B38">
              <w:t>Modificación de los requerimientos</w:t>
            </w:r>
          </w:p>
        </w:tc>
        <w:tc>
          <w:tcPr>
            <w:tcW w:w="2331"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Amenaza</w:t>
            </w:r>
          </w:p>
        </w:tc>
        <w:tc>
          <w:tcPr>
            <w:tcW w:w="1159"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Moderado</w:t>
            </w:r>
          </w:p>
        </w:tc>
        <w:tc>
          <w:tcPr>
            <w:tcW w:w="3707"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Poner foco en la etapa de análisis de requerimientos, para lograr una especificación completa de los requerimientos</w:t>
            </w:r>
          </w:p>
        </w:tc>
        <w:tc>
          <w:tcPr>
            <w:tcW w:w="1363" w:type="dxa"/>
            <w:noWrap/>
            <w:hideMark/>
          </w:tcPr>
          <w:p w:rsidR="005908E5" w:rsidRPr="00032B38" w:rsidRDefault="005908E5" w:rsidP="005908E5">
            <w:pPr>
              <w:cnfStyle w:val="000000000000" w:firstRow="0" w:lastRow="0" w:firstColumn="0" w:lastColumn="0" w:oddVBand="0" w:evenVBand="0" w:oddHBand="0" w:evenHBand="0" w:firstRowFirstColumn="0" w:firstRowLastColumn="0" w:lastRowFirstColumn="0" w:lastRowLastColumn="0"/>
            </w:pPr>
            <w:r w:rsidRPr="00032B38">
              <w:t>Mitigar</w:t>
            </w:r>
          </w:p>
        </w:tc>
      </w:tr>
      <w:tr w:rsidR="005908E5" w:rsidRPr="00032B38" w:rsidTr="005908E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9" w:type="dxa"/>
            <w:noWrap/>
            <w:hideMark/>
          </w:tcPr>
          <w:p w:rsidR="005908E5" w:rsidRPr="00032B38" w:rsidRDefault="005908E5" w:rsidP="005908E5">
            <w:r w:rsidRPr="00032B38">
              <w:t>Culminar el desarrollo en menor tiempo del establecido</w:t>
            </w:r>
          </w:p>
        </w:tc>
        <w:tc>
          <w:tcPr>
            <w:tcW w:w="2331"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Oportunidad</w:t>
            </w:r>
          </w:p>
        </w:tc>
        <w:tc>
          <w:tcPr>
            <w:tcW w:w="1159"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Muy Alto</w:t>
            </w:r>
          </w:p>
        </w:tc>
        <w:tc>
          <w:tcPr>
            <w:tcW w:w="3707"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Comunicación efectiva, atención a los plazos, trabajo constante</w:t>
            </w:r>
          </w:p>
        </w:tc>
        <w:tc>
          <w:tcPr>
            <w:tcW w:w="1363" w:type="dxa"/>
            <w:noWrap/>
            <w:hideMark/>
          </w:tcPr>
          <w:p w:rsidR="005908E5" w:rsidRPr="00032B38" w:rsidRDefault="005908E5" w:rsidP="005908E5">
            <w:pPr>
              <w:cnfStyle w:val="000000100000" w:firstRow="0" w:lastRow="0" w:firstColumn="0" w:lastColumn="0" w:oddVBand="0" w:evenVBand="0" w:oddHBand="1" w:evenHBand="0" w:firstRowFirstColumn="0" w:firstRowLastColumn="0" w:lastRowFirstColumn="0" w:lastRowLastColumn="0"/>
            </w:pPr>
            <w:r w:rsidRPr="00032B38">
              <w:t>Mejorar</w:t>
            </w:r>
          </w:p>
        </w:tc>
      </w:tr>
    </w:tbl>
    <w:p w:rsidR="005908E5" w:rsidRDefault="005908E5" w:rsidP="00C1456E">
      <w:pPr>
        <w:rPr>
          <w:b/>
          <w:sz w:val="28"/>
          <w:szCs w:val="28"/>
        </w:rPr>
      </w:pPr>
    </w:p>
    <w:p w:rsidR="009218D9" w:rsidRPr="002416C2" w:rsidRDefault="005908E5" w:rsidP="001F202F">
      <w:pPr>
        <w:pStyle w:val="Ttulo2"/>
      </w:pPr>
      <w:bookmarkStart w:id="106" w:name="_Toc480919217"/>
      <w:r w:rsidRPr="00C1456E">
        <w:t>Respuesta a Riesgo</w:t>
      </w:r>
      <w:bookmarkEnd w:id="106"/>
    </w:p>
    <w:p w:rsidR="009218D9" w:rsidRDefault="009218D9" w:rsidP="009218D9">
      <w:pPr>
        <w:rPr>
          <w:sz w:val="24"/>
          <w:szCs w:val="24"/>
        </w:rPr>
      </w:pPr>
    </w:p>
    <w:p w:rsidR="00C1456E" w:rsidRDefault="00C1456E" w:rsidP="009218D9">
      <w:pPr>
        <w:rPr>
          <w:sz w:val="24"/>
          <w:szCs w:val="24"/>
        </w:rPr>
      </w:pPr>
    </w:p>
    <w:p w:rsidR="00C1456E" w:rsidRDefault="00C1456E" w:rsidP="009218D9">
      <w:pPr>
        <w:rPr>
          <w:sz w:val="24"/>
          <w:szCs w:val="24"/>
        </w:rPr>
      </w:pPr>
    </w:p>
    <w:p w:rsidR="00C1456E" w:rsidRDefault="00C1456E" w:rsidP="009218D9">
      <w:pPr>
        <w:rPr>
          <w:sz w:val="24"/>
          <w:szCs w:val="24"/>
        </w:rPr>
      </w:pPr>
    </w:p>
    <w:p w:rsidR="005908E5" w:rsidRDefault="005908E5" w:rsidP="00CD7BDA">
      <w:pPr>
        <w:jc w:val="center"/>
        <w:rPr>
          <w:b/>
          <w:sz w:val="44"/>
          <w:szCs w:val="44"/>
        </w:rPr>
      </w:pPr>
    </w:p>
    <w:p w:rsidR="001F202F" w:rsidRDefault="001F202F" w:rsidP="00CD7BDA">
      <w:pPr>
        <w:jc w:val="center"/>
        <w:rPr>
          <w:b/>
          <w:sz w:val="44"/>
          <w:szCs w:val="44"/>
        </w:rPr>
      </w:pPr>
    </w:p>
    <w:p w:rsidR="001F202F" w:rsidRDefault="001F202F" w:rsidP="00CD7BDA">
      <w:pPr>
        <w:jc w:val="center"/>
        <w:rPr>
          <w:b/>
          <w:sz w:val="44"/>
          <w:szCs w:val="44"/>
        </w:rPr>
      </w:pPr>
    </w:p>
    <w:p w:rsidR="005908E5" w:rsidRDefault="005908E5" w:rsidP="00CD7BDA">
      <w:pPr>
        <w:jc w:val="center"/>
        <w:rPr>
          <w:b/>
          <w:sz w:val="44"/>
          <w:szCs w:val="44"/>
        </w:rPr>
      </w:pPr>
    </w:p>
    <w:p w:rsidR="00CD7BDA" w:rsidRPr="00CD7BDA" w:rsidRDefault="00CD7BDA" w:rsidP="00BE45DD">
      <w:pPr>
        <w:pStyle w:val="Ttulo1"/>
      </w:pPr>
      <w:bookmarkStart w:id="107" w:name="_Toc480919218"/>
      <w:r w:rsidRPr="00CD7BDA">
        <w:lastRenderedPageBreak/>
        <w:t>PLAN DE GESTIÓN DE COMUNICACIONES</w:t>
      </w:r>
      <w:bookmarkEnd w:id="107"/>
    </w:p>
    <w:p w:rsidR="00CD7BDA" w:rsidRPr="006F3AE2" w:rsidRDefault="00CD7BDA" w:rsidP="00CD7BDA"/>
    <w:p w:rsidR="00CD7BDA" w:rsidRPr="006F3AE2" w:rsidRDefault="005908E5" w:rsidP="00CD7BDA">
      <w:r>
        <w:rPr>
          <w:noProof/>
          <w:lang w:eastAsia="es-AR"/>
        </w:rPr>
        <mc:AlternateContent>
          <mc:Choice Requires="wpg">
            <w:drawing>
              <wp:anchor distT="0" distB="0" distL="114300" distR="114300" simplePos="0" relativeHeight="251674624" behindDoc="0" locked="0" layoutInCell="1" allowOverlap="1" wp14:anchorId="36775FAF" wp14:editId="1C9E9CA3">
                <wp:simplePos x="0" y="0"/>
                <wp:positionH relativeFrom="margin">
                  <wp:align>left</wp:align>
                </wp:positionH>
                <wp:positionV relativeFrom="paragraph">
                  <wp:posOffset>13970</wp:posOffset>
                </wp:positionV>
                <wp:extent cx="6281779" cy="2973621"/>
                <wp:effectExtent l="0" t="0" r="24130" b="17780"/>
                <wp:wrapNone/>
                <wp:docPr id="9" name="10 Grupo"/>
                <wp:cNvGraphicFramePr/>
                <a:graphic xmlns:a="http://schemas.openxmlformats.org/drawingml/2006/main">
                  <a:graphicData uri="http://schemas.microsoft.com/office/word/2010/wordprocessingGroup">
                    <wpg:wgp>
                      <wpg:cNvGrpSpPr/>
                      <wpg:grpSpPr>
                        <a:xfrm>
                          <a:off x="0" y="0"/>
                          <a:ext cx="6281779" cy="2973621"/>
                          <a:chOff x="0" y="0"/>
                          <a:chExt cx="6281779" cy="2973621"/>
                        </a:xfrm>
                      </wpg:grpSpPr>
                      <wps:wsp>
                        <wps:cNvPr id="10" name="1 Rectángulo"/>
                        <wps:cNvSpPr/>
                        <wps:spPr>
                          <a:xfrm>
                            <a:off x="0" y="1852653"/>
                            <a:ext cx="1799590" cy="914400"/>
                          </a:xfrm>
                          <a:prstGeom prst="rect">
                            <a:avLst/>
                          </a:prstGeom>
                        </wps:spPr>
                        <wps:style>
                          <a:lnRef idx="3">
                            <a:schemeClr val="lt1"/>
                          </a:lnRef>
                          <a:fillRef idx="1">
                            <a:schemeClr val="accent3"/>
                          </a:fillRef>
                          <a:effectRef idx="1">
                            <a:schemeClr val="accent3"/>
                          </a:effectRef>
                          <a:fontRef idx="minor">
                            <a:schemeClr val="lt1"/>
                          </a:fontRef>
                        </wps:style>
                        <wps:txbx>
                          <w:txbxContent>
                            <w:p w:rsidR="002137AF" w:rsidRDefault="002137AF" w:rsidP="00CD7BDA">
                              <w:pPr>
                                <w:jc w:val="center"/>
                              </w:pPr>
                              <w:r>
                                <w:t>Administrador de proyecto, Analista Funcional, Desarrollador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2 Rectángulo"/>
                        <wps:cNvSpPr/>
                        <wps:spPr>
                          <a:xfrm>
                            <a:off x="2107095" y="0"/>
                            <a:ext cx="1799590" cy="914400"/>
                          </a:xfrm>
                          <a:prstGeom prst="rect">
                            <a:avLst/>
                          </a:prstGeom>
                        </wps:spPr>
                        <wps:style>
                          <a:lnRef idx="3">
                            <a:schemeClr val="lt1"/>
                          </a:lnRef>
                          <a:fillRef idx="1">
                            <a:schemeClr val="accent3"/>
                          </a:fillRef>
                          <a:effectRef idx="1">
                            <a:schemeClr val="accent3"/>
                          </a:effectRef>
                          <a:fontRef idx="minor">
                            <a:schemeClr val="lt1"/>
                          </a:fontRef>
                        </wps:style>
                        <wps:txbx>
                          <w:txbxContent>
                            <w:p w:rsidR="002137AF" w:rsidRPr="006F3AE2" w:rsidRDefault="002137AF" w:rsidP="00CD7BDA">
                              <w:pPr>
                                <w:spacing w:line="240" w:lineRule="auto"/>
                                <w:jc w:val="center"/>
                                <w:rPr>
                                  <w:sz w:val="40"/>
                                </w:rPr>
                              </w:pPr>
                              <w:r w:rsidRPr="006F3AE2">
                                <w:rPr>
                                  <w:sz w:val="40"/>
                                </w:rPr>
                                <w:t>Patrocinador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3 Rectángulo"/>
                        <wps:cNvSpPr/>
                        <wps:spPr>
                          <a:xfrm>
                            <a:off x="4158532" y="1979874"/>
                            <a:ext cx="1799590" cy="659765"/>
                          </a:xfrm>
                          <a:prstGeom prst="rect">
                            <a:avLst/>
                          </a:prstGeom>
                        </wps:spPr>
                        <wps:style>
                          <a:lnRef idx="3">
                            <a:schemeClr val="lt1"/>
                          </a:lnRef>
                          <a:fillRef idx="1">
                            <a:schemeClr val="accent3"/>
                          </a:fillRef>
                          <a:effectRef idx="1">
                            <a:schemeClr val="accent3"/>
                          </a:effectRef>
                          <a:fontRef idx="minor">
                            <a:schemeClr val="lt1"/>
                          </a:fontRef>
                        </wps:style>
                        <wps:txbx>
                          <w:txbxContent>
                            <w:p w:rsidR="002137AF" w:rsidRDefault="002137AF" w:rsidP="00CD7BDA">
                              <w:pPr>
                                <w:spacing w:after="0" w:line="240" w:lineRule="auto"/>
                                <w:jc w:val="center"/>
                              </w:pPr>
                              <w:r w:rsidRPr="006F3AE2">
                                <w:rPr>
                                  <w:sz w:val="40"/>
                                  <w:szCs w:val="40"/>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4 Conector recto de flecha"/>
                        <wps:cNvCnPr/>
                        <wps:spPr>
                          <a:xfrm flipH="1">
                            <a:off x="866692" y="477078"/>
                            <a:ext cx="1240403" cy="1375575"/>
                          </a:xfrm>
                          <a:prstGeom prst="straightConnector1">
                            <a:avLst/>
                          </a:prstGeom>
                          <a:ln w="28575">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5 Conector recto de flecha"/>
                        <wps:cNvCnPr/>
                        <wps:spPr>
                          <a:xfrm flipH="1">
                            <a:off x="1796995" y="2337683"/>
                            <a:ext cx="2361536" cy="0"/>
                          </a:xfrm>
                          <a:prstGeom prst="straightConnector1">
                            <a:avLst/>
                          </a:prstGeom>
                          <a:ln w="28575">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6 Conector recto de flecha"/>
                        <wps:cNvCnPr/>
                        <wps:spPr>
                          <a:xfrm flipH="1" flipV="1">
                            <a:off x="3912042" y="477078"/>
                            <a:ext cx="1229720" cy="1502796"/>
                          </a:xfrm>
                          <a:prstGeom prst="straightConnector1">
                            <a:avLst/>
                          </a:prstGeom>
                          <a:ln w="28575">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7 Rectángulo"/>
                        <wps:cNvSpPr/>
                        <wps:spPr>
                          <a:xfrm>
                            <a:off x="795130" y="2687540"/>
                            <a:ext cx="1216798" cy="286081"/>
                          </a:xfrm>
                          <a:prstGeom prst="rect">
                            <a:avLst/>
                          </a:prstGeom>
                        </wps:spPr>
                        <wps:style>
                          <a:lnRef idx="2">
                            <a:schemeClr val="dk1"/>
                          </a:lnRef>
                          <a:fillRef idx="1">
                            <a:schemeClr val="lt1"/>
                          </a:fillRef>
                          <a:effectRef idx="0">
                            <a:schemeClr val="dk1"/>
                          </a:effectRef>
                          <a:fontRef idx="minor">
                            <a:schemeClr val="dk1"/>
                          </a:fontRef>
                        </wps:style>
                        <wps:txbx>
                          <w:txbxContent>
                            <w:p w:rsidR="002137AF" w:rsidRDefault="002137AF" w:rsidP="00CD7BDA">
                              <w:pPr>
                                <w:jc w:val="center"/>
                              </w:pPr>
                              <w:r>
                                <w:t xml:space="preserve">Gastón </w:t>
                              </w:r>
                              <w:proofErr w:type="spellStart"/>
                              <w:r>
                                <w:t>Volken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8 Rectángulo"/>
                        <wps:cNvSpPr/>
                        <wps:spPr>
                          <a:xfrm>
                            <a:off x="5064981" y="2568271"/>
                            <a:ext cx="1216798" cy="286081"/>
                          </a:xfrm>
                          <a:prstGeom prst="rect">
                            <a:avLst/>
                          </a:prstGeom>
                        </wps:spPr>
                        <wps:style>
                          <a:lnRef idx="2">
                            <a:schemeClr val="dk1"/>
                          </a:lnRef>
                          <a:fillRef idx="1">
                            <a:schemeClr val="lt1"/>
                          </a:fillRef>
                          <a:effectRef idx="0">
                            <a:schemeClr val="dk1"/>
                          </a:effectRef>
                          <a:fontRef idx="minor">
                            <a:schemeClr val="dk1"/>
                          </a:fontRef>
                        </wps:style>
                        <wps:txbx>
                          <w:txbxContent>
                            <w:p w:rsidR="002137AF" w:rsidRDefault="002137AF" w:rsidP="00CD7BDA">
                              <w:pPr>
                                <w:jc w:val="center"/>
                              </w:pPr>
                              <w:r>
                                <w:t>Vera Marcela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9 Rectángulo"/>
                        <wps:cNvSpPr/>
                        <wps:spPr>
                          <a:xfrm>
                            <a:off x="2409245" y="818984"/>
                            <a:ext cx="1216798" cy="286081"/>
                          </a:xfrm>
                          <a:prstGeom prst="rect">
                            <a:avLst/>
                          </a:prstGeom>
                        </wps:spPr>
                        <wps:style>
                          <a:lnRef idx="2">
                            <a:schemeClr val="dk1"/>
                          </a:lnRef>
                          <a:fillRef idx="1">
                            <a:schemeClr val="lt1"/>
                          </a:fillRef>
                          <a:effectRef idx="0">
                            <a:schemeClr val="dk1"/>
                          </a:effectRef>
                          <a:fontRef idx="minor">
                            <a:schemeClr val="dk1"/>
                          </a:fontRef>
                        </wps:style>
                        <wps:txbx>
                          <w:txbxContent>
                            <w:p w:rsidR="002137AF" w:rsidRDefault="002137AF" w:rsidP="00CD7BDA">
                              <w:pPr>
                                <w:jc w:val="center"/>
                              </w:pPr>
                              <w:r>
                                <w:t>UCSE 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775FAF" id="10 Grupo" o:spid="_x0000_s1041" style="position:absolute;margin-left:0;margin-top:1.1pt;width:494.65pt;height:234.15pt;z-index:251674624;mso-position-horizontal:left;mso-position-horizontal-relative:margin" coordsize="62817,2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">
                <v:rect id="1 Rectángulo" o:spid="_x0000_s1042" style="position:absolute;top:18526;width:1799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lHyMIA&#10;AADbAAAADwAAAGRycy9kb3ducmV2LnhtbESPQWsCMRCF7wX/Q5hCbzVbCypbo4igtCfR1fuQTDeL&#10;m8myibr9952D4G2G9+a9bxarIbTqRn1qIhv4GBegiG10DdcGTtX2fQ4qZWSHbWQy8EcJVsvRywJL&#10;F+98oNsx10pCOJVowOfclVon6ylgGseOWLTf2AfMsva1dj3eJTy0elIUUx2wYWnw2NHGk70cr8EA&#10;nYeDDT/zanfee7vLm9lnZWfGvL0O6y9QmYb8ND+uv53gC738IgP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qUfIwgAAANsAAAAPAAAAAAAAAAAAAAAAAJgCAABkcnMvZG93&#10;bnJldi54bWxQSwUGAAAAAAQABAD1AAAAhwMAAAAA&#10;" fillcolor="#a5a5a5 [3206]" strokecolor="white [3201]" strokeweight="1.5pt">
                  <v:textbox>
                    <w:txbxContent>
                      <w:p w:rsidR="002137AF" w:rsidRDefault="002137AF" w:rsidP="00CD7BDA">
                        <w:pPr>
                          <w:jc w:val="center"/>
                        </w:pPr>
                        <w:r>
                          <w:t>Administrador de proyecto, Analista Funcional, Desarrollador</w:t>
                        </w:r>
                      </w:p>
                    </w:txbxContent>
                  </v:textbox>
                </v:rect>
                <v:rect id="2 Rectángulo" o:spid="_x0000_s1043" style="position:absolute;left:21070;width:1799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iU74A&#10;AADbAAAADwAAAGRycy9kb3ducmV2LnhtbERPTYvCMBC9C/6HMII3TVVQqUZZBGU9iVbvQzI2ZZtJ&#10;abJa/70RFvY2j/c5623navGgNlSeFUzGGQhi7U3FpYJrsR8tQYSIbLD2TApeFGC76ffWmBv/5DM9&#10;LrEUKYRDjgpsjE0uZdCWHIaxb4gTd/etw5hgW0rT4jOFu1pOs2wuHVacGiw2tLOkfy6/TgHdurN2&#10;x2VxuJ2sPsTdYlbohVLDQfe1AhGpi//iP/e3SfMn8PklHS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Tl4lO+AAAA2wAAAA8AAAAAAAAAAAAAAAAAmAIAAGRycy9kb3ducmV2&#10;LnhtbFBLBQYAAAAABAAEAPUAAACDAwAAAAA=&#10;" fillcolor="#a5a5a5 [3206]" strokecolor="white [3201]" strokeweight="1.5pt">
                  <v:textbox>
                    <w:txbxContent>
                      <w:p w:rsidR="002137AF" w:rsidRPr="006F3AE2" w:rsidRDefault="002137AF" w:rsidP="00CD7BDA">
                        <w:pPr>
                          <w:spacing w:line="240" w:lineRule="auto"/>
                          <w:jc w:val="center"/>
                          <w:rPr>
                            <w:sz w:val="40"/>
                          </w:rPr>
                        </w:pPr>
                        <w:r w:rsidRPr="006F3AE2">
                          <w:rPr>
                            <w:sz w:val="40"/>
                          </w:rPr>
                          <w:t>Patrocinador</w:t>
                        </w:r>
                      </w:p>
                    </w:txbxContent>
                  </v:textbox>
                </v:rect>
                <v:rect id="3 Rectángulo" o:spid="_x0000_s1044" style="position:absolute;left:41585;top:19798;width:17996;height:6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8JL4A&#10;AADbAAAADwAAAGRycy9kb3ducmV2LnhtbERPTYvCMBC9C/6HMII3TVVQqUZZBGU9iVbvQzI2ZZtJ&#10;abLa/fcbQfA2j/c5623navGgNlSeFUzGGQhi7U3FpYJrsR8tQYSIbLD2TAr+KMB20++tMTf+yWd6&#10;XGIpUgiHHBXYGJtcyqAtOQxj3xAn7u5bhzHBtpSmxWcKd7WcZtlcOqw4NVhsaGdJ/1x+nQK6dWft&#10;jsvicDtZfYi7xazQC6WGg+5rBSJSFz/it/vbpPlTeP2SDpC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3fCS+AAAA2wAAAA8AAAAAAAAAAAAAAAAAmAIAAGRycy9kb3ducmV2&#10;LnhtbFBLBQYAAAAABAAEAPUAAACDAwAAAAA=&#10;" fillcolor="#a5a5a5 [3206]" strokecolor="white [3201]" strokeweight="1.5pt">
                  <v:textbox>
                    <w:txbxContent>
                      <w:p w:rsidR="002137AF" w:rsidRDefault="002137AF" w:rsidP="00CD7BDA">
                        <w:pPr>
                          <w:spacing w:after="0" w:line="240" w:lineRule="auto"/>
                          <w:jc w:val="center"/>
                        </w:pPr>
                        <w:r w:rsidRPr="006F3AE2">
                          <w:rPr>
                            <w:sz w:val="40"/>
                            <w:szCs w:val="40"/>
                          </w:rPr>
                          <w:t>Cliente</w:t>
                        </w:r>
                      </w:p>
                    </w:txbxContent>
                  </v:textbox>
                </v:rect>
                <v:shapetype id="_x0000_t32" coordsize="21600,21600" o:spt="32" o:oned="t" path="m,l21600,21600e" filled="f">
                  <v:path arrowok="t" fillok="f" o:connecttype="none"/>
                  <o:lock v:ext="edit" shapetype="t"/>
                </v:shapetype>
                <v:shape id="4 Conector recto de flecha" o:spid="_x0000_s1045" type="#_x0000_t32" style="position:absolute;left:8666;top:4770;width:12404;height:13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a2A8UAAADbAAAADwAAAGRycy9kb3ducmV2LnhtbESPzWrDMBCE74G+g9hCboncBkrqRjbF&#10;EJpLDnES6uNirX+otTKWYjt9+qpQ6G2XmW92dpfOphMjDa61rOBpHYEgLq1uuVZwOe9XWxDOI2vs&#10;LJOCOzlIk4fFDmNtJz7RmPtahBB2MSpovO9jKV3ZkEG3tj1x0Co7GPRhHWqpB5xCuOnkcxS9SIMt&#10;hwsN9pQ1VH7lNxNqMH4ej8WpLr/za3vbFzqrPl6VWj7O728gPM3+3/xHH3TgNvD7SxhAJ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6a2A8UAAADbAAAADwAAAAAAAAAA&#10;AAAAAAChAgAAZHJzL2Rvd25yZXYueG1sUEsFBgAAAAAEAAQA+QAAAJMDAAAAAA==&#10;" strokecolor="#5b9bd5 [3204]" strokeweight="2.25pt">
                  <v:stroke startarrow="block" endarrow="block" joinstyle="miter"/>
                </v:shape>
                <v:shape id="5 Conector recto de flecha" o:spid="_x0000_s1046" type="#_x0000_t32" style="position:absolute;left:17969;top:23376;width:236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8ud8UAAADbAAAADwAAAGRycy9kb3ducmV2LnhtbESPzWrDMBCE74G+g9hCboncEkrqRjbF&#10;EJpLDnES6uNirX+otTKWYjt9+qpQ6G2XmW92dpfOphMjDa61rOBpHYEgLq1uuVZwOe9XWxDOI2vs&#10;LJOCOzlIk4fFDmNtJz7RmPtahBB2MSpovO9jKV3ZkEG3tj1x0Co7GPRhHWqpB5xCuOnkcxS9SIMt&#10;hwsN9pQ1VH7lNxNqMH4ej8WpLr/za3vbFzqrPl6VWj7O728gPM3+3/xHH3TgNvD7SxhAJ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8ud8UAAADbAAAADwAAAAAAAAAA&#10;AAAAAAChAgAAZHJzL2Rvd25yZXYueG1sUEsFBgAAAAAEAAQA+QAAAJMDAAAAAA==&#10;" strokecolor="#5b9bd5 [3204]" strokeweight="2.25pt">
                  <v:stroke startarrow="block" endarrow="block" joinstyle="miter"/>
                </v:shape>
                <v:shape id="6 Conector recto de flecha" o:spid="_x0000_s1047" type="#_x0000_t32" style="position:absolute;left:39120;top:4770;width:12297;height:150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PYT8EAAADbAAAADwAAAGRycy9kb3ducmV2LnhtbERPTWvCQBC9C/6HZQRvulE01NRVSkEo&#10;Xqq2ischO02Cu7Mhu03iv+8KQm/zeJ+z3vbWiJYaXzlWMJsmIIhzpysuFHx/7SYvIHxA1mgck4I7&#10;edhuhoM1Ztp1fKT2FAoRQ9hnqKAMoc6k9HlJFv3U1cSR+3GNxRBhU0jdYBfDrZHzJEmlxYpjQ4k1&#10;vZeU306/VkFbmGV62X/663lhU2sOq7ZDrdR41L+9ggjUh3/x0/2h4/wlPH6JB8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g9hPwQAAANsAAAAPAAAAAAAAAAAAAAAA&#10;AKECAABkcnMvZG93bnJldi54bWxQSwUGAAAAAAQABAD5AAAAjwMAAAAA&#10;" strokecolor="#5b9bd5 [3204]" strokeweight="2.25pt">
                  <v:stroke startarrow="block" endarrow="block" joinstyle="miter"/>
                </v:shape>
                <v:rect id="7 Rectángulo" o:spid="_x0000_s1048" style="position:absolute;left:7951;top:26875;width:12168;height:2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2137AF" w:rsidRDefault="002137AF" w:rsidP="00CD7BDA">
                        <w:pPr>
                          <w:jc w:val="center"/>
                        </w:pPr>
                        <w:r>
                          <w:t xml:space="preserve">Gastón </w:t>
                        </w:r>
                        <w:proofErr w:type="spellStart"/>
                        <w:r>
                          <w:t>Volken</w:t>
                        </w:r>
                        <w:proofErr w:type="spellEnd"/>
                      </w:p>
                    </w:txbxContent>
                  </v:textbox>
                </v:rect>
                <v:rect id="8 Rectángulo" o:spid="_x0000_s1049" style="position:absolute;left:50649;top:25682;width:12168;height:2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2137AF" w:rsidRDefault="002137AF" w:rsidP="00CD7BDA">
                        <w:pPr>
                          <w:jc w:val="center"/>
                        </w:pPr>
                        <w:r>
                          <w:t>Vera Marcela</w:t>
                        </w:r>
                      </w:p>
                    </w:txbxContent>
                  </v:textbox>
                </v:rect>
                <v:rect id="9 Rectángulo" o:spid="_x0000_s1050" style="position:absolute;left:24092;top:8189;width:12168;height:2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2137AF" w:rsidRDefault="002137AF" w:rsidP="00CD7BDA">
                        <w:pPr>
                          <w:jc w:val="center"/>
                        </w:pPr>
                        <w:r>
                          <w:t>UCSE DAR</w:t>
                        </w:r>
                      </w:p>
                    </w:txbxContent>
                  </v:textbox>
                </v:rect>
                <w10:wrap anchorx="margin"/>
              </v:group>
            </w:pict>
          </mc:Fallback>
        </mc:AlternateContent>
      </w:r>
    </w:p>
    <w:p w:rsidR="00CD7BDA" w:rsidRPr="006F3AE2" w:rsidRDefault="00CD7BDA" w:rsidP="00CD7BDA"/>
    <w:p w:rsidR="00CD7BDA" w:rsidRPr="006F3AE2" w:rsidRDefault="00CD7BDA" w:rsidP="00CD7BDA"/>
    <w:p w:rsidR="00CD7BDA" w:rsidRPr="006F3AE2" w:rsidRDefault="00CD7BDA" w:rsidP="00CD7BDA"/>
    <w:p w:rsidR="00CD7BDA" w:rsidRPr="006F3AE2" w:rsidRDefault="00CD7BDA" w:rsidP="00CD7BDA"/>
    <w:p w:rsidR="00CD7BDA" w:rsidRPr="006F3AE2" w:rsidRDefault="00CD7BDA" w:rsidP="00CD7BDA"/>
    <w:p w:rsidR="00CD7BDA" w:rsidRPr="006F3AE2" w:rsidRDefault="00CD7BDA" w:rsidP="00CD7BDA"/>
    <w:p w:rsidR="00CD7BDA" w:rsidRPr="006F3AE2" w:rsidRDefault="00CD7BDA" w:rsidP="00CD7BDA"/>
    <w:p w:rsidR="00CD7BDA" w:rsidRPr="006F3AE2" w:rsidRDefault="00CD7BDA" w:rsidP="00CD7BDA"/>
    <w:p w:rsidR="00CD7BDA" w:rsidRPr="006F3AE2" w:rsidRDefault="00CD7BDA" w:rsidP="00CD7BDA"/>
    <w:p w:rsidR="00CD7BDA" w:rsidRDefault="00CD7BDA" w:rsidP="00CD7BDA"/>
    <w:p w:rsidR="00CD7BDA" w:rsidRPr="006F3AE2" w:rsidRDefault="00CD7BDA" w:rsidP="00CD7BDA">
      <w:r>
        <w:rPr>
          <w:noProof/>
          <w:lang w:eastAsia="es-AR"/>
        </w:rPr>
        <mc:AlternateContent>
          <mc:Choice Requires="wps">
            <w:drawing>
              <wp:anchor distT="0" distB="0" distL="114300" distR="114300" simplePos="0" relativeHeight="251675648" behindDoc="0" locked="0" layoutInCell="1" allowOverlap="1" wp14:anchorId="5AEEC817" wp14:editId="157EEEB1">
                <wp:simplePos x="0" y="0"/>
                <wp:positionH relativeFrom="column">
                  <wp:posOffset>979253</wp:posOffset>
                </wp:positionH>
                <wp:positionV relativeFrom="paragraph">
                  <wp:posOffset>155382</wp:posOffset>
                </wp:positionV>
                <wp:extent cx="3661410" cy="278295"/>
                <wp:effectExtent l="0" t="0" r="15240" b="266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1410" cy="278295"/>
                        </a:xfrm>
                        <a:prstGeom prst="rect">
                          <a:avLst/>
                        </a:prstGeom>
                        <a:solidFill>
                          <a:srgbClr val="FFFFFF"/>
                        </a:solidFill>
                        <a:ln w="9525">
                          <a:solidFill>
                            <a:srgbClr val="000000"/>
                          </a:solidFill>
                          <a:miter lim="800000"/>
                          <a:headEnd/>
                          <a:tailEnd/>
                        </a:ln>
                      </wps:spPr>
                      <wps:txbx>
                        <w:txbxContent>
                          <w:p w:rsidR="002137AF" w:rsidRDefault="002137AF" w:rsidP="00CD7BDA">
                            <w:pPr>
                              <w:jc w:val="center"/>
                            </w:pPr>
                            <w:r>
                              <w:t>Se cuenta con 3 canales de comunicación bidireccionales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EEC817" id="Cuadro de texto 2" o:spid="_x0000_s1051" type="#_x0000_t202" style="position:absolute;margin-left:77.1pt;margin-top:12.25pt;width:288.3pt;height:2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">
                <v:textbox>
                  <w:txbxContent>
                    <w:p w:rsidR="002137AF" w:rsidRDefault="002137AF" w:rsidP="00CD7BDA">
                      <w:pPr>
                        <w:jc w:val="center"/>
                      </w:pPr>
                      <w:r>
                        <w:t>Se cuenta con 3 canales de comunicación bidireccionales</w:t>
                      </w:r>
                    </w:p>
                  </w:txbxContent>
                </v:textbox>
              </v:shape>
            </w:pict>
          </mc:Fallback>
        </mc:AlternateContent>
      </w:r>
    </w:p>
    <w:p w:rsidR="00CD7BDA" w:rsidRPr="006F3AE2" w:rsidRDefault="00CD7BDA" w:rsidP="00CD7BDA"/>
    <w:p w:rsidR="00CD7BDA" w:rsidRPr="00DA43EF" w:rsidRDefault="00CD7BDA" w:rsidP="001F202F">
      <w:pPr>
        <w:pStyle w:val="Ttulo2"/>
      </w:pPr>
      <w:bookmarkStart w:id="108" w:name="_Toc442037261"/>
      <w:bookmarkStart w:id="109" w:name="_Toc480919219"/>
      <w:r w:rsidRPr="00DA43EF">
        <w:t>Procedimiento para tratar problemáticas</w:t>
      </w:r>
      <w:bookmarkEnd w:id="108"/>
      <w:bookmarkEnd w:id="109"/>
    </w:p>
    <w:p w:rsidR="00CD7BDA" w:rsidRPr="008F72ED" w:rsidRDefault="00CD7BDA" w:rsidP="00CD7BDA">
      <w:pPr>
        <w:rPr>
          <w:sz w:val="24"/>
        </w:rPr>
      </w:pPr>
      <w:r w:rsidRPr="008F72ED">
        <w:rPr>
          <w:sz w:val="24"/>
        </w:rPr>
        <w:t>En el caso de las problemáticas, no solamente se van a contar todos los problemas</w:t>
      </w:r>
      <w:r w:rsidR="00DA43EF">
        <w:rPr>
          <w:sz w:val="24"/>
        </w:rPr>
        <w:t xml:space="preserve"> </w:t>
      </w:r>
      <w:r w:rsidRPr="008F72ED">
        <w:rPr>
          <w:sz w:val="24"/>
        </w:rPr>
        <w:t xml:space="preserve">referidos al desarrollo, tanto de comunicación, como de implementación y análisis. </w:t>
      </w:r>
    </w:p>
    <w:p w:rsidR="00CD7BDA" w:rsidRPr="008F72ED" w:rsidRDefault="00CD7BDA" w:rsidP="00CD7BDA">
      <w:pPr>
        <w:rPr>
          <w:sz w:val="24"/>
        </w:rPr>
      </w:pPr>
      <w:r w:rsidRPr="008F72ED">
        <w:rPr>
          <w:sz w:val="24"/>
        </w:rPr>
        <w:t>A continuación se plantea un procedimiento para documentar, comunicar y resolver problemáticas:</w:t>
      </w:r>
    </w:p>
    <w:p w:rsidR="00CD7BDA" w:rsidRPr="008F72ED" w:rsidRDefault="00CD7BDA" w:rsidP="00CD7BDA">
      <w:pPr>
        <w:pStyle w:val="Prrafodelista"/>
        <w:numPr>
          <w:ilvl w:val="0"/>
          <w:numId w:val="7"/>
        </w:numPr>
        <w:spacing w:after="200" w:line="276" w:lineRule="auto"/>
        <w:rPr>
          <w:sz w:val="24"/>
        </w:rPr>
      </w:pPr>
      <w:r w:rsidRPr="008F72ED">
        <w:rPr>
          <w:sz w:val="24"/>
        </w:rPr>
        <w:t>A medida que el proyecto avanza, se detectan las diferentes problemáticas, mediante el desarrollo y análisis.</w:t>
      </w:r>
    </w:p>
    <w:p w:rsidR="00CD7BDA" w:rsidRPr="008F72ED" w:rsidRDefault="00CD7BDA" w:rsidP="00CD7BDA">
      <w:pPr>
        <w:pStyle w:val="Prrafodelista"/>
        <w:numPr>
          <w:ilvl w:val="0"/>
          <w:numId w:val="7"/>
        </w:numPr>
        <w:spacing w:after="200" w:line="276" w:lineRule="auto"/>
        <w:rPr>
          <w:sz w:val="24"/>
        </w:rPr>
      </w:pPr>
      <w:r w:rsidRPr="008F72ED">
        <w:rPr>
          <w:sz w:val="24"/>
        </w:rPr>
        <w:t>En caso de requerir la ayuda del cliente o patrocinador para la solución de un determinado problema. se recurre a una planilla de detección de incidentes.</w:t>
      </w:r>
    </w:p>
    <w:p w:rsidR="00CD7BDA" w:rsidRPr="00DA43EF" w:rsidRDefault="00CD7BDA" w:rsidP="001F202F">
      <w:pPr>
        <w:pStyle w:val="Ttulo2"/>
      </w:pPr>
      <w:bookmarkStart w:id="110" w:name="_Toc480919220"/>
      <w:r w:rsidRPr="00DA43EF">
        <w:t>Ejemplo Planilla de detección de incidentes</w:t>
      </w:r>
      <w:bookmarkEnd w:id="110"/>
    </w:p>
    <w:p w:rsidR="00CD7BDA" w:rsidRDefault="00CD7BDA" w:rsidP="00CD7BDA"/>
    <w:tbl>
      <w:tblPr>
        <w:tblStyle w:val="Tablaconcuadrcula"/>
        <w:tblW w:w="11483" w:type="dxa"/>
        <w:tblInd w:w="-5" w:type="dxa"/>
        <w:tblLook w:val="04A0" w:firstRow="1" w:lastRow="0" w:firstColumn="1" w:lastColumn="0" w:noHBand="0" w:noVBand="1"/>
      </w:tblPr>
      <w:tblGrid>
        <w:gridCol w:w="2978"/>
        <w:gridCol w:w="1984"/>
        <w:gridCol w:w="1278"/>
        <w:gridCol w:w="1276"/>
        <w:gridCol w:w="1425"/>
        <w:gridCol w:w="1124"/>
        <w:gridCol w:w="1418"/>
      </w:tblGrid>
      <w:tr w:rsidR="00CD7BDA" w:rsidRPr="00035BDB" w:rsidTr="005908E5">
        <w:trPr>
          <w:trHeight w:val="300"/>
        </w:trPr>
        <w:tc>
          <w:tcPr>
            <w:tcW w:w="2978" w:type="dxa"/>
            <w:shd w:val="clear" w:color="auto" w:fill="A6A6A6" w:themeFill="background1" w:themeFillShade="A6"/>
            <w:noWrap/>
            <w:hideMark/>
          </w:tcPr>
          <w:p w:rsidR="00CD7BDA" w:rsidRPr="009676E7" w:rsidRDefault="00CD7BDA" w:rsidP="00CD7BDA">
            <w:pPr>
              <w:jc w:val="center"/>
              <w:rPr>
                <w:b/>
                <w:i/>
              </w:rPr>
            </w:pPr>
            <w:r w:rsidRPr="009676E7">
              <w:rPr>
                <w:b/>
                <w:i/>
              </w:rPr>
              <w:t>Descripción de Problema</w:t>
            </w:r>
          </w:p>
        </w:tc>
        <w:tc>
          <w:tcPr>
            <w:tcW w:w="1984" w:type="dxa"/>
            <w:shd w:val="clear" w:color="auto" w:fill="A6A6A6" w:themeFill="background1" w:themeFillShade="A6"/>
            <w:noWrap/>
            <w:hideMark/>
          </w:tcPr>
          <w:p w:rsidR="00CD7BDA" w:rsidRPr="009676E7" w:rsidRDefault="00CD7BDA" w:rsidP="00CD7BDA">
            <w:pPr>
              <w:jc w:val="center"/>
              <w:rPr>
                <w:b/>
                <w:i/>
              </w:rPr>
            </w:pPr>
            <w:r w:rsidRPr="009676E7">
              <w:rPr>
                <w:b/>
                <w:i/>
              </w:rPr>
              <w:t>Modulo implicado</w:t>
            </w:r>
          </w:p>
        </w:tc>
        <w:tc>
          <w:tcPr>
            <w:tcW w:w="1278" w:type="dxa"/>
            <w:shd w:val="clear" w:color="auto" w:fill="A6A6A6" w:themeFill="background1" w:themeFillShade="A6"/>
            <w:noWrap/>
            <w:hideMark/>
          </w:tcPr>
          <w:p w:rsidR="00CD7BDA" w:rsidRPr="009676E7" w:rsidRDefault="00CD7BDA" w:rsidP="00CD7BDA">
            <w:pPr>
              <w:jc w:val="center"/>
              <w:rPr>
                <w:b/>
                <w:i/>
              </w:rPr>
            </w:pPr>
            <w:r w:rsidRPr="009676E7">
              <w:rPr>
                <w:b/>
                <w:i/>
              </w:rPr>
              <w:t>Fecha</w:t>
            </w:r>
          </w:p>
        </w:tc>
        <w:tc>
          <w:tcPr>
            <w:tcW w:w="1276" w:type="dxa"/>
            <w:shd w:val="clear" w:color="auto" w:fill="A6A6A6" w:themeFill="background1" w:themeFillShade="A6"/>
            <w:noWrap/>
            <w:hideMark/>
          </w:tcPr>
          <w:p w:rsidR="00CD7BDA" w:rsidRPr="009676E7" w:rsidRDefault="00CD7BDA" w:rsidP="00CD7BDA">
            <w:pPr>
              <w:jc w:val="center"/>
              <w:rPr>
                <w:b/>
                <w:i/>
              </w:rPr>
            </w:pPr>
            <w:r w:rsidRPr="009676E7">
              <w:rPr>
                <w:b/>
                <w:i/>
              </w:rPr>
              <w:t>Prioridad</w:t>
            </w:r>
          </w:p>
        </w:tc>
        <w:tc>
          <w:tcPr>
            <w:tcW w:w="1425" w:type="dxa"/>
            <w:shd w:val="clear" w:color="auto" w:fill="A6A6A6" w:themeFill="background1" w:themeFillShade="A6"/>
            <w:noWrap/>
            <w:hideMark/>
          </w:tcPr>
          <w:p w:rsidR="00CD7BDA" w:rsidRPr="009676E7" w:rsidRDefault="00CD7BDA" w:rsidP="00CD7BDA">
            <w:pPr>
              <w:jc w:val="center"/>
              <w:rPr>
                <w:b/>
                <w:i/>
              </w:rPr>
            </w:pPr>
            <w:r w:rsidRPr="009676E7">
              <w:rPr>
                <w:b/>
                <w:i/>
              </w:rPr>
              <w:t>Solución</w:t>
            </w:r>
          </w:p>
        </w:tc>
        <w:tc>
          <w:tcPr>
            <w:tcW w:w="1124" w:type="dxa"/>
            <w:shd w:val="clear" w:color="auto" w:fill="A6A6A6" w:themeFill="background1" w:themeFillShade="A6"/>
          </w:tcPr>
          <w:p w:rsidR="00CD7BDA" w:rsidRPr="009676E7" w:rsidRDefault="00CD7BDA" w:rsidP="00CD7BDA">
            <w:pPr>
              <w:jc w:val="center"/>
              <w:rPr>
                <w:b/>
                <w:i/>
              </w:rPr>
            </w:pPr>
            <w:r>
              <w:rPr>
                <w:b/>
                <w:i/>
              </w:rPr>
              <w:t>Estado</w:t>
            </w:r>
          </w:p>
        </w:tc>
        <w:tc>
          <w:tcPr>
            <w:tcW w:w="1418" w:type="dxa"/>
            <w:shd w:val="clear" w:color="auto" w:fill="A6A6A6" w:themeFill="background1" w:themeFillShade="A6"/>
            <w:noWrap/>
            <w:hideMark/>
          </w:tcPr>
          <w:p w:rsidR="00CD7BDA" w:rsidRPr="009676E7" w:rsidRDefault="00CD7BDA" w:rsidP="00CD7BDA">
            <w:pPr>
              <w:jc w:val="center"/>
              <w:rPr>
                <w:b/>
                <w:i/>
              </w:rPr>
            </w:pPr>
            <w:r w:rsidRPr="009676E7">
              <w:rPr>
                <w:b/>
                <w:i/>
              </w:rPr>
              <w:t>Respuesta requerida  de</w:t>
            </w:r>
          </w:p>
        </w:tc>
      </w:tr>
      <w:tr w:rsidR="00CD7BDA" w:rsidRPr="00035BDB" w:rsidTr="005908E5">
        <w:trPr>
          <w:trHeight w:val="1343"/>
        </w:trPr>
        <w:tc>
          <w:tcPr>
            <w:tcW w:w="2978" w:type="dxa"/>
            <w:noWrap/>
            <w:hideMark/>
          </w:tcPr>
          <w:p w:rsidR="00CD7BDA" w:rsidRPr="00035BDB" w:rsidRDefault="00CD7BDA" w:rsidP="00CD7BDA">
            <w:r>
              <w:t>¿Fecha en la que es necesario Implementar la herramienta?</w:t>
            </w:r>
          </w:p>
        </w:tc>
        <w:tc>
          <w:tcPr>
            <w:tcW w:w="1984" w:type="dxa"/>
            <w:noWrap/>
            <w:hideMark/>
          </w:tcPr>
          <w:p w:rsidR="00CD7BDA" w:rsidRPr="00035BDB" w:rsidRDefault="00CD7BDA" w:rsidP="00CD7BDA">
            <w:r>
              <w:t>Ninguno</w:t>
            </w:r>
          </w:p>
        </w:tc>
        <w:tc>
          <w:tcPr>
            <w:tcW w:w="1278" w:type="dxa"/>
            <w:noWrap/>
            <w:hideMark/>
          </w:tcPr>
          <w:p w:rsidR="00CD7BDA" w:rsidRPr="00035BDB" w:rsidRDefault="00CD7BDA" w:rsidP="00CD7BDA">
            <w:r>
              <w:t>01/07/2016</w:t>
            </w:r>
          </w:p>
        </w:tc>
        <w:tc>
          <w:tcPr>
            <w:tcW w:w="1276" w:type="dxa"/>
            <w:noWrap/>
            <w:hideMark/>
          </w:tcPr>
          <w:p w:rsidR="00CD7BDA" w:rsidRPr="00035BDB" w:rsidRDefault="00CD7BDA" w:rsidP="00CD7BDA">
            <w:r>
              <w:t>ALTA</w:t>
            </w:r>
          </w:p>
        </w:tc>
        <w:tc>
          <w:tcPr>
            <w:tcW w:w="1425" w:type="dxa"/>
            <w:noWrap/>
            <w:hideMark/>
          </w:tcPr>
          <w:p w:rsidR="00CD7BDA" w:rsidRPr="00035BDB" w:rsidRDefault="00CD7BDA" w:rsidP="00CD7BDA">
            <w:r>
              <w:t xml:space="preserve">Fecha límite, 01/12/2017 </w:t>
            </w:r>
          </w:p>
        </w:tc>
        <w:tc>
          <w:tcPr>
            <w:tcW w:w="1124" w:type="dxa"/>
          </w:tcPr>
          <w:p w:rsidR="00CD7BDA" w:rsidRDefault="00CD7BDA" w:rsidP="00CD7BDA">
            <w:r>
              <w:t>CERRADO</w:t>
            </w:r>
          </w:p>
        </w:tc>
        <w:tc>
          <w:tcPr>
            <w:tcW w:w="1418" w:type="dxa"/>
            <w:noWrap/>
            <w:hideMark/>
          </w:tcPr>
          <w:p w:rsidR="00CD7BDA" w:rsidRPr="00035BDB" w:rsidRDefault="00CD7BDA" w:rsidP="00CD7BDA">
            <w:r>
              <w:t>UCSE DAR</w:t>
            </w:r>
          </w:p>
        </w:tc>
      </w:tr>
    </w:tbl>
    <w:p w:rsidR="00CD7BDA" w:rsidRDefault="00CD7BDA" w:rsidP="00CD7BDA"/>
    <w:p w:rsidR="00CD7BDA" w:rsidRDefault="00CD7BDA" w:rsidP="00CD7BDA">
      <w:pPr>
        <w:tabs>
          <w:tab w:val="left" w:pos="1753"/>
        </w:tabs>
        <w:rPr>
          <w:rFonts w:ascii="Arial" w:hAnsi="Arial" w:cs="Arial"/>
          <w:i/>
          <w:sz w:val="24"/>
        </w:rPr>
      </w:pPr>
      <w:r w:rsidRPr="008F72ED">
        <w:rPr>
          <w:rFonts w:ascii="Arial" w:hAnsi="Arial" w:cs="Arial"/>
          <w:sz w:val="24"/>
        </w:rPr>
        <w:t xml:space="preserve">En caso de ser necesario plantear problemas que posean una descripción extensa, se confeccionara un documento, codificado en las siglas GDI (gestión de incidente), seguido de un número, y una descripción </w:t>
      </w:r>
      <w:r>
        <w:rPr>
          <w:rFonts w:ascii="Arial" w:hAnsi="Arial" w:cs="Arial"/>
          <w:sz w:val="24"/>
        </w:rPr>
        <w:t>corta del problema (ejemplo:</w:t>
      </w:r>
      <w:r w:rsidRPr="008F72ED">
        <w:rPr>
          <w:rFonts w:ascii="Arial" w:hAnsi="Arial" w:cs="Arial"/>
          <w:i/>
          <w:sz w:val="24"/>
        </w:rPr>
        <w:t xml:space="preserve"> GDI536 Problema Inicial de </w:t>
      </w:r>
      <w:proofErr w:type="spellStart"/>
      <w:r w:rsidRPr="008F72ED">
        <w:rPr>
          <w:rFonts w:ascii="Arial" w:hAnsi="Arial" w:cs="Arial"/>
          <w:i/>
          <w:sz w:val="24"/>
        </w:rPr>
        <w:t>Deploy</w:t>
      </w:r>
      <w:proofErr w:type="spellEnd"/>
      <w:r>
        <w:rPr>
          <w:rFonts w:ascii="Arial" w:hAnsi="Arial" w:cs="Arial"/>
          <w:i/>
          <w:sz w:val="24"/>
        </w:rPr>
        <w:t xml:space="preserve">), estos deberán </w:t>
      </w:r>
      <w:r>
        <w:rPr>
          <w:rFonts w:ascii="Arial" w:hAnsi="Arial" w:cs="Arial"/>
          <w:i/>
          <w:sz w:val="24"/>
        </w:rPr>
        <w:lastRenderedPageBreak/>
        <w:t>almacenarse en un repositorio (</w:t>
      </w:r>
      <w:proofErr w:type="spellStart"/>
      <w:r>
        <w:rPr>
          <w:rFonts w:ascii="Arial" w:hAnsi="Arial" w:cs="Arial"/>
          <w:i/>
          <w:sz w:val="24"/>
        </w:rPr>
        <w:t>dropbox</w:t>
      </w:r>
      <w:proofErr w:type="spellEnd"/>
      <w:r>
        <w:rPr>
          <w:rFonts w:ascii="Arial" w:hAnsi="Arial" w:cs="Arial"/>
          <w:i/>
          <w:sz w:val="24"/>
        </w:rPr>
        <w:t xml:space="preserve">) en una carpeta especial denominada “Gestión de Incidentes”. Una vez resuelto cada inconveniente es necesario cerrarlo en la planilla. </w:t>
      </w:r>
    </w:p>
    <w:p w:rsidR="00CD7BDA" w:rsidRDefault="00CD7BDA" w:rsidP="00CD7BDA">
      <w:pPr>
        <w:tabs>
          <w:tab w:val="left" w:pos="1753"/>
        </w:tabs>
        <w:rPr>
          <w:rFonts w:ascii="Arial" w:hAnsi="Arial" w:cs="Arial"/>
          <w:i/>
          <w:sz w:val="24"/>
        </w:rPr>
      </w:pPr>
      <w:r>
        <w:rPr>
          <w:rFonts w:ascii="Arial" w:hAnsi="Arial" w:cs="Arial"/>
          <w:i/>
          <w:sz w:val="24"/>
        </w:rPr>
        <w:t>Ejemplo:</w:t>
      </w:r>
    </w:p>
    <w:tbl>
      <w:tblPr>
        <w:tblStyle w:val="Tablaconcuadrcula"/>
        <w:tblW w:w="11483" w:type="dxa"/>
        <w:tblInd w:w="-5" w:type="dxa"/>
        <w:tblLook w:val="04A0" w:firstRow="1" w:lastRow="0" w:firstColumn="1" w:lastColumn="0" w:noHBand="0" w:noVBand="1"/>
      </w:tblPr>
      <w:tblGrid>
        <w:gridCol w:w="2978"/>
        <w:gridCol w:w="1984"/>
        <w:gridCol w:w="1278"/>
        <w:gridCol w:w="1276"/>
        <w:gridCol w:w="1425"/>
        <w:gridCol w:w="1124"/>
        <w:gridCol w:w="1418"/>
      </w:tblGrid>
      <w:tr w:rsidR="00CD7BDA" w:rsidRPr="00035BDB" w:rsidTr="005908E5">
        <w:trPr>
          <w:trHeight w:val="300"/>
        </w:trPr>
        <w:tc>
          <w:tcPr>
            <w:tcW w:w="2978" w:type="dxa"/>
            <w:shd w:val="clear" w:color="auto" w:fill="A6A6A6" w:themeFill="background1" w:themeFillShade="A6"/>
            <w:noWrap/>
            <w:hideMark/>
          </w:tcPr>
          <w:p w:rsidR="00CD7BDA" w:rsidRPr="009676E7" w:rsidRDefault="00CD7BDA" w:rsidP="00CD7BDA">
            <w:pPr>
              <w:jc w:val="center"/>
              <w:rPr>
                <w:b/>
                <w:i/>
              </w:rPr>
            </w:pPr>
            <w:r w:rsidRPr="009676E7">
              <w:rPr>
                <w:b/>
                <w:i/>
              </w:rPr>
              <w:t>Descripción de Problema</w:t>
            </w:r>
          </w:p>
        </w:tc>
        <w:tc>
          <w:tcPr>
            <w:tcW w:w="1984" w:type="dxa"/>
            <w:shd w:val="clear" w:color="auto" w:fill="A6A6A6" w:themeFill="background1" w:themeFillShade="A6"/>
            <w:noWrap/>
            <w:hideMark/>
          </w:tcPr>
          <w:p w:rsidR="00CD7BDA" w:rsidRPr="009676E7" w:rsidRDefault="00CD7BDA" w:rsidP="00CD7BDA">
            <w:pPr>
              <w:jc w:val="center"/>
              <w:rPr>
                <w:b/>
                <w:i/>
              </w:rPr>
            </w:pPr>
            <w:r w:rsidRPr="009676E7">
              <w:rPr>
                <w:b/>
                <w:i/>
              </w:rPr>
              <w:t>Modulo implicado</w:t>
            </w:r>
          </w:p>
        </w:tc>
        <w:tc>
          <w:tcPr>
            <w:tcW w:w="1278" w:type="dxa"/>
            <w:shd w:val="clear" w:color="auto" w:fill="A6A6A6" w:themeFill="background1" w:themeFillShade="A6"/>
            <w:noWrap/>
            <w:hideMark/>
          </w:tcPr>
          <w:p w:rsidR="00CD7BDA" w:rsidRPr="009676E7" w:rsidRDefault="00CD7BDA" w:rsidP="00CD7BDA">
            <w:pPr>
              <w:jc w:val="center"/>
              <w:rPr>
                <w:b/>
                <w:i/>
              </w:rPr>
            </w:pPr>
            <w:r w:rsidRPr="009676E7">
              <w:rPr>
                <w:b/>
                <w:i/>
              </w:rPr>
              <w:t>Fecha</w:t>
            </w:r>
          </w:p>
        </w:tc>
        <w:tc>
          <w:tcPr>
            <w:tcW w:w="1276" w:type="dxa"/>
            <w:shd w:val="clear" w:color="auto" w:fill="A6A6A6" w:themeFill="background1" w:themeFillShade="A6"/>
            <w:noWrap/>
            <w:hideMark/>
          </w:tcPr>
          <w:p w:rsidR="00CD7BDA" w:rsidRPr="009676E7" w:rsidRDefault="00CD7BDA" w:rsidP="00CD7BDA">
            <w:pPr>
              <w:jc w:val="center"/>
              <w:rPr>
                <w:b/>
                <w:i/>
              </w:rPr>
            </w:pPr>
            <w:r w:rsidRPr="009676E7">
              <w:rPr>
                <w:b/>
                <w:i/>
              </w:rPr>
              <w:t>Prioridad</w:t>
            </w:r>
          </w:p>
        </w:tc>
        <w:tc>
          <w:tcPr>
            <w:tcW w:w="1425" w:type="dxa"/>
            <w:shd w:val="clear" w:color="auto" w:fill="A6A6A6" w:themeFill="background1" w:themeFillShade="A6"/>
            <w:noWrap/>
            <w:hideMark/>
          </w:tcPr>
          <w:p w:rsidR="00CD7BDA" w:rsidRPr="009676E7" w:rsidRDefault="00CD7BDA" w:rsidP="00CD7BDA">
            <w:pPr>
              <w:jc w:val="center"/>
              <w:rPr>
                <w:b/>
                <w:i/>
              </w:rPr>
            </w:pPr>
            <w:r w:rsidRPr="009676E7">
              <w:rPr>
                <w:b/>
                <w:i/>
              </w:rPr>
              <w:t>Solución</w:t>
            </w:r>
          </w:p>
        </w:tc>
        <w:tc>
          <w:tcPr>
            <w:tcW w:w="1124" w:type="dxa"/>
            <w:shd w:val="clear" w:color="auto" w:fill="A6A6A6" w:themeFill="background1" w:themeFillShade="A6"/>
          </w:tcPr>
          <w:p w:rsidR="00CD7BDA" w:rsidRPr="009676E7" w:rsidRDefault="00CD7BDA" w:rsidP="00CD7BDA">
            <w:pPr>
              <w:jc w:val="center"/>
              <w:rPr>
                <w:b/>
                <w:i/>
              </w:rPr>
            </w:pPr>
            <w:r>
              <w:rPr>
                <w:b/>
                <w:i/>
              </w:rPr>
              <w:t>Estado</w:t>
            </w:r>
          </w:p>
        </w:tc>
        <w:tc>
          <w:tcPr>
            <w:tcW w:w="1418" w:type="dxa"/>
            <w:shd w:val="clear" w:color="auto" w:fill="A6A6A6" w:themeFill="background1" w:themeFillShade="A6"/>
            <w:noWrap/>
            <w:hideMark/>
          </w:tcPr>
          <w:p w:rsidR="00CD7BDA" w:rsidRPr="009676E7" w:rsidRDefault="00CD7BDA" w:rsidP="00CD7BDA">
            <w:pPr>
              <w:jc w:val="center"/>
              <w:rPr>
                <w:b/>
                <w:i/>
              </w:rPr>
            </w:pPr>
            <w:r w:rsidRPr="009676E7">
              <w:rPr>
                <w:b/>
                <w:i/>
              </w:rPr>
              <w:t>Respuesta requerida  de</w:t>
            </w:r>
          </w:p>
        </w:tc>
      </w:tr>
      <w:tr w:rsidR="00CD7BDA" w:rsidRPr="00035BDB" w:rsidTr="005908E5">
        <w:trPr>
          <w:trHeight w:val="1343"/>
        </w:trPr>
        <w:tc>
          <w:tcPr>
            <w:tcW w:w="2978" w:type="dxa"/>
            <w:noWrap/>
            <w:hideMark/>
          </w:tcPr>
          <w:p w:rsidR="00CD7BDA" w:rsidRPr="00035BDB" w:rsidRDefault="00CD7BDA" w:rsidP="00CD7BDA">
            <w:r>
              <w:t>GDI536 Problema inicial Pruebas</w:t>
            </w:r>
          </w:p>
        </w:tc>
        <w:tc>
          <w:tcPr>
            <w:tcW w:w="1984" w:type="dxa"/>
            <w:noWrap/>
            <w:hideMark/>
          </w:tcPr>
          <w:p w:rsidR="00CD7BDA" w:rsidRPr="00035BDB" w:rsidRDefault="00CD7BDA" w:rsidP="00CD7BDA">
            <w:r>
              <w:t>GENERAL</w:t>
            </w:r>
          </w:p>
        </w:tc>
        <w:tc>
          <w:tcPr>
            <w:tcW w:w="1278" w:type="dxa"/>
            <w:noWrap/>
            <w:hideMark/>
          </w:tcPr>
          <w:p w:rsidR="00CD7BDA" w:rsidRPr="00035BDB" w:rsidRDefault="00CD7BDA" w:rsidP="00CD7BDA">
            <w:r>
              <w:t>21/05/2016</w:t>
            </w:r>
          </w:p>
        </w:tc>
        <w:tc>
          <w:tcPr>
            <w:tcW w:w="1276" w:type="dxa"/>
            <w:noWrap/>
            <w:hideMark/>
          </w:tcPr>
          <w:p w:rsidR="00CD7BDA" w:rsidRPr="00035BDB" w:rsidRDefault="00CD7BDA" w:rsidP="00CD7BDA">
            <w:r>
              <w:t>ALTA</w:t>
            </w:r>
          </w:p>
        </w:tc>
        <w:tc>
          <w:tcPr>
            <w:tcW w:w="1425" w:type="dxa"/>
            <w:noWrap/>
          </w:tcPr>
          <w:p w:rsidR="00CD7BDA" w:rsidRPr="00035BDB" w:rsidRDefault="00CD7BDA" w:rsidP="00CD7BDA"/>
        </w:tc>
        <w:tc>
          <w:tcPr>
            <w:tcW w:w="1124" w:type="dxa"/>
          </w:tcPr>
          <w:p w:rsidR="00CD7BDA" w:rsidRDefault="00CD7BDA" w:rsidP="00CD7BDA">
            <w:r>
              <w:t>Nuevo</w:t>
            </w:r>
          </w:p>
        </w:tc>
        <w:tc>
          <w:tcPr>
            <w:tcW w:w="1418" w:type="dxa"/>
            <w:noWrap/>
            <w:hideMark/>
          </w:tcPr>
          <w:p w:rsidR="00CD7BDA" w:rsidRPr="00035BDB" w:rsidRDefault="00CD7BDA" w:rsidP="00CD7BDA">
            <w:r>
              <w:t xml:space="preserve">Grupo </w:t>
            </w:r>
            <w:proofErr w:type="spellStart"/>
            <w:r>
              <w:t>Sancor</w:t>
            </w:r>
            <w:proofErr w:type="spellEnd"/>
            <w:r>
              <w:t xml:space="preserve"> Seguros</w:t>
            </w:r>
          </w:p>
        </w:tc>
      </w:tr>
    </w:tbl>
    <w:p w:rsidR="00CD7BDA" w:rsidRDefault="00CD7BDA" w:rsidP="00CD7BDA">
      <w:pPr>
        <w:tabs>
          <w:tab w:val="left" w:pos="1753"/>
        </w:tabs>
        <w:rPr>
          <w:rFonts w:ascii="Arial" w:hAnsi="Arial" w:cs="Arial"/>
        </w:rPr>
      </w:pPr>
    </w:p>
    <w:p w:rsidR="00CD7BDA" w:rsidRDefault="00CD7BDA" w:rsidP="00CD7BDA">
      <w:pPr>
        <w:tabs>
          <w:tab w:val="left" w:pos="1753"/>
        </w:tabs>
        <w:rPr>
          <w:lang w:val="es-ES"/>
        </w:rPr>
      </w:pPr>
    </w:p>
    <w:p w:rsidR="00CD7BDA" w:rsidRDefault="00CD7BDA" w:rsidP="00CD7BDA">
      <w:pPr>
        <w:pStyle w:val="Prrafodelista"/>
        <w:numPr>
          <w:ilvl w:val="0"/>
          <w:numId w:val="7"/>
        </w:numPr>
        <w:tabs>
          <w:tab w:val="left" w:pos="1753"/>
        </w:tabs>
        <w:spacing w:after="240" w:line="276" w:lineRule="auto"/>
        <w:rPr>
          <w:sz w:val="24"/>
          <w:lang w:val="es-ES"/>
        </w:rPr>
      </w:pPr>
      <w:r w:rsidRPr="008E0189">
        <w:rPr>
          <w:sz w:val="24"/>
          <w:lang w:val="es-ES"/>
        </w:rPr>
        <w:t xml:space="preserve">Al ingresar por primera vez al log, el incidente pasa a estado “Nuevo”, y un mail es enviado a todos los responsables del equipo. </w:t>
      </w:r>
    </w:p>
    <w:p w:rsidR="00CD7BDA" w:rsidRPr="008E0189" w:rsidRDefault="00CD7BDA" w:rsidP="00CD7BDA">
      <w:pPr>
        <w:pStyle w:val="Prrafodelista"/>
        <w:tabs>
          <w:tab w:val="left" w:pos="1753"/>
        </w:tabs>
        <w:spacing w:after="240"/>
        <w:ind w:left="360"/>
        <w:rPr>
          <w:sz w:val="24"/>
          <w:lang w:val="es-ES"/>
        </w:rPr>
      </w:pPr>
    </w:p>
    <w:p w:rsidR="00CD7BDA" w:rsidRPr="008E0189" w:rsidRDefault="00CD7BDA" w:rsidP="00CD7BDA">
      <w:pPr>
        <w:pStyle w:val="Prrafodelista"/>
        <w:numPr>
          <w:ilvl w:val="0"/>
          <w:numId w:val="7"/>
        </w:numPr>
        <w:tabs>
          <w:tab w:val="left" w:pos="1753"/>
        </w:tabs>
        <w:spacing w:after="240" w:line="276" w:lineRule="auto"/>
        <w:rPr>
          <w:sz w:val="24"/>
          <w:lang w:val="es-ES"/>
        </w:rPr>
      </w:pPr>
      <w:r w:rsidRPr="008E0189">
        <w:rPr>
          <w:sz w:val="24"/>
          <w:lang w:val="es-ES"/>
        </w:rPr>
        <w:t>El log es revisado periódicamente, dos veces por semana, o de forma ocasional en caso de ser necesario, una vez revisado pasa a estado en “Proceso de Revisión”.</w:t>
      </w:r>
    </w:p>
    <w:p w:rsidR="00CD7BDA" w:rsidRPr="008E0189" w:rsidRDefault="00CD7BDA" w:rsidP="00CD7BDA">
      <w:pPr>
        <w:pStyle w:val="Prrafodelista"/>
        <w:tabs>
          <w:tab w:val="left" w:pos="1753"/>
        </w:tabs>
        <w:spacing w:after="240"/>
        <w:ind w:left="360"/>
        <w:rPr>
          <w:sz w:val="24"/>
          <w:lang w:val="es-ES"/>
        </w:rPr>
      </w:pPr>
    </w:p>
    <w:p w:rsidR="00CD7BDA" w:rsidRPr="008E0189" w:rsidRDefault="00CD7BDA" w:rsidP="00CD7BDA">
      <w:pPr>
        <w:pStyle w:val="Prrafodelista"/>
        <w:numPr>
          <w:ilvl w:val="0"/>
          <w:numId w:val="7"/>
        </w:numPr>
        <w:tabs>
          <w:tab w:val="left" w:pos="1753"/>
        </w:tabs>
        <w:spacing w:after="240" w:line="276" w:lineRule="auto"/>
        <w:rPr>
          <w:sz w:val="24"/>
          <w:lang w:val="es-ES"/>
        </w:rPr>
      </w:pPr>
      <w:r w:rsidRPr="008E0189">
        <w:rPr>
          <w:sz w:val="24"/>
          <w:lang w:val="es-ES"/>
        </w:rPr>
        <w:t>Una vez planteada la solución, el incidente pasa a estado “Aplicando Solución”.</w:t>
      </w:r>
    </w:p>
    <w:p w:rsidR="00CD7BDA" w:rsidRPr="008E0189" w:rsidRDefault="00CD7BDA" w:rsidP="00CD7BDA">
      <w:pPr>
        <w:pStyle w:val="Prrafodelista"/>
        <w:tabs>
          <w:tab w:val="left" w:pos="1753"/>
        </w:tabs>
        <w:spacing w:after="240"/>
        <w:ind w:left="360"/>
        <w:rPr>
          <w:sz w:val="24"/>
          <w:lang w:val="es-ES"/>
        </w:rPr>
      </w:pPr>
    </w:p>
    <w:p w:rsidR="00CD7BDA" w:rsidRPr="008E0189" w:rsidRDefault="00CD7BDA" w:rsidP="00CD7BDA">
      <w:pPr>
        <w:pStyle w:val="Prrafodelista"/>
        <w:numPr>
          <w:ilvl w:val="0"/>
          <w:numId w:val="7"/>
        </w:numPr>
        <w:tabs>
          <w:tab w:val="left" w:pos="1753"/>
        </w:tabs>
        <w:spacing w:after="240" w:line="276" w:lineRule="auto"/>
        <w:rPr>
          <w:sz w:val="24"/>
          <w:lang w:val="es-ES"/>
        </w:rPr>
      </w:pPr>
      <w:r w:rsidRPr="008E0189">
        <w:rPr>
          <w:sz w:val="24"/>
          <w:lang w:val="es-ES"/>
        </w:rPr>
        <w:t>De ser necesario establecer contacto, tanto con el cliente, como con el patrocinador, se agenda una reunión, y el incidente pasa a estado “Reunión Agenda”.</w:t>
      </w:r>
    </w:p>
    <w:p w:rsidR="00CD7BDA" w:rsidRPr="008E0189" w:rsidRDefault="00CD7BDA" w:rsidP="00CD7BDA">
      <w:pPr>
        <w:pStyle w:val="Prrafodelista"/>
        <w:tabs>
          <w:tab w:val="left" w:pos="1753"/>
        </w:tabs>
        <w:spacing w:after="240"/>
        <w:ind w:left="360"/>
        <w:rPr>
          <w:sz w:val="24"/>
          <w:lang w:val="es-ES"/>
        </w:rPr>
      </w:pPr>
    </w:p>
    <w:p w:rsidR="00CD7BDA" w:rsidRPr="008E0189" w:rsidRDefault="00CD7BDA" w:rsidP="00CD7BDA">
      <w:pPr>
        <w:pStyle w:val="Prrafodelista"/>
        <w:numPr>
          <w:ilvl w:val="0"/>
          <w:numId w:val="7"/>
        </w:numPr>
        <w:tabs>
          <w:tab w:val="left" w:pos="1753"/>
        </w:tabs>
        <w:spacing w:after="240" w:line="276" w:lineRule="auto"/>
        <w:rPr>
          <w:sz w:val="24"/>
          <w:lang w:val="es-ES"/>
        </w:rPr>
      </w:pPr>
      <w:r w:rsidRPr="008E0189">
        <w:rPr>
          <w:sz w:val="24"/>
          <w:lang w:val="es-ES"/>
        </w:rPr>
        <w:t>Al obtenerse una solución pueden darse dos casos:</w:t>
      </w:r>
    </w:p>
    <w:p w:rsidR="00CD7BDA" w:rsidRPr="008E0189" w:rsidRDefault="00CD7BDA" w:rsidP="00CD7BDA">
      <w:pPr>
        <w:pStyle w:val="Prrafodelista"/>
        <w:numPr>
          <w:ilvl w:val="1"/>
          <w:numId w:val="7"/>
        </w:numPr>
        <w:tabs>
          <w:tab w:val="left" w:pos="1753"/>
        </w:tabs>
        <w:spacing w:after="240" w:line="276" w:lineRule="auto"/>
        <w:rPr>
          <w:sz w:val="24"/>
          <w:lang w:val="es-ES"/>
        </w:rPr>
      </w:pPr>
      <w:r w:rsidRPr="008E0189">
        <w:rPr>
          <w:sz w:val="24"/>
          <w:lang w:val="es-ES"/>
        </w:rPr>
        <w:t>Se Especifica en la grilla mediante una frase corta.</w:t>
      </w:r>
    </w:p>
    <w:p w:rsidR="00CD7BDA" w:rsidRDefault="00CD7BDA" w:rsidP="00CD7BDA">
      <w:pPr>
        <w:pStyle w:val="Prrafodelista"/>
        <w:numPr>
          <w:ilvl w:val="1"/>
          <w:numId w:val="7"/>
        </w:numPr>
        <w:tabs>
          <w:tab w:val="left" w:pos="1753"/>
        </w:tabs>
        <w:spacing w:after="240" w:line="276" w:lineRule="auto"/>
        <w:rPr>
          <w:sz w:val="24"/>
          <w:lang w:val="es-ES"/>
        </w:rPr>
      </w:pPr>
      <w:r w:rsidRPr="008E0189">
        <w:rPr>
          <w:sz w:val="24"/>
          <w:lang w:val="es-ES"/>
        </w:rPr>
        <w:t xml:space="preserve">Se especifica la solución en el mismo documento de especificación de Incidente. </w:t>
      </w:r>
    </w:p>
    <w:p w:rsidR="00CD7BDA" w:rsidRPr="008E0189" w:rsidRDefault="00CD7BDA" w:rsidP="00CD7BDA">
      <w:pPr>
        <w:pStyle w:val="Prrafodelista"/>
        <w:tabs>
          <w:tab w:val="left" w:pos="1753"/>
        </w:tabs>
        <w:spacing w:after="240"/>
        <w:ind w:left="792"/>
        <w:rPr>
          <w:sz w:val="24"/>
          <w:lang w:val="es-ES"/>
        </w:rPr>
      </w:pPr>
    </w:p>
    <w:p w:rsidR="00CD7BDA" w:rsidRDefault="00CD7BDA" w:rsidP="00CD7BDA">
      <w:pPr>
        <w:pStyle w:val="Prrafodelista"/>
        <w:numPr>
          <w:ilvl w:val="0"/>
          <w:numId w:val="7"/>
        </w:numPr>
        <w:tabs>
          <w:tab w:val="left" w:pos="1753"/>
        </w:tabs>
        <w:spacing w:after="240" w:line="276" w:lineRule="auto"/>
        <w:rPr>
          <w:sz w:val="24"/>
          <w:lang w:val="es-ES"/>
        </w:rPr>
      </w:pPr>
      <w:r w:rsidRPr="008E0189">
        <w:rPr>
          <w:sz w:val="24"/>
          <w:lang w:val="es-ES"/>
        </w:rPr>
        <w:t>En Ambos casos el Incidente pasa a estado “CERRADO”.</w:t>
      </w:r>
    </w:p>
    <w:p w:rsidR="005908E5" w:rsidRDefault="005908E5" w:rsidP="00DA43EF">
      <w:pPr>
        <w:rPr>
          <w:b/>
          <w:sz w:val="28"/>
          <w:szCs w:val="28"/>
        </w:rPr>
      </w:pPr>
      <w:bookmarkStart w:id="111" w:name="_Toc442037262"/>
    </w:p>
    <w:p w:rsidR="005908E5" w:rsidRDefault="005908E5" w:rsidP="00DA43EF">
      <w:pPr>
        <w:rPr>
          <w:b/>
          <w:sz w:val="28"/>
          <w:szCs w:val="28"/>
        </w:rPr>
      </w:pPr>
    </w:p>
    <w:p w:rsidR="005908E5" w:rsidRDefault="005908E5" w:rsidP="00DA43EF">
      <w:pPr>
        <w:rPr>
          <w:b/>
          <w:sz w:val="28"/>
          <w:szCs w:val="28"/>
        </w:rPr>
      </w:pPr>
    </w:p>
    <w:p w:rsidR="005908E5" w:rsidRDefault="005908E5" w:rsidP="00DA43EF">
      <w:pPr>
        <w:rPr>
          <w:b/>
          <w:sz w:val="28"/>
          <w:szCs w:val="28"/>
        </w:rPr>
      </w:pPr>
    </w:p>
    <w:p w:rsidR="001F202F" w:rsidRDefault="001F202F" w:rsidP="00DA43EF">
      <w:pPr>
        <w:rPr>
          <w:b/>
          <w:sz w:val="28"/>
          <w:szCs w:val="28"/>
        </w:rPr>
      </w:pPr>
    </w:p>
    <w:p w:rsidR="005908E5" w:rsidRDefault="005908E5" w:rsidP="00DA43EF">
      <w:pPr>
        <w:rPr>
          <w:b/>
          <w:sz w:val="28"/>
          <w:szCs w:val="28"/>
        </w:rPr>
      </w:pPr>
    </w:p>
    <w:p w:rsidR="005908E5" w:rsidRDefault="005908E5" w:rsidP="00DA43EF">
      <w:pPr>
        <w:rPr>
          <w:b/>
          <w:sz w:val="28"/>
          <w:szCs w:val="28"/>
        </w:rPr>
      </w:pPr>
    </w:p>
    <w:p w:rsidR="00CD7BDA" w:rsidRPr="00DA43EF" w:rsidRDefault="00CD7BDA" w:rsidP="001F202F">
      <w:pPr>
        <w:pStyle w:val="Ttulo2"/>
      </w:pPr>
      <w:bookmarkStart w:id="112" w:name="_Toc480919221"/>
      <w:r w:rsidRPr="00DA43EF">
        <w:lastRenderedPageBreak/>
        <w:t>Diagrama de estado para un Incidente</w:t>
      </w:r>
      <w:bookmarkEnd w:id="111"/>
      <w:bookmarkEnd w:id="112"/>
    </w:p>
    <w:p w:rsidR="00DA43EF" w:rsidRDefault="00CD7BDA" w:rsidP="00CD7BDA">
      <w:pPr>
        <w:tabs>
          <w:tab w:val="left" w:pos="1753"/>
        </w:tabs>
        <w:rPr>
          <w:lang w:val="es-ES"/>
        </w:rPr>
      </w:pPr>
      <w:r>
        <w:rPr>
          <w:noProof/>
          <w:lang w:eastAsia="es-AR"/>
        </w:rPr>
        <mc:AlternateContent>
          <mc:Choice Requires="wpg">
            <w:drawing>
              <wp:anchor distT="0" distB="0" distL="114300" distR="114300" simplePos="0" relativeHeight="251676672" behindDoc="0" locked="0" layoutInCell="1" allowOverlap="1" wp14:anchorId="4197AD4E" wp14:editId="72E05B3B">
                <wp:simplePos x="0" y="0"/>
                <wp:positionH relativeFrom="column">
                  <wp:posOffset>-213294</wp:posOffset>
                </wp:positionH>
                <wp:positionV relativeFrom="paragraph">
                  <wp:posOffset>230001</wp:posOffset>
                </wp:positionV>
                <wp:extent cx="6006662" cy="3499945"/>
                <wp:effectExtent l="0" t="0" r="13335" b="24765"/>
                <wp:wrapNone/>
                <wp:docPr id="26" name="25 Grupo"/>
                <wp:cNvGraphicFramePr/>
                <a:graphic xmlns:a="http://schemas.openxmlformats.org/drawingml/2006/main">
                  <a:graphicData uri="http://schemas.microsoft.com/office/word/2010/wordprocessingGroup">
                    <wpg:wgp>
                      <wpg:cNvGrpSpPr/>
                      <wpg:grpSpPr>
                        <a:xfrm>
                          <a:off x="0" y="0"/>
                          <a:ext cx="6006662" cy="3499945"/>
                          <a:chOff x="0" y="0"/>
                          <a:chExt cx="4562935" cy="2163117"/>
                        </a:xfrm>
                      </wpg:grpSpPr>
                      <wps:wsp>
                        <wps:cNvPr id="27" name="12 Rectángulo"/>
                        <wps:cNvSpPr/>
                        <wps:spPr>
                          <a:xfrm>
                            <a:off x="1828800" y="0"/>
                            <a:ext cx="914400" cy="287020"/>
                          </a:xfrm>
                          <a:prstGeom prst="rect">
                            <a:avLst/>
                          </a:prstGeom>
                        </wps:spPr>
                        <wps:style>
                          <a:lnRef idx="2">
                            <a:schemeClr val="accent3"/>
                          </a:lnRef>
                          <a:fillRef idx="1">
                            <a:schemeClr val="lt1"/>
                          </a:fillRef>
                          <a:effectRef idx="0">
                            <a:schemeClr val="accent3"/>
                          </a:effectRef>
                          <a:fontRef idx="minor">
                            <a:schemeClr val="dk1"/>
                          </a:fontRef>
                        </wps:style>
                        <wps:txbx>
                          <w:txbxContent>
                            <w:p w:rsidR="002137AF" w:rsidRDefault="002137AF" w:rsidP="00CD7BDA">
                              <w:pPr>
                                <w:jc w:val="center"/>
                              </w:pPr>
                              <w:r>
                                <w:t>NUEVO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13 Rectángulo"/>
                        <wps:cNvSpPr/>
                        <wps:spPr>
                          <a:xfrm>
                            <a:off x="1513489" y="662152"/>
                            <a:ext cx="1520190" cy="287020"/>
                          </a:xfrm>
                          <a:prstGeom prst="rect">
                            <a:avLst/>
                          </a:prstGeom>
                        </wps:spPr>
                        <wps:style>
                          <a:lnRef idx="2">
                            <a:schemeClr val="accent3"/>
                          </a:lnRef>
                          <a:fillRef idx="1">
                            <a:schemeClr val="lt1"/>
                          </a:fillRef>
                          <a:effectRef idx="0">
                            <a:schemeClr val="accent3"/>
                          </a:effectRef>
                          <a:fontRef idx="minor">
                            <a:schemeClr val="dk1"/>
                          </a:fontRef>
                        </wps:style>
                        <wps:txbx>
                          <w:txbxContent>
                            <w:p w:rsidR="002137AF" w:rsidRDefault="002137AF" w:rsidP="00CD7BDA">
                              <w:pPr>
                                <w:jc w:val="center"/>
                              </w:pPr>
                              <w:r w:rsidRPr="008E0189">
                                <w:t>PROCESO DE REVISIÓN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14 Rectángulo"/>
                        <wps:cNvSpPr/>
                        <wps:spPr>
                          <a:xfrm>
                            <a:off x="3042745" y="1229710"/>
                            <a:ext cx="1520190" cy="287020"/>
                          </a:xfrm>
                          <a:prstGeom prst="rect">
                            <a:avLst/>
                          </a:prstGeom>
                        </wps:spPr>
                        <wps:style>
                          <a:lnRef idx="2">
                            <a:schemeClr val="accent3"/>
                          </a:lnRef>
                          <a:fillRef idx="1">
                            <a:schemeClr val="lt1"/>
                          </a:fillRef>
                          <a:effectRef idx="0">
                            <a:schemeClr val="accent3"/>
                          </a:effectRef>
                          <a:fontRef idx="minor">
                            <a:schemeClr val="dk1"/>
                          </a:fontRef>
                        </wps:style>
                        <wps:txbx>
                          <w:txbxContent>
                            <w:p w:rsidR="002137AF" w:rsidRDefault="002137AF" w:rsidP="00CD7BDA">
                              <w:pPr>
                                <w:jc w:val="center"/>
                              </w:pPr>
                              <w:r w:rsidRPr="008E0189">
                                <w:t>APLICANDO 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15 Rectángulo"/>
                        <wps:cNvSpPr/>
                        <wps:spPr>
                          <a:xfrm>
                            <a:off x="0" y="1229710"/>
                            <a:ext cx="1520190" cy="287020"/>
                          </a:xfrm>
                          <a:prstGeom prst="rect">
                            <a:avLst/>
                          </a:prstGeom>
                        </wps:spPr>
                        <wps:style>
                          <a:lnRef idx="2">
                            <a:schemeClr val="accent3"/>
                          </a:lnRef>
                          <a:fillRef idx="1">
                            <a:schemeClr val="lt1"/>
                          </a:fillRef>
                          <a:effectRef idx="0">
                            <a:schemeClr val="accent3"/>
                          </a:effectRef>
                          <a:fontRef idx="minor">
                            <a:schemeClr val="dk1"/>
                          </a:fontRef>
                        </wps:style>
                        <wps:txbx>
                          <w:txbxContent>
                            <w:p w:rsidR="002137AF" w:rsidRDefault="002137AF" w:rsidP="00CD7BDA">
                              <w:pPr>
                                <w:jc w:val="center"/>
                              </w:pPr>
                              <w:r w:rsidRPr="008E0189">
                                <w:t>REUNIÓN AGENDA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16 Rectángulo"/>
                        <wps:cNvSpPr/>
                        <wps:spPr>
                          <a:xfrm>
                            <a:off x="1513489" y="1876097"/>
                            <a:ext cx="1520190" cy="287020"/>
                          </a:xfrm>
                          <a:prstGeom prst="rect">
                            <a:avLst/>
                          </a:prstGeom>
                        </wps:spPr>
                        <wps:style>
                          <a:lnRef idx="2">
                            <a:schemeClr val="accent3"/>
                          </a:lnRef>
                          <a:fillRef idx="1">
                            <a:schemeClr val="lt1"/>
                          </a:fillRef>
                          <a:effectRef idx="0">
                            <a:schemeClr val="accent3"/>
                          </a:effectRef>
                          <a:fontRef idx="minor">
                            <a:schemeClr val="dk1"/>
                          </a:fontRef>
                        </wps:style>
                        <wps:txbx>
                          <w:txbxContent>
                            <w:p w:rsidR="002137AF" w:rsidRDefault="002137AF" w:rsidP="00CD7BDA">
                              <w:pPr>
                                <w:jc w:val="center"/>
                              </w:pPr>
                              <w:r>
                                <w:t>CERRADO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18 Conector recto de flecha"/>
                        <wps:cNvCnPr/>
                        <wps:spPr>
                          <a:xfrm>
                            <a:off x="2270234" y="283779"/>
                            <a:ext cx="0" cy="371348"/>
                          </a:xfrm>
                          <a:prstGeom prst="straightConnector1">
                            <a:avLst/>
                          </a:prstGeom>
                          <a:ln>
                            <a:tailEnd type="arrow"/>
                          </a:ln>
                        </wps:spPr>
                        <wps:style>
                          <a:lnRef idx="2">
                            <a:schemeClr val="accent3"/>
                          </a:lnRef>
                          <a:fillRef idx="1">
                            <a:schemeClr val="lt1"/>
                          </a:fillRef>
                          <a:effectRef idx="0">
                            <a:schemeClr val="accent3"/>
                          </a:effectRef>
                          <a:fontRef idx="minor">
                            <a:schemeClr val="dk1"/>
                          </a:fontRef>
                        </wps:style>
                        <wps:bodyPr/>
                      </wps:wsp>
                      <wps:wsp>
                        <wps:cNvPr id="33" name="19 Conector recto de flecha"/>
                        <wps:cNvCnPr/>
                        <wps:spPr>
                          <a:xfrm>
                            <a:off x="2270234" y="945931"/>
                            <a:ext cx="0" cy="900000"/>
                          </a:xfrm>
                          <a:prstGeom prst="straightConnector1">
                            <a:avLst/>
                          </a:prstGeom>
                          <a:ln>
                            <a:tailEnd type="arrow"/>
                          </a:ln>
                        </wps:spPr>
                        <wps:style>
                          <a:lnRef idx="2">
                            <a:schemeClr val="accent3"/>
                          </a:lnRef>
                          <a:fillRef idx="1">
                            <a:schemeClr val="lt1"/>
                          </a:fillRef>
                          <a:effectRef idx="0">
                            <a:schemeClr val="accent3"/>
                          </a:effectRef>
                          <a:fontRef idx="minor">
                            <a:schemeClr val="dk1"/>
                          </a:fontRef>
                        </wps:style>
                        <wps:bodyPr/>
                      </wps:wsp>
                      <wps:wsp>
                        <wps:cNvPr id="34" name="20 Conector recto de flecha"/>
                        <wps:cNvCnPr/>
                        <wps:spPr>
                          <a:xfrm flipH="1">
                            <a:off x="1513489" y="945931"/>
                            <a:ext cx="767080" cy="440055"/>
                          </a:xfrm>
                          <a:prstGeom prst="straightConnector1">
                            <a:avLst/>
                          </a:prstGeom>
                          <a:ln>
                            <a:tailEnd type="arrow"/>
                          </a:ln>
                        </wps:spPr>
                        <wps:style>
                          <a:lnRef idx="2">
                            <a:schemeClr val="accent3"/>
                          </a:lnRef>
                          <a:fillRef idx="1">
                            <a:schemeClr val="lt1"/>
                          </a:fillRef>
                          <a:effectRef idx="0">
                            <a:schemeClr val="accent3"/>
                          </a:effectRef>
                          <a:fontRef idx="minor">
                            <a:schemeClr val="dk1"/>
                          </a:fontRef>
                        </wps:style>
                        <wps:bodyPr/>
                      </wps:wsp>
                      <wps:wsp>
                        <wps:cNvPr id="35" name="21 Conector recto de flecha"/>
                        <wps:cNvCnPr/>
                        <wps:spPr>
                          <a:xfrm>
                            <a:off x="2270234" y="945931"/>
                            <a:ext cx="759510" cy="446024"/>
                          </a:xfrm>
                          <a:prstGeom prst="straightConnector1">
                            <a:avLst/>
                          </a:prstGeom>
                          <a:ln>
                            <a:tailEnd type="arrow"/>
                          </a:ln>
                        </wps:spPr>
                        <wps:style>
                          <a:lnRef idx="2">
                            <a:schemeClr val="accent3"/>
                          </a:lnRef>
                          <a:fillRef idx="1">
                            <a:schemeClr val="lt1"/>
                          </a:fillRef>
                          <a:effectRef idx="0">
                            <a:schemeClr val="accent3"/>
                          </a:effectRef>
                          <a:fontRef idx="minor">
                            <a:schemeClr val="dk1"/>
                          </a:fontRef>
                        </wps:style>
                        <wps:bodyPr/>
                      </wps:wsp>
                      <wps:wsp>
                        <wps:cNvPr id="36" name="22 Conector recto de flecha"/>
                        <wps:cNvCnPr/>
                        <wps:spPr>
                          <a:xfrm>
                            <a:off x="1513489" y="1387366"/>
                            <a:ext cx="532737" cy="484505"/>
                          </a:xfrm>
                          <a:prstGeom prst="straightConnector1">
                            <a:avLst/>
                          </a:prstGeom>
                          <a:ln>
                            <a:tailEnd type="arrow"/>
                          </a:ln>
                        </wps:spPr>
                        <wps:style>
                          <a:lnRef idx="2">
                            <a:schemeClr val="accent3"/>
                          </a:lnRef>
                          <a:fillRef idx="1">
                            <a:schemeClr val="lt1"/>
                          </a:fillRef>
                          <a:effectRef idx="0">
                            <a:schemeClr val="accent3"/>
                          </a:effectRef>
                          <a:fontRef idx="minor">
                            <a:schemeClr val="dk1"/>
                          </a:fontRef>
                        </wps:style>
                        <wps:bodyPr/>
                      </wps:wsp>
                      <wps:wsp>
                        <wps:cNvPr id="37" name="23 Conector recto de flecha"/>
                        <wps:cNvCnPr/>
                        <wps:spPr>
                          <a:xfrm flipH="1">
                            <a:off x="2490951" y="1387366"/>
                            <a:ext cx="542400" cy="481965"/>
                          </a:xfrm>
                          <a:prstGeom prst="straightConnector1">
                            <a:avLst/>
                          </a:prstGeom>
                          <a:ln>
                            <a:tailEnd type="arrow"/>
                          </a:ln>
                        </wps:spPr>
                        <wps:style>
                          <a:lnRef idx="2">
                            <a:schemeClr val="accent3"/>
                          </a:lnRef>
                          <a:fillRef idx="1">
                            <a:schemeClr val="lt1"/>
                          </a:fillRef>
                          <a:effectRef idx="0">
                            <a:schemeClr val="accent3"/>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4197AD4E" id="25 Grupo" o:spid="_x0000_s1052" style="position:absolute;margin-left:-16.8pt;margin-top:18.1pt;width:472.95pt;height:275.6pt;z-index:251676672;mso-width-relative:margin;mso-height-relative:margin" coordsize="45629,2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">
                <v:rect id="12 Rectángulo" o:spid="_x0000_s1053" style="position:absolute;left:18288;width:9144;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usEA&#10;AADbAAAADwAAAGRycy9kb3ducmV2LnhtbESPwW7CMBBE70j9B2sr9Uac5ABVwCCEBOoNQfmAJd7G&#10;UeO1iU2S/n1dqRLH0cy80ay3k+3EQH1oHSsoshwEce10y42C6+dh/g4iRGSNnWNS8EMBtpuX2Ror&#10;7UY+03CJjUgQDhUqMDH6SspQG7IYMueJk/fleosxyb6RuscxwW0nyzxfSIstpwWDnvaG6u/LwybK&#10;4G9FjmVxLvfX0/3ozWHUk1Jvr9NuBSLSFJ/h//aHVlAu4e9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MDrrBAAAA2wAAAA8AAAAAAAAAAAAAAAAAmAIAAGRycy9kb3du&#10;cmV2LnhtbFBLBQYAAAAABAAEAPUAAACGAwAAAAA=&#10;" fillcolor="white [3201]" strokecolor="#a5a5a5 [3206]" strokeweight="1pt">
                  <v:textbox>
                    <w:txbxContent>
                      <w:p w:rsidR="002137AF" w:rsidRDefault="002137AF" w:rsidP="00CD7BDA">
                        <w:pPr>
                          <w:jc w:val="center"/>
                        </w:pPr>
                        <w:r>
                          <w:t>NUEVO</w:t>
                        </w:r>
                      </w:p>
                    </w:txbxContent>
                  </v:textbox>
                </v:rect>
                <v:rect id="13 Rectángulo" o:spid="_x0000_s1054" style="position:absolute;left:15134;top:6621;width:15202;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OayMEA&#10;AADbAAAADwAAAGRycy9kb3ducmV2LnhtbESPwWrDMAyG74O9g9Fgt8VJDmOkdUspdOw22vUB1FiN&#10;Q2PZjb0ke/vpMNhR/Po/6VtvFz+oicbUBzZQFSUo4jbYnjsD56/DyxuolJEtDoHJwA8l2G4eH9bY&#10;2DDzkaZT7pRAODVowOUcG61T68hjKkIkluwaRo9ZxrHTdsRZ4H7QdVm+ao89ywWHkfaO2tvp2wtl&#10;ipeqxLo61vvz5/09usNsF2Oen5bdClSmJf8v/7U/rIFanhUX8Q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TmsjBAAAA2wAAAA8AAAAAAAAAAAAAAAAAmAIAAGRycy9kb3du&#10;cmV2LnhtbFBLBQYAAAAABAAEAPUAAACGAwAAAAA=&#10;" fillcolor="white [3201]" strokecolor="#a5a5a5 [3206]" strokeweight="1pt">
                  <v:textbox>
                    <w:txbxContent>
                      <w:p w:rsidR="002137AF" w:rsidRDefault="002137AF" w:rsidP="00CD7BDA">
                        <w:pPr>
                          <w:jc w:val="center"/>
                        </w:pPr>
                        <w:r w:rsidRPr="008E0189">
                          <w:t>PROCESO DE REVISIÓN</w:t>
                        </w:r>
                      </w:p>
                    </w:txbxContent>
                  </v:textbox>
                </v:rect>
                <v:rect id="14 Rectángulo" o:spid="_x0000_s1055" style="position:absolute;left:30427;top:12297;width:15202;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8/U8EA&#10;AADbAAAADwAAAGRycy9kb3ducmV2LnhtbESPwW7CMBBE70j9B2sr9Uac5IBowCCEBOoNQfmAJd7G&#10;UeO1iU2S/n1dqRLH0cy80ay3k+3EQH1oHSsoshwEce10y42C6+dhvgQRIrLGzjEp+KEA283LbI2V&#10;diOfabjERiQIhwoVmBh9JWWoDVkMmfPEyftyvcWYZN9I3eOY4LaTZZ4vpMWW04JBT3tD9fflYRNl&#10;8Lcix7I4l/vr6X705jDqSam312m3AhFpis/wf/tDKyjf4e9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fP1PBAAAA2wAAAA8AAAAAAAAAAAAAAAAAmAIAAGRycy9kb3du&#10;cmV2LnhtbFBLBQYAAAAABAAEAPUAAACGAwAAAAA=&#10;" fillcolor="white [3201]" strokecolor="#a5a5a5 [3206]" strokeweight="1pt">
                  <v:textbox>
                    <w:txbxContent>
                      <w:p w:rsidR="002137AF" w:rsidRDefault="002137AF" w:rsidP="00CD7BDA">
                        <w:pPr>
                          <w:jc w:val="center"/>
                        </w:pPr>
                        <w:r w:rsidRPr="008E0189">
                          <w:t>APLICANDO SOLUCIÓN</w:t>
                        </w:r>
                      </w:p>
                    </w:txbxContent>
                  </v:textbox>
                </v:rect>
                <v:rect id="15 Rectángulo" o:spid="_x0000_s1056" style="position:absolute;top:12297;width:15201;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AE8IA&#10;AADbAAAADwAAAGRycy9kb3ducmV2LnhtbESPwWrDMAyG74O+g9Fgt9VJBmOkdUspdOw22vUB1FiN&#10;Q2PZi90ke/vpMNhR/Po/6VtvZ9+rkYbUBTZQLgtQxE2wHbcGzl+H5zdQKSNb7AOTgR9KsN0sHtZY&#10;2zDxkcZTbpVAONVowOUca61T48hjWoZILNk1DB6zjEOr7YCTwH2vq6J41R47lgsOI+0dNbfT3Qtl&#10;jJeywKo8Vvvz5/d7dIfJzsY8Pc67FahMc/5f/mt/WAMv8r24i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ATwgAAANsAAAAPAAAAAAAAAAAAAAAAAJgCAABkcnMvZG93&#10;bnJldi54bWxQSwUGAAAAAAQABAD1AAAAhwMAAAAA&#10;" fillcolor="white [3201]" strokecolor="#a5a5a5 [3206]" strokeweight="1pt">
                  <v:textbox>
                    <w:txbxContent>
                      <w:p w:rsidR="002137AF" w:rsidRDefault="002137AF" w:rsidP="00CD7BDA">
                        <w:pPr>
                          <w:jc w:val="center"/>
                        </w:pPr>
                        <w:r w:rsidRPr="008E0189">
                          <w:t>REUNIÓN AGENDA</w:t>
                        </w:r>
                      </w:p>
                    </w:txbxContent>
                  </v:textbox>
                </v:rect>
                <v:rect id="16 Rectángulo" o:spid="_x0000_s1057" style="position:absolute;left:15134;top:18760;width:15202;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liMEA&#10;AADbAAAADwAAAGRycy9kb3ducmV2LnhtbESP3YrCMBSE7xd8h3CEvVvTVlikaxQRlL0Tfx7gbHNs&#10;is1JbGLbffuNIOzlMDPfMMv1aFvRUxcaxwryWQaCuHK64VrB5bz7WIAIEVlj65gU/FKA9WrytsRS&#10;u4GP1J9iLRKEQ4kKTIy+lDJUhiyGmfPEybu6zmJMsqul7nBIcNvKIss+pcWG04JBT1tD1e30sInS&#10;+588wyI/FtvL4b73ZjfoUan36bj5AhFpjP/hV/tbK5jn8Py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wpYjBAAAA2wAAAA8AAAAAAAAAAAAAAAAAmAIAAGRycy9kb3du&#10;cmV2LnhtbFBLBQYAAAAABAAEAPUAAACGAwAAAAA=&#10;" fillcolor="white [3201]" strokecolor="#a5a5a5 [3206]" strokeweight="1pt">
                  <v:textbox>
                    <w:txbxContent>
                      <w:p w:rsidR="002137AF" w:rsidRDefault="002137AF" w:rsidP="00CD7BDA">
                        <w:pPr>
                          <w:jc w:val="center"/>
                        </w:pPr>
                        <w:r>
                          <w:t>CERRADO</w:t>
                        </w:r>
                      </w:p>
                    </w:txbxContent>
                  </v:textbox>
                </v:rect>
                <v:shape id="18 Conector recto de flecha" o:spid="_x0000_s1058" type="#_x0000_t32" style="position:absolute;left:22702;top:2837;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VdcEAAADbAAAADwAAAGRycy9kb3ducmV2LnhtbESPzarCMBSE94LvEM4Fd5peBa3VKCII&#10;d6ELfx7g0Bzb0uakJLH2vr0RBJfDzHzDrLe9aURHzleWFfxOEhDEudUVFwpu18M4BeEDssbGMin4&#10;Jw/bzXCwxkzbJ5+pu4RCRAj7DBWUIbSZlD4vyaCf2JY4enfrDIYoXSG1w2eEm0ZOk2QuDVYcF0ps&#10;aV9SXl8eRsFpL0049vdFWmtXd7Zb3vC8VGr00+9WIAL14Rv+tP+0gtkU3l/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ndV1wQAAANsAAAAPAAAAAAAAAAAAAAAA&#10;AKECAABkcnMvZG93bnJldi54bWxQSwUGAAAAAAQABAD5AAAAjwMAAAAA&#10;" filled="t" fillcolor="white [3201]" strokecolor="#a5a5a5 [3206]" strokeweight="1pt">
                  <v:stroke endarrow="open" joinstyle="miter"/>
                </v:shape>
                <v:shape id="19 Conector recto de flecha" o:spid="_x0000_s1059" type="#_x0000_t32" style="position:absolute;left:22702;top:9459;width:0;height:9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Fw7sEAAADbAAAADwAAAGRycy9kb3ducmV2LnhtbESPzarCMBSE94LvEM6Fu9P0KmitRhFB&#10;uAtd+PMAh+bYljYnJYm1vr0RBJfDzHzDrDa9aURHzleWFfyNExDEudUVFwqul/0oBeEDssbGMil4&#10;kofNejhYYabtg0/UnUMhIoR9hgrKENpMSp+XZNCPbUscvZt1BkOUrpDa4SPCTSMnSTKTBiuOCyW2&#10;tCspr893o+C4kyYc+ts8rbWrO9strnhaKPX702+XIAL14Rv+tP+1gukU3l/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0XDuwQAAANsAAAAPAAAAAAAAAAAAAAAA&#10;AKECAABkcnMvZG93bnJldi54bWxQSwUGAAAAAAQABAD5AAAAjwMAAAAA&#10;" filled="t" fillcolor="white [3201]" strokecolor="#a5a5a5 [3206]" strokeweight="1pt">
                  <v:stroke endarrow="open" joinstyle="miter"/>
                </v:shape>
                <v:shape id="20 Conector recto de flecha" o:spid="_x0000_s1060" type="#_x0000_t32" style="position:absolute;left:15134;top:9459;width:7671;height:4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r8UAAADbAAAADwAAAGRycy9kb3ducmV2LnhtbESPT2sCMRDF70K/Q5hCL0vNtkqR1Sil&#10;pfjn5rYg3obNuNl2M1mSVNdvbwTB4+PN+715s0VvW3EkHxrHCl6GOQjiyumGawU/31/PExAhImts&#10;HZOCMwVYzB8GMyy0O/GWjmWsRYJwKFCBibErpAyVIYth6Dri5B2ctxiT9LXUHk8Jblv5mudv0mLD&#10;qcFgRx+Gqr/y36Y3ljvMN/3vfmOtX2efJmsny0ypp8f+fQoiUh/vx7f0SisYjeG6JQF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Or8UAAADbAAAADwAAAAAAAAAA&#10;AAAAAAChAgAAZHJzL2Rvd25yZXYueG1sUEsFBgAAAAAEAAQA+QAAAJMDAAAAAA==&#10;" filled="t" fillcolor="white [3201]" strokecolor="#a5a5a5 [3206]" strokeweight="1pt">
                  <v:stroke endarrow="open" joinstyle="miter"/>
                </v:shape>
                <v:shape id="21 Conector recto de flecha" o:spid="_x0000_s1061" type="#_x0000_t32" style="position:absolute;left:22702;top:9459;width:7595;height:4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NAcMAAADbAAAADwAAAGRycy9kb3ducmV2LnhtbESPQWvCQBSE74L/YXlCb7qppVZT1yCB&#10;god6iPUHPLLPJCT7Nuxuk/TfdwXB4zAz3zD7bDKdGMj5xrKC11UCgri0uuFKwfXna7kF4QOyxs4y&#10;KfgjD9lhPttjqu3IBQ2XUIkIYZ+igjqEPpXSlzUZ9CvbE0fvZp3BEKWrpHY4Rrjp5DpJNtJgw3Gh&#10;xp7ymsr28msUnHNpwvd0+9i22rWDHXZXLHZKvSym4yeIQFN4hh/tk1bw9g73L/EHyM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0TQHDAAAA2wAAAA8AAAAAAAAAAAAA&#10;AAAAoQIAAGRycy9kb3ducmV2LnhtbFBLBQYAAAAABAAEAPkAAACRAwAAAAA=&#10;" filled="t" fillcolor="white [3201]" strokecolor="#a5a5a5 [3206]" strokeweight="1pt">
                  <v:stroke endarrow="open" joinstyle="miter"/>
                </v:shape>
                <v:shape id="22 Conector recto de flecha" o:spid="_x0000_s1062" type="#_x0000_t32" style="position:absolute;left:15134;top:13873;width:5328;height:4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TdsEAAADbAAAADwAAAGRycy9kb3ducmV2LnhtbESPzarCMBSE94LvEM4Fd5peL2itRhFB&#10;uAtd+PMAh+bYljYnJYm1vr0RBJfDzHzDrDa9aURHzleWFfxOEhDEudUVFwqul/04BeEDssbGMil4&#10;kofNejhYYabtg0/UnUMhIoR9hgrKENpMSp+XZNBPbEscvZt1BkOUrpDa4SPCTSOnSTKTBiuOCyW2&#10;tCspr893o+C4kyYc+ts8rbWrO9strnhaKDX66bdLEIH68A1/2v9awd8M3l/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ptN2wQAAANsAAAAPAAAAAAAAAAAAAAAA&#10;AKECAABkcnMvZG93bnJldi54bWxQSwUGAAAAAAQABAD5AAAAjwMAAAAA&#10;" filled="t" fillcolor="white [3201]" strokecolor="#a5a5a5 [3206]" strokeweight="1pt">
                  <v:stroke endarrow="open" joinstyle="miter"/>
                </v:shape>
                <v:shape id="23 Conector recto de flecha" o:spid="_x0000_s1063" type="#_x0000_t32" style="position:absolute;left:24909;top:13873;width:5424;height:4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WQ2MUAAADbAAAADwAAAGRycy9kb3ducmV2LnhtbESPT2sCMRDF70K/Q5hCL0vNtoKV1Sil&#10;pfjn5rYg3obNuNl2M1mSVNdvbwTB4+PN+715s0VvW3EkHxrHCl6GOQjiyumGawU/31/PExAhImts&#10;HZOCMwVYzB8GMyy0O/GWjmWsRYJwKFCBibErpAyVIYth6Dri5B2ctxiT9LXUHk8Jblv5mudjabHh&#10;1GCwow9D1V/5b9Mbyx3mm/53v7HWr7NPk7WTZabU02P/PgURqY/341t6pRWM3uC6JQF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WQ2MUAAADbAAAADwAAAAAAAAAA&#10;AAAAAAChAgAAZHJzL2Rvd25yZXYueG1sUEsFBgAAAAAEAAQA+QAAAJMDAAAAAA==&#10;" filled="t" fillcolor="white [3201]" strokecolor="#a5a5a5 [3206]" strokeweight="1pt">
                  <v:stroke endarrow="open" joinstyle="miter"/>
                </v:shape>
              </v:group>
            </w:pict>
          </mc:Fallback>
        </mc:AlternateContent>
      </w: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Pr="00DA43EF" w:rsidRDefault="00DA43EF" w:rsidP="00DA43EF">
      <w:pPr>
        <w:rPr>
          <w:lang w:val="es-ES"/>
        </w:rPr>
      </w:pPr>
    </w:p>
    <w:p w:rsidR="00DA43EF" w:rsidRDefault="00DA43EF" w:rsidP="00DA43EF">
      <w:pPr>
        <w:tabs>
          <w:tab w:val="left" w:pos="6510"/>
        </w:tabs>
        <w:rPr>
          <w:lang w:val="es-ES"/>
        </w:rPr>
      </w:pPr>
    </w:p>
    <w:p w:rsidR="00DA43EF" w:rsidRDefault="00DA43EF" w:rsidP="00DA43EF">
      <w:pPr>
        <w:tabs>
          <w:tab w:val="left" w:pos="6510"/>
        </w:tabs>
        <w:rPr>
          <w:lang w:val="es-ES"/>
        </w:rPr>
      </w:pPr>
    </w:p>
    <w:p w:rsidR="00DA43EF" w:rsidRDefault="00DA43EF" w:rsidP="00DA43EF">
      <w:pPr>
        <w:tabs>
          <w:tab w:val="left" w:pos="6510"/>
        </w:tabs>
        <w:rPr>
          <w:lang w:val="es-ES"/>
        </w:rPr>
      </w:pPr>
    </w:p>
    <w:p w:rsidR="00DA43EF" w:rsidRPr="00DA43EF" w:rsidRDefault="00DA43EF" w:rsidP="001F202F">
      <w:pPr>
        <w:pStyle w:val="Ttulo2"/>
      </w:pPr>
      <w:bookmarkStart w:id="113" w:name="_Toc480919222"/>
      <w:r w:rsidRPr="00DA43EF">
        <w:t>Tabla de gestión de comunicaciones para cada Entregable</w:t>
      </w:r>
      <w:bookmarkEnd w:id="113"/>
    </w:p>
    <w:p w:rsidR="00CD7BDA" w:rsidRPr="00DA43EF" w:rsidRDefault="00DA43EF" w:rsidP="00DA43EF">
      <w:pPr>
        <w:tabs>
          <w:tab w:val="left" w:pos="6510"/>
        </w:tabs>
        <w:rPr>
          <w:lang w:val="es-ES"/>
        </w:rPr>
        <w:sectPr w:rsidR="00CD7BDA" w:rsidRPr="00DA43EF" w:rsidSect="00DC7F70">
          <w:headerReference w:type="default" r:id="rId32"/>
          <w:footerReference w:type="default" r:id="rId33"/>
          <w:pgSz w:w="12240" w:h="15840"/>
          <w:pgMar w:top="567" w:right="567" w:bottom="567" w:left="567" w:header="709" w:footer="709" w:gutter="0"/>
          <w:cols w:space="708"/>
          <w:titlePg/>
          <w:docGrid w:linePitch="360"/>
        </w:sectPr>
      </w:pPr>
      <w:r>
        <w:rPr>
          <w:lang w:val="es-ES"/>
        </w:rPr>
        <w:tab/>
      </w:r>
    </w:p>
    <w:tbl>
      <w:tblPr>
        <w:tblStyle w:val="Tablaconcuadrcula"/>
        <w:tblpPr w:leftFromText="141" w:rightFromText="141" w:vertAnchor="text" w:horzAnchor="margin" w:tblpXSpec="center" w:tblpY="-719"/>
        <w:tblW w:w="15312" w:type="dxa"/>
        <w:tblLayout w:type="fixed"/>
        <w:tblLook w:val="04A0" w:firstRow="1" w:lastRow="0" w:firstColumn="1" w:lastColumn="0" w:noHBand="0" w:noVBand="1"/>
      </w:tblPr>
      <w:tblGrid>
        <w:gridCol w:w="2187"/>
        <w:gridCol w:w="2187"/>
        <w:gridCol w:w="2187"/>
        <w:gridCol w:w="2187"/>
        <w:gridCol w:w="2137"/>
        <w:gridCol w:w="2238"/>
        <w:gridCol w:w="2189"/>
      </w:tblGrid>
      <w:tr w:rsidR="001C339C" w:rsidTr="001C339C">
        <w:trPr>
          <w:trHeight w:val="576"/>
        </w:trPr>
        <w:tc>
          <w:tcPr>
            <w:tcW w:w="2187" w:type="dxa"/>
            <w:shd w:val="clear" w:color="auto" w:fill="2E74B5" w:themeFill="accent1" w:themeFillShade="BF"/>
          </w:tcPr>
          <w:p w:rsidR="001C339C" w:rsidRPr="000D6F02" w:rsidRDefault="001C339C" w:rsidP="001C339C">
            <w:pPr>
              <w:rPr>
                <w:b/>
                <w:color w:val="FFFFFF" w:themeColor="background1"/>
                <w:lang w:val="es-ES"/>
              </w:rPr>
            </w:pPr>
            <w:bookmarkStart w:id="114" w:name="_Toc442037263"/>
            <w:r>
              <w:rPr>
                <w:b/>
                <w:color w:val="FFFFFF" w:themeColor="background1"/>
                <w:lang w:val="es-ES"/>
              </w:rPr>
              <w:lastRenderedPageBreak/>
              <w:t xml:space="preserve">    ENTREGABLE</w:t>
            </w:r>
          </w:p>
        </w:tc>
        <w:tc>
          <w:tcPr>
            <w:tcW w:w="2187" w:type="dxa"/>
            <w:shd w:val="clear" w:color="auto" w:fill="2E74B5" w:themeFill="accent1" w:themeFillShade="BF"/>
          </w:tcPr>
          <w:p w:rsidR="001C339C" w:rsidRPr="000D6F02" w:rsidRDefault="001C339C" w:rsidP="001C339C">
            <w:pPr>
              <w:jc w:val="center"/>
              <w:rPr>
                <w:b/>
                <w:color w:val="FFFFFF" w:themeColor="background1"/>
                <w:lang w:val="es-ES"/>
              </w:rPr>
            </w:pPr>
            <w:r w:rsidRPr="000D6F02">
              <w:rPr>
                <w:b/>
                <w:color w:val="FFFFFF" w:themeColor="background1"/>
                <w:lang w:val="es-ES"/>
              </w:rPr>
              <w:t>CONTENIDO</w:t>
            </w:r>
          </w:p>
        </w:tc>
        <w:tc>
          <w:tcPr>
            <w:tcW w:w="2187" w:type="dxa"/>
            <w:shd w:val="clear" w:color="auto" w:fill="2E74B5" w:themeFill="accent1" w:themeFillShade="BF"/>
          </w:tcPr>
          <w:p w:rsidR="001C339C" w:rsidRPr="000D6F02" w:rsidRDefault="001C339C" w:rsidP="001C339C">
            <w:pPr>
              <w:jc w:val="center"/>
              <w:rPr>
                <w:b/>
                <w:color w:val="FFFFFF" w:themeColor="background1"/>
                <w:lang w:val="es-ES"/>
              </w:rPr>
            </w:pPr>
            <w:r w:rsidRPr="000D6F02">
              <w:rPr>
                <w:b/>
                <w:color w:val="FFFFFF" w:themeColor="background1"/>
                <w:lang w:val="es-ES"/>
              </w:rPr>
              <w:t>RESPONSABLE DE LA COMUNICACIÓN</w:t>
            </w:r>
          </w:p>
        </w:tc>
        <w:tc>
          <w:tcPr>
            <w:tcW w:w="2187" w:type="dxa"/>
            <w:shd w:val="clear" w:color="auto" w:fill="2E74B5" w:themeFill="accent1" w:themeFillShade="BF"/>
          </w:tcPr>
          <w:p w:rsidR="001C339C" w:rsidRPr="000D6F02" w:rsidRDefault="001C339C" w:rsidP="001C339C">
            <w:pPr>
              <w:jc w:val="center"/>
              <w:rPr>
                <w:b/>
                <w:color w:val="FFFFFF" w:themeColor="background1"/>
                <w:lang w:val="es-ES"/>
              </w:rPr>
            </w:pPr>
            <w:r w:rsidRPr="000D6F02">
              <w:rPr>
                <w:b/>
                <w:color w:val="FFFFFF" w:themeColor="background1"/>
                <w:lang w:val="es-ES"/>
              </w:rPr>
              <w:t>RECEPTOR</w:t>
            </w:r>
            <w:r>
              <w:rPr>
                <w:b/>
                <w:color w:val="FFFFFF" w:themeColor="background1"/>
                <w:lang w:val="es-ES"/>
              </w:rPr>
              <w:t>/ES</w:t>
            </w:r>
          </w:p>
        </w:tc>
        <w:tc>
          <w:tcPr>
            <w:tcW w:w="2137" w:type="dxa"/>
            <w:shd w:val="clear" w:color="auto" w:fill="2E74B5" w:themeFill="accent1" w:themeFillShade="BF"/>
          </w:tcPr>
          <w:p w:rsidR="001C339C" w:rsidRPr="000D6F02" w:rsidRDefault="001C339C" w:rsidP="001C339C">
            <w:pPr>
              <w:jc w:val="center"/>
              <w:rPr>
                <w:b/>
                <w:color w:val="FFFFFF" w:themeColor="background1"/>
                <w:lang w:val="es-ES"/>
              </w:rPr>
            </w:pPr>
            <w:r>
              <w:rPr>
                <w:b/>
                <w:color w:val="FFFFFF" w:themeColor="background1"/>
                <w:lang w:val="es-ES"/>
              </w:rPr>
              <w:t>FORMATO/S</w:t>
            </w:r>
          </w:p>
        </w:tc>
        <w:tc>
          <w:tcPr>
            <w:tcW w:w="2238" w:type="dxa"/>
            <w:shd w:val="clear" w:color="auto" w:fill="2E74B5" w:themeFill="accent1" w:themeFillShade="BF"/>
          </w:tcPr>
          <w:p w:rsidR="001C339C" w:rsidRPr="000D6F02" w:rsidRDefault="001C339C" w:rsidP="001C339C">
            <w:pPr>
              <w:jc w:val="center"/>
              <w:rPr>
                <w:b/>
                <w:color w:val="FFFFFF" w:themeColor="background1"/>
                <w:lang w:val="es-ES"/>
              </w:rPr>
            </w:pPr>
            <w:r w:rsidRPr="000D6F02">
              <w:rPr>
                <w:b/>
                <w:color w:val="FFFFFF" w:themeColor="background1"/>
                <w:lang w:val="es-ES"/>
              </w:rPr>
              <w:t>MEDIO</w:t>
            </w:r>
            <w:r>
              <w:rPr>
                <w:b/>
                <w:color w:val="FFFFFF" w:themeColor="background1"/>
                <w:lang w:val="es-ES"/>
              </w:rPr>
              <w:t>/S</w:t>
            </w:r>
            <w:r w:rsidRPr="000D6F02">
              <w:rPr>
                <w:b/>
                <w:color w:val="FFFFFF" w:themeColor="background1"/>
                <w:lang w:val="es-ES"/>
              </w:rPr>
              <w:t xml:space="preserve"> DE COMUNICACIÓN</w:t>
            </w:r>
          </w:p>
        </w:tc>
        <w:tc>
          <w:tcPr>
            <w:tcW w:w="2189" w:type="dxa"/>
            <w:shd w:val="clear" w:color="auto" w:fill="2E74B5" w:themeFill="accent1" w:themeFillShade="BF"/>
          </w:tcPr>
          <w:p w:rsidR="001C339C" w:rsidRPr="000D6F02" w:rsidRDefault="001C339C" w:rsidP="001C339C">
            <w:pPr>
              <w:jc w:val="center"/>
              <w:rPr>
                <w:b/>
                <w:color w:val="FFFFFF" w:themeColor="background1"/>
                <w:lang w:val="es-ES"/>
              </w:rPr>
            </w:pPr>
            <w:r w:rsidRPr="000D6F02">
              <w:rPr>
                <w:b/>
                <w:color w:val="FFFFFF" w:themeColor="background1"/>
                <w:lang w:val="es-ES"/>
              </w:rPr>
              <w:t>FRECUENCIA</w:t>
            </w:r>
          </w:p>
        </w:tc>
      </w:tr>
      <w:tr w:rsidR="001C339C" w:rsidTr="001C339C">
        <w:trPr>
          <w:trHeight w:val="576"/>
        </w:trPr>
        <w:tc>
          <w:tcPr>
            <w:tcW w:w="2187" w:type="dxa"/>
          </w:tcPr>
          <w:p w:rsidR="001C339C" w:rsidRDefault="001C339C" w:rsidP="001C339C">
            <w:pPr>
              <w:rPr>
                <w:lang w:val="es-ES"/>
              </w:rPr>
            </w:pPr>
            <w:r w:rsidRPr="004F77E3">
              <w:rPr>
                <w:lang w:val="es-ES"/>
              </w:rPr>
              <w:t>Acta de Constitución del Proyecto</w:t>
            </w:r>
          </w:p>
        </w:tc>
        <w:tc>
          <w:tcPr>
            <w:tcW w:w="2187" w:type="dxa"/>
          </w:tcPr>
          <w:p w:rsidR="001C339C" w:rsidRDefault="001C339C" w:rsidP="001C339C">
            <w:pPr>
              <w:rPr>
                <w:lang w:val="es-ES"/>
              </w:rPr>
            </w:pPr>
            <w:r>
              <w:rPr>
                <w:lang w:val="es-ES"/>
              </w:rPr>
              <w:t>Incluye datos e información sobre la iniciación del proyecto</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r>
              <w:rPr>
                <w:lang w:val="es-ES"/>
              </w:rPr>
              <w:t>(PM)</w:t>
            </w:r>
          </w:p>
        </w:tc>
        <w:tc>
          <w:tcPr>
            <w:tcW w:w="2187" w:type="dxa"/>
          </w:tcPr>
          <w:p w:rsidR="001C339C" w:rsidRDefault="001C339C" w:rsidP="001C339C">
            <w:pPr>
              <w:rPr>
                <w:lang w:val="es-ES"/>
              </w:rPr>
            </w:pPr>
            <w:r>
              <w:rPr>
                <w:lang w:val="es-ES"/>
              </w:rPr>
              <w:t>Cliente, Patrocinador</w:t>
            </w:r>
          </w:p>
        </w:tc>
        <w:tc>
          <w:tcPr>
            <w:tcW w:w="2137" w:type="dxa"/>
          </w:tcPr>
          <w:p w:rsidR="001C339C" w:rsidRDefault="001C339C" w:rsidP="001C339C">
            <w:pPr>
              <w:rPr>
                <w:lang w:val="es-ES"/>
              </w:rPr>
            </w:pPr>
            <w:r>
              <w:rPr>
                <w:lang w:val="es-ES"/>
              </w:rPr>
              <w:t>Impreso</w:t>
            </w:r>
          </w:p>
          <w:p w:rsidR="001C339C" w:rsidRDefault="001C339C" w:rsidP="001C339C">
            <w:pPr>
              <w:rPr>
                <w:lang w:val="es-ES"/>
              </w:rPr>
            </w:pPr>
          </w:p>
          <w:p w:rsidR="001C339C" w:rsidRDefault="001C339C" w:rsidP="001C339C">
            <w:pPr>
              <w:rPr>
                <w:lang w:val="es-ES"/>
              </w:rPr>
            </w:pPr>
            <w:r>
              <w:rPr>
                <w:lang w:val="es-ES"/>
              </w:rPr>
              <w:t>Digital .</w:t>
            </w:r>
            <w:proofErr w:type="spellStart"/>
            <w:r>
              <w:rPr>
                <w:lang w:val="es-ES"/>
              </w:rPr>
              <w:t>pdf</w:t>
            </w:r>
            <w:proofErr w:type="spellEnd"/>
          </w:p>
        </w:tc>
        <w:tc>
          <w:tcPr>
            <w:tcW w:w="2238" w:type="dxa"/>
          </w:tcPr>
          <w:p w:rsidR="001C339C" w:rsidRDefault="001C339C" w:rsidP="001C339C">
            <w:pPr>
              <w:rPr>
                <w:lang w:val="es-ES"/>
              </w:rPr>
            </w:pPr>
            <w:r>
              <w:rPr>
                <w:lang w:val="es-ES"/>
              </w:rPr>
              <w:t>Entregado en carpeta</w:t>
            </w:r>
          </w:p>
          <w:p w:rsidR="001C339C" w:rsidRDefault="001C339C" w:rsidP="001C339C">
            <w:pPr>
              <w:rPr>
                <w:lang w:val="es-ES"/>
              </w:rPr>
            </w:pPr>
          </w:p>
          <w:p w:rsidR="001C339C" w:rsidRDefault="001C339C" w:rsidP="001C339C">
            <w:pPr>
              <w:rPr>
                <w:lang w:val="es-ES"/>
              </w:rPr>
            </w:pPr>
            <w:r>
              <w:rPr>
                <w:lang w:val="es-ES"/>
              </w:rPr>
              <w:t>Enviado por Email</w:t>
            </w:r>
          </w:p>
        </w:tc>
        <w:tc>
          <w:tcPr>
            <w:tcW w:w="2189" w:type="dxa"/>
          </w:tcPr>
          <w:p w:rsidR="001C339C" w:rsidRDefault="001C339C" w:rsidP="001C339C">
            <w:pPr>
              <w:rPr>
                <w:lang w:val="es-ES"/>
              </w:rPr>
            </w:pPr>
            <w:r>
              <w:rPr>
                <w:lang w:val="es-ES"/>
              </w:rPr>
              <w:t>Una vez, (al inicio del proyecto)</w:t>
            </w:r>
          </w:p>
        </w:tc>
      </w:tr>
      <w:tr w:rsidR="001C339C" w:rsidTr="001C339C">
        <w:trPr>
          <w:trHeight w:val="576"/>
        </w:trPr>
        <w:tc>
          <w:tcPr>
            <w:tcW w:w="2187" w:type="dxa"/>
          </w:tcPr>
          <w:p w:rsidR="001C339C" w:rsidRPr="004F77E3" w:rsidRDefault="001C339C" w:rsidP="001C339C">
            <w:pPr>
              <w:rPr>
                <w:lang w:val="es-ES"/>
              </w:rPr>
            </w:pPr>
            <w:r w:rsidRPr="008D3725">
              <w:rPr>
                <w:lang w:val="es-ES"/>
              </w:rPr>
              <w:t>Especificación de Requerimientos</w:t>
            </w:r>
          </w:p>
        </w:tc>
        <w:tc>
          <w:tcPr>
            <w:tcW w:w="2187" w:type="dxa"/>
          </w:tcPr>
          <w:p w:rsidR="001C339C" w:rsidRDefault="001C339C" w:rsidP="001C339C">
            <w:pPr>
              <w:rPr>
                <w:lang w:val="es-ES"/>
              </w:rPr>
            </w:pPr>
            <w:r>
              <w:rPr>
                <w:lang w:val="es-ES"/>
              </w:rPr>
              <w:t>Incluye toda la información respeto al relevamiento de datos</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Pr>
                <w:lang w:val="es-ES"/>
              </w:rPr>
              <w:t xml:space="preserve"> -Vera Marcela </w:t>
            </w:r>
          </w:p>
        </w:tc>
        <w:tc>
          <w:tcPr>
            <w:tcW w:w="2137" w:type="dxa"/>
          </w:tcPr>
          <w:p w:rsidR="001C339C" w:rsidRDefault="001C339C" w:rsidP="001C339C">
            <w:pPr>
              <w:rPr>
                <w:lang w:val="es-ES"/>
              </w:rPr>
            </w:pPr>
            <w:r>
              <w:rPr>
                <w:lang w:val="es-ES"/>
              </w:rPr>
              <w:t>Escrito</w:t>
            </w:r>
          </w:p>
          <w:p w:rsidR="001C339C" w:rsidRDefault="001C339C" w:rsidP="001C339C">
            <w:pPr>
              <w:rPr>
                <w:lang w:val="es-ES"/>
              </w:rPr>
            </w:pPr>
          </w:p>
          <w:p w:rsidR="001C339C" w:rsidRDefault="001C339C" w:rsidP="001C339C">
            <w:pPr>
              <w:rPr>
                <w:lang w:val="es-ES"/>
              </w:rPr>
            </w:pPr>
            <w:r>
              <w:rPr>
                <w:lang w:val="es-ES"/>
              </w:rPr>
              <w:t>Digital .</w:t>
            </w:r>
            <w:proofErr w:type="spellStart"/>
            <w:r>
              <w:rPr>
                <w:lang w:val="es-ES"/>
              </w:rPr>
              <w:t>pdf</w:t>
            </w:r>
            <w:proofErr w:type="spellEnd"/>
          </w:p>
        </w:tc>
        <w:tc>
          <w:tcPr>
            <w:tcW w:w="2238" w:type="dxa"/>
          </w:tcPr>
          <w:p w:rsidR="001C339C" w:rsidRDefault="001C339C" w:rsidP="001C339C">
            <w:pPr>
              <w:rPr>
                <w:lang w:val="es-ES"/>
              </w:rPr>
            </w:pPr>
            <w:r>
              <w:rPr>
                <w:lang w:val="es-ES"/>
              </w:rPr>
              <w:t>Entregado en carpeta</w:t>
            </w:r>
          </w:p>
          <w:p w:rsidR="001C339C" w:rsidRDefault="001C339C" w:rsidP="001C339C">
            <w:pPr>
              <w:rPr>
                <w:lang w:val="es-ES"/>
              </w:rPr>
            </w:pPr>
          </w:p>
          <w:p w:rsidR="001C339C" w:rsidRDefault="001C339C" w:rsidP="001C339C">
            <w:pPr>
              <w:rPr>
                <w:lang w:val="es-ES"/>
              </w:rPr>
            </w:pPr>
            <w:r>
              <w:rPr>
                <w:lang w:val="es-ES"/>
              </w:rPr>
              <w:t>Enviado por Email</w:t>
            </w:r>
          </w:p>
        </w:tc>
        <w:tc>
          <w:tcPr>
            <w:tcW w:w="2189" w:type="dxa"/>
          </w:tcPr>
          <w:p w:rsidR="001C339C" w:rsidRDefault="001C339C" w:rsidP="001C339C">
            <w:pPr>
              <w:rPr>
                <w:lang w:val="es-ES"/>
              </w:rPr>
            </w:pPr>
            <w:r>
              <w:rPr>
                <w:lang w:val="es-ES"/>
              </w:rPr>
              <w:t>Una vez, (al inicio del proyecto)</w:t>
            </w:r>
          </w:p>
        </w:tc>
      </w:tr>
      <w:tr w:rsidR="001C339C" w:rsidTr="001C339C">
        <w:trPr>
          <w:trHeight w:val="576"/>
        </w:trPr>
        <w:tc>
          <w:tcPr>
            <w:tcW w:w="2187" w:type="dxa"/>
          </w:tcPr>
          <w:p w:rsidR="001C339C" w:rsidRPr="004F77E3" w:rsidRDefault="001C339C" w:rsidP="001C339C">
            <w:pPr>
              <w:rPr>
                <w:lang w:val="es-ES"/>
              </w:rPr>
            </w:pPr>
            <w:r w:rsidRPr="004F77E3">
              <w:rPr>
                <w:lang w:val="es-ES"/>
              </w:rPr>
              <w:t>Caso de Negocio</w:t>
            </w:r>
          </w:p>
        </w:tc>
        <w:tc>
          <w:tcPr>
            <w:tcW w:w="2187" w:type="dxa"/>
          </w:tcPr>
          <w:p w:rsidR="001C339C" w:rsidRDefault="001C339C" w:rsidP="001C339C">
            <w:pPr>
              <w:rPr>
                <w:lang w:val="es-ES"/>
              </w:rPr>
            </w:pPr>
            <w:r w:rsidRPr="004F77E3">
              <w:rPr>
                <w:lang w:val="es-ES"/>
              </w:rPr>
              <w:t>La información que describe la justificación para el proyecto</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r>
              <w:rPr>
                <w:lang w:val="es-ES"/>
              </w:rPr>
              <w:t>(PM)</w:t>
            </w:r>
          </w:p>
        </w:tc>
        <w:tc>
          <w:tcPr>
            <w:tcW w:w="2187" w:type="dxa"/>
          </w:tcPr>
          <w:p w:rsidR="001C339C" w:rsidRDefault="001C339C" w:rsidP="001C339C">
            <w:pPr>
              <w:rPr>
                <w:lang w:val="es-ES"/>
              </w:rPr>
            </w:pPr>
            <w:r w:rsidRPr="00935B40">
              <w:rPr>
                <w:lang w:val="es-ES"/>
              </w:rPr>
              <w:t>Vera Marcela</w:t>
            </w:r>
          </w:p>
        </w:tc>
        <w:tc>
          <w:tcPr>
            <w:tcW w:w="2137" w:type="dxa"/>
          </w:tcPr>
          <w:p w:rsidR="001C339C" w:rsidRDefault="001C339C" w:rsidP="001C339C">
            <w:pPr>
              <w:rPr>
                <w:lang w:val="es-ES"/>
              </w:rPr>
            </w:pPr>
            <w:r>
              <w:rPr>
                <w:lang w:val="es-ES"/>
              </w:rPr>
              <w:t>Escrito (se archiva)</w:t>
            </w:r>
          </w:p>
          <w:p w:rsidR="001C339C" w:rsidRDefault="001C339C" w:rsidP="001C339C">
            <w:pPr>
              <w:rPr>
                <w:lang w:val="es-ES"/>
              </w:rPr>
            </w:pPr>
          </w:p>
          <w:p w:rsidR="001C339C" w:rsidRDefault="001C339C" w:rsidP="001C339C">
            <w:pPr>
              <w:rPr>
                <w:lang w:val="es-ES"/>
              </w:rPr>
            </w:pPr>
            <w:r>
              <w:rPr>
                <w:lang w:val="es-ES"/>
              </w:rPr>
              <w:t>Digital .</w:t>
            </w:r>
            <w:proofErr w:type="spellStart"/>
            <w:r>
              <w:rPr>
                <w:lang w:val="es-ES"/>
              </w:rPr>
              <w:t>pdf</w:t>
            </w:r>
            <w:proofErr w:type="spellEnd"/>
          </w:p>
        </w:tc>
        <w:tc>
          <w:tcPr>
            <w:tcW w:w="2238" w:type="dxa"/>
          </w:tcPr>
          <w:p w:rsidR="001C339C" w:rsidRDefault="001C339C" w:rsidP="001C339C">
            <w:pPr>
              <w:rPr>
                <w:lang w:val="es-ES"/>
              </w:rPr>
            </w:pPr>
            <w:r>
              <w:rPr>
                <w:lang w:val="es-ES"/>
              </w:rPr>
              <w:t>Entregado en carpeta</w:t>
            </w:r>
          </w:p>
          <w:p w:rsidR="001C339C" w:rsidRDefault="001C339C" w:rsidP="001C339C">
            <w:pPr>
              <w:rPr>
                <w:lang w:val="es-ES"/>
              </w:rPr>
            </w:pPr>
          </w:p>
          <w:p w:rsidR="001C339C" w:rsidRDefault="001C339C" w:rsidP="001C339C">
            <w:pPr>
              <w:rPr>
                <w:lang w:val="es-ES"/>
              </w:rPr>
            </w:pPr>
            <w:r>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576"/>
        </w:trPr>
        <w:tc>
          <w:tcPr>
            <w:tcW w:w="2187" w:type="dxa"/>
          </w:tcPr>
          <w:p w:rsidR="001C339C" w:rsidRPr="004F77E3" w:rsidRDefault="001C339C" w:rsidP="001C339C">
            <w:pPr>
              <w:rPr>
                <w:lang w:val="es-ES"/>
              </w:rPr>
            </w:pPr>
            <w:r w:rsidRPr="004F77E3">
              <w:rPr>
                <w:lang w:val="es-ES"/>
              </w:rPr>
              <w:t>Definición del Alcance</w:t>
            </w:r>
            <w:r>
              <w:rPr>
                <w:lang w:val="es-ES"/>
              </w:rPr>
              <w:t xml:space="preserve"> (creación)</w:t>
            </w:r>
          </w:p>
        </w:tc>
        <w:tc>
          <w:tcPr>
            <w:tcW w:w="2187" w:type="dxa"/>
          </w:tcPr>
          <w:p w:rsidR="001C339C" w:rsidRDefault="001C339C" w:rsidP="001C339C">
            <w:pPr>
              <w:rPr>
                <w:lang w:val="es-ES"/>
              </w:rPr>
            </w:pPr>
            <w:r w:rsidRPr="004F77E3">
              <w:rPr>
                <w:lang w:val="es-ES"/>
              </w:rPr>
              <w:t>todos los productos y sus requisitos o características</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sidRPr="00935B40">
              <w:rPr>
                <w:lang w:val="es-ES"/>
              </w:rPr>
              <w:t>Vera Marcela</w:t>
            </w:r>
          </w:p>
        </w:tc>
        <w:tc>
          <w:tcPr>
            <w:tcW w:w="2137" w:type="dxa"/>
          </w:tcPr>
          <w:p w:rsidR="001C339C" w:rsidRDefault="001C339C" w:rsidP="001C339C">
            <w:pPr>
              <w:rPr>
                <w:lang w:val="es-ES"/>
              </w:rPr>
            </w:pPr>
            <w:r>
              <w:rPr>
                <w:lang w:val="es-ES"/>
              </w:rPr>
              <w:t>Digital .</w:t>
            </w:r>
            <w:proofErr w:type="spellStart"/>
            <w:r>
              <w:rPr>
                <w:lang w:val="es-ES"/>
              </w:rPr>
              <w:t>doc</w:t>
            </w:r>
            <w:proofErr w:type="spellEnd"/>
          </w:p>
        </w:tc>
        <w:tc>
          <w:tcPr>
            <w:tcW w:w="2238" w:type="dxa"/>
          </w:tcPr>
          <w:p w:rsidR="001C339C" w:rsidRDefault="001C339C" w:rsidP="001C339C">
            <w:pPr>
              <w:rPr>
                <w:lang w:val="es-ES"/>
              </w:rPr>
            </w:pPr>
            <w:r>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576"/>
        </w:trPr>
        <w:tc>
          <w:tcPr>
            <w:tcW w:w="2187" w:type="dxa"/>
          </w:tcPr>
          <w:p w:rsidR="001C339C" w:rsidRPr="004F77E3" w:rsidRDefault="001C339C" w:rsidP="001C339C">
            <w:pPr>
              <w:rPr>
                <w:lang w:val="es-ES"/>
              </w:rPr>
            </w:pPr>
            <w:r w:rsidRPr="00B542E8">
              <w:rPr>
                <w:lang w:val="es-ES"/>
              </w:rPr>
              <w:t>Definición del Alcance (</w:t>
            </w:r>
            <w:r>
              <w:rPr>
                <w:lang w:val="es-ES"/>
              </w:rPr>
              <w:t>Aceptación</w:t>
            </w:r>
            <w:r w:rsidRPr="00B542E8">
              <w:rPr>
                <w:lang w:val="es-ES"/>
              </w:rPr>
              <w:t>)</w:t>
            </w:r>
          </w:p>
        </w:tc>
        <w:tc>
          <w:tcPr>
            <w:tcW w:w="2187" w:type="dxa"/>
          </w:tcPr>
          <w:p w:rsidR="001C339C" w:rsidRDefault="001C339C" w:rsidP="001C339C">
            <w:pPr>
              <w:rPr>
                <w:lang w:val="es-ES"/>
              </w:rPr>
            </w:pP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sidRPr="00B542E8">
              <w:rPr>
                <w:lang w:val="es-ES"/>
              </w:rPr>
              <w:t>-</w:t>
            </w:r>
            <w:r>
              <w:t xml:space="preserve"> </w:t>
            </w:r>
            <w:r w:rsidRPr="00935B40">
              <w:rPr>
                <w:lang w:val="es-ES"/>
              </w:rPr>
              <w:t>Vera Marcela</w:t>
            </w:r>
          </w:p>
        </w:tc>
        <w:tc>
          <w:tcPr>
            <w:tcW w:w="2137" w:type="dxa"/>
          </w:tcPr>
          <w:p w:rsidR="001C339C" w:rsidRPr="00B542E8" w:rsidRDefault="001C339C" w:rsidP="001C339C">
            <w:pPr>
              <w:rPr>
                <w:lang w:val="es-ES"/>
              </w:rPr>
            </w:pPr>
            <w:r w:rsidRPr="00B542E8">
              <w:rPr>
                <w:lang w:val="es-ES"/>
              </w:rPr>
              <w:t>Escrito (se archiva)</w:t>
            </w:r>
          </w:p>
          <w:p w:rsidR="001C339C" w:rsidRPr="00B542E8" w:rsidRDefault="001C339C" w:rsidP="001C339C">
            <w:pPr>
              <w:rPr>
                <w:lang w:val="es-ES"/>
              </w:rPr>
            </w:pPr>
          </w:p>
          <w:p w:rsidR="001C339C" w:rsidRDefault="001C339C" w:rsidP="001C339C">
            <w:pPr>
              <w:rPr>
                <w:lang w:val="es-ES"/>
              </w:rPr>
            </w:pPr>
            <w:r w:rsidRPr="00B542E8">
              <w:rPr>
                <w:lang w:val="es-ES"/>
              </w:rPr>
              <w:t xml:space="preserve">Digital </w:t>
            </w:r>
            <w:r>
              <w:rPr>
                <w:lang w:val="es-ES"/>
              </w:rPr>
              <w:t>.</w:t>
            </w:r>
            <w:proofErr w:type="spellStart"/>
            <w:r w:rsidRPr="00B542E8">
              <w:rPr>
                <w:lang w:val="es-ES"/>
              </w:rPr>
              <w:t>pdf</w:t>
            </w:r>
            <w:proofErr w:type="spellEnd"/>
          </w:p>
        </w:tc>
        <w:tc>
          <w:tcPr>
            <w:tcW w:w="2238" w:type="dxa"/>
          </w:tcPr>
          <w:p w:rsidR="001C339C" w:rsidRPr="00B542E8" w:rsidRDefault="001C339C" w:rsidP="001C339C">
            <w:pPr>
              <w:rPr>
                <w:lang w:val="es-ES"/>
              </w:rPr>
            </w:pPr>
            <w:r w:rsidRPr="00B542E8">
              <w:rPr>
                <w:lang w:val="es-ES"/>
              </w:rPr>
              <w:t>Entregado en carpeta</w:t>
            </w:r>
          </w:p>
          <w:p w:rsidR="001C339C" w:rsidRPr="00B542E8" w:rsidRDefault="001C339C" w:rsidP="001C339C">
            <w:pPr>
              <w:rPr>
                <w:lang w:val="es-ES"/>
              </w:rPr>
            </w:pPr>
          </w:p>
          <w:p w:rsidR="001C339C" w:rsidRDefault="001C339C" w:rsidP="001C339C">
            <w:pPr>
              <w:rPr>
                <w:lang w:val="es-ES"/>
              </w:rPr>
            </w:pPr>
            <w:r w:rsidRPr="00B542E8">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576"/>
        </w:trPr>
        <w:tc>
          <w:tcPr>
            <w:tcW w:w="2187" w:type="dxa"/>
          </w:tcPr>
          <w:p w:rsidR="001C339C" w:rsidRPr="004F77E3" w:rsidRDefault="001C339C" w:rsidP="001C339C">
            <w:pPr>
              <w:rPr>
                <w:lang w:val="es-ES"/>
              </w:rPr>
            </w:pPr>
            <w:r w:rsidRPr="00B542E8">
              <w:rPr>
                <w:lang w:val="es-ES"/>
              </w:rPr>
              <w:t>Plan de Gestión del Tiempo</w:t>
            </w:r>
          </w:p>
        </w:tc>
        <w:tc>
          <w:tcPr>
            <w:tcW w:w="2187" w:type="dxa"/>
          </w:tcPr>
          <w:p w:rsidR="001C339C" w:rsidRDefault="001C339C" w:rsidP="001C339C">
            <w:pPr>
              <w:rPr>
                <w:lang w:val="es-ES"/>
              </w:rPr>
            </w:pPr>
            <w:r>
              <w:rPr>
                <w:lang w:val="es-ES"/>
              </w:rPr>
              <w:t>El calendario de cómo se realizaran en tiempo las actividades</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Pr>
                <w:lang w:val="es-ES"/>
              </w:rPr>
              <w:t>-</w:t>
            </w:r>
            <w:r>
              <w:t xml:space="preserve"> </w:t>
            </w:r>
            <w:r w:rsidRPr="00935B40">
              <w:rPr>
                <w:lang w:val="es-ES"/>
              </w:rPr>
              <w:t>Vera Marcela</w:t>
            </w:r>
          </w:p>
        </w:tc>
        <w:tc>
          <w:tcPr>
            <w:tcW w:w="2137" w:type="dxa"/>
          </w:tcPr>
          <w:p w:rsidR="001C339C" w:rsidRPr="00B542E8" w:rsidRDefault="001C339C" w:rsidP="001C339C">
            <w:pPr>
              <w:rPr>
                <w:lang w:val="es-ES"/>
              </w:rPr>
            </w:pPr>
            <w:r w:rsidRPr="00B542E8">
              <w:rPr>
                <w:lang w:val="es-ES"/>
              </w:rPr>
              <w:t>Escrito (se archiva)</w:t>
            </w:r>
          </w:p>
          <w:p w:rsidR="001C339C" w:rsidRPr="00B542E8" w:rsidRDefault="001C339C" w:rsidP="001C339C">
            <w:pPr>
              <w:rPr>
                <w:lang w:val="es-ES"/>
              </w:rPr>
            </w:pPr>
          </w:p>
          <w:p w:rsidR="001C339C" w:rsidRDefault="001C339C" w:rsidP="001C339C">
            <w:pPr>
              <w:rPr>
                <w:lang w:val="es-ES"/>
              </w:rPr>
            </w:pPr>
            <w:r w:rsidRPr="00B542E8">
              <w:rPr>
                <w:lang w:val="es-ES"/>
              </w:rPr>
              <w:t>Digital .</w:t>
            </w:r>
            <w:proofErr w:type="spellStart"/>
            <w:r w:rsidRPr="00B542E8">
              <w:rPr>
                <w:lang w:val="es-ES"/>
              </w:rPr>
              <w:t>pdf</w:t>
            </w:r>
            <w:proofErr w:type="spellEnd"/>
          </w:p>
        </w:tc>
        <w:tc>
          <w:tcPr>
            <w:tcW w:w="2238" w:type="dxa"/>
          </w:tcPr>
          <w:p w:rsidR="001C339C" w:rsidRPr="00B542E8" w:rsidRDefault="001C339C" w:rsidP="001C339C">
            <w:pPr>
              <w:rPr>
                <w:lang w:val="es-ES"/>
              </w:rPr>
            </w:pPr>
            <w:r w:rsidRPr="00B542E8">
              <w:rPr>
                <w:lang w:val="es-ES"/>
              </w:rPr>
              <w:t>Entregado en carpeta</w:t>
            </w:r>
          </w:p>
          <w:p w:rsidR="001C339C" w:rsidRPr="00B542E8" w:rsidRDefault="001C339C" w:rsidP="001C339C">
            <w:pPr>
              <w:rPr>
                <w:lang w:val="es-ES"/>
              </w:rPr>
            </w:pPr>
          </w:p>
          <w:p w:rsidR="001C339C" w:rsidRDefault="001C339C" w:rsidP="001C339C">
            <w:pPr>
              <w:rPr>
                <w:lang w:val="es-ES"/>
              </w:rPr>
            </w:pPr>
            <w:r w:rsidRPr="00B542E8">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1028"/>
        </w:trPr>
        <w:tc>
          <w:tcPr>
            <w:tcW w:w="2187" w:type="dxa"/>
          </w:tcPr>
          <w:p w:rsidR="001C339C" w:rsidRPr="00B542E8" w:rsidRDefault="001C339C" w:rsidP="001C339C">
            <w:pPr>
              <w:rPr>
                <w:lang w:val="es-ES"/>
              </w:rPr>
            </w:pPr>
            <w:r w:rsidRPr="00B542E8">
              <w:rPr>
                <w:lang w:val="es-ES"/>
              </w:rPr>
              <w:t>Plan de Gestión del Costo</w:t>
            </w:r>
          </w:p>
        </w:tc>
        <w:tc>
          <w:tcPr>
            <w:tcW w:w="2187" w:type="dxa"/>
          </w:tcPr>
          <w:p w:rsidR="001C339C" w:rsidRDefault="001C339C" w:rsidP="001C339C">
            <w:pPr>
              <w:rPr>
                <w:lang w:val="es-ES"/>
              </w:rPr>
            </w:pPr>
            <w:r>
              <w:rPr>
                <w:lang w:val="es-ES"/>
              </w:rPr>
              <w:t>Información de cómo se administraran los costos del desarrollo</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Pr>
                <w:lang w:val="es-ES"/>
              </w:rPr>
              <w:t>-</w:t>
            </w:r>
            <w:r>
              <w:t xml:space="preserve"> </w:t>
            </w:r>
            <w:r w:rsidRPr="00935B40">
              <w:rPr>
                <w:lang w:val="es-ES"/>
              </w:rPr>
              <w:t>Vera Marcela</w:t>
            </w:r>
          </w:p>
        </w:tc>
        <w:tc>
          <w:tcPr>
            <w:tcW w:w="2137" w:type="dxa"/>
          </w:tcPr>
          <w:p w:rsidR="001C339C" w:rsidRPr="00B542E8" w:rsidRDefault="001C339C" w:rsidP="001C339C">
            <w:pPr>
              <w:rPr>
                <w:lang w:val="es-ES"/>
              </w:rPr>
            </w:pPr>
            <w:r w:rsidRPr="00B542E8">
              <w:rPr>
                <w:lang w:val="es-ES"/>
              </w:rPr>
              <w:t>Escrito (se archiva)</w:t>
            </w:r>
          </w:p>
          <w:p w:rsidR="001C339C" w:rsidRPr="00B542E8" w:rsidRDefault="001C339C" w:rsidP="001C339C">
            <w:pPr>
              <w:rPr>
                <w:lang w:val="es-ES"/>
              </w:rPr>
            </w:pPr>
          </w:p>
          <w:p w:rsidR="001C339C" w:rsidRDefault="001C339C" w:rsidP="001C339C">
            <w:pPr>
              <w:rPr>
                <w:lang w:val="es-ES"/>
              </w:rPr>
            </w:pPr>
            <w:r w:rsidRPr="00B542E8">
              <w:rPr>
                <w:lang w:val="es-ES"/>
              </w:rPr>
              <w:t>Digital .</w:t>
            </w:r>
            <w:proofErr w:type="spellStart"/>
            <w:r w:rsidRPr="00B542E8">
              <w:rPr>
                <w:lang w:val="es-ES"/>
              </w:rPr>
              <w:t>pdf</w:t>
            </w:r>
            <w:proofErr w:type="spellEnd"/>
          </w:p>
        </w:tc>
        <w:tc>
          <w:tcPr>
            <w:tcW w:w="2238" w:type="dxa"/>
          </w:tcPr>
          <w:p w:rsidR="001C339C" w:rsidRPr="00B542E8" w:rsidRDefault="001C339C" w:rsidP="001C339C">
            <w:pPr>
              <w:rPr>
                <w:lang w:val="es-ES"/>
              </w:rPr>
            </w:pPr>
            <w:r w:rsidRPr="00B542E8">
              <w:rPr>
                <w:lang w:val="es-ES"/>
              </w:rPr>
              <w:t>Entregado en carpeta</w:t>
            </w:r>
          </w:p>
          <w:p w:rsidR="001C339C" w:rsidRPr="00B542E8" w:rsidRDefault="001C339C" w:rsidP="001C339C">
            <w:pPr>
              <w:rPr>
                <w:lang w:val="es-ES"/>
              </w:rPr>
            </w:pPr>
          </w:p>
          <w:p w:rsidR="001C339C" w:rsidRDefault="001C339C" w:rsidP="001C339C">
            <w:pPr>
              <w:rPr>
                <w:lang w:val="es-ES"/>
              </w:rPr>
            </w:pPr>
            <w:r w:rsidRPr="00B542E8">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1028"/>
        </w:trPr>
        <w:tc>
          <w:tcPr>
            <w:tcW w:w="2187" w:type="dxa"/>
          </w:tcPr>
          <w:p w:rsidR="001C339C" w:rsidRPr="00B542E8" w:rsidRDefault="001C339C" w:rsidP="001C339C">
            <w:pPr>
              <w:rPr>
                <w:lang w:val="es-ES"/>
              </w:rPr>
            </w:pPr>
            <w:r w:rsidRPr="00B542E8">
              <w:rPr>
                <w:lang w:val="es-ES"/>
              </w:rPr>
              <w:t>Plan de Gestión de la Calidad</w:t>
            </w:r>
          </w:p>
        </w:tc>
        <w:tc>
          <w:tcPr>
            <w:tcW w:w="2187" w:type="dxa"/>
          </w:tcPr>
          <w:p w:rsidR="001C339C" w:rsidRDefault="001C339C" w:rsidP="001C339C">
            <w:pPr>
              <w:rPr>
                <w:lang w:val="es-ES"/>
              </w:rPr>
            </w:pPr>
            <w:r>
              <w:rPr>
                <w:lang w:val="es-ES"/>
              </w:rPr>
              <w:t>Información de cómo se asegurara, y medirá la calidad del producto</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Pr>
                <w:lang w:val="es-ES"/>
              </w:rPr>
              <w:t>-</w:t>
            </w:r>
            <w:r>
              <w:t xml:space="preserve"> </w:t>
            </w:r>
            <w:r w:rsidRPr="00935B40">
              <w:rPr>
                <w:lang w:val="es-ES"/>
              </w:rPr>
              <w:t>Vera Marcela</w:t>
            </w:r>
          </w:p>
        </w:tc>
        <w:tc>
          <w:tcPr>
            <w:tcW w:w="2137" w:type="dxa"/>
          </w:tcPr>
          <w:p w:rsidR="001C339C" w:rsidRPr="00B542E8" w:rsidRDefault="001C339C" w:rsidP="001C339C">
            <w:pPr>
              <w:rPr>
                <w:lang w:val="es-ES"/>
              </w:rPr>
            </w:pPr>
            <w:r w:rsidRPr="00B542E8">
              <w:rPr>
                <w:lang w:val="es-ES"/>
              </w:rPr>
              <w:t>Escrito (se archiva)</w:t>
            </w:r>
          </w:p>
          <w:p w:rsidR="001C339C" w:rsidRPr="00B542E8" w:rsidRDefault="001C339C" w:rsidP="001C339C">
            <w:pPr>
              <w:rPr>
                <w:lang w:val="es-ES"/>
              </w:rPr>
            </w:pPr>
          </w:p>
          <w:p w:rsidR="001C339C" w:rsidRDefault="001C339C" w:rsidP="001C339C">
            <w:pPr>
              <w:rPr>
                <w:lang w:val="es-ES"/>
              </w:rPr>
            </w:pPr>
            <w:r w:rsidRPr="00B542E8">
              <w:rPr>
                <w:lang w:val="es-ES"/>
              </w:rPr>
              <w:t>Digital .</w:t>
            </w:r>
            <w:proofErr w:type="spellStart"/>
            <w:r w:rsidRPr="00B542E8">
              <w:rPr>
                <w:lang w:val="es-ES"/>
              </w:rPr>
              <w:t>pdf</w:t>
            </w:r>
            <w:proofErr w:type="spellEnd"/>
          </w:p>
        </w:tc>
        <w:tc>
          <w:tcPr>
            <w:tcW w:w="2238" w:type="dxa"/>
          </w:tcPr>
          <w:p w:rsidR="001C339C" w:rsidRPr="00B542E8" w:rsidRDefault="001C339C" w:rsidP="001C339C">
            <w:pPr>
              <w:rPr>
                <w:lang w:val="es-ES"/>
              </w:rPr>
            </w:pPr>
            <w:r w:rsidRPr="00B542E8">
              <w:rPr>
                <w:lang w:val="es-ES"/>
              </w:rPr>
              <w:t>Entregado en carpeta</w:t>
            </w:r>
          </w:p>
          <w:p w:rsidR="001C339C" w:rsidRPr="00B542E8" w:rsidRDefault="001C339C" w:rsidP="001C339C">
            <w:pPr>
              <w:rPr>
                <w:lang w:val="es-ES"/>
              </w:rPr>
            </w:pPr>
          </w:p>
          <w:p w:rsidR="001C339C" w:rsidRDefault="001C339C" w:rsidP="001C339C">
            <w:pPr>
              <w:rPr>
                <w:lang w:val="es-ES"/>
              </w:rPr>
            </w:pPr>
            <w:r w:rsidRPr="00B542E8">
              <w:rPr>
                <w:lang w:val="es-ES"/>
              </w:rPr>
              <w:t>Enviado por Email</w:t>
            </w:r>
          </w:p>
        </w:tc>
        <w:tc>
          <w:tcPr>
            <w:tcW w:w="2189" w:type="dxa"/>
          </w:tcPr>
          <w:p w:rsidR="001C339C" w:rsidRDefault="001C339C" w:rsidP="001C339C">
            <w:pPr>
              <w:rPr>
                <w:lang w:val="es-ES"/>
              </w:rPr>
            </w:pPr>
            <w:r>
              <w:rPr>
                <w:lang w:val="es-ES"/>
              </w:rPr>
              <w:t>Siempre que se modifique y se cree una versión nueva</w:t>
            </w:r>
          </w:p>
        </w:tc>
      </w:tr>
    </w:tbl>
    <w:p w:rsidR="00087452" w:rsidRDefault="00087452">
      <w:r>
        <w:br w:type="page"/>
      </w:r>
    </w:p>
    <w:tbl>
      <w:tblPr>
        <w:tblStyle w:val="Tablaconcuadrcula"/>
        <w:tblpPr w:leftFromText="141" w:rightFromText="141" w:vertAnchor="text" w:horzAnchor="margin" w:tblpXSpec="center" w:tblpY="-719"/>
        <w:tblW w:w="15312" w:type="dxa"/>
        <w:tblLayout w:type="fixed"/>
        <w:tblLook w:val="04A0" w:firstRow="1" w:lastRow="0" w:firstColumn="1" w:lastColumn="0" w:noHBand="0" w:noVBand="1"/>
      </w:tblPr>
      <w:tblGrid>
        <w:gridCol w:w="2187"/>
        <w:gridCol w:w="2187"/>
        <w:gridCol w:w="2187"/>
        <w:gridCol w:w="2187"/>
        <w:gridCol w:w="2137"/>
        <w:gridCol w:w="2238"/>
        <w:gridCol w:w="2189"/>
      </w:tblGrid>
      <w:tr w:rsidR="001C339C" w:rsidTr="001C339C">
        <w:trPr>
          <w:trHeight w:val="1028"/>
        </w:trPr>
        <w:tc>
          <w:tcPr>
            <w:tcW w:w="2187" w:type="dxa"/>
          </w:tcPr>
          <w:p w:rsidR="001C339C" w:rsidRPr="00B542E8" w:rsidRDefault="001C339C" w:rsidP="001C339C">
            <w:pPr>
              <w:rPr>
                <w:lang w:val="es-ES"/>
              </w:rPr>
            </w:pPr>
            <w:r w:rsidRPr="00B542E8">
              <w:rPr>
                <w:lang w:val="es-ES"/>
              </w:rPr>
              <w:lastRenderedPageBreak/>
              <w:t>Plan de Gestión de las Comunicaciones</w:t>
            </w:r>
          </w:p>
        </w:tc>
        <w:tc>
          <w:tcPr>
            <w:tcW w:w="2187" w:type="dxa"/>
          </w:tcPr>
          <w:p w:rsidR="001C339C" w:rsidRDefault="001C339C" w:rsidP="001C339C">
            <w:pPr>
              <w:rPr>
                <w:lang w:val="es-ES"/>
              </w:rPr>
            </w:pPr>
            <w:r>
              <w:rPr>
                <w:lang w:val="es-ES"/>
              </w:rPr>
              <w:t>Como se administrara la comunicación entre cada uno de los interesados del proyecto</w:t>
            </w:r>
          </w:p>
        </w:tc>
        <w:tc>
          <w:tcPr>
            <w:tcW w:w="2187" w:type="dxa"/>
          </w:tcPr>
          <w:p w:rsidR="001C339C" w:rsidRPr="00B542E8"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Pr>
                <w:lang w:val="es-ES"/>
              </w:rPr>
              <w:t>-</w:t>
            </w:r>
            <w:r>
              <w:t xml:space="preserve"> </w:t>
            </w:r>
            <w:r w:rsidRPr="00935B40">
              <w:rPr>
                <w:lang w:val="es-ES"/>
              </w:rPr>
              <w:t>Vera Marcela</w:t>
            </w:r>
          </w:p>
        </w:tc>
        <w:tc>
          <w:tcPr>
            <w:tcW w:w="2137" w:type="dxa"/>
          </w:tcPr>
          <w:p w:rsidR="001C339C" w:rsidRPr="00B542E8" w:rsidRDefault="001C339C" w:rsidP="001C339C">
            <w:pPr>
              <w:rPr>
                <w:lang w:val="es-ES"/>
              </w:rPr>
            </w:pPr>
            <w:r w:rsidRPr="00B542E8">
              <w:rPr>
                <w:lang w:val="es-ES"/>
              </w:rPr>
              <w:t>Escrito (se archiva)</w:t>
            </w:r>
          </w:p>
          <w:p w:rsidR="001C339C" w:rsidRPr="00B542E8" w:rsidRDefault="001C339C" w:rsidP="001C339C">
            <w:pPr>
              <w:rPr>
                <w:lang w:val="es-ES"/>
              </w:rPr>
            </w:pPr>
          </w:p>
          <w:p w:rsidR="001C339C" w:rsidRDefault="001C339C" w:rsidP="001C339C">
            <w:pPr>
              <w:rPr>
                <w:lang w:val="es-ES"/>
              </w:rPr>
            </w:pPr>
            <w:r w:rsidRPr="00B542E8">
              <w:rPr>
                <w:lang w:val="es-ES"/>
              </w:rPr>
              <w:t>Digital .</w:t>
            </w:r>
            <w:proofErr w:type="spellStart"/>
            <w:r w:rsidRPr="00B542E8">
              <w:rPr>
                <w:lang w:val="es-ES"/>
              </w:rPr>
              <w:t>pdf</w:t>
            </w:r>
            <w:proofErr w:type="spellEnd"/>
          </w:p>
        </w:tc>
        <w:tc>
          <w:tcPr>
            <w:tcW w:w="2238" w:type="dxa"/>
          </w:tcPr>
          <w:p w:rsidR="001C339C" w:rsidRPr="00B542E8" w:rsidRDefault="001C339C" w:rsidP="001C339C">
            <w:pPr>
              <w:rPr>
                <w:lang w:val="es-ES"/>
              </w:rPr>
            </w:pPr>
            <w:r w:rsidRPr="00B542E8">
              <w:rPr>
                <w:lang w:val="es-ES"/>
              </w:rPr>
              <w:t>Entregado en carpeta</w:t>
            </w:r>
          </w:p>
          <w:p w:rsidR="001C339C" w:rsidRPr="00B542E8" w:rsidRDefault="001C339C" w:rsidP="001C339C">
            <w:pPr>
              <w:rPr>
                <w:lang w:val="es-ES"/>
              </w:rPr>
            </w:pPr>
          </w:p>
          <w:p w:rsidR="001C339C" w:rsidRDefault="001C339C" w:rsidP="001C339C">
            <w:pPr>
              <w:rPr>
                <w:lang w:val="es-ES"/>
              </w:rPr>
            </w:pPr>
            <w:r w:rsidRPr="00B542E8">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1028"/>
        </w:trPr>
        <w:tc>
          <w:tcPr>
            <w:tcW w:w="2187" w:type="dxa"/>
          </w:tcPr>
          <w:p w:rsidR="001C339C" w:rsidRPr="00B542E8" w:rsidRDefault="001C339C" w:rsidP="001C339C">
            <w:pPr>
              <w:rPr>
                <w:lang w:val="es-ES"/>
              </w:rPr>
            </w:pPr>
            <w:r w:rsidRPr="00B542E8">
              <w:rPr>
                <w:lang w:val="es-ES"/>
              </w:rPr>
              <w:t>Definir Modelo de Datos</w:t>
            </w:r>
            <w:r>
              <w:rPr>
                <w:lang w:val="es-ES"/>
              </w:rPr>
              <w:t xml:space="preserve"> (creación)</w:t>
            </w:r>
          </w:p>
        </w:tc>
        <w:tc>
          <w:tcPr>
            <w:tcW w:w="2187" w:type="dxa"/>
          </w:tcPr>
          <w:p w:rsidR="001C339C" w:rsidRDefault="001C339C" w:rsidP="001C339C">
            <w:pPr>
              <w:rPr>
                <w:lang w:val="es-ES"/>
              </w:rPr>
            </w:pPr>
            <w:r>
              <w:rPr>
                <w:lang w:val="es-ES"/>
              </w:rPr>
              <w:t>Información sobre la estructura de los datos del sistema</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Pr>
                <w:lang w:val="es-ES"/>
              </w:rPr>
              <w:t>Se archiva para referencia, el receptor es el equipo</w:t>
            </w:r>
          </w:p>
        </w:tc>
        <w:tc>
          <w:tcPr>
            <w:tcW w:w="2137" w:type="dxa"/>
          </w:tcPr>
          <w:p w:rsidR="001C339C" w:rsidRPr="00B542E8" w:rsidRDefault="001C339C" w:rsidP="001C339C">
            <w:pPr>
              <w:rPr>
                <w:lang w:val="es-ES"/>
              </w:rPr>
            </w:pPr>
            <w:r>
              <w:rPr>
                <w:lang w:val="es-ES"/>
              </w:rPr>
              <w:t>Archivo Visio .</w:t>
            </w:r>
            <w:proofErr w:type="spellStart"/>
            <w:r>
              <w:rPr>
                <w:lang w:val="es-ES"/>
              </w:rPr>
              <w:t>vsdx</w:t>
            </w:r>
            <w:proofErr w:type="spellEnd"/>
            <w:r>
              <w:rPr>
                <w:lang w:val="es-ES"/>
              </w:rPr>
              <w:t xml:space="preserve"> </w:t>
            </w:r>
          </w:p>
        </w:tc>
        <w:tc>
          <w:tcPr>
            <w:tcW w:w="2238" w:type="dxa"/>
          </w:tcPr>
          <w:p w:rsidR="001C339C" w:rsidRPr="00B542E8" w:rsidRDefault="001C339C" w:rsidP="001C339C">
            <w:pPr>
              <w:rPr>
                <w:lang w:val="es-ES"/>
              </w:rPr>
            </w:pPr>
            <w:r>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1028"/>
        </w:trPr>
        <w:tc>
          <w:tcPr>
            <w:tcW w:w="2187" w:type="dxa"/>
          </w:tcPr>
          <w:p w:rsidR="001C339C" w:rsidRPr="00B542E8" w:rsidRDefault="001C339C" w:rsidP="001C339C">
            <w:pPr>
              <w:rPr>
                <w:lang w:val="es-ES"/>
              </w:rPr>
            </w:pPr>
            <w:r w:rsidRPr="00B542E8">
              <w:rPr>
                <w:lang w:val="es-ES"/>
              </w:rPr>
              <w:t>Definir Modelo de Datos</w:t>
            </w:r>
            <w:r>
              <w:rPr>
                <w:lang w:val="es-ES"/>
              </w:rPr>
              <w:t xml:space="preserve"> (aceptación)</w:t>
            </w:r>
          </w:p>
        </w:tc>
        <w:tc>
          <w:tcPr>
            <w:tcW w:w="2187" w:type="dxa"/>
          </w:tcPr>
          <w:p w:rsidR="001C339C" w:rsidRDefault="001C339C" w:rsidP="001C339C">
            <w:pPr>
              <w:rPr>
                <w:lang w:val="es-ES"/>
              </w:rPr>
            </w:pPr>
            <w:r>
              <w:rPr>
                <w:lang w:val="es-ES"/>
              </w:rPr>
              <w:t>Información sobre la estructura de los datos del sistema, final aceptado por PM</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sidRPr="00935B40">
              <w:rPr>
                <w:lang w:val="es-ES"/>
              </w:rPr>
              <w:t>Se archiva para referencia, el receptor es el equipo</w:t>
            </w:r>
          </w:p>
        </w:tc>
        <w:tc>
          <w:tcPr>
            <w:tcW w:w="2137" w:type="dxa"/>
          </w:tcPr>
          <w:p w:rsidR="001C339C" w:rsidRPr="00B542E8" w:rsidRDefault="001C339C" w:rsidP="001C339C">
            <w:pPr>
              <w:rPr>
                <w:lang w:val="es-ES"/>
              </w:rPr>
            </w:pPr>
            <w:r>
              <w:rPr>
                <w:lang w:val="es-ES"/>
              </w:rPr>
              <w:t>Archivo Visio .</w:t>
            </w:r>
            <w:proofErr w:type="spellStart"/>
            <w:r>
              <w:rPr>
                <w:lang w:val="es-ES"/>
              </w:rPr>
              <w:t>vsdx</w:t>
            </w:r>
            <w:proofErr w:type="spellEnd"/>
            <w:r>
              <w:rPr>
                <w:lang w:val="es-ES"/>
              </w:rPr>
              <w:t xml:space="preserve"> </w:t>
            </w:r>
          </w:p>
        </w:tc>
        <w:tc>
          <w:tcPr>
            <w:tcW w:w="2238" w:type="dxa"/>
          </w:tcPr>
          <w:p w:rsidR="001C339C" w:rsidRPr="00B542E8" w:rsidRDefault="001C339C" w:rsidP="001C339C">
            <w:pPr>
              <w:rPr>
                <w:lang w:val="es-ES"/>
              </w:rPr>
            </w:pPr>
            <w:r>
              <w:rPr>
                <w:lang w:val="es-ES"/>
              </w:rPr>
              <w:t>Enviado por Email</w:t>
            </w:r>
          </w:p>
        </w:tc>
        <w:tc>
          <w:tcPr>
            <w:tcW w:w="2189" w:type="dxa"/>
          </w:tcPr>
          <w:p w:rsidR="001C339C" w:rsidRDefault="001C339C" w:rsidP="001C339C">
            <w:pPr>
              <w:rPr>
                <w:lang w:val="es-ES"/>
              </w:rPr>
            </w:pPr>
            <w:r>
              <w:rPr>
                <w:lang w:val="es-ES"/>
              </w:rPr>
              <w:t>Una vez</w:t>
            </w:r>
          </w:p>
        </w:tc>
      </w:tr>
      <w:tr w:rsidR="001C339C" w:rsidTr="001C339C">
        <w:trPr>
          <w:trHeight w:val="1028"/>
        </w:trPr>
        <w:tc>
          <w:tcPr>
            <w:tcW w:w="2187" w:type="dxa"/>
          </w:tcPr>
          <w:p w:rsidR="001C339C" w:rsidRPr="00B542E8" w:rsidRDefault="001C339C" w:rsidP="001C339C">
            <w:pPr>
              <w:rPr>
                <w:lang w:val="es-ES"/>
              </w:rPr>
            </w:pPr>
            <w:r w:rsidRPr="008D3725">
              <w:rPr>
                <w:lang w:val="es-ES"/>
              </w:rPr>
              <w:t>Reportes semanales de avance</w:t>
            </w:r>
          </w:p>
        </w:tc>
        <w:tc>
          <w:tcPr>
            <w:tcW w:w="2187" w:type="dxa"/>
          </w:tcPr>
          <w:p w:rsidR="001C339C" w:rsidRDefault="001C339C" w:rsidP="001C339C">
            <w:pPr>
              <w:rPr>
                <w:lang w:val="es-ES"/>
              </w:rPr>
            </w:pPr>
            <w:r>
              <w:rPr>
                <w:lang w:val="es-ES"/>
              </w:rPr>
              <w:t>Información sobre el avance del proyecto</w:t>
            </w:r>
          </w:p>
        </w:tc>
        <w:tc>
          <w:tcPr>
            <w:tcW w:w="2187" w:type="dxa"/>
          </w:tcPr>
          <w:p w:rsidR="001C339C" w:rsidRPr="00B542E8"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Pr="00B542E8" w:rsidRDefault="001C339C" w:rsidP="001C339C">
            <w:pPr>
              <w:rPr>
                <w:lang w:val="es-ES"/>
              </w:rPr>
            </w:pPr>
            <w:r>
              <w:rPr>
                <w:lang w:val="es-ES"/>
              </w:rPr>
              <w:t>Vera Marcela</w:t>
            </w:r>
          </w:p>
        </w:tc>
        <w:tc>
          <w:tcPr>
            <w:tcW w:w="2137" w:type="dxa"/>
          </w:tcPr>
          <w:p w:rsidR="001C339C" w:rsidRPr="00B542E8" w:rsidRDefault="001C339C" w:rsidP="001C339C">
            <w:pPr>
              <w:rPr>
                <w:lang w:val="es-ES"/>
              </w:rPr>
            </w:pPr>
            <w:r w:rsidRPr="00B542E8">
              <w:rPr>
                <w:lang w:val="es-ES"/>
              </w:rPr>
              <w:t>Escrito (se archiva)</w:t>
            </w:r>
          </w:p>
          <w:p w:rsidR="001C339C" w:rsidRPr="00B542E8" w:rsidRDefault="001C339C" w:rsidP="001C339C">
            <w:pPr>
              <w:rPr>
                <w:lang w:val="es-ES"/>
              </w:rPr>
            </w:pPr>
          </w:p>
          <w:p w:rsidR="001C339C" w:rsidRDefault="001C339C" w:rsidP="001C339C">
            <w:pPr>
              <w:rPr>
                <w:lang w:val="es-ES"/>
              </w:rPr>
            </w:pPr>
            <w:r w:rsidRPr="00B542E8">
              <w:rPr>
                <w:lang w:val="es-ES"/>
              </w:rPr>
              <w:t>Digital .</w:t>
            </w:r>
            <w:proofErr w:type="spellStart"/>
            <w:r w:rsidRPr="00B542E8">
              <w:rPr>
                <w:lang w:val="es-ES"/>
              </w:rPr>
              <w:t>pdf</w:t>
            </w:r>
            <w:proofErr w:type="spellEnd"/>
          </w:p>
        </w:tc>
        <w:tc>
          <w:tcPr>
            <w:tcW w:w="2238" w:type="dxa"/>
          </w:tcPr>
          <w:p w:rsidR="001C339C" w:rsidRPr="00B542E8" w:rsidRDefault="001C339C" w:rsidP="001C339C">
            <w:pPr>
              <w:rPr>
                <w:lang w:val="es-ES"/>
              </w:rPr>
            </w:pPr>
            <w:r w:rsidRPr="00B542E8">
              <w:rPr>
                <w:lang w:val="es-ES"/>
              </w:rPr>
              <w:t>Entregado en carpeta</w:t>
            </w:r>
          </w:p>
          <w:p w:rsidR="001C339C" w:rsidRPr="00B542E8" w:rsidRDefault="001C339C" w:rsidP="001C339C">
            <w:pPr>
              <w:rPr>
                <w:lang w:val="es-ES"/>
              </w:rPr>
            </w:pPr>
          </w:p>
          <w:p w:rsidR="001C339C" w:rsidRDefault="001C339C" w:rsidP="001C339C">
            <w:pPr>
              <w:rPr>
                <w:lang w:val="es-ES"/>
              </w:rPr>
            </w:pPr>
            <w:r w:rsidRPr="00B542E8">
              <w:rPr>
                <w:lang w:val="es-ES"/>
              </w:rPr>
              <w:t>Enviado por Email</w:t>
            </w:r>
          </w:p>
        </w:tc>
        <w:tc>
          <w:tcPr>
            <w:tcW w:w="2189" w:type="dxa"/>
          </w:tcPr>
          <w:p w:rsidR="001C339C" w:rsidRDefault="001C339C" w:rsidP="001C339C">
            <w:pPr>
              <w:rPr>
                <w:lang w:val="es-ES"/>
              </w:rPr>
            </w:pPr>
            <w:r>
              <w:rPr>
                <w:lang w:val="es-ES"/>
              </w:rPr>
              <w:t>Todos los viernes (en caso de ser posible)</w:t>
            </w:r>
          </w:p>
        </w:tc>
      </w:tr>
      <w:tr w:rsidR="001C339C" w:rsidTr="001C339C">
        <w:trPr>
          <w:trHeight w:val="1028"/>
        </w:trPr>
        <w:tc>
          <w:tcPr>
            <w:tcW w:w="2187" w:type="dxa"/>
          </w:tcPr>
          <w:p w:rsidR="001C339C" w:rsidRPr="008D3725" w:rsidRDefault="001C339C" w:rsidP="001C339C">
            <w:pPr>
              <w:rPr>
                <w:lang w:val="es-ES"/>
              </w:rPr>
            </w:pPr>
            <w:r w:rsidRPr="008D3725">
              <w:rPr>
                <w:lang w:val="es-ES"/>
              </w:rPr>
              <w:t>Reportes de resultados de test</w:t>
            </w:r>
          </w:p>
        </w:tc>
        <w:tc>
          <w:tcPr>
            <w:tcW w:w="2187" w:type="dxa"/>
          </w:tcPr>
          <w:p w:rsidR="001C339C" w:rsidRDefault="001C339C" w:rsidP="001C339C">
            <w:pPr>
              <w:rPr>
                <w:lang w:val="es-ES"/>
              </w:rPr>
            </w:pPr>
            <w:r>
              <w:rPr>
                <w:lang w:val="es-ES"/>
              </w:rPr>
              <w:t xml:space="preserve">Información sobre los resultados de cada test de módulos </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Pr="008D3725" w:rsidRDefault="001C339C" w:rsidP="001C339C">
            <w:pPr>
              <w:rPr>
                <w:lang w:val="es-ES"/>
              </w:rPr>
            </w:pPr>
            <w:r w:rsidRPr="00935B40">
              <w:rPr>
                <w:lang w:val="es-ES"/>
              </w:rPr>
              <w:t>Vera Marcela</w:t>
            </w:r>
          </w:p>
        </w:tc>
        <w:tc>
          <w:tcPr>
            <w:tcW w:w="2137" w:type="dxa"/>
          </w:tcPr>
          <w:p w:rsidR="001C339C" w:rsidRPr="00B542E8" w:rsidRDefault="001C339C" w:rsidP="001C339C">
            <w:pPr>
              <w:rPr>
                <w:lang w:val="es-ES"/>
              </w:rPr>
            </w:pPr>
            <w:r>
              <w:rPr>
                <w:lang w:val="es-ES"/>
              </w:rPr>
              <w:t>Digital .</w:t>
            </w:r>
            <w:proofErr w:type="spellStart"/>
            <w:r>
              <w:rPr>
                <w:lang w:val="es-ES"/>
              </w:rPr>
              <w:t>doc</w:t>
            </w:r>
            <w:proofErr w:type="spellEnd"/>
          </w:p>
        </w:tc>
        <w:tc>
          <w:tcPr>
            <w:tcW w:w="2238" w:type="dxa"/>
          </w:tcPr>
          <w:p w:rsidR="001C339C" w:rsidRPr="00B542E8" w:rsidRDefault="001C339C" w:rsidP="001C339C">
            <w:pPr>
              <w:rPr>
                <w:lang w:val="es-ES"/>
              </w:rPr>
            </w:pPr>
            <w:r>
              <w:rPr>
                <w:lang w:val="es-ES"/>
              </w:rPr>
              <w:t>Entregado por Email</w:t>
            </w:r>
          </w:p>
        </w:tc>
        <w:tc>
          <w:tcPr>
            <w:tcW w:w="2189" w:type="dxa"/>
          </w:tcPr>
          <w:p w:rsidR="001C339C" w:rsidRDefault="001C339C" w:rsidP="001C339C">
            <w:pPr>
              <w:rPr>
                <w:lang w:val="es-ES"/>
              </w:rPr>
            </w:pPr>
            <w:r>
              <w:rPr>
                <w:lang w:val="es-ES"/>
              </w:rPr>
              <w:t>Cada vez que se testee un modulo</w:t>
            </w:r>
          </w:p>
        </w:tc>
      </w:tr>
      <w:tr w:rsidR="001C339C" w:rsidTr="001C339C">
        <w:trPr>
          <w:trHeight w:val="1028"/>
        </w:trPr>
        <w:tc>
          <w:tcPr>
            <w:tcW w:w="2187" w:type="dxa"/>
          </w:tcPr>
          <w:p w:rsidR="001C339C" w:rsidRPr="008D3725" w:rsidRDefault="001C339C" w:rsidP="001C339C">
            <w:pPr>
              <w:rPr>
                <w:lang w:val="es-ES"/>
              </w:rPr>
            </w:pPr>
            <w:proofErr w:type="spellStart"/>
            <w:r w:rsidRPr="001C4411">
              <w:rPr>
                <w:lang w:val="es-ES"/>
              </w:rPr>
              <w:t>Checklist</w:t>
            </w:r>
            <w:proofErr w:type="spellEnd"/>
            <w:r w:rsidRPr="001C4411">
              <w:rPr>
                <w:lang w:val="es-ES"/>
              </w:rPr>
              <w:t xml:space="preserve"> de verificación de proceso de calidad</w:t>
            </w:r>
          </w:p>
        </w:tc>
        <w:tc>
          <w:tcPr>
            <w:tcW w:w="2187" w:type="dxa"/>
          </w:tcPr>
          <w:p w:rsidR="001C339C" w:rsidRDefault="001C339C" w:rsidP="001C339C">
            <w:pPr>
              <w:rPr>
                <w:lang w:val="es-ES"/>
              </w:rPr>
            </w:pPr>
            <w:r>
              <w:rPr>
                <w:lang w:val="es-ES"/>
              </w:rPr>
              <w:t xml:space="preserve">Información sobre procesos que pasaron el test de </w:t>
            </w:r>
            <w:r w:rsidR="006405F6">
              <w:rPr>
                <w:lang w:val="es-ES"/>
              </w:rPr>
              <w:t>prueba</w:t>
            </w:r>
          </w:p>
        </w:tc>
        <w:tc>
          <w:tcPr>
            <w:tcW w:w="2187" w:type="dxa"/>
          </w:tcPr>
          <w:p w:rsidR="001C339C"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sidRPr="00935B40">
              <w:rPr>
                <w:lang w:val="es-ES"/>
              </w:rPr>
              <w:t>Vera Marcela</w:t>
            </w:r>
          </w:p>
        </w:tc>
        <w:tc>
          <w:tcPr>
            <w:tcW w:w="2137" w:type="dxa"/>
          </w:tcPr>
          <w:p w:rsidR="001C339C" w:rsidRDefault="001C339C" w:rsidP="001C339C">
            <w:pPr>
              <w:rPr>
                <w:lang w:val="es-ES"/>
              </w:rPr>
            </w:pPr>
            <w:r>
              <w:rPr>
                <w:lang w:val="es-ES"/>
              </w:rPr>
              <w:t>Escrito (manuscrito)</w:t>
            </w:r>
          </w:p>
        </w:tc>
        <w:tc>
          <w:tcPr>
            <w:tcW w:w="2238" w:type="dxa"/>
          </w:tcPr>
          <w:p w:rsidR="001C339C" w:rsidRDefault="001C339C" w:rsidP="001C339C">
            <w:pPr>
              <w:rPr>
                <w:lang w:val="es-ES"/>
              </w:rPr>
            </w:pPr>
            <w:r>
              <w:rPr>
                <w:lang w:val="es-ES"/>
              </w:rPr>
              <w:t>Entregado en persona y archivado en carpeta</w:t>
            </w:r>
          </w:p>
        </w:tc>
        <w:tc>
          <w:tcPr>
            <w:tcW w:w="2189" w:type="dxa"/>
          </w:tcPr>
          <w:p w:rsidR="001C339C" w:rsidRDefault="001C339C" w:rsidP="001C339C">
            <w:pPr>
              <w:rPr>
                <w:lang w:val="es-ES"/>
              </w:rPr>
            </w:pPr>
            <w:r>
              <w:rPr>
                <w:lang w:val="es-ES"/>
              </w:rPr>
              <w:t xml:space="preserve">Cada vez que se testee un modulo </w:t>
            </w:r>
          </w:p>
        </w:tc>
      </w:tr>
      <w:tr w:rsidR="001C339C" w:rsidTr="001C339C">
        <w:trPr>
          <w:trHeight w:val="1028"/>
        </w:trPr>
        <w:tc>
          <w:tcPr>
            <w:tcW w:w="2187" w:type="dxa"/>
          </w:tcPr>
          <w:p w:rsidR="001C339C" w:rsidRPr="0066198B" w:rsidRDefault="001C339C" w:rsidP="001C339C">
            <w:pPr>
              <w:rPr>
                <w:lang w:val="es-ES"/>
              </w:rPr>
            </w:pPr>
            <w:r w:rsidRPr="0066198B">
              <w:rPr>
                <w:lang w:val="es-ES"/>
              </w:rPr>
              <w:t>Acta de Cierre de Proyecto</w:t>
            </w:r>
          </w:p>
        </w:tc>
        <w:tc>
          <w:tcPr>
            <w:tcW w:w="2187" w:type="dxa"/>
          </w:tcPr>
          <w:p w:rsidR="001C339C" w:rsidRPr="0066198B" w:rsidRDefault="001C339C" w:rsidP="001C339C">
            <w:pPr>
              <w:rPr>
                <w:lang w:val="es-ES"/>
              </w:rPr>
            </w:pPr>
            <w:r>
              <w:rPr>
                <w:lang w:val="es-ES"/>
              </w:rPr>
              <w:t xml:space="preserve">Documento que especifica que el proyecto finalizo </w:t>
            </w:r>
          </w:p>
        </w:tc>
        <w:tc>
          <w:tcPr>
            <w:tcW w:w="2187" w:type="dxa"/>
          </w:tcPr>
          <w:p w:rsidR="001C339C" w:rsidRPr="0066198B" w:rsidRDefault="001C339C" w:rsidP="001C339C">
            <w:pPr>
              <w:rPr>
                <w:lang w:val="es-ES"/>
              </w:rPr>
            </w:pPr>
            <w:r>
              <w:rPr>
                <w:lang w:val="es-ES"/>
              </w:rPr>
              <w:t xml:space="preserve">Gastón </w:t>
            </w:r>
            <w:proofErr w:type="spellStart"/>
            <w:r>
              <w:rPr>
                <w:lang w:val="es-ES"/>
              </w:rPr>
              <w:t>Volken</w:t>
            </w:r>
            <w:proofErr w:type="spellEnd"/>
          </w:p>
        </w:tc>
        <w:tc>
          <w:tcPr>
            <w:tcW w:w="2187" w:type="dxa"/>
          </w:tcPr>
          <w:p w:rsidR="001C339C" w:rsidRDefault="001C339C" w:rsidP="001C339C">
            <w:pPr>
              <w:rPr>
                <w:lang w:val="es-ES"/>
              </w:rPr>
            </w:pPr>
            <w:r w:rsidRPr="00935B40">
              <w:rPr>
                <w:lang w:val="es-ES"/>
              </w:rPr>
              <w:t xml:space="preserve">Vera Marcela </w:t>
            </w:r>
            <w:r>
              <w:rPr>
                <w:lang w:val="es-ES"/>
              </w:rPr>
              <w:t xml:space="preserve"> - UCSE DAR</w:t>
            </w:r>
          </w:p>
          <w:p w:rsidR="001C339C" w:rsidRPr="0066198B" w:rsidRDefault="001C339C" w:rsidP="001C339C">
            <w:pPr>
              <w:rPr>
                <w:lang w:val="es-ES"/>
              </w:rPr>
            </w:pPr>
          </w:p>
        </w:tc>
        <w:tc>
          <w:tcPr>
            <w:tcW w:w="2137" w:type="dxa"/>
          </w:tcPr>
          <w:p w:rsidR="001C339C" w:rsidRPr="001C4411" w:rsidRDefault="001C339C" w:rsidP="001C339C">
            <w:pPr>
              <w:rPr>
                <w:lang w:val="es-ES"/>
              </w:rPr>
            </w:pPr>
            <w:r w:rsidRPr="001C4411">
              <w:rPr>
                <w:lang w:val="es-ES"/>
              </w:rPr>
              <w:t>Escrito (se archiva)</w:t>
            </w:r>
          </w:p>
          <w:p w:rsidR="001C339C" w:rsidRPr="001C4411" w:rsidRDefault="001C339C" w:rsidP="001C339C">
            <w:pPr>
              <w:rPr>
                <w:lang w:val="es-ES"/>
              </w:rPr>
            </w:pPr>
          </w:p>
          <w:p w:rsidR="001C339C" w:rsidRPr="0066198B" w:rsidRDefault="001C339C" w:rsidP="001C339C">
            <w:pPr>
              <w:rPr>
                <w:lang w:val="es-ES"/>
              </w:rPr>
            </w:pPr>
            <w:r w:rsidRPr="001C4411">
              <w:rPr>
                <w:lang w:val="es-ES"/>
              </w:rPr>
              <w:t>Digital .</w:t>
            </w:r>
            <w:proofErr w:type="spellStart"/>
            <w:r w:rsidRPr="001C4411">
              <w:rPr>
                <w:lang w:val="es-ES"/>
              </w:rPr>
              <w:t>pdf</w:t>
            </w:r>
            <w:proofErr w:type="spellEnd"/>
          </w:p>
        </w:tc>
        <w:tc>
          <w:tcPr>
            <w:tcW w:w="2238" w:type="dxa"/>
          </w:tcPr>
          <w:p w:rsidR="001C339C" w:rsidRPr="001C4411" w:rsidRDefault="001C339C" w:rsidP="001C339C">
            <w:pPr>
              <w:rPr>
                <w:lang w:val="es-ES"/>
              </w:rPr>
            </w:pPr>
            <w:r w:rsidRPr="001C4411">
              <w:rPr>
                <w:lang w:val="es-ES"/>
              </w:rPr>
              <w:t>Entregado en carpeta</w:t>
            </w:r>
          </w:p>
          <w:p w:rsidR="001C339C" w:rsidRPr="001C4411" w:rsidRDefault="001C339C" w:rsidP="001C339C">
            <w:pPr>
              <w:rPr>
                <w:lang w:val="es-ES"/>
              </w:rPr>
            </w:pPr>
          </w:p>
          <w:p w:rsidR="001C339C" w:rsidRPr="0066198B" w:rsidRDefault="001C339C" w:rsidP="001C339C">
            <w:pPr>
              <w:rPr>
                <w:lang w:val="es-ES"/>
              </w:rPr>
            </w:pPr>
            <w:r w:rsidRPr="001C4411">
              <w:rPr>
                <w:lang w:val="es-ES"/>
              </w:rPr>
              <w:t>Enviado por Email</w:t>
            </w:r>
          </w:p>
        </w:tc>
        <w:tc>
          <w:tcPr>
            <w:tcW w:w="2189" w:type="dxa"/>
          </w:tcPr>
          <w:p w:rsidR="001C339C" w:rsidRPr="0066198B" w:rsidRDefault="001C339C" w:rsidP="001C339C">
            <w:pPr>
              <w:rPr>
                <w:lang w:val="es-ES"/>
              </w:rPr>
            </w:pPr>
            <w:r>
              <w:rPr>
                <w:lang w:val="es-ES"/>
              </w:rPr>
              <w:t>Una vez (Al final del proyecto)</w:t>
            </w:r>
          </w:p>
        </w:tc>
      </w:tr>
      <w:bookmarkEnd w:id="114"/>
    </w:tbl>
    <w:p w:rsidR="00CD7BDA" w:rsidRPr="00935B40" w:rsidRDefault="00CD7BDA" w:rsidP="00CD7BDA">
      <w:pPr>
        <w:tabs>
          <w:tab w:val="left" w:pos="1753"/>
        </w:tabs>
      </w:pPr>
    </w:p>
    <w:p w:rsidR="00CD7BDA" w:rsidRDefault="00CD7BDA" w:rsidP="00CD7BDA">
      <w:pPr>
        <w:rPr>
          <w:sz w:val="24"/>
          <w:szCs w:val="24"/>
        </w:rPr>
      </w:pPr>
    </w:p>
    <w:p w:rsidR="00DA43EF" w:rsidRDefault="00DA43EF" w:rsidP="00CD7BDA">
      <w:pPr>
        <w:rPr>
          <w:sz w:val="24"/>
          <w:szCs w:val="24"/>
        </w:rPr>
      </w:pPr>
    </w:p>
    <w:p w:rsidR="00DA43EF" w:rsidRDefault="00DA43EF" w:rsidP="00CD7BDA">
      <w:pPr>
        <w:rPr>
          <w:sz w:val="24"/>
          <w:szCs w:val="24"/>
        </w:rPr>
        <w:sectPr w:rsidR="00DA43EF" w:rsidSect="00087452">
          <w:headerReference w:type="default" r:id="rId34"/>
          <w:footerReference w:type="default" r:id="rId35"/>
          <w:pgSz w:w="15840" w:h="12240" w:orient="landscape" w:code="1"/>
          <w:pgMar w:top="1134" w:right="1418" w:bottom="567" w:left="1418" w:header="709" w:footer="709" w:gutter="0"/>
          <w:cols w:space="708"/>
          <w:titlePg/>
          <w:docGrid w:linePitch="360"/>
        </w:sectPr>
      </w:pPr>
    </w:p>
    <w:p w:rsidR="00DA43EF" w:rsidRDefault="0030719B" w:rsidP="00BE45DD">
      <w:pPr>
        <w:pStyle w:val="Ttulo1"/>
      </w:pPr>
      <w:bookmarkStart w:id="115" w:name="_Toc480919223"/>
      <w:r w:rsidRPr="0030719B">
        <w:lastRenderedPageBreak/>
        <w:t>PLAN DE GESTIÓN DE CALIDAD</w:t>
      </w:r>
      <w:bookmarkEnd w:id="115"/>
    </w:p>
    <w:p w:rsidR="00C10127" w:rsidRDefault="00C10127" w:rsidP="00C10127">
      <w:pPr>
        <w:rPr>
          <w:lang w:val="es-ES"/>
        </w:rPr>
      </w:pPr>
      <w:r>
        <w:rPr>
          <w:lang w:val="es-ES"/>
        </w:rPr>
        <w:t>Este documento usa como Estándar el IEEE 730 (</w:t>
      </w:r>
      <w:r w:rsidRPr="00C95F0C">
        <w:rPr>
          <w:lang w:val="es-ES"/>
        </w:rPr>
        <w:t>Estándar para planes de Aseguramiento de la Calidad de Software</w:t>
      </w:r>
      <w:r>
        <w:rPr>
          <w:lang w:val="es-ES"/>
        </w:rPr>
        <w:t>)</w:t>
      </w:r>
    </w:p>
    <w:p w:rsidR="00C10127" w:rsidRPr="00C95F0C" w:rsidRDefault="00C10127" w:rsidP="001F202F">
      <w:pPr>
        <w:pStyle w:val="Ttulo2"/>
        <w:rPr>
          <w:lang w:val="es-ES"/>
        </w:rPr>
      </w:pPr>
      <w:bookmarkStart w:id="116" w:name="_Toc480919224"/>
      <w:r w:rsidRPr="00C95F0C">
        <w:rPr>
          <w:lang w:val="es-ES"/>
        </w:rPr>
        <w:t>POLÍTICA DE CALIDAD DEL PROYECTO</w:t>
      </w:r>
      <w:bookmarkEnd w:id="116"/>
    </w:p>
    <w:p w:rsidR="00C10127" w:rsidRDefault="00C10127" w:rsidP="00C10127">
      <w:pPr>
        <w:rPr>
          <w:lang w:val="es-ES"/>
        </w:rPr>
      </w:pPr>
      <w:r w:rsidRPr="00C95F0C">
        <w:rPr>
          <w:lang w:val="es-ES"/>
        </w:rPr>
        <w:t xml:space="preserve">El proyecto debe cumplir las políticas de calidad propuestas por la Universidad Católica De Santiago Del Estero, en lo referente a Fecha de entrega, </w:t>
      </w:r>
      <w:r>
        <w:rPr>
          <w:lang w:val="es-ES"/>
        </w:rPr>
        <w:t>p</w:t>
      </w:r>
      <w:r w:rsidRPr="00C95F0C">
        <w:rPr>
          <w:lang w:val="es-ES"/>
        </w:rPr>
        <w:t xml:space="preserve">resupuesto, y alcance establecido en el Project </w:t>
      </w:r>
      <w:proofErr w:type="spellStart"/>
      <w:r w:rsidRPr="00C95F0C">
        <w:rPr>
          <w:lang w:val="es-ES"/>
        </w:rPr>
        <w:t>Scope</w:t>
      </w:r>
      <w:proofErr w:type="spellEnd"/>
      <w:r w:rsidRPr="00C95F0C">
        <w:rPr>
          <w:lang w:val="es-ES"/>
        </w:rPr>
        <w:t>.</w:t>
      </w:r>
    </w:p>
    <w:p w:rsidR="00C10127" w:rsidRDefault="00C10127" w:rsidP="001F202F">
      <w:pPr>
        <w:pStyle w:val="Ttulo2"/>
        <w:rPr>
          <w:lang w:val="es-ES"/>
        </w:rPr>
      </w:pPr>
      <w:bookmarkStart w:id="117" w:name="_Toc442037542"/>
      <w:bookmarkStart w:id="118" w:name="_Toc480919225"/>
      <w:r>
        <w:rPr>
          <w:lang w:val="es-ES"/>
        </w:rPr>
        <w:t>P</w:t>
      </w:r>
      <w:r w:rsidR="008F1D79">
        <w:rPr>
          <w:lang w:val="es-ES"/>
        </w:rPr>
        <w:t>ROPOSITO</w:t>
      </w:r>
      <w:r>
        <w:rPr>
          <w:lang w:val="es-ES"/>
        </w:rPr>
        <w:t>:</w:t>
      </w:r>
      <w:bookmarkEnd w:id="117"/>
      <w:bookmarkEnd w:id="118"/>
    </w:p>
    <w:p w:rsidR="00C10127" w:rsidRDefault="00C10127" w:rsidP="00C10127">
      <w:pPr>
        <w:rPr>
          <w:lang w:val="es-ES"/>
        </w:rPr>
      </w:pPr>
      <w:r>
        <w:rPr>
          <w:lang w:val="es-ES"/>
        </w:rPr>
        <w:t>Este documento tiene como propósito Especificar todas las actividades que son necesarias para la realización del proceso de Aseguramiento de calidad de Software para el proyecto de desarrollo de una herramienta de medición de consumo de información</w:t>
      </w:r>
    </w:p>
    <w:p w:rsidR="00C10127" w:rsidRDefault="008F1D79" w:rsidP="001F202F">
      <w:pPr>
        <w:pStyle w:val="Ttulo2"/>
        <w:rPr>
          <w:lang w:val="es-ES"/>
        </w:rPr>
      </w:pPr>
      <w:bookmarkStart w:id="119" w:name="_Toc480919226"/>
      <w:r>
        <w:rPr>
          <w:lang w:val="es-ES"/>
        </w:rPr>
        <w:t>DOCUMENTOS DE REFERENCIA</w:t>
      </w:r>
      <w:bookmarkEnd w:id="119"/>
    </w:p>
    <w:p w:rsidR="00C10127" w:rsidRDefault="00C10127" w:rsidP="00C10127">
      <w:pPr>
        <w:rPr>
          <w:lang w:val="es-ES"/>
        </w:rPr>
      </w:pPr>
      <w:r>
        <w:rPr>
          <w:lang w:val="es-ES"/>
        </w:rPr>
        <w:t>Como entrada para la especificación de este documento, se tomaran los siguientes:</w:t>
      </w:r>
    </w:p>
    <w:p w:rsidR="00C10127" w:rsidRDefault="00C10127" w:rsidP="00C10127">
      <w:pPr>
        <w:pStyle w:val="Prrafodelista"/>
        <w:numPr>
          <w:ilvl w:val="0"/>
          <w:numId w:val="8"/>
        </w:numPr>
        <w:spacing w:after="200" w:line="276" w:lineRule="auto"/>
        <w:rPr>
          <w:lang w:val="es-ES"/>
        </w:rPr>
      </w:pPr>
      <w:r>
        <w:rPr>
          <w:lang w:val="es-ES"/>
        </w:rPr>
        <w:t xml:space="preserve">Project </w:t>
      </w:r>
      <w:proofErr w:type="spellStart"/>
      <w:r>
        <w:rPr>
          <w:lang w:val="es-ES"/>
        </w:rPr>
        <w:t>Scope</w:t>
      </w:r>
      <w:proofErr w:type="spellEnd"/>
    </w:p>
    <w:p w:rsidR="00C10127" w:rsidRDefault="00C10127" w:rsidP="00C10127">
      <w:pPr>
        <w:pStyle w:val="Prrafodelista"/>
        <w:numPr>
          <w:ilvl w:val="0"/>
          <w:numId w:val="8"/>
        </w:numPr>
        <w:spacing w:after="200" w:line="276" w:lineRule="auto"/>
        <w:rPr>
          <w:lang w:val="es-ES"/>
        </w:rPr>
      </w:pPr>
      <w:r>
        <w:rPr>
          <w:lang w:val="es-ES"/>
        </w:rPr>
        <w:t>WBS</w:t>
      </w:r>
    </w:p>
    <w:p w:rsidR="00C10127" w:rsidRDefault="00C10127" w:rsidP="00C10127">
      <w:pPr>
        <w:pStyle w:val="Prrafodelista"/>
        <w:numPr>
          <w:ilvl w:val="0"/>
          <w:numId w:val="8"/>
        </w:numPr>
        <w:spacing w:after="200" w:line="276" w:lineRule="auto"/>
        <w:rPr>
          <w:lang w:val="es-ES"/>
        </w:rPr>
      </w:pPr>
      <w:r>
        <w:rPr>
          <w:lang w:val="es-ES"/>
        </w:rPr>
        <w:t>Project Schedule</w:t>
      </w:r>
    </w:p>
    <w:p w:rsidR="00C10127" w:rsidRDefault="00C10127" w:rsidP="00C10127">
      <w:pPr>
        <w:pStyle w:val="Prrafodelista"/>
        <w:numPr>
          <w:ilvl w:val="0"/>
          <w:numId w:val="8"/>
        </w:numPr>
        <w:spacing w:after="200" w:line="276" w:lineRule="auto"/>
        <w:rPr>
          <w:lang w:val="es-ES"/>
        </w:rPr>
      </w:pPr>
      <w:r>
        <w:rPr>
          <w:lang w:val="es-ES"/>
        </w:rPr>
        <w:t>Plan de RRHH</w:t>
      </w:r>
    </w:p>
    <w:p w:rsidR="00C10127" w:rsidRDefault="008F1D79" w:rsidP="001F202F">
      <w:pPr>
        <w:pStyle w:val="Ttulo2"/>
        <w:rPr>
          <w:lang w:val="es-ES"/>
        </w:rPr>
      </w:pPr>
      <w:bookmarkStart w:id="120" w:name="_Toc480919227"/>
      <w:r>
        <w:rPr>
          <w:lang w:val="es-ES"/>
        </w:rPr>
        <w:t>GESTIÓN</w:t>
      </w:r>
      <w:bookmarkEnd w:id="120"/>
    </w:p>
    <w:p w:rsidR="00C10127" w:rsidRPr="008F1D79" w:rsidRDefault="008F1D79" w:rsidP="008F1D79">
      <w:pPr>
        <w:ind w:firstLine="708"/>
        <w:rPr>
          <w:lang w:val="es-ES"/>
        </w:rPr>
      </w:pPr>
      <w:r>
        <w:rPr>
          <w:lang w:val="es-ES"/>
        </w:rPr>
        <w:t>ORGANIZACIÓN</w:t>
      </w:r>
    </w:p>
    <w:p w:rsidR="00C10127" w:rsidRDefault="00C10127" w:rsidP="00C10127">
      <w:pPr>
        <w:ind w:left="708"/>
        <w:rPr>
          <w:rFonts w:ascii="Calibri" w:hAnsi="Calibri" w:cs="Calibri"/>
          <w:lang w:val="es-ES"/>
        </w:rPr>
      </w:pPr>
      <w:r w:rsidRPr="007A38FE">
        <w:rPr>
          <w:rFonts w:ascii="Calibri" w:hAnsi="Calibri" w:cs="Calibri"/>
          <w:lang w:val="es-ES"/>
        </w:rPr>
        <w:t>El responsable de llevar a cabo las tareas de aseguramiento de calidad es el Administrador de Proyectos (</w:t>
      </w:r>
      <w:proofErr w:type="spellStart"/>
      <w:r>
        <w:rPr>
          <w:rFonts w:ascii="Calibri" w:hAnsi="Calibri" w:cs="Calibri"/>
          <w:lang w:val="es-ES"/>
        </w:rPr>
        <w:t>Volken</w:t>
      </w:r>
      <w:proofErr w:type="spellEnd"/>
      <w:r>
        <w:rPr>
          <w:rFonts w:ascii="Calibri" w:hAnsi="Calibri" w:cs="Calibri"/>
          <w:lang w:val="es-ES"/>
        </w:rPr>
        <w:t xml:space="preserve"> Gastón</w:t>
      </w:r>
      <w:r w:rsidRPr="007A38FE">
        <w:rPr>
          <w:rFonts w:ascii="Calibri" w:hAnsi="Calibri" w:cs="Calibri"/>
          <w:lang w:val="es-ES"/>
        </w:rPr>
        <w:t xml:space="preserve">), Siendo los clientes y Patrocinador, quienes definan si el producto final cumple con la calidad esperada. </w:t>
      </w:r>
    </w:p>
    <w:p w:rsidR="00C10127" w:rsidRDefault="00C10127" w:rsidP="008F1D79">
      <w:pPr>
        <w:rPr>
          <w:lang w:val="es-ES"/>
        </w:rPr>
      </w:pPr>
      <w:r>
        <w:rPr>
          <w:lang w:val="es-ES"/>
        </w:rPr>
        <w:tab/>
      </w:r>
      <w:r w:rsidR="008F1D79">
        <w:rPr>
          <w:lang w:val="es-ES"/>
        </w:rPr>
        <w:t>TAREAS</w:t>
      </w:r>
    </w:p>
    <w:tbl>
      <w:tblPr>
        <w:tblStyle w:val="Tablaconcuadrcula"/>
        <w:tblW w:w="9605" w:type="dxa"/>
        <w:tblLayout w:type="fixed"/>
        <w:tblLook w:val="04A0" w:firstRow="1" w:lastRow="0" w:firstColumn="1" w:lastColumn="0" w:noHBand="0" w:noVBand="1"/>
      </w:tblPr>
      <w:tblGrid>
        <w:gridCol w:w="817"/>
        <w:gridCol w:w="4394"/>
        <w:gridCol w:w="4394"/>
      </w:tblGrid>
      <w:tr w:rsidR="00C10127" w:rsidRPr="00387332" w:rsidTr="004D1DD2">
        <w:trPr>
          <w:trHeight w:val="315"/>
        </w:trPr>
        <w:tc>
          <w:tcPr>
            <w:tcW w:w="817" w:type="dxa"/>
            <w:shd w:val="clear" w:color="auto" w:fill="2E74B5" w:themeFill="accent1" w:themeFillShade="BF"/>
            <w:hideMark/>
          </w:tcPr>
          <w:p w:rsidR="00C10127" w:rsidRPr="00387332" w:rsidRDefault="00C10127" w:rsidP="004D1DD2">
            <w:pPr>
              <w:jc w:val="center"/>
              <w:rPr>
                <w:rFonts w:ascii="Arial" w:hAnsi="Arial" w:cs="Arial"/>
                <w:color w:val="FFFFFF" w:themeColor="background1"/>
                <w:sz w:val="24"/>
                <w:szCs w:val="24"/>
              </w:rPr>
            </w:pPr>
            <w:r w:rsidRPr="00387332">
              <w:rPr>
                <w:rFonts w:ascii="Arial" w:hAnsi="Arial" w:cs="Arial"/>
                <w:color w:val="FFFFFF" w:themeColor="background1"/>
                <w:sz w:val="24"/>
                <w:szCs w:val="24"/>
              </w:rPr>
              <w:t>Cód.</w:t>
            </w:r>
          </w:p>
        </w:tc>
        <w:tc>
          <w:tcPr>
            <w:tcW w:w="4394" w:type="dxa"/>
            <w:shd w:val="clear" w:color="auto" w:fill="2E74B5" w:themeFill="accent1" w:themeFillShade="BF"/>
            <w:hideMark/>
          </w:tcPr>
          <w:p w:rsidR="00C10127" w:rsidRPr="00387332" w:rsidRDefault="00C10127" w:rsidP="004D1DD2">
            <w:pPr>
              <w:jc w:val="center"/>
              <w:rPr>
                <w:rFonts w:ascii="Arial" w:hAnsi="Arial" w:cs="Arial"/>
                <w:color w:val="FFFFFF" w:themeColor="background1"/>
                <w:sz w:val="24"/>
                <w:szCs w:val="24"/>
              </w:rPr>
            </w:pPr>
            <w:r w:rsidRPr="00387332">
              <w:rPr>
                <w:rFonts w:ascii="Arial" w:hAnsi="Arial" w:cs="Arial"/>
                <w:color w:val="FFFFFF" w:themeColor="background1"/>
                <w:sz w:val="24"/>
                <w:szCs w:val="24"/>
              </w:rPr>
              <w:t>Actividad</w:t>
            </w:r>
          </w:p>
        </w:tc>
        <w:tc>
          <w:tcPr>
            <w:tcW w:w="4394" w:type="dxa"/>
            <w:shd w:val="clear" w:color="auto" w:fill="2E74B5" w:themeFill="accent1" w:themeFillShade="BF"/>
          </w:tcPr>
          <w:p w:rsidR="00C10127" w:rsidRPr="00387332" w:rsidRDefault="00C10127" w:rsidP="004D1DD2">
            <w:pPr>
              <w:jc w:val="center"/>
              <w:rPr>
                <w:rFonts w:ascii="Arial" w:hAnsi="Arial" w:cs="Arial"/>
                <w:color w:val="FFFFFF" w:themeColor="background1"/>
                <w:sz w:val="24"/>
                <w:szCs w:val="24"/>
              </w:rPr>
            </w:pPr>
            <w:r>
              <w:rPr>
                <w:rFonts w:ascii="Arial" w:hAnsi="Arial" w:cs="Arial"/>
                <w:color w:val="FFFFFF" w:themeColor="background1"/>
                <w:sz w:val="24"/>
                <w:szCs w:val="24"/>
              </w:rPr>
              <w:t>Responsable</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1</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Business Case</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2</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 xml:space="preserve">Redactar Project </w:t>
            </w:r>
            <w:proofErr w:type="spellStart"/>
            <w:r w:rsidRPr="00387332">
              <w:rPr>
                <w:rFonts w:ascii="Arial" w:hAnsi="Arial" w:cs="Arial"/>
                <w:sz w:val="24"/>
                <w:szCs w:val="24"/>
              </w:rPr>
              <w:t>Charter</w:t>
            </w:r>
            <w:proofErr w:type="spellEnd"/>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3</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 xml:space="preserve">Redactar Project </w:t>
            </w:r>
            <w:proofErr w:type="spellStart"/>
            <w:r w:rsidRPr="00387332">
              <w:rPr>
                <w:rFonts w:ascii="Arial" w:hAnsi="Arial" w:cs="Arial"/>
                <w:sz w:val="24"/>
                <w:szCs w:val="24"/>
              </w:rPr>
              <w:t>Scope</w:t>
            </w:r>
            <w:proofErr w:type="spellEnd"/>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4</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Doc</w:t>
            </w:r>
            <w:r>
              <w:rPr>
                <w:rFonts w:ascii="Arial" w:hAnsi="Arial" w:cs="Arial"/>
                <w:sz w:val="24"/>
                <w:szCs w:val="24"/>
              </w:rPr>
              <w:t>.</w:t>
            </w:r>
            <w:r w:rsidRPr="00387332">
              <w:rPr>
                <w:rFonts w:ascii="Arial" w:hAnsi="Arial" w:cs="Arial"/>
                <w:sz w:val="24"/>
                <w:szCs w:val="24"/>
              </w:rPr>
              <w:t xml:space="preserve"> de Definición de Ciclo de Vida</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5</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 xml:space="preserve">Estructura de descomposición del trabajo </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6</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calendario de actividades</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7</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Calendario Plan RRHH</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8</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Plan de Gestión de Costos</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9</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Plan de Riesgos</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10</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Plan de Gestión de Comunicaciones</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11</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Plan de monitoreo y Control</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12</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 xml:space="preserve">Análisis de </w:t>
            </w:r>
            <w:r>
              <w:rPr>
                <w:rFonts w:ascii="Arial" w:hAnsi="Arial" w:cs="Arial"/>
                <w:sz w:val="24"/>
                <w:szCs w:val="24"/>
              </w:rPr>
              <w:t xml:space="preserve">Herramientas de traza de </w:t>
            </w:r>
            <w:proofErr w:type="spellStart"/>
            <w:r>
              <w:rPr>
                <w:rFonts w:ascii="Arial" w:hAnsi="Arial" w:cs="Arial"/>
                <w:sz w:val="24"/>
                <w:szCs w:val="24"/>
              </w:rPr>
              <w:t>Analysis</w:t>
            </w:r>
            <w:proofErr w:type="spellEnd"/>
            <w:r>
              <w:rPr>
                <w:rFonts w:ascii="Arial" w:hAnsi="Arial" w:cs="Arial"/>
                <w:sz w:val="24"/>
                <w:szCs w:val="24"/>
              </w:rPr>
              <w:t xml:space="preserve"> </w:t>
            </w:r>
            <w:proofErr w:type="spellStart"/>
            <w:r>
              <w:rPr>
                <w:rFonts w:ascii="Arial" w:hAnsi="Arial" w:cs="Arial"/>
                <w:sz w:val="24"/>
                <w:szCs w:val="24"/>
              </w:rPr>
              <w:t>Services</w:t>
            </w:r>
            <w:proofErr w:type="spellEnd"/>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13</w:t>
            </w:r>
          </w:p>
        </w:tc>
        <w:tc>
          <w:tcPr>
            <w:tcW w:w="4394" w:type="dxa"/>
            <w:noWrap/>
            <w:hideMark/>
          </w:tcPr>
          <w:p w:rsidR="00C10127" w:rsidRPr="00387332" w:rsidRDefault="00C10127" w:rsidP="004D1DD2">
            <w:pPr>
              <w:rPr>
                <w:rFonts w:ascii="Arial" w:hAnsi="Arial" w:cs="Arial"/>
                <w:sz w:val="24"/>
                <w:szCs w:val="24"/>
              </w:rPr>
            </w:pPr>
            <w:r>
              <w:rPr>
                <w:rFonts w:ascii="Arial" w:hAnsi="Arial" w:cs="Arial"/>
                <w:sz w:val="24"/>
                <w:szCs w:val="24"/>
              </w:rPr>
              <w:t>Análisis de soluciones de minería de datos</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lastRenderedPageBreak/>
              <w:t>14</w:t>
            </w:r>
          </w:p>
        </w:tc>
        <w:tc>
          <w:tcPr>
            <w:tcW w:w="4394" w:type="dxa"/>
            <w:noWrap/>
            <w:hideMark/>
          </w:tcPr>
          <w:p w:rsidR="00C10127" w:rsidRPr="00387332" w:rsidRDefault="00C10127" w:rsidP="004D1DD2">
            <w:pPr>
              <w:rPr>
                <w:rFonts w:ascii="Arial" w:hAnsi="Arial" w:cs="Arial"/>
                <w:sz w:val="24"/>
                <w:szCs w:val="24"/>
              </w:rPr>
            </w:pPr>
            <w:r>
              <w:rPr>
                <w:rFonts w:ascii="Arial" w:hAnsi="Arial" w:cs="Arial"/>
                <w:sz w:val="24"/>
                <w:szCs w:val="24"/>
              </w:rPr>
              <w:t xml:space="preserve">Diseño y Construcción Data </w:t>
            </w:r>
            <w:proofErr w:type="spellStart"/>
            <w:r>
              <w:rPr>
                <w:rFonts w:ascii="Arial" w:hAnsi="Arial" w:cs="Arial"/>
                <w:sz w:val="24"/>
                <w:szCs w:val="24"/>
              </w:rPr>
              <w:t>Warehouse</w:t>
            </w:r>
            <w:proofErr w:type="spellEnd"/>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15</w:t>
            </w:r>
          </w:p>
        </w:tc>
        <w:tc>
          <w:tcPr>
            <w:tcW w:w="4394" w:type="dxa"/>
            <w:noWrap/>
            <w:hideMark/>
          </w:tcPr>
          <w:p w:rsidR="00C10127" w:rsidRPr="00387332" w:rsidRDefault="00C10127" w:rsidP="004D1DD2">
            <w:pPr>
              <w:rPr>
                <w:rFonts w:ascii="Arial" w:hAnsi="Arial" w:cs="Arial"/>
                <w:sz w:val="24"/>
                <w:szCs w:val="24"/>
              </w:rPr>
            </w:pPr>
            <w:r>
              <w:rPr>
                <w:rFonts w:ascii="Arial" w:hAnsi="Arial" w:cs="Arial"/>
                <w:sz w:val="24"/>
                <w:szCs w:val="24"/>
              </w:rPr>
              <w:t>Desarrollo paquetes ETL</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16</w:t>
            </w:r>
          </w:p>
        </w:tc>
        <w:tc>
          <w:tcPr>
            <w:tcW w:w="4394" w:type="dxa"/>
            <w:noWrap/>
            <w:hideMark/>
          </w:tcPr>
          <w:p w:rsidR="00C10127" w:rsidRPr="00387332" w:rsidRDefault="00C10127" w:rsidP="004D1DD2">
            <w:pPr>
              <w:rPr>
                <w:rFonts w:ascii="Arial" w:hAnsi="Arial" w:cs="Arial"/>
                <w:sz w:val="24"/>
                <w:szCs w:val="24"/>
              </w:rPr>
            </w:pPr>
            <w:r>
              <w:rPr>
                <w:rFonts w:ascii="Arial" w:hAnsi="Arial" w:cs="Arial"/>
                <w:sz w:val="24"/>
                <w:szCs w:val="24"/>
              </w:rPr>
              <w:t xml:space="preserve">Modelado Cubos </w:t>
            </w:r>
            <w:proofErr w:type="spellStart"/>
            <w:r>
              <w:rPr>
                <w:rFonts w:ascii="Arial" w:hAnsi="Arial" w:cs="Arial"/>
                <w:sz w:val="24"/>
                <w:szCs w:val="24"/>
              </w:rPr>
              <w:t>Olap</w:t>
            </w:r>
            <w:proofErr w:type="spellEnd"/>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17</w:t>
            </w:r>
          </w:p>
        </w:tc>
        <w:tc>
          <w:tcPr>
            <w:tcW w:w="4394" w:type="dxa"/>
            <w:noWrap/>
            <w:hideMark/>
          </w:tcPr>
          <w:p w:rsidR="00C10127" w:rsidRPr="00387332" w:rsidRDefault="00C10127" w:rsidP="004D1DD2">
            <w:pPr>
              <w:rPr>
                <w:rFonts w:ascii="Arial" w:hAnsi="Arial" w:cs="Arial"/>
                <w:sz w:val="24"/>
                <w:szCs w:val="24"/>
              </w:rPr>
            </w:pPr>
            <w:r>
              <w:rPr>
                <w:rFonts w:ascii="Arial" w:hAnsi="Arial" w:cs="Arial"/>
                <w:sz w:val="24"/>
                <w:szCs w:val="24"/>
              </w:rPr>
              <w:t xml:space="preserve">Elaboración de </w:t>
            </w:r>
            <w:proofErr w:type="spellStart"/>
            <w:r>
              <w:rPr>
                <w:rFonts w:ascii="Arial" w:hAnsi="Arial" w:cs="Arial"/>
                <w:sz w:val="24"/>
                <w:szCs w:val="24"/>
              </w:rPr>
              <w:t>Dashboards</w:t>
            </w:r>
            <w:proofErr w:type="spellEnd"/>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18</w:t>
            </w:r>
          </w:p>
        </w:tc>
        <w:tc>
          <w:tcPr>
            <w:tcW w:w="4394" w:type="dxa"/>
            <w:noWrap/>
            <w:hideMark/>
          </w:tcPr>
          <w:p w:rsidR="00C10127" w:rsidRPr="00387332" w:rsidRDefault="00C10127" w:rsidP="004D1DD2">
            <w:pPr>
              <w:rPr>
                <w:rFonts w:ascii="Arial" w:hAnsi="Arial" w:cs="Arial"/>
                <w:sz w:val="24"/>
                <w:szCs w:val="24"/>
              </w:rPr>
            </w:pPr>
            <w:r>
              <w:rPr>
                <w:rFonts w:ascii="Arial" w:hAnsi="Arial" w:cs="Arial"/>
                <w:sz w:val="24"/>
                <w:szCs w:val="24"/>
              </w:rPr>
              <w:t xml:space="preserve">Implementación de solución de Data </w:t>
            </w:r>
            <w:proofErr w:type="spellStart"/>
            <w:r>
              <w:rPr>
                <w:rFonts w:ascii="Arial" w:hAnsi="Arial" w:cs="Arial"/>
                <w:sz w:val="24"/>
                <w:szCs w:val="24"/>
              </w:rPr>
              <w:t>Mining</w:t>
            </w:r>
            <w:proofErr w:type="spellEnd"/>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19</w:t>
            </w:r>
          </w:p>
        </w:tc>
        <w:tc>
          <w:tcPr>
            <w:tcW w:w="4394" w:type="dxa"/>
            <w:noWrap/>
            <w:hideMark/>
          </w:tcPr>
          <w:p w:rsidR="00C10127" w:rsidRPr="00387332" w:rsidRDefault="00C10127" w:rsidP="004D1DD2">
            <w:pPr>
              <w:rPr>
                <w:rFonts w:ascii="Arial" w:hAnsi="Arial" w:cs="Arial"/>
                <w:sz w:val="24"/>
                <w:szCs w:val="24"/>
              </w:rPr>
            </w:pPr>
            <w:r>
              <w:rPr>
                <w:rFonts w:ascii="Arial" w:hAnsi="Arial" w:cs="Arial"/>
                <w:sz w:val="24"/>
                <w:szCs w:val="24"/>
              </w:rPr>
              <w:t>Realizar Pruebas</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20</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Reporte Final</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C10127" w:rsidP="004D1DD2">
            <w:pPr>
              <w:rPr>
                <w:rFonts w:ascii="Arial" w:hAnsi="Arial" w:cs="Arial"/>
                <w:sz w:val="24"/>
                <w:szCs w:val="24"/>
              </w:rPr>
            </w:pPr>
            <w:r>
              <w:rPr>
                <w:rFonts w:ascii="Arial" w:hAnsi="Arial" w:cs="Arial"/>
                <w:sz w:val="24"/>
                <w:szCs w:val="24"/>
              </w:rPr>
              <w:t>21</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Manual De usuario</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r w:rsidR="00C10127" w:rsidRPr="00387332" w:rsidTr="004D1DD2">
        <w:trPr>
          <w:trHeight w:val="300"/>
        </w:trPr>
        <w:tc>
          <w:tcPr>
            <w:tcW w:w="817" w:type="dxa"/>
            <w:noWrap/>
            <w:hideMark/>
          </w:tcPr>
          <w:p w:rsidR="00C10127" w:rsidRPr="00387332" w:rsidRDefault="00187DC2" w:rsidP="004D1DD2">
            <w:pPr>
              <w:rPr>
                <w:rFonts w:ascii="Arial" w:hAnsi="Arial" w:cs="Arial"/>
                <w:sz w:val="24"/>
                <w:szCs w:val="24"/>
              </w:rPr>
            </w:pPr>
            <w:r>
              <w:rPr>
                <w:rFonts w:ascii="Arial" w:hAnsi="Arial" w:cs="Arial"/>
                <w:sz w:val="24"/>
                <w:szCs w:val="24"/>
              </w:rPr>
              <w:t>22</w:t>
            </w:r>
          </w:p>
        </w:tc>
        <w:tc>
          <w:tcPr>
            <w:tcW w:w="4394" w:type="dxa"/>
            <w:noWrap/>
            <w:hideMark/>
          </w:tcPr>
          <w:p w:rsidR="00C10127" w:rsidRPr="00387332" w:rsidRDefault="00C10127" w:rsidP="004D1DD2">
            <w:pPr>
              <w:rPr>
                <w:rFonts w:ascii="Arial" w:hAnsi="Arial" w:cs="Arial"/>
                <w:sz w:val="24"/>
                <w:szCs w:val="24"/>
              </w:rPr>
            </w:pPr>
            <w:r w:rsidRPr="00387332">
              <w:rPr>
                <w:rFonts w:ascii="Arial" w:hAnsi="Arial" w:cs="Arial"/>
                <w:sz w:val="24"/>
                <w:szCs w:val="24"/>
              </w:rPr>
              <w:t>Redactar Acta de cierre del proyecto</w:t>
            </w:r>
          </w:p>
        </w:tc>
        <w:tc>
          <w:tcPr>
            <w:tcW w:w="4394" w:type="dxa"/>
          </w:tcPr>
          <w:p w:rsidR="00C10127" w:rsidRDefault="00C10127" w:rsidP="004D1DD2">
            <w:proofErr w:type="spellStart"/>
            <w:r>
              <w:rPr>
                <w:rFonts w:ascii="Arial" w:hAnsi="Arial" w:cs="Arial"/>
                <w:sz w:val="24"/>
                <w:szCs w:val="24"/>
              </w:rPr>
              <w:t>Volken</w:t>
            </w:r>
            <w:proofErr w:type="spellEnd"/>
            <w:r>
              <w:rPr>
                <w:rFonts w:ascii="Arial" w:hAnsi="Arial" w:cs="Arial"/>
                <w:sz w:val="24"/>
                <w:szCs w:val="24"/>
              </w:rPr>
              <w:t xml:space="preserve"> Gastón</w:t>
            </w:r>
          </w:p>
        </w:tc>
      </w:tr>
    </w:tbl>
    <w:p w:rsidR="00C10127" w:rsidRPr="00C95F0C" w:rsidRDefault="00C10127" w:rsidP="00C10127">
      <w:pPr>
        <w:rPr>
          <w:lang w:val="es-ES"/>
        </w:rPr>
      </w:pPr>
    </w:p>
    <w:p w:rsidR="00C10127" w:rsidRDefault="008F1D79" w:rsidP="001F202F">
      <w:pPr>
        <w:pStyle w:val="Ttulo2"/>
      </w:pPr>
      <w:bookmarkStart w:id="121" w:name="_Toc480919228"/>
      <w:r>
        <w:t>ROLES Y RESPONSABILIDADES</w:t>
      </w:r>
      <w:bookmarkEnd w:id="121"/>
    </w:p>
    <w:p w:rsidR="00C10127" w:rsidRDefault="00C10127" w:rsidP="00C10127">
      <w:r>
        <w:t>Los roles definidos para el aseguramiento de calidad de Software se detallan en la siguiente tabla:</w:t>
      </w:r>
    </w:p>
    <w:tbl>
      <w:tblPr>
        <w:tblStyle w:val="Tablaconcuadrcula"/>
        <w:tblW w:w="0" w:type="auto"/>
        <w:tblLook w:val="04A0" w:firstRow="1" w:lastRow="0" w:firstColumn="1" w:lastColumn="0" w:noHBand="0" w:noVBand="1"/>
      </w:tblPr>
      <w:tblGrid>
        <w:gridCol w:w="3041"/>
        <w:gridCol w:w="3158"/>
        <w:gridCol w:w="2606"/>
      </w:tblGrid>
      <w:tr w:rsidR="00C10127" w:rsidTr="004D1DD2">
        <w:trPr>
          <w:trHeight w:val="270"/>
        </w:trPr>
        <w:tc>
          <w:tcPr>
            <w:tcW w:w="3041" w:type="dxa"/>
            <w:tcBorders>
              <w:left w:val="single" w:sz="4" w:space="0" w:color="2E74B5" w:themeColor="accent1" w:themeShade="BF"/>
              <w:right w:val="single" w:sz="4" w:space="0" w:color="FFFFFF" w:themeColor="background1"/>
            </w:tcBorders>
            <w:shd w:val="clear" w:color="auto" w:fill="2E74B5" w:themeFill="accent1" w:themeFillShade="BF"/>
          </w:tcPr>
          <w:p w:rsidR="00C10127" w:rsidRPr="00C95B61" w:rsidRDefault="00C10127" w:rsidP="004D1DD2">
            <w:pPr>
              <w:jc w:val="center"/>
              <w:rPr>
                <w:color w:val="FFFFFF" w:themeColor="background1"/>
                <w:sz w:val="24"/>
                <w:szCs w:val="24"/>
              </w:rPr>
            </w:pPr>
            <w:r w:rsidRPr="00C95B61">
              <w:rPr>
                <w:color w:val="FFFFFF" w:themeColor="background1"/>
                <w:sz w:val="24"/>
                <w:szCs w:val="24"/>
              </w:rPr>
              <w:t>NOMBRE</w:t>
            </w:r>
          </w:p>
        </w:tc>
        <w:tc>
          <w:tcPr>
            <w:tcW w:w="3158" w:type="dxa"/>
            <w:tcBorders>
              <w:left w:val="single" w:sz="4" w:space="0" w:color="FFFFFF" w:themeColor="background1"/>
              <w:right w:val="single" w:sz="4" w:space="0" w:color="FFFFFF" w:themeColor="background1"/>
            </w:tcBorders>
            <w:shd w:val="clear" w:color="auto" w:fill="2E74B5" w:themeFill="accent1" w:themeFillShade="BF"/>
          </w:tcPr>
          <w:p w:rsidR="00C10127" w:rsidRPr="00C95B61" w:rsidRDefault="00C10127" w:rsidP="004D1DD2">
            <w:pPr>
              <w:jc w:val="center"/>
              <w:rPr>
                <w:color w:val="FFFFFF" w:themeColor="background1"/>
                <w:sz w:val="24"/>
                <w:szCs w:val="24"/>
              </w:rPr>
            </w:pPr>
            <w:r w:rsidRPr="00C95B61">
              <w:rPr>
                <w:color w:val="FFFFFF" w:themeColor="background1"/>
                <w:sz w:val="24"/>
                <w:szCs w:val="24"/>
              </w:rPr>
              <w:t>ROL (PROYECTO)</w:t>
            </w:r>
          </w:p>
        </w:tc>
        <w:tc>
          <w:tcPr>
            <w:tcW w:w="2606" w:type="dxa"/>
            <w:tcBorders>
              <w:left w:val="single" w:sz="4" w:space="0" w:color="FFFFFF" w:themeColor="background1"/>
              <w:right w:val="single" w:sz="4" w:space="0" w:color="2E74B5" w:themeColor="accent1" w:themeShade="BF"/>
            </w:tcBorders>
            <w:shd w:val="clear" w:color="auto" w:fill="2E74B5" w:themeFill="accent1" w:themeFillShade="BF"/>
          </w:tcPr>
          <w:p w:rsidR="00C10127" w:rsidRPr="00C95B61" w:rsidRDefault="00C10127" w:rsidP="004D1DD2">
            <w:pPr>
              <w:jc w:val="center"/>
              <w:rPr>
                <w:color w:val="FFFFFF" w:themeColor="background1"/>
                <w:sz w:val="24"/>
                <w:szCs w:val="24"/>
              </w:rPr>
            </w:pPr>
            <w:r w:rsidRPr="00C95B61">
              <w:rPr>
                <w:color w:val="FFFFFF" w:themeColor="background1"/>
                <w:sz w:val="24"/>
                <w:szCs w:val="24"/>
              </w:rPr>
              <w:t>ROL (SQA)</w:t>
            </w:r>
          </w:p>
        </w:tc>
      </w:tr>
      <w:tr w:rsidR="00C10127" w:rsidTr="004D1DD2">
        <w:trPr>
          <w:trHeight w:val="270"/>
        </w:trPr>
        <w:tc>
          <w:tcPr>
            <w:tcW w:w="3041" w:type="dxa"/>
            <w:tcBorders>
              <w:left w:val="single" w:sz="4" w:space="0" w:color="2E74B5" w:themeColor="accent1" w:themeShade="BF"/>
              <w:bottom w:val="single" w:sz="4" w:space="0" w:color="2E74B5" w:themeColor="accent1" w:themeShade="BF"/>
              <w:right w:val="single" w:sz="4" w:space="0" w:color="FFFFFF" w:themeColor="background1"/>
            </w:tcBorders>
          </w:tcPr>
          <w:p w:rsidR="00C10127" w:rsidRPr="008F0853" w:rsidRDefault="00C10127" w:rsidP="004D1DD2">
            <w:pPr>
              <w:rPr>
                <w:sz w:val="24"/>
                <w:szCs w:val="24"/>
              </w:rPr>
            </w:pPr>
            <w:proofErr w:type="spellStart"/>
            <w:r>
              <w:rPr>
                <w:sz w:val="24"/>
                <w:szCs w:val="24"/>
              </w:rPr>
              <w:t>Volken</w:t>
            </w:r>
            <w:proofErr w:type="spellEnd"/>
            <w:r>
              <w:rPr>
                <w:sz w:val="24"/>
                <w:szCs w:val="24"/>
              </w:rPr>
              <w:t xml:space="preserve"> Gastón</w:t>
            </w:r>
            <w:r w:rsidRPr="008F0853">
              <w:rPr>
                <w:sz w:val="24"/>
                <w:szCs w:val="24"/>
              </w:rPr>
              <w:t xml:space="preserve"> </w:t>
            </w:r>
          </w:p>
        </w:tc>
        <w:tc>
          <w:tcPr>
            <w:tcW w:w="3158" w:type="dxa"/>
            <w:tcBorders>
              <w:left w:val="single" w:sz="4" w:space="0" w:color="FFFFFF" w:themeColor="background1"/>
              <w:bottom w:val="single" w:sz="4" w:space="0" w:color="2E74B5" w:themeColor="accent1" w:themeShade="BF"/>
              <w:right w:val="single" w:sz="4" w:space="0" w:color="FFFFFF" w:themeColor="background1"/>
            </w:tcBorders>
          </w:tcPr>
          <w:p w:rsidR="00C10127" w:rsidRPr="008F0853" w:rsidRDefault="00C10127" w:rsidP="004D1DD2">
            <w:pPr>
              <w:rPr>
                <w:sz w:val="24"/>
                <w:szCs w:val="24"/>
              </w:rPr>
            </w:pPr>
            <w:r>
              <w:rPr>
                <w:rFonts w:ascii="Calibri" w:eastAsia="Calibri" w:hAnsi="Calibri" w:cs="Times New Roman"/>
              </w:rPr>
              <w:t>Administrador de Proyecto</w:t>
            </w:r>
          </w:p>
        </w:tc>
        <w:tc>
          <w:tcPr>
            <w:tcW w:w="2606" w:type="dxa"/>
            <w:tcBorders>
              <w:left w:val="single" w:sz="4" w:space="0" w:color="FFFFFF" w:themeColor="background1"/>
              <w:bottom w:val="single" w:sz="4" w:space="0" w:color="2E74B5" w:themeColor="accent1" w:themeShade="BF"/>
              <w:right w:val="single" w:sz="4" w:space="0" w:color="2E74B5" w:themeColor="accent1" w:themeShade="BF"/>
            </w:tcBorders>
          </w:tcPr>
          <w:p w:rsidR="00C10127" w:rsidRPr="008F0853" w:rsidRDefault="00C10127" w:rsidP="004D1DD2">
            <w:pPr>
              <w:rPr>
                <w:sz w:val="24"/>
                <w:szCs w:val="24"/>
              </w:rPr>
            </w:pPr>
            <w:r>
              <w:rPr>
                <w:sz w:val="24"/>
                <w:szCs w:val="24"/>
              </w:rPr>
              <w:t>Responsable de calidad</w:t>
            </w:r>
          </w:p>
        </w:tc>
      </w:tr>
      <w:tr w:rsidR="00C10127" w:rsidTr="004D1DD2">
        <w:trPr>
          <w:trHeight w:val="270"/>
        </w:trPr>
        <w:tc>
          <w:tcPr>
            <w:tcW w:w="3041"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FFFFFF" w:themeColor="background1"/>
            </w:tcBorders>
          </w:tcPr>
          <w:p w:rsidR="00C10127" w:rsidRPr="008F0853" w:rsidRDefault="00C10127" w:rsidP="004D1DD2">
            <w:pPr>
              <w:rPr>
                <w:sz w:val="24"/>
                <w:szCs w:val="24"/>
              </w:rPr>
            </w:pPr>
            <w:r>
              <w:rPr>
                <w:sz w:val="24"/>
                <w:szCs w:val="24"/>
              </w:rPr>
              <w:t xml:space="preserve"> </w:t>
            </w:r>
          </w:p>
        </w:tc>
        <w:tc>
          <w:tcPr>
            <w:tcW w:w="3158" w:type="dxa"/>
            <w:tcBorders>
              <w:top w:val="single" w:sz="4" w:space="0" w:color="2E74B5" w:themeColor="accent1" w:themeShade="BF"/>
              <w:left w:val="single" w:sz="4" w:space="0" w:color="FFFFFF" w:themeColor="background1"/>
              <w:bottom w:val="single" w:sz="4" w:space="0" w:color="2E74B5" w:themeColor="accent1" w:themeShade="BF"/>
              <w:right w:val="single" w:sz="4" w:space="0" w:color="FFFFFF" w:themeColor="background1"/>
            </w:tcBorders>
          </w:tcPr>
          <w:p w:rsidR="00C10127" w:rsidRPr="008F0853" w:rsidRDefault="00C10127" w:rsidP="004D1DD2">
            <w:pPr>
              <w:rPr>
                <w:sz w:val="24"/>
                <w:szCs w:val="24"/>
              </w:rPr>
            </w:pPr>
            <w:r>
              <w:rPr>
                <w:sz w:val="24"/>
                <w:szCs w:val="24"/>
              </w:rPr>
              <w:t>Desarrollador</w:t>
            </w:r>
          </w:p>
        </w:tc>
        <w:tc>
          <w:tcPr>
            <w:tcW w:w="2606" w:type="dxa"/>
            <w:tcBorders>
              <w:top w:val="single" w:sz="4" w:space="0" w:color="2E74B5" w:themeColor="accent1" w:themeShade="BF"/>
              <w:left w:val="single" w:sz="4" w:space="0" w:color="FFFFFF" w:themeColor="background1"/>
              <w:bottom w:val="single" w:sz="4" w:space="0" w:color="2E74B5" w:themeColor="accent1" w:themeShade="BF"/>
              <w:right w:val="single" w:sz="4" w:space="0" w:color="2E74B5" w:themeColor="accent1" w:themeShade="BF"/>
            </w:tcBorders>
          </w:tcPr>
          <w:p w:rsidR="00C10127" w:rsidRPr="008F0853" w:rsidRDefault="00C10127" w:rsidP="004D1DD2">
            <w:pPr>
              <w:rPr>
                <w:sz w:val="24"/>
                <w:szCs w:val="24"/>
              </w:rPr>
            </w:pPr>
            <w:r>
              <w:rPr>
                <w:sz w:val="24"/>
                <w:szCs w:val="24"/>
              </w:rPr>
              <w:t>Desarrollador de test</w:t>
            </w:r>
          </w:p>
        </w:tc>
      </w:tr>
      <w:tr w:rsidR="00C10127" w:rsidTr="004D1DD2">
        <w:trPr>
          <w:trHeight w:val="270"/>
        </w:trPr>
        <w:tc>
          <w:tcPr>
            <w:tcW w:w="3041"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FFFFFF" w:themeColor="background1"/>
            </w:tcBorders>
          </w:tcPr>
          <w:p w:rsidR="00C10127" w:rsidRDefault="00C10127" w:rsidP="004D1DD2">
            <w:pPr>
              <w:rPr>
                <w:sz w:val="24"/>
                <w:szCs w:val="24"/>
              </w:rPr>
            </w:pPr>
          </w:p>
        </w:tc>
        <w:tc>
          <w:tcPr>
            <w:tcW w:w="3158" w:type="dxa"/>
            <w:tcBorders>
              <w:top w:val="single" w:sz="4" w:space="0" w:color="2E74B5" w:themeColor="accent1" w:themeShade="BF"/>
              <w:left w:val="single" w:sz="4" w:space="0" w:color="FFFFFF" w:themeColor="background1"/>
              <w:bottom w:val="single" w:sz="4" w:space="0" w:color="2E74B5" w:themeColor="accent1" w:themeShade="BF"/>
              <w:right w:val="single" w:sz="4" w:space="0" w:color="FFFFFF" w:themeColor="background1"/>
            </w:tcBorders>
          </w:tcPr>
          <w:p w:rsidR="00C10127" w:rsidRDefault="00C10127" w:rsidP="004D1DD2">
            <w:pPr>
              <w:rPr>
                <w:sz w:val="24"/>
                <w:szCs w:val="24"/>
              </w:rPr>
            </w:pPr>
            <w:r w:rsidRPr="00266AF9">
              <w:rPr>
                <w:sz w:val="24"/>
                <w:szCs w:val="24"/>
              </w:rPr>
              <w:t>Desarrollador</w:t>
            </w:r>
          </w:p>
        </w:tc>
        <w:tc>
          <w:tcPr>
            <w:tcW w:w="2606" w:type="dxa"/>
            <w:tcBorders>
              <w:top w:val="single" w:sz="4" w:space="0" w:color="2E74B5" w:themeColor="accent1" w:themeShade="BF"/>
              <w:left w:val="single" w:sz="4" w:space="0" w:color="FFFFFF" w:themeColor="background1"/>
              <w:bottom w:val="single" w:sz="4" w:space="0" w:color="2E74B5" w:themeColor="accent1" w:themeShade="BF"/>
              <w:right w:val="single" w:sz="4" w:space="0" w:color="2E74B5" w:themeColor="accent1" w:themeShade="BF"/>
            </w:tcBorders>
          </w:tcPr>
          <w:p w:rsidR="00C10127" w:rsidRDefault="00C10127" w:rsidP="004D1DD2">
            <w:pPr>
              <w:rPr>
                <w:sz w:val="24"/>
                <w:szCs w:val="24"/>
              </w:rPr>
            </w:pPr>
            <w:r>
              <w:rPr>
                <w:sz w:val="24"/>
                <w:szCs w:val="24"/>
              </w:rPr>
              <w:t>Encargado de ejecución de test</w:t>
            </w:r>
          </w:p>
        </w:tc>
      </w:tr>
      <w:tr w:rsidR="00C10127" w:rsidTr="004D1DD2">
        <w:trPr>
          <w:trHeight w:val="270"/>
        </w:trPr>
        <w:tc>
          <w:tcPr>
            <w:tcW w:w="3041"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FFFFFF" w:themeColor="background1"/>
            </w:tcBorders>
          </w:tcPr>
          <w:p w:rsidR="00C10127" w:rsidRDefault="00C10127" w:rsidP="004D1DD2">
            <w:pPr>
              <w:rPr>
                <w:sz w:val="24"/>
                <w:szCs w:val="24"/>
              </w:rPr>
            </w:pPr>
            <w:r>
              <w:rPr>
                <w:sz w:val="24"/>
                <w:szCs w:val="24"/>
              </w:rPr>
              <w:t>UCSE DAR</w:t>
            </w:r>
          </w:p>
        </w:tc>
        <w:tc>
          <w:tcPr>
            <w:tcW w:w="3158" w:type="dxa"/>
            <w:tcBorders>
              <w:top w:val="single" w:sz="4" w:space="0" w:color="2E74B5" w:themeColor="accent1" w:themeShade="BF"/>
              <w:left w:val="single" w:sz="4" w:space="0" w:color="FFFFFF" w:themeColor="background1"/>
              <w:bottom w:val="single" w:sz="4" w:space="0" w:color="2E74B5" w:themeColor="accent1" w:themeShade="BF"/>
              <w:right w:val="single" w:sz="4" w:space="0" w:color="FFFFFF" w:themeColor="background1"/>
            </w:tcBorders>
          </w:tcPr>
          <w:p w:rsidR="00C10127" w:rsidRPr="00266AF9" w:rsidRDefault="00C10127" w:rsidP="004D1DD2">
            <w:pPr>
              <w:rPr>
                <w:sz w:val="24"/>
                <w:szCs w:val="24"/>
              </w:rPr>
            </w:pPr>
            <w:r>
              <w:rPr>
                <w:sz w:val="24"/>
                <w:szCs w:val="24"/>
              </w:rPr>
              <w:t>Patrocinador</w:t>
            </w:r>
          </w:p>
        </w:tc>
        <w:tc>
          <w:tcPr>
            <w:tcW w:w="2606" w:type="dxa"/>
            <w:tcBorders>
              <w:top w:val="single" w:sz="4" w:space="0" w:color="2E74B5" w:themeColor="accent1" w:themeShade="BF"/>
              <w:left w:val="single" w:sz="4" w:space="0" w:color="FFFFFF" w:themeColor="background1"/>
              <w:bottom w:val="single" w:sz="4" w:space="0" w:color="2E74B5" w:themeColor="accent1" w:themeShade="BF"/>
              <w:right w:val="single" w:sz="4" w:space="0" w:color="2E74B5" w:themeColor="accent1" w:themeShade="BF"/>
            </w:tcBorders>
          </w:tcPr>
          <w:p w:rsidR="00C10127" w:rsidRDefault="00C10127" w:rsidP="004D1DD2">
            <w:pPr>
              <w:rPr>
                <w:sz w:val="24"/>
                <w:szCs w:val="24"/>
              </w:rPr>
            </w:pPr>
            <w:r>
              <w:rPr>
                <w:sz w:val="24"/>
                <w:szCs w:val="24"/>
              </w:rPr>
              <w:t xml:space="preserve">Define si el estándar de calidad cumple con sus políticas </w:t>
            </w:r>
          </w:p>
        </w:tc>
      </w:tr>
    </w:tbl>
    <w:p w:rsidR="00C10127" w:rsidRDefault="00C10127" w:rsidP="00C10127"/>
    <w:p w:rsidR="00C10127" w:rsidRDefault="008F1D79" w:rsidP="001F202F">
      <w:pPr>
        <w:pStyle w:val="Ttulo2"/>
      </w:pPr>
      <w:bookmarkStart w:id="122" w:name="_Toc480919229"/>
      <w:r>
        <w:t>DOCUMENTACIÓN</w:t>
      </w:r>
      <w:bookmarkEnd w:id="122"/>
    </w:p>
    <w:p w:rsidR="00C10127" w:rsidRDefault="00C10127" w:rsidP="00C10127">
      <w:r>
        <w:t>En esta sección se especificaran todos los documentos destinados a dirigir el desarrollo del proyecto, estos deberán ser revisados, con el objetivo de asegurar la calidad de Software</w:t>
      </w:r>
    </w:p>
    <w:tbl>
      <w:tblPr>
        <w:tblStyle w:val="Tablaconcuadrcula"/>
        <w:tblW w:w="9714" w:type="dxa"/>
        <w:tblLook w:val="04A0" w:firstRow="1" w:lastRow="0" w:firstColumn="1" w:lastColumn="0" w:noHBand="0" w:noVBand="1"/>
      </w:tblPr>
      <w:tblGrid>
        <w:gridCol w:w="4856"/>
        <w:gridCol w:w="4858"/>
      </w:tblGrid>
      <w:tr w:rsidR="00C10127" w:rsidTr="004D1DD2">
        <w:trPr>
          <w:trHeight w:val="277"/>
        </w:trPr>
        <w:tc>
          <w:tcPr>
            <w:tcW w:w="4856" w:type="dxa"/>
            <w:tcBorders>
              <w:righ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sz w:val="24"/>
              </w:rPr>
            </w:pPr>
            <w:r w:rsidRPr="00225CCA">
              <w:rPr>
                <w:b/>
                <w:color w:val="FFFFFF" w:themeColor="background1"/>
                <w:sz w:val="24"/>
              </w:rPr>
              <w:t>DOCUMENTO</w:t>
            </w:r>
          </w:p>
        </w:tc>
        <w:tc>
          <w:tcPr>
            <w:tcW w:w="4858" w:type="dxa"/>
            <w:tcBorders>
              <w:lef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sz w:val="24"/>
              </w:rPr>
            </w:pPr>
            <w:r w:rsidRPr="00225CCA">
              <w:rPr>
                <w:b/>
                <w:color w:val="FFFFFF" w:themeColor="background1"/>
                <w:sz w:val="24"/>
              </w:rPr>
              <w:t>ENCARGADO</w:t>
            </w:r>
          </w:p>
        </w:tc>
      </w:tr>
      <w:tr w:rsidR="00C10127" w:rsidTr="004D1DD2">
        <w:trPr>
          <w:trHeight w:val="624"/>
        </w:trPr>
        <w:tc>
          <w:tcPr>
            <w:tcW w:w="4856" w:type="dxa"/>
            <w:tcBorders>
              <w:right w:val="single" w:sz="4" w:space="0" w:color="FFFFFF" w:themeColor="background1"/>
            </w:tcBorders>
          </w:tcPr>
          <w:p w:rsidR="00C10127" w:rsidRPr="008F0853" w:rsidRDefault="00C10127" w:rsidP="004D1DD2">
            <w:pPr>
              <w:rPr>
                <w:sz w:val="24"/>
              </w:rPr>
            </w:pPr>
            <w:r w:rsidRPr="008F0853">
              <w:rPr>
                <w:sz w:val="24"/>
              </w:rPr>
              <w:t>Especificación de Requerimientos</w:t>
            </w:r>
          </w:p>
        </w:tc>
        <w:tc>
          <w:tcPr>
            <w:tcW w:w="4858" w:type="dxa"/>
            <w:tcBorders>
              <w:left w:val="single" w:sz="4" w:space="0" w:color="FFFFFF" w:themeColor="background1"/>
            </w:tcBorders>
          </w:tcPr>
          <w:p w:rsidR="00C10127" w:rsidRPr="008F0853" w:rsidRDefault="00C10127" w:rsidP="004D1DD2">
            <w:pPr>
              <w:jc w:val="center"/>
              <w:rPr>
                <w:sz w:val="24"/>
              </w:rPr>
            </w:pPr>
            <w:proofErr w:type="spellStart"/>
            <w:r>
              <w:rPr>
                <w:sz w:val="24"/>
              </w:rPr>
              <w:t>Volken</w:t>
            </w:r>
            <w:proofErr w:type="spellEnd"/>
            <w:r>
              <w:rPr>
                <w:sz w:val="24"/>
              </w:rPr>
              <w:t xml:space="preserve"> Gastón</w:t>
            </w:r>
          </w:p>
        </w:tc>
      </w:tr>
      <w:tr w:rsidR="00C10127" w:rsidTr="004D1DD2">
        <w:trPr>
          <w:trHeight w:val="624"/>
        </w:trPr>
        <w:tc>
          <w:tcPr>
            <w:tcW w:w="4856" w:type="dxa"/>
            <w:tcBorders>
              <w:right w:val="single" w:sz="4" w:space="0" w:color="FFFFFF" w:themeColor="background1"/>
            </w:tcBorders>
          </w:tcPr>
          <w:p w:rsidR="00C10127" w:rsidRPr="008F0853" w:rsidRDefault="00C10127" w:rsidP="004D1DD2">
            <w:pPr>
              <w:rPr>
                <w:sz w:val="24"/>
              </w:rPr>
            </w:pPr>
            <w:r>
              <w:rPr>
                <w:sz w:val="24"/>
              </w:rPr>
              <w:t>Especificación de ciclo de vida</w:t>
            </w:r>
          </w:p>
        </w:tc>
        <w:tc>
          <w:tcPr>
            <w:tcW w:w="4858" w:type="dxa"/>
            <w:tcBorders>
              <w:left w:val="single" w:sz="4" w:space="0" w:color="FFFFFF" w:themeColor="background1"/>
            </w:tcBorders>
          </w:tcPr>
          <w:p w:rsidR="00C10127" w:rsidRPr="008F0853" w:rsidRDefault="00C10127" w:rsidP="004D1DD2">
            <w:pPr>
              <w:jc w:val="center"/>
              <w:rPr>
                <w:sz w:val="24"/>
              </w:rPr>
            </w:pPr>
            <w:proofErr w:type="spellStart"/>
            <w:r>
              <w:rPr>
                <w:sz w:val="24"/>
              </w:rPr>
              <w:t>Volken</w:t>
            </w:r>
            <w:proofErr w:type="spellEnd"/>
            <w:r>
              <w:rPr>
                <w:sz w:val="24"/>
              </w:rPr>
              <w:t xml:space="preserve"> Gastón</w:t>
            </w:r>
          </w:p>
        </w:tc>
      </w:tr>
      <w:tr w:rsidR="00C10127" w:rsidTr="004D1DD2">
        <w:trPr>
          <w:trHeight w:val="624"/>
        </w:trPr>
        <w:tc>
          <w:tcPr>
            <w:tcW w:w="4856" w:type="dxa"/>
            <w:tcBorders>
              <w:right w:val="single" w:sz="4" w:space="0" w:color="FFFFFF" w:themeColor="background1"/>
            </w:tcBorders>
          </w:tcPr>
          <w:p w:rsidR="00C10127" w:rsidRPr="008F0853" w:rsidRDefault="00C10127" w:rsidP="004D1DD2">
            <w:pPr>
              <w:rPr>
                <w:sz w:val="24"/>
              </w:rPr>
            </w:pPr>
            <w:r w:rsidRPr="008F0853">
              <w:rPr>
                <w:sz w:val="24"/>
              </w:rPr>
              <w:t>Reportes semanales de avance</w:t>
            </w:r>
          </w:p>
        </w:tc>
        <w:tc>
          <w:tcPr>
            <w:tcW w:w="4858" w:type="dxa"/>
            <w:tcBorders>
              <w:left w:val="single" w:sz="4" w:space="0" w:color="FFFFFF" w:themeColor="background1"/>
            </w:tcBorders>
          </w:tcPr>
          <w:p w:rsidR="00C10127" w:rsidRPr="008F0853" w:rsidRDefault="00C10127" w:rsidP="004D1DD2">
            <w:pPr>
              <w:jc w:val="center"/>
              <w:rPr>
                <w:sz w:val="24"/>
              </w:rPr>
            </w:pPr>
            <w:proofErr w:type="spellStart"/>
            <w:r>
              <w:rPr>
                <w:sz w:val="24"/>
              </w:rPr>
              <w:t>Volken</w:t>
            </w:r>
            <w:proofErr w:type="spellEnd"/>
            <w:r>
              <w:rPr>
                <w:sz w:val="24"/>
              </w:rPr>
              <w:t xml:space="preserve"> Gastón</w:t>
            </w:r>
          </w:p>
        </w:tc>
      </w:tr>
      <w:tr w:rsidR="00C10127" w:rsidTr="004D1DD2">
        <w:trPr>
          <w:trHeight w:val="624"/>
        </w:trPr>
        <w:tc>
          <w:tcPr>
            <w:tcW w:w="4856" w:type="dxa"/>
            <w:tcBorders>
              <w:right w:val="single" w:sz="4" w:space="0" w:color="FFFFFF" w:themeColor="background1"/>
            </w:tcBorders>
          </w:tcPr>
          <w:p w:rsidR="00C10127" w:rsidRPr="008F0853" w:rsidRDefault="00C10127" w:rsidP="004D1DD2">
            <w:pPr>
              <w:rPr>
                <w:sz w:val="24"/>
              </w:rPr>
            </w:pPr>
            <w:r w:rsidRPr="008F0853">
              <w:rPr>
                <w:sz w:val="24"/>
              </w:rPr>
              <w:t>Reportes de resultados de test.</w:t>
            </w:r>
          </w:p>
        </w:tc>
        <w:tc>
          <w:tcPr>
            <w:tcW w:w="4858" w:type="dxa"/>
            <w:tcBorders>
              <w:left w:val="single" w:sz="4" w:space="0" w:color="FFFFFF" w:themeColor="background1"/>
            </w:tcBorders>
          </w:tcPr>
          <w:p w:rsidR="00C10127" w:rsidRDefault="00C10127" w:rsidP="004D1DD2">
            <w:pPr>
              <w:jc w:val="center"/>
            </w:pPr>
            <w:proofErr w:type="spellStart"/>
            <w:r>
              <w:rPr>
                <w:sz w:val="24"/>
              </w:rPr>
              <w:t>Volken</w:t>
            </w:r>
            <w:proofErr w:type="spellEnd"/>
            <w:r>
              <w:rPr>
                <w:sz w:val="24"/>
              </w:rPr>
              <w:t xml:space="preserve"> Gastón</w:t>
            </w:r>
          </w:p>
        </w:tc>
      </w:tr>
      <w:tr w:rsidR="00C10127" w:rsidTr="004D1DD2">
        <w:trPr>
          <w:trHeight w:val="624"/>
        </w:trPr>
        <w:tc>
          <w:tcPr>
            <w:tcW w:w="4856" w:type="dxa"/>
            <w:tcBorders>
              <w:right w:val="single" w:sz="4" w:space="0" w:color="FFFFFF" w:themeColor="background1"/>
            </w:tcBorders>
          </w:tcPr>
          <w:p w:rsidR="00C10127" w:rsidRPr="008F0853" w:rsidRDefault="00C10127" w:rsidP="00C10127">
            <w:pPr>
              <w:rPr>
                <w:sz w:val="24"/>
              </w:rPr>
            </w:pPr>
            <w:proofErr w:type="spellStart"/>
            <w:r w:rsidRPr="008F0853">
              <w:rPr>
                <w:sz w:val="24"/>
              </w:rPr>
              <w:t>Checklist</w:t>
            </w:r>
            <w:proofErr w:type="spellEnd"/>
            <w:r w:rsidRPr="008F0853">
              <w:rPr>
                <w:sz w:val="24"/>
              </w:rPr>
              <w:t xml:space="preserve"> de verificación de proceso de calidad</w:t>
            </w:r>
          </w:p>
        </w:tc>
        <w:tc>
          <w:tcPr>
            <w:tcW w:w="4858" w:type="dxa"/>
            <w:tcBorders>
              <w:left w:val="single" w:sz="4" w:space="0" w:color="FFFFFF" w:themeColor="background1"/>
            </w:tcBorders>
          </w:tcPr>
          <w:p w:rsidR="00C10127" w:rsidRDefault="00C10127" w:rsidP="004D1DD2">
            <w:pPr>
              <w:jc w:val="center"/>
            </w:pPr>
            <w:proofErr w:type="spellStart"/>
            <w:r>
              <w:rPr>
                <w:sz w:val="24"/>
              </w:rPr>
              <w:t>Volken</w:t>
            </w:r>
            <w:proofErr w:type="spellEnd"/>
            <w:r>
              <w:rPr>
                <w:sz w:val="24"/>
              </w:rPr>
              <w:t xml:space="preserve"> Gastón</w:t>
            </w:r>
          </w:p>
        </w:tc>
      </w:tr>
      <w:tr w:rsidR="00C10127" w:rsidTr="004D1DD2">
        <w:trPr>
          <w:trHeight w:val="624"/>
        </w:trPr>
        <w:tc>
          <w:tcPr>
            <w:tcW w:w="4856" w:type="dxa"/>
            <w:tcBorders>
              <w:right w:val="single" w:sz="4" w:space="0" w:color="FFFFFF" w:themeColor="background1"/>
            </w:tcBorders>
          </w:tcPr>
          <w:p w:rsidR="00C10127" w:rsidRPr="008F0853" w:rsidRDefault="00C10127" w:rsidP="004D1DD2">
            <w:pPr>
              <w:rPr>
                <w:sz w:val="24"/>
              </w:rPr>
            </w:pPr>
            <w:r w:rsidRPr="008F0853">
              <w:rPr>
                <w:sz w:val="24"/>
              </w:rPr>
              <w:t xml:space="preserve">Diagrama de </w:t>
            </w:r>
            <w:r>
              <w:rPr>
                <w:sz w:val="24"/>
              </w:rPr>
              <w:t>Base de Datos</w:t>
            </w:r>
          </w:p>
        </w:tc>
        <w:tc>
          <w:tcPr>
            <w:tcW w:w="4858" w:type="dxa"/>
            <w:tcBorders>
              <w:left w:val="single" w:sz="4" w:space="0" w:color="FFFFFF" w:themeColor="background1"/>
            </w:tcBorders>
          </w:tcPr>
          <w:p w:rsidR="00C10127" w:rsidRDefault="00C10127" w:rsidP="004D1DD2">
            <w:pPr>
              <w:jc w:val="center"/>
            </w:pPr>
            <w:proofErr w:type="spellStart"/>
            <w:r>
              <w:rPr>
                <w:sz w:val="24"/>
              </w:rPr>
              <w:t>Volken</w:t>
            </w:r>
            <w:proofErr w:type="spellEnd"/>
            <w:r>
              <w:rPr>
                <w:sz w:val="24"/>
              </w:rPr>
              <w:t xml:space="preserve"> Gastón</w:t>
            </w:r>
          </w:p>
        </w:tc>
      </w:tr>
      <w:tr w:rsidR="00C10127" w:rsidTr="004D1DD2">
        <w:trPr>
          <w:trHeight w:val="624"/>
        </w:trPr>
        <w:tc>
          <w:tcPr>
            <w:tcW w:w="4856" w:type="dxa"/>
            <w:tcBorders>
              <w:right w:val="single" w:sz="4" w:space="0" w:color="FFFFFF" w:themeColor="background1"/>
            </w:tcBorders>
          </w:tcPr>
          <w:p w:rsidR="00C10127" w:rsidRPr="008F0853" w:rsidRDefault="00C10127" w:rsidP="004D1DD2">
            <w:pPr>
              <w:rPr>
                <w:sz w:val="24"/>
              </w:rPr>
            </w:pPr>
            <w:r w:rsidRPr="008F0853">
              <w:rPr>
                <w:sz w:val="24"/>
              </w:rPr>
              <w:t>Diagramas de Actividades</w:t>
            </w:r>
          </w:p>
        </w:tc>
        <w:tc>
          <w:tcPr>
            <w:tcW w:w="4858" w:type="dxa"/>
            <w:tcBorders>
              <w:left w:val="single" w:sz="4" w:space="0" w:color="FFFFFF" w:themeColor="background1"/>
            </w:tcBorders>
          </w:tcPr>
          <w:p w:rsidR="00C10127" w:rsidRDefault="00C10127" w:rsidP="004D1DD2">
            <w:pPr>
              <w:jc w:val="center"/>
            </w:pPr>
            <w:proofErr w:type="spellStart"/>
            <w:r>
              <w:rPr>
                <w:sz w:val="24"/>
              </w:rPr>
              <w:t>Volken</w:t>
            </w:r>
            <w:proofErr w:type="spellEnd"/>
            <w:r>
              <w:rPr>
                <w:sz w:val="24"/>
              </w:rPr>
              <w:t xml:space="preserve"> Gastón</w:t>
            </w:r>
          </w:p>
        </w:tc>
      </w:tr>
    </w:tbl>
    <w:p w:rsidR="00C10127" w:rsidRDefault="00C10127" w:rsidP="00C10127">
      <w:r>
        <w:t xml:space="preserve"> </w:t>
      </w:r>
    </w:p>
    <w:p w:rsidR="00BA7506" w:rsidRDefault="008F1D79" w:rsidP="001F202F">
      <w:pPr>
        <w:pStyle w:val="Ttulo2"/>
      </w:pPr>
      <w:bookmarkStart w:id="123" w:name="_Toc422415786"/>
      <w:bookmarkStart w:id="124" w:name="_Toc442037549"/>
      <w:bookmarkStart w:id="125" w:name="_Toc480919230"/>
      <w:r>
        <w:lastRenderedPageBreak/>
        <w:t>ESTÁNDARES, PRÁCTICAS, CONVENCIONES Y MÉTRICAS:</w:t>
      </w:r>
      <w:bookmarkStart w:id="126" w:name="_Toc442037550"/>
      <w:bookmarkEnd w:id="123"/>
      <w:bookmarkEnd w:id="124"/>
      <w:bookmarkEnd w:id="125"/>
    </w:p>
    <w:bookmarkEnd w:id="126"/>
    <w:p w:rsidR="00C10127" w:rsidRDefault="00BA7506" w:rsidP="008F1D79">
      <w:r>
        <w:t>ESTÁNDARES</w:t>
      </w:r>
    </w:p>
    <w:p w:rsidR="00C10127" w:rsidRDefault="00C10127" w:rsidP="00C10127">
      <w:r>
        <w:t>Para la redacción de este documento se usó como base los puntos propuestos por el estándar IEEE730.</w:t>
      </w:r>
    </w:p>
    <w:p w:rsidR="00C10127" w:rsidRPr="002163C0" w:rsidRDefault="00C10127" w:rsidP="00C10127">
      <w:r w:rsidRPr="00E326DE">
        <w:t xml:space="preserve">El Estándar IEEE 730 es una recomendación para elaborar un Plan de Aseguramiento de la Calidad del Software (SQAP, Software </w:t>
      </w:r>
      <w:proofErr w:type="spellStart"/>
      <w:r w:rsidRPr="00E326DE">
        <w:t>Quality</w:t>
      </w:r>
      <w:proofErr w:type="spellEnd"/>
      <w:r w:rsidRPr="00E326DE">
        <w:t xml:space="preserve"> </w:t>
      </w:r>
      <w:proofErr w:type="spellStart"/>
      <w:r w:rsidRPr="00E326DE">
        <w:t>Assurance</w:t>
      </w:r>
      <w:proofErr w:type="spellEnd"/>
      <w:r w:rsidRPr="00E326DE">
        <w:t xml:space="preserve"> Plan) para los proyectos de desarrollo de software. Proporciona los requisitos mínimos aceptables para la preparación y el contenido de los planes de aseguramiento de la calidad de software.</w:t>
      </w:r>
    </w:p>
    <w:p w:rsidR="00C10127" w:rsidRDefault="00BA7506" w:rsidP="008F1D79">
      <w:r>
        <w:t>MÉTRICAS</w:t>
      </w:r>
    </w:p>
    <w:p w:rsidR="00C10127" w:rsidRPr="00CA5DA2" w:rsidRDefault="00C10127" w:rsidP="00C10127">
      <w:pPr>
        <w:ind w:firstLine="708"/>
        <w:rPr>
          <w:u w:val="single"/>
        </w:rPr>
      </w:pPr>
      <w:r>
        <w:rPr>
          <w:u w:val="single"/>
        </w:rPr>
        <w:t>Directas:</w:t>
      </w:r>
    </w:p>
    <w:tbl>
      <w:tblPr>
        <w:tblStyle w:val="Tablaconcuadrcula"/>
        <w:tblW w:w="0" w:type="auto"/>
        <w:tblLook w:val="0480" w:firstRow="0" w:lastRow="0" w:firstColumn="1" w:lastColumn="0" w:noHBand="0" w:noVBand="1"/>
      </w:tblPr>
      <w:tblGrid>
        <w:gridCol w:w="4414"/>
        <w:gridCol w:w="4414"/>
      </w:tblGrid>
      <w:tr w:rsidR="00C10127" w:rsidTr="004D1DD2">
        <w:tc>
          <w:tcPr>
            <w:tcW w:w="4414" w:type="dxa"/>
            <w:tcBorders>
              <w:righ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rPr>
            </w:pPr>
            <w:r w:rsidRPr="00225CCA">
              <w:rPr>
                <w:b/>
                <w:color w:val="FFFFFF" w:themeColor="background1"/>
              </w:rPr>
              <w:t>MÉTRICA</w:t>
            </w:r>
          </w:p>
        </w:tc>
        <w:tc>
          <w:tcPr>
            <w:tcW w:w="4414" w:type="dxa"/>
            <w:tcBorders>
              <w:lef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rPr>
            </w:pPr>
            <w:r w:rsidRPr="00225CCA">
              <w:rPr>
                <w:b/>
                <w:color w:val="FFFFFF" w:themeColor="background1"/>
              </w:rPr>
              <w:t>MÉTODO PARA OBTENERLA</w:t>
            </w:r>
          </w:p>
        </w:tc>
      </w:tr>
      <w:tr w:rsidR="00C10127" w:rsidTr="004D1DD2">
        <w:tc>
          <w:tcPr>
            <w:tcW w:w="4414" w:type="dxa"/>
            <w:tcBorders>
              <w:right w:val="single" w:sz="4" w:space="0" w:color="FFFFFF" w:themeColor="background1"/>
            </w:tcBorders>
          </w:tcPr>
          <w:p w:rsidR="00C10127" w:rsidRDefault="00C10127" w:rsidP="004D1DD2">
            <w:r>
              <w:t>HPD: horas programador diarias</w:t>
            </w:r>
          </w:p>
        </w:tc>
        <w:tc>
          <w:tcPr>
            <w:tcW w:w="4414" w:type="dxa"/>
            <w:tcBorders>
              <w:left w:val="single" w:sz="4" w:space="0" w:color="FFFFFF" w:themeColor="background1"/>
            </w:tcBorders>
          </w:tcPr>
          <w:p w:rsidR="00C10127" w:rsidRDefault="00C10127" w:rsidP="004D1DD2">
            <w:r>
              <w:t>Contar las horas realizadas (hora fin – hora inicio)</w:t>
            </w:r>
          </w:p>
        </w:tc>
      </w:tr>
      <w:tr w:rsidR="00C10127" w:rsidTr="004D1DD2">
        <w:tc>
          <w:tcPr>
            <w:tcW w:w="4414" w:type="dxa"/>
            <w:tcBorders>
              <w:right w:val="single" w:sz="4" w:space="0" w:color="FFFFFF" w:themeColor="background1"/>
            </w:tcBorders>
          </w:tcPr>
          <w:p w:rsidR="00C10127" w:rsidRDefault="00C10127" w:rsidP="004D1DD2">
            <w:r>
              <w:t>CHP: coste por hora- programador, en unidades monetarias</w:t>
            </w:r>
          </w:p>
        </w:tc>
        <w:tc>
          <w:tcPr>
            <w:tcW w:w="4414" w:type="dxa"/>
            <w:tcBorders>
              <w:left w:val="single" w:sz="4" w:space="0" w:color="FFFFFF" w:themeColor="background1"/>
            </w:tcBorders>
          </w:tcPr>
          <w:p w:rsidR="00C10127" w:rsidRDefault="00C10127" w:rsidP="004D1DD2">
            <w:r>
              <w:t>A fin de mes se cuenta la cantidad de horas trabajadas dividido el sueldo definido por mes</w:t>
            </w:r>
          </w:p>
        </w:tc>
      </w:tr>
    </w:tbl>
    <w:p w:rsidR="00C10127" w:rsidRDefault="00C10127" w:rsidP="00C10127"/>
    <w:p w:rsidR="00C10127" w:rsidRDefault="00C10127" w:rsidP="00C10127">
      <w:pPr>
        <w:rPr>
          <w:u w:val="single"/>
        </w:rPr>
      </w:pPr>
      <w:r>
        <w:t xml:space="preserve"> </w:t>
      </w:r>
      <w:r>
        <w:tab/>
      </w:r>
      <w:r w:rsidRPr="008F0853">
        <w:rPr>
          <w:u w:val="single"/>
        </w:rPr>
        <w:t>Indirectas:</w:t>
      </w:r>
    </w:p>
    <w:tbl>
      <w:tblPr>
        <w:tblStyle w:val="Tablaconcuadrcula"/>
        <w:tblW w:w="0" w:type="auto"/>
        <w:tblLook w:val="0480" w:firstRow="0" w:lastRow="0" w:firstColumn="1" w:lastColumn="0" w:noHBand="0" w:noVBand="1"/>
      </w:tblPr>
      <w:tblGrid>
        <w:gridCol w:w="4414"/>
        <w:gridCol w:w="4414"/>
      </w:tblGrid>
      <w:tr w:rsidR="00C10127" w:rsidTr="004D1DD2">
        <w:tc>
          <w:tcPr>
            <w:tcW w:w="4414" w:type="dxa"/>
            <w:tcBorders>
              <w:righ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rPr>
            </w:pPr>
            <w:r w:rsidRPr="00225CCA">
              <w:rPr>
                <w:b/>
                <w:color w:val="FFFFFF" w:themeColor="background1"/>
              </w:rPr>
              <w:t>MÉTRICA</w:t>
            </w:r>
          </w:p>
        </w:tc>
        <w:tc>
          <w:tcPr>
            <w:tcW w:w="4414" w:type="dxa"/>
            <w:tcBorders>
              <w:lef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rPr>
            </w:pPr>
            <w:r w:rsidRPr="00225CCA">
              <w:rPr>
                <w:b/>
                <w:color w:val="FFFFFF" w:themeColor="background1"/>
              </w:rPr>
              <w:t>MÉTODO PARA OBTENERLA</w:t>
            </w:r>
          </w:p>
        </w:tc>
      </w:tr>
      <w:tr w:rsidR="00C10127" w:rsidTr="004D1DD2">
        <w:tc>
          <w:tcPr>
            <w:tcW w:w="4414" w:type="dxa"/>
            <w:tcBorders>
              <w:right w:val="single" w:sz="4" w:space="0" w:color="FFFFFF" w:themeColor="background1"/>
            </w:tcBorders>
          </w:tcPr>
          <w:p w:rsidR="00C10127" w:rsidRDefault="00C10127" w:rsidP="004D1DD2">
            <w:r>
              <w:t>HTP: horas programador totales</w:t>
            </w:r>
          </w:p>
        </w:tc>
        <w:tc>
          <w:tcPr>
            <w:tcW w:w="4414" w:type="dxa"/>
            <w:tcBorders>
              <w:left w:val="single" w:sz="4" w:space="0" w:color="FFFFFF" w:themeColor="background1"/>
            </w:tcBorders>
          </w:tcPr>
          <w:p w:rsidR="00C10127" w:rsidRDefault="00C10127" w:rsidP="004D1DD2">
            <w:r>
              <w:t>∑HPD</w:t>
            </w:r>
          </w:p>
        </w:tc>
      </w:tr>
      <w:tr w:rsidR="00C10127" w:rsidTr="004D1DD2">
        <w:tc>
          <w:tcPr>
            <w:tcW w:w="4414" w:type="dxa"/>
            <w:tcBorders>
              <w:right w:val="single" w:sz="4" w:space="0" w:color="FFFFFF" w:themeColor="background1"/>
            </w:tcBorders>
          </w:tcPr>
          <w:p w:rsidR="00C10127" w:rsidRDefault="00C10127" w:rsidP="004D1DD2">
            <w:r>
              <w:t xml:space="preserve">CTP: coste total actual del proyecto en unidades monetarias </w:t>
            </w:r>
          </w:p>
        </w:tc>
        <w:tc>
          <w:tcPr>
            <w:tcW w:w="4414" w:type="dxa"/>
            <w:tcBorders>
              <w:left w:val="single" w:sz="4" w:space="0" w:color="FFFFFF" w:themeColor="background1"/>
            </w:tcBorders>
          </w:tcPr>
          <w:p w:rsidR="00C10127" w:rsidRDefault="00C10127" w:rsidP="004D1DD2">
            <w:r>
              <w:t>CHP*HPT</w:t>
            </w:r>
          </w:p>
        </w:tc>
      </w:tr>
    </w:tbl>
    <w:p w:rsidR="00C10127" w:rsidRDefault="00C10127" w:rsidP="00C10127">
      <w:pPr>
        <w:rPr>
          <w:u w:val="single"/>
        </w:rPr>
      </w:pPr>
    </w:p>
    <w:p w:rsidR="00C10127" w:rsidRDefault="00C10127" w:rsidP="00C10127">
      <w:pPr>
        <w:rPr>
          <w:u w:val="single"/>
        </w:rPr>
      </w:pPr>
      <w:r>
        <w:tab/>
      </w:r>
      <w:r>
        <w:rPr>
          <w:u w:val="single"/>
        </w:rPr>
        <w:t>Indicadores</w:t>
      </w:r>
    </w:p>
    <w:tbl>
      <w:tblPr>
        <w:tblStyle w:val="Tablaconcuadrcula"/>
        <w:tblW w:w="9209" w:type="dxa"/>
        <w:tblLook w:val="0480" w:firstRow="0" w:lastRow="0" w:firstColumn="1" w:lastColumn="0" w:noHBand="0" w:noVBand="1"/>
      </w:tblPr>
      <w:tblGrid>
        <w:gridCol w:w="4414"/>
        <w:gridCol w:w="4795"/>
      </w:tblGrid>
      <w:tr w:rsidR="00C10127" w:rsidTr="004D1DD2">
        <w:tc>
          <w:tcPr>
            <w:tcW w:w="4414" w:type="dxa"/>
            <w:tcBorders>
              <w:righ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rPr>
            </w:pPr>
            <w:r w:rsidRPr="00225CCA">
              <w:rPr>
                <w:b/>
                <w:color w:val="FFFFFF" w:themeColor="background1"/>
              </w:rPr>
              <w:t>MÉTRICA</w:t>
            </w:r>
          </w:p>
        </w:tc>
        <w:tc>
          <w:tcPr>
            <w:tcW w:w="4795" w:type="dxa"/>
            <w:tcBorders>
              <w:left w:val="single" w:sz="4" w:space="0" w:color="FFFFFF" w:themeColor="background1"/>
            </w:tcBorders>
            <w:shd w:val="clear" w:color="auto" w:fill="2E74B5" w:themeFill="accent1" w:themeFillShade="BF"/>
          </w:tcPr>
          <w:p w:rsidR="00C10127" w:rsidRPr="00225CCA" w:rsidRDefault="00C10127" w:rsidP="004D1DD2">
            <w:pPr>
              <w:jc w:val="center"/>
              <w:rPr>
                <w:b/>
                <w:color w:val="FFFFFF" w:themeColor="background1"/>
              </w:rPr>
            </w:pPr>
            <w:r w:rsidRPr="00225CCA">
              <w:rPr>
                <w:b/>
                <w:color w:val="FFFFFF" w:themeColor="background1"/>
              </w:rPr>
              <w:t>MÉTODO PARA OBTENERLA</w:t>
            </w:r>
          </w:p>
        </w:tc>
      </w:tr>
      <w:tr w:rsidR="00C10127" w:rsidTr="004D1DD2">
        <w:tc>
          <w:tcPr>
            <w:tcW w:w="4414" w:type="dxa"/>
            <w:tcBorders>
              <w:right w:val="single" w:sz="4" w:space="0" w:color="FFFFFF" w:themeColor="background1"/>
            </w:tcBorders>
            <w:shd w:val="clear" w:color="auto" w:fill="FFFFFF" w:themeFill="background1"/>
          </w:tcPr>
          <w:p w:rsidR="00C10127" w:rsidRDefault="00C10127" w:rsidP="004D1DD2">
            <w:pPr>
              <w:jc w:val="center"/>
            </w:pPr>
            <w:r>
              <w:t>PROD: productividad de los programadores</w:t>
            </w:r>
          </w:p>
        </w:tc>
        <w:tc>
          <w:tcPr>
            <w:tcW w:w="4795" w:type="dxa"/>
            <w:tcBorders>
              <w:left w:val="single" w:sz="4" w:space="0" w:color="FFFFFF" w:themeColor="background1"/>
            </w:tcBorders>
            <w:shd w:val="clear" w:color="auto" w:fill="FFFFFF" w:themeFill="background1"/>
          </w:tcPr>
          <w:p w:rsidR="00C10127" w:rsidRDefault="00C10127" w:rsidP="004D1DD2">
            <w:pPr>
              <w:jc w:val="center"/>
            </w:pPr>
            <w:r>
              <w:t xml:space="preserve">Cantidad de </w:t>
            </w:r>
            <w:proofErr w:type="spellStart"/>
            <w:r>
              <w:t>checks</w:t>
            </w:r>
            <w:proofErr w:type="spellEnd"/>
            <w:r>
              <w:t xml:space="preserve"> en </w:t>
            </w:r>
            <w:proofErr w:type="spellStart"/>
            <w:r>
              <w:t>Checklist</w:t>
            </w:r>
            <w:proofErr w:type="spellEnd"/>
            <w:r>
              <w:t xml:space="preserve"> del módulo creado</w:t>
            </w:r>
          </w:p>
        </w:tc>
      </w:tr>
    </w:tbl>
    <w:p w:rsidR="00C10127" w:rsidRDefault="00C10127" w:rsidP="001F202F">
      <w:pPr>
        <w:pStyle w:val="Ttulo2"/>
      </w:pPr>
      <w:r>
        <w:t xml:space="preserve"> </w:t>
      </w:r>
      <w:bookmarkStart w:id="127" w:name="_Toc442037552"/>
    </w:p>
    <w:p w:rsidR="00C10127" w:rsidRPr="00C10127" w:rsidRDefault="00C10127" w:rsidP="001F202F">
      <w:pPr>
        <w:pStyle w:val="Ttulo2"/>
      </w:pPr>
      <w:bookmarkStart w:id="128" w:name="_Toc480919231"/>
      <w:r w:rsidRPr="00C10127">
        <w:t>Revisiones de Software</w:t>
      </w:r>
      <w:bookmarkEnd w:id="127"/>
      <w:bookmarkEnd w:id="128"/>
    </w:p>
    <w:p w:rsidR="00C10127" w:rsidRDefault="00C10127" w:rsidP="00C10127">
      <w:r>
        <w:t>La revisión de software será realizada en dos etapas:</w:t>
      </w:r>
    </w:p>
    <w:p w:rsidR="00C10127" w:rsidRDefault="00C10127" w:rsidP="00C10127">
      <w:pPr>
        <w:pStyle w:val="Prrafodelista"/>
        <w:numPr>
          <w:ilvl w:val="0"/>
          <w:numId w:val="9"/>
        </w:numPr>
      </w:pPr>
      <w:r>
        <w:t>Revisión semanal avance: A fin de cada semana, se realiza la revisión del progreso en que se encuentra cada módulo definido en el WBS. El entregable de esta actividad será el Reporte semanal de avance, en el que se debe especificar lo siguiente:</w:t>
      </w:r>
    </w:p>
    <w:p w:rsidR="00C10127" w:rsidRDefault="00C10127" w:rsidP="00C10127">
      <w:pPr>
        <w:pStyle w:val="Prrafodelista"/>
        <w:numPr>
          <w:ilvl w:val="1"/>
          <w:numId w:val="9"/>
        </w:numPr>
      </w:pPr>
      <w:r>
        <w:t>Fecha de redacción del reporte</w:t>
      </w:r>
    </w:p>
    <w:p w:rsidR="00C10127" w:rsidRDefault="00C10127" w:rsidP="00C10127">
      <w:pPr>
        <w:pStyle w:val="Prrafodelista"/>
        <w:numPr>
          <w:ilvl w:val="1"/>
          <w:numId w:val="9"/>
        </w:numPr>
      </w:pPr>
      <w:r>
        <w:t>Modulo que se encuentra en desarrollo</w:t>
      </w:r>
    </w:p>
    <w:p w:rsidR="00C10127" w:rsidRDefault="00C10127" w:rsidP="00C10127">
      <w:pPr>
        <w:pStyle w:val="Prrafodelista"/>
        <w:numPr>
          <w:ilvl w:val="1"/>
          <w:numId w:val="9"/>
        </w:numPr>
      </w:pPr>
      <w:r>
        <w:t>Participantes que realizan el desarrollo</w:t>
      </w:r>
    </w:p>
    <w:p w:rsidR="00C10127" w:rsidRDefault="00C10127" w:rsidP="00C10127">
      <w:pPr>
        <w:pStyle w:val="Prrafodelista"/>
        <w:numPr>
          <w:ilvl w:val="1"/>
          <w:numId w:val="9"/>
        </w:numPr>
      </w:pPr>
      <w:r>
        <w:t>Horas totales trabajadas (sumatoria de las HPD de la semana)</w:t>
      </w:r>
    </w:p>
    <w:p w:rsidR="00C10127" w:rsidRDefault="00C10127" w:rsidP="00C10127">
      <w:pPr>
        <w:pStyle w:val="Prrafodelista"/>
        <w:numPr>
          <w:ilvl w:val="1"/>
          <w:numId w:val="9"/>
        </w:numPr>
      </w:pPr>
      <w:r>
        <w:t>Errores que se encontraron en el desarrollo</w:t>
      </w:r>
    </w:p>
    <w:p w:rsidR="00C10127" w:rsidRDefault="00C10127" w:rsidP="00C10127">
      <w:pPr>
        <w:pStyle w:val="Prrafodelista"/>
        <w:numPr>
          <w:ilvl w:val="1"/>
          <w:numId w:val="9"/>
        </w:numPr>
      </w:pPr>
      <w:r>
        <w:t>Soluciones dadas a los errores encontrados</w:t>
      </w:r>
    </w:p>
    <w:p w:rsidR="00C10127" w:rsidRDefault="00C10127" w:rsidP="00C10127">
      <w:pPr>
        <w:pStyle w:val="Prrafodelista"/>
        <w:ind w:left="2169"/>
      </w:pPr>
    </w:p>
    <w:p w:rsidR="00C10127" w:rsidRDefault="00C10127" w:rsidP="00C10127">
      <w:pPr>
        <w:pStyle w:val="Prrafodelista"/>
        <w:numPr>
          <w:ilvl w:val="0"/>
          <w:numId w:val="9"/>
        </w:numPr>
      </w:pPr>
      <w:r>
        <w:t>Revisión post aplicación de test: Esta revisión está programada al terminar el desarrollo de cada módulo definido en el WBS.</w:t>
      </w:r>
    </w:p>
    <w:p w:rsidR="00C10127" w:rsidRDefault="00C10127" w:rsidP="00C10127">
      <w:pPr>
        <w:pStyle w:val="Prrafodelista"/>
        <w:ind w:left="1449"/>
      </w:pPr>
      <w:r>
        <w:t>Los entregables de esta actividad son:</w:t>
      </w:r>
    </w:p>
    <w:p w:rsidR="00C10127" w:rsidRDefault="00C10127" w:rsidP="00C10127">
      <w:pPr>
        <w:pStyle w:val="Prrafodelista"/>
        <w:numPr>
          <w:ilvl w:val="1"/>
          <w:numId w:val="9"/>
        </w:numPr>
      </w:pPr>
      <w:proofErr w:type="spellStart"/>
      <w:r w:rsidRPr="008F0853">
        <w:lastRenderedPageBreak/>
        <w:t>Checklist</w:t>
      </w:r>
      <w:proofErr w:type="spellEnd"/>
      <w:r w:rsidRPr="008F0853">
        <w:t xml:space="preserve"> de verificación de proceso de calidad</w:t>
      </w:r>
      <w:r>
        <w:t xml:space="preserve">: Se define un </w:t>
      </w:r>
      <w:proofErr w:type="spellStart"/>
      <w:r>
        <w:t>Checklist</w:t>
      </w:r>
      <w:proofErr w:type="spellEnd"/>
      <w:r>
        <w:t xml:space="preserve"> para cada test. Una vez realizado el test se obtiene la métrica PROD. Y se redacta el reporte de resultado de test.</w:t>
      </w:r>
    </w:p>
    <w:p w:rsidR="00C10127" w:rsidRDefault="00C10127" w:rsidP="00C10127">
      <w:pPr>
        <w:pStyle w:val="Prrafodelista"/>
        <w:numPr>
          <w:ilvl w:val="1"/>
          <w:numId w:val="9"/>
        </w:numPr>
      </w:pPr>
      <w:r>
        <w:t xml:space="preserve">Reportes de resultados de test: </w:t>
      </w:r>
    </w:p>
    <w:p w:rsidR="00C10127" w:rsidRDefault="00C10127" w:rsidP="00C10127">
      <w:pPr>
        <w:pStyle w:val="Prrafodelista"/>
        <w:ind w:left="2169"/>
      </w:pPr>
      <w:r>
        <w:t>En él se especifica</w:t>
      </w:r>
    </w:p>
    <w:p w:rsidR="00C10127" w:rsidRDefault="00C10127" w:rsidP="00C10127">
      <w:pPr>
        <w:pStyle w:val="Prrafodelista"/>
        <w:numPr>
          <w:ilvl w:val="2"/>
          <w:numId w:val="9"/>
        </w:numPr>
      </w:pPr>
      <w:r>
        <w:t>El test realizado</w:t>
      </w:r>
    </w:p>
    <w:p w:rsidR="00C10127" w:rsidRDefault="00C10127" w:rsidP="00C10127">
      <w:pPr>
        <w:pStyle w:val="Prrafodelista"/>
        <w:numPr>
          <w:ilvl w:val="2"/>
          <w:numId w:val="9"/>
        </w:numPr>
      </w:pPr>
      <w:r>
        <w:t>El modulo testeado</w:t>
      </w:r>
    </w:p>
    <w:p w:rsidR="00C10127" w:rsidRDefault="00C10127" w:rsidP="00C10127">
      <w:pPr>
        <w:pStyle w:val="Prrafodelista"/>
        <w:numPr>
          <w:ilvl w:val="2"/>
          <w:numId w:val="9"/>
        </w:numPr>
      </w:pPr>
      <w:r>
        <w:t>Cantidad de veces que se corre el test</w:t>
      </w:r>
    </w:p>
    <w:p w:rsidR="00C10127" w:rsidRDefault="00C10127" w:rsidP="00C10127">
      <w:pPr>
        <w:pStyle w:val="Prrafodelista"/>
        <w:numPr>
          <w:ilvl w:val="2"/>
          <w:numId w:val="9"/>
        </w:numPr>
      </w:pPr>
      <w:r>
        <w:t>El responsable de correr el test</w:t>
      </w:r>
    </w:p>
    <w:p w:rsidR="00C10127" w:rsidRDefault="00C10127" w:rsidP="00C10127">
      <w:pPr>
        <w:pStyle w:val="Prrafodelista"/>
        <w:numPr>
          <w:ilvl w:val="2"/>
          <w:numId w:val="9"/>
        </w:numPr>
      </w:pPr>
      <w:r>
        <w:t>Resultados del test</w:t>
      </w:r>
    </w:p>
    <w:p w:rsidR="00C10127" w:rsidRDefault="00C10127" w:rsidP="00C10127">
      <w:pPr>
        <w:pStyle w:val="Prrafodelista"/>
        <w:numPr>
          <w:ilvl w:val="2"/>
          <w:numId w:val="9"/>
        </w:numPr>
      </w:pPr>
      <w:r>
        <w:t xml:space="preserve">Aprobación del modulo </w:t>
      </w:r>
    </w:p>
    <w:p w:rsidR="00C10127" w:rsidRDefault="00C10127" w:rsidP="00C10127">
      <w:pPr>
        <w:pStyle w:val="Ttulo2"/>
      </w:pPr>
      <w:bookmarkStart w:id="129" w:name="_Toc442037553"/>
      <w:bookmarkStart w:id="130" w:name="_Toc480919232"/>
      <w:r>
        <w:t>Detección y corrección de errores</w:t>
      </w:r>
      <w:bookmarkEnd w:id="129"/>
      <w:bookmarkEnd w:id="130"/>
      <w:r>
        <w:t xml:space="preserve"> </w:t>
      </w:r>
    </w:p>
    <w:p w:rsidR="00C10127" w:rsidRDefault="00C10127" w:rsidP="00C10127">
      <w:r>
        <w:t>Cuando se encuentra un error, éste debe ser corregido inmediatamente, y se deben tener precauciones para que errores similares no vuelvan a ocurrir.</w:t>
      </w:r>
    </w:p>
    <w:p w:rsidR="00C10127" w:rsidRDefault="00C10127" w:rsidP="00C10127">
      <w:r>
        <w:t>Asimismo, se generan nuevas pruebas para verificar que el error haya sido resuelto.</w:t>
      </w:r>
    </w:p>
    <w:p w:rsidR="00C10127" w:rsidRPr="00E60AA3" w:rsidRDefault="00C10127" w:rsidP="00C10127">
      <w:r>
        <w:t>En caso de no poder ser resuelto de forma inmediata, se deja constancia del mismo en el documento de GDI (gestión de incidentes), para un análisis detallado del mismo.</w:t>
      </w:r>
    </w:p>
    <w:p w:rsidR="00C10127" w:rsidRPr="00B85D7A" w:rsidRDefault="00C10127" w:rsidP="00C10127">
      <w:pPr>
        <w:pStyle w:val="Ttulo2"/>
      </w:pPr>
      <w:bookmarkStart w:id="131" w:name="_Toc422415790"/>
      <w:bookmarkStart w:id="132" w:name="_Toc442037554"/>
      <w:bookmarkStart w:id="133" w:name="_Toc480919233"/>
      <w:r>
        <w:t>Pruebas:</w:t>
      </w:r>
      <w:bookmarkEnd w:id="131"/>
      <w:bookmarkEnd w:id="132"/>
      <w:bookmarkEnd w:id="133"/>
    </w:p>
    <w:p w:rsidR="00C10127" w:rsidRDefault="00C10127" w:rsidP="00C10127">
      <w:r>
        <w:t>Para cada Módulo definido en el WBS se desarrollan pruebas, las cuales pueden ser unitarias o múltiples dependiendo del método de desarrollo establecido por el encargado:</w:t>
      </w:r>
    </w:p>
    <w:p w:rsidR="00C10127" w:rsidRDefault="00C10127" w:rsidP="00C10127">
      <w:pPr>
        <w:pStyle w:val="Ttulo2"/>
      </w:pPr>
      <w:bookmarkStart w:id="134" w:name="_Toc422415792"/>
      <w:bookmarkStart w:id="135" w:name="_Toc442037555"/>
      <w:bookmarkStart w:id="136" w:name="_Toc480919234"/>
      <w:r w:rsidRPr="00A65EA0">
        <w:t>Herramientas, técnicas y metodologías</w:t>
      </w:r>
      <w:bookmarkEnd w:id="134"/>
      <w:bookmarkEnd w:id="135"/>
      <w:bookmarkEnd w:id="136"/>
    </w:p>
    <w:p w:rsidR="00C10127" w:rsidRDefault="00C10127" w:rsidP="00C10127">
      <w:r>
        <w:t>Las herramientas a  usar serán las siguientes:</w:t>
      </w:r>
    </w:p>
    <w:p w:rsidR="00C10127" w:rsidRPr="008B6FC8" w:rsidRDefault="00C10127" w:rsidP="00C10127">
      <w:pPr>
        <w:pStyle w:val="Prrafodelista"/>
        <w:rPr>
          <w:u w:val="single"/>
        </w:rPr>
      </w:pPr>
      <w:r w:rsidRPr="008B6FC8">
        <w:rPr>
          <w:u w:val="single"/>
        </w:rPr>
        <w:t>Software:</w:t>
      </w:r>
    </w:p>
    <w:p w:rsidR="00C10127" w:rsidRDefault="00C10127" w:rsidP="00C10127">
      <w:pPr>
        <w:pStyle w:val="Prrafodelista"/>
        <w:numPr>
          <w:ilvl w:val="0"/>
          <w:numId w:val="10"/>
        </w:numPr>
      </w:pPr>
      <w:r>
        <w:t>Lenguaje de desarrollo: SQL, DAX, MDX</w:t>
      </w:r>
    </w:p>
    <w:p w:rsidR="00C10127" w:rsidRDefault="00C10127" w:rsidP="00C10127">
      <w:pPr>
        <w:pStyle w:val="Prrafodelista"/>
        <w:numPr>
          <w:ilvl w:val="0"/>
          <w:numId w:val="10"/>
        </w:numPr>
      </w:pPr>
      <w:r>
        <w:t>Entorno de desarrollo: Microsoft SQL Server, Visual Studio Tools, Visual Studio 2008</w:t>
      </w:r>
    </w:p>
    <w:p w:rsidR="00C10127" w:rsidRDefault="00C10127" w:rsidP="00C10127">
      <w:pPr>
        <w:pStyle w:val="Prrafodelista"/>
        <w:numPr>
          <w:ilvl w:val="0"/>
          <w:numId w:val="10"/>
        </w:numPr>
      </w:pPr>
      <w:r>
        <w:t>SO: Windows 7 64bt</w:t>
      </w:r>
    </w:p>
    <w:p w:rsidR="00BE45DD" w:rsidRDefault="00C10127" w:rsidP="002137AF">
      <w:pPr>
        <w:pStyle w:val="Prrafodelista"/>
        <w:numPr>
          <w:ilvl w:val="0"/>
          <w:numId w:val="10"/>
        </w:numPr>
      </w:pPr>
      <w:r>
        <w:t>Base de datos: Microsoft SQL Server</w:t>
      </w:r>
      <w:bookmarkStart w:id="137" w:name="_Toc422415793"/>
      <w:bookmarkStart w:id="138" w:name="_Toc442037556"/>
    </w:p>
    <w:p w:rsidR="00C10127" w:rsidRPr="00BE45DD" w:rsidRDefault="00C10127" w:rsidP="001F202F">
      <w:pPr>
        <w:pStyle w:val="Ttulo2"/>
      </w:pPr>
      <w:bookmarkStart w:id="139" w:name="_Toc480919235"/>
      <w:r w:rsidRPr="00BE45DD">
        <w:t>Control de medios</w:t>
      </w:r>
      <w:bookmarkEnd w:id="137"/>
      <w:bookmarkEnd w:id="138"/>
      <w:bookmarkEnd w:id="139"/>
    </w:p>
    <w:p w:rsidR="00C10127" w:rsidRDefault="00C10127" w:rsidP="00C10127"/>
    <w:p w:rsidR="00C10127" w:rsidRDefault="00C10127" w:rsidP="00C10127">
      <w:pPr>
        <w:rPr>
          <w:u w:val="single"/>
        </w:rPr>
      </w:pPr>
      <w:r w:rsidRPr="00B85D7A">
        <w:rPr>
          <w:u w:val="single"/>
        </w:rPr>
        <w:t xml:space="preserve">Seguridad del código final: </w:t>
      </w:r>
    </w:p>
    <w:p w:rsidR="00C10127" w:rsidRDefault="00C10127" w:rsidP="00C10127">
      <w:r>
        <w:t>Para asegurar la protección del código que se desarrolla, los paquetes y los modelos OLAP, el equipo cuenta con un sistema de versiones, en la que se crea una versión cada vez que se finaliza un módulo, y versiones intermedias para mayor seguridad en caso de una perdida.</w:t>
      </w:r>
      <w:r w:rsidR="00187DC2">
        <w:t xml:space="preserve"> </w:t>
      </w:r>
      <w:r>
        <w:t xml:space="preserve">Las versiones nuevas se crean cada vez que se finaliza el desarrollo de un módulo, en cambio las versiones intermedias se crean cada 3 horas a medida que se realiza el desarrollo, o cuando el desarrollador lo crea necesario. </w:t>
      </w:r>
    </w:p>
    <w:p w:rsidR="00C10127" w:rsidRDefault="00C10127" w:rsidP="00C10127">
      <w:pPr>
        <w:rPr>
          <w:u w:val="single"/>
        </w:rPr>
      </w:pPr>
      <w:proofErr w:type="spellStart"/>
      <w:r w:rsidRPr="008B6FC8">
        <w:rPr>
          <w:u w:val="single"/>
        </w:rPr>
        <w:t>Backup</w:t>
      </w:r>
      <w:proofErr w:type="spellEnd"/>
      <w:r w:rsidRPr="008B6FC8">
        <w:rPr>
          <w:u w:val="single"/>
        </w:rPr>
        <w:t xml:space="preserve"> de datos:</w:t>
      </w:r>
    </w:p>
    <w:p w:rsidR="00DA43EF" w:rsidRDefault="00C10127" w:rsidP="00CD7BDA">
      <w:pPr>
        <w:rPr>
          <w:sz w:val="24"/>
          <w:szCs w:val="24"/>
        </w:rPr>
        <w:sectPr w:rsidR="00DA43EF" w:rsidSect="00087452">
          <w:pgSz w:w="12240" w:h="15840" w:code="1"/>
          <w:pgMar w:top="624" w:right="1191" w:bottom="839" w:left="720" w:header="709" w:footer="709" w:gutter="0"/>
          <w:cols w:space="708"/>
          <w:titlePg/>
          <w:docGrid w:linePitch="360"/>
        </w:sectPr>
      </w:pPr>
      <w:r>
        <w:t xml:space="preserve">El equipo cuenta con una base de datos de gran tamaño, por lo tanto se realizan </w:t>
      </w:r>
      <w:proofErr w:type="spellStart"/>
      <w:r>
        <w:t>backups</w:t>
      </w:r>
      <w:proofErr w:type="spellEnd"/>
      <w:r>
        <w:t xml:space="preserve"> full todos los domingos a las 00:00 </w:t>
      </w:r>
      <w:proofErr w:type="spellStart"/>
      <w:r>
        <w:t>hs</w:t>
      </w:r>
      <w:proofErr w:type="spellEnd"/>
      <w:r>
        <w:t xml:space="preserve"> y los miércoles a las 22:00 </w:t>
      </w:r>
      <w:proofErr w:type="spellStart"/>
      <w:r>
        <w:t>hs</w:t>
      </w:r>
      <w:proofErr w:type="spellEnd"/>
      <w:r>
        <w:t xml:space="preserve">, </w:t>
      </w:r>
      <w:proofErr w:type="spellStart"/>
      <w:r>
        <w:t>backups</w:t>
      </w:r>
      <w:proofErr w:type="spellEnd"/>
      <w:r>
        <w:t xml:space="preserve"> diferenciales dos veces al día, una a las 7:00 </w:t>
      </w:r>
      <w:proofErr w:type="spellStart"/>
      <w:r>
        <w:t>hs</w:t>
      </w:r>
      <w:proofErr w:type="spellEnd"/>
      <w:r>
        <w:t xml:space="preserve"> y otra a las 22:00hs, y </w:t>
      </w:r>
      <w:proofErr w:type="spellStart"/>
      <w:r>
        <w:t>backups</w:t>
      </w:r>
      <w:proofErr w:type="spellEnd"/>
      <w:r>
        <w:t xml:space="preserve"> de log cada 1 hora. </w:t>
      </w:r>
    </w:p>
    <w:p w:rsidR="00DA43EF" w:rsidRDefault="006342B9" w:rsidP="00BE45DD">
      <w:pPr>
        <w:pStyle w:val="Ttulo1"/>
      </w:pPr>
      <w:bookmarkStart w:id="140" w:name="_Toc480919236"/>
      <w:r w:rsidRPr="006342B9">
        <w:lastRenderedPageBreak/>
        <w:t>PLAN DE MONITOREO Y CONTROL</w:t>
      </w:r>
      <w:bookmarkEnd w:id="140"/>
    </w:p>
    <w:p w:rsidR="006342B9" w:rsidRDefault="006342B9" w:rsidP="006342B9">
      <w:pPr>
        <w:rPr>
          <w:lang w:val="es-ES"/>
        </w:rPr>
      </w:pPr>
      <w:r>
        <w:rPr>
          <w:lang w:val="es-ES"/>
        </w:rPr>
        <w:t xml:space="preserve">Con el objetivo de lograr un resultado deseado, es necesario efectuar un seguimiento durante todo el transcurso del proyecto (en especial en el desarrollo). Es necesario realizar un control de las actividades que serán realizadas en el proyecto, de los recursos y componentes necesarios para la correcta ejecución del proyecto, y que este no se desvié del cumplimiento del alcance definido para el mismo. </w:t>
      </w:r>
    </w:p>
    <w:p w:rsidR="006342B9" w:rsidRDefault="006342B9" w:rsidP="006342B9">
      <w:pPr>
        <w:rPr>
          <w:lang w:val="es-ES"/>
        </w:rPr>
      </w:pPr>
      <w:r>
        <w:rPr>
          <w:lang w:val="es-ES"/>
        </w:rPr>
        <w:t xml:space="preserve">El monitoreo y control es una actividad que debe realizarse de forma constante, y se debe monitorear la diferencia entre lo planificado y lo real, y especificar donde y cuando existieron desviaciones en el plan y poner en marcha acciones correctivas de ser necesario. </w:t>
      </w:r>
    </w:p>
    <w:p w:rsidR="006342B9" w:rsidRDefault="006342B9" w:rsidP="006342B9">
      <w:r w:rsidRPr="00F71B66">
        <w:t>Mediante el monitoreo y control se puede comprobar la gestión del alcance, la gestión del tiempo y la gestión del costo, o sea, que el alcance del proyecto se haya establecido correctamente, y se controla que se hayan estimado los recursos, en calidad, cantidad y oportunidad. El monitoreo y control es la acción de verificar que se realicen adecuadamente los reportes previstos para el control del cumplimiento del proyecto, y se valoren los resultados operativos que va teniendo el proyecto durante todo su desarrollo.</w:t>
      </w:r>
    </w:p>
    <w:p w:rsidR="006342B9" w:rsidRPr="00BE45DD" w:rsidRDefault="006342B9" w:rsidP="001F202F">
      <w:pPr>
        <w:pStyle w:val="Ttulo2"/>
      </w:pPr>
      <w:bookmarkStart w:id="141" w:name="_Toc442037725"/>
      <w:bookmarkStart w:id="142" w:name="_Toc480919237"/>
      <w:r w:rsidRPr="00BE45DD">
        <w:t>Plan de monitoreo y control</w:t>
      </w:r>
      <w:bookmarkEnd w:id="141"/>
      <w:bookmarkEnd w:id="142"/>
    </w:p>
    <w:p w:rsidR="006342B9" w:rsidRDefault="006342B9" w:rsidP="006342B9">
      <w:r>
        <w:t>El plan de monitoreo y control se realizara de forma constante en cada una de las etapas del ciclo de vida del producto.</w:t>
      </w:r>
    </w:p>
    <w:p w:rsidR="0051659C" w:rsidRDefault="0051659C" w:rsidP="0051659C">
      <w:r>
        <w:t xml:space="preserve">El ciclo de vida a utilizar para el presente proyecto será SCRUM, por lo tanto, el proceso de monitoreo y control se realizará como parte de cada análisis periódico de sprint (dentro de la ejecución de cada sprint), en este análisis se utilizará como herramienta la pila de sprint, y el grafico </w:t>
      </w:r>
      <w:proofErr w:type="spellStart"/>
      <w:r>
        <w:t>Burn</w:t>
      </w:r>
      <w:proofErr w:type="spellEnd"/>
      <w:r>
        <w:t xml:space="preserve"> Down.</w:t>
      </w:r>
    </w:p>
    <w:p w:rsidR="0051659C" w:rsidRDefault="0051659C" w:rsidP="0051659C">
      <w:r>
        <w:t xml:space="preserve">Al final de cada análisis de sprint se realizará un chequeo del grafico </w:t>
      </w:r>
      <w:proofErr w:type="spellStart"/>
      <w:r>
        <w:t>Burn</w:t>
      </w:r>
      <w:proofErr w:type="spellEnd"/>
      <w:r>
        <w:t xml:space="preserve"> Down, con el objetivo de comprobar que los tiempos de desarrollo del proyecto se encuentren dentro de los planeados, y en caso de ser necesario, replantear el </w:t>
      </w:r>
      <w:proofErr w:type="spellStart"/>
      <w:r>
        <w:t>Product</w:t>
      </w:r>
      <w:proofErr w:type="spellEnd"/>
      <w:r>
        <w:t xml:space="preserve"> </w:t>
      </w:r>
      <w:proofErr w:type="spellStart"/>
      <w:r>
        <w:t>backlog</w:t>
      </w:r>
      <w:proofErr w:type="spellEnd"/>
      <w:r>
        <w:t xml:space="preserve">, o el calendario de entregables. </w:t>
      </w:r>
    </w:p>
    <w:p w:rsidR="0051659C" w:rsidRDefault="0051659C" w:rsidP="0051659C">
      <w:r>
        <w:t xml:space="preserve">En la finalización de cada sprint se realizará un reporte de estado, en el cual se informará el estado actual del proyecto. Su principal objetivo es informar si el proyecto se desarrolla según lo planeado, y en caso contrario, especificar las razones. </w:t>
      </w:r>
    </w:p>
    <w:p w:rsidR="006342B9" w:rsidRPr="00040773" w:rsidRDefault="006342B9" w:rsidP="006342B9">
      <w:pPr>
        <w:pStyle w:val="Prrafodelista"/>
        <w:ind w:left="1440"/>
      </w:pPr>
    </w:p>
    <w:p w:rsidR="006342B9" w:rsidRDefault="006342B9" w:rsidP="006342B9">
      <w:pPr>
        <w:rPr>
          <w:sz w:val="24"/>
          <w:szCs w:val="24"/>
        </w:rPr>
      </w:pPr>
    </w:p>
    <w:p w:rsidR="0051659C" w:rsidRDefault="0051659C" w:rsidP="006342B9">
      <w:pPr>
        <w:rPr>
          <w:sz w:val="24"/>
          <w:szCs w:val="24"/>
        </w:rPr>
      </w:pPr>
    </w:p>
    <w:p w:rsidR="0051659C" w:rsidRDefault="0051659C" w:rsidP="006342B9">
      <w:pPr>
        <w:rPr>
          <w:sz w:val="24"/>
          <w:szCs w:val="24"/>
        </w:rPr>
      </w:pPr>
    </w:p>
    <w:p w:rsidR="0051659C" w:rsidRDefault="0051659C" w:rsidP="006342B9">
      <w:pPr>
        <w:rPr>
          <w:sz w:val="24"/>
          <w:szCs w:val="24"/>
        </w:rPr>
      </w:pPr>
    </w:p>
    <w:p w:rsidR="0051659C" w:rsidRDefault="0051659C" w:rsidP="006342B9">
      <w:pPr>
        <w:rPr>
          <w:sz w:val="24"/>
          <w:szCs w:val="24"/>
        </w:rPr>
      </w:pPr>
    </w:p>
    <w:p w:rsidR="0051659C" w:rsidRDefault="0051659C" w:rsidP="006342B9">
      <w:pPr>
        <w:rPr>
          <w:sz w:val="24"/>
          <w:szCs w:val="24"/>
        </w:rPr>
      </w:pPr>
    </w:p>
    <w:p w:rsidR="0051659C" w:rsidRDefault="0051659C" w:rsidP="006342B9">
      <w:pPr>
        <w:rPr>
          <w:sz w:val="24"/>
          <w:szCs w:val="24"/>
        </w:rPr>
      </w:pPr>
    </w:p>
    <w:p w:rsidR="006342B9" w:rsidRDefault="006342B9" w:rsidP="006342B9">
      <w:pPr>
        <w:rPr>
          <w:sz w:val="24"/>
          <w:szCs w:val="24"/>
        </w:rPr>
      </w:pPr>
    </w:p>
    <w:p w:rsidR="006342B9" w:rsidRDefault="006342B9" w:rsidP="005E74E2">
      <w:pPr>
        <w:pStyle w:val="Ttulo1"/>
      </w:pPr>
      <w:bookmarkStart w:id="143" w:name="_Toc480919238"/>
      <w:r w:rsidRPr="006342B9">
        <w:lastRenderedPageBreak/>
        <w:t>CONCLUSI</w:t>
      </w:r>
      <w:ins w:id="144" w:author="Juan Carlos R" w:date="2017-05-04T10:11:00Z">
        <w:r w:rsidR="00A03229">
          <w:t>O</w:t>
        </w:r>
      </w:ins>
      <w:del w:id="145" w:author="Juan Carlos R" w:date="2017-05-04T10:11:00Z">
        <w:r w:rsidRPr="006342B9" w:rsidDel="00A03229">
          <w:delText>Ó</w:delText>
        </w:r>
      </w:del>
      <w:r w:rsidRPr="006342B9">
        <w:t>N</w:t>
      </w:r>
      <w:r w:rsidR="00DC7F70">
        <w:t>ES</w:t>
      </w:r>
      <w:bookmarkEnd w:id="143"/>
    </w:p>
    <w:p w:rsidR="006342B9" w:rsidRDefault="006342B9" w:rsidP="006342B9">
      <w:pPr>
        <w:rPr>
          <w:lang w:val="es-ES"/>
        </w:rPr>
      </w:pPr>
      <w:r>
        <w:rPr>
          <w:lang w:val="es-ES"/>
        </w:rPr>
        <w:t>Este documento especifica todas las ventajas y dificultades presentadas en la especificación del proyecto “ANÁLISIS Y DESARROLLO DE UNA HERRAMIENTA DE MEDICIÓN DE CONSUMO DE INFORMACIÓN, DESTINADA A EVALUAR LA CALIDAD DEL SERVICIO INTERNO”, mediante la utilización de la metodología PMI.</w:t>
      </w:r>
    </w:p>
    <w:p w:rsidR="006342B9" w:rsidRDefault="006342B9" w:rsidP="005E74E2">
      <w:pPr>
        <w:pStyle w:val="Ttulo2"/>
        <w:rPr>
          <w:lang w:val="es-ES"/>
        </w:rPr>
      </w:pPr>
      <w:bookmarkStart w:id="146" w:name="_Toc442038007"/>
      <w:bookmarkStart w:id="147" w:name="_Toc480919239"/>
      <w:r>
        <w:rPr>
          <w:lang w:val="es-ES"/>
        </w:rPr>
        <w:t>ALCANCE</w:t>
      </w:r>
      <w:bookmarkEnd w:id="146"/>
      <w:bookmarkEnd w:id="147"/>
    </w:p>
    <w:p w:rsidR="006342B9" w:rsidRDefault="006342B9" w:rsidP="006342B9">
      <w:pPr>
        <w:rPr>
          <w:lang w:val="es-ES"/>
        </w:rPr>
      </w:pPr>
      <w:r>
        <w:rPr>
          <w:lang w:val="es-ES"/>
        </w:rPr>
        <w:t xml:space="preserve">Uno de los puntos que particularmente causa problemas en la planificación de proyectos es la “Definición de alcance”. Para una fácil compresión de “que se hará en el proyecto”, no es una buena práctica definir un alcance demasiado complejo, lo cual presenta grandes dificultades en muchos casos, es imprescindible mantener la definición de alcance lo más corta y concisa posible. </w:t>
      </w:r>
    </w:p>
    <w:p w:rsidR="006342B9" w:rsidRDefault="006342B9" w:rsidP="006342B9">
      <w:pPr>
        <w:rPr>
          <w:lang w:val="es-ES"/>
        </w:rPr>
      </w:pPr>
      <w:r>
        <w:rPr>
          <w:lang w:val="es-ES"/>
        </w:rPr>
        <w:t>De ahí en adelante la definición de documentos como LA ESTRUCTURA de desglose de trabajo y definición de ciclo de vida, son actividades que brindaran la información suficiente para llegar a una definición detallada.</w:t>
      </w:r>
    </w:p>
    <w:p w:rsidR="006342B9" w:rsidRDefault="006342B9" w:rsidP="005E74E2">
      <w:pPr>
        <w:pStyle w:val="Ttulo2"/>
        <w:rPr>
          <w:lang w:val="es-ES"/>
        </w:rPr>
      </w:pPr>
      <w:bookmarkStart w:id="148" w:name="_Toc442038008"/>
      <w:bookmarkStart w:id="149" w:name="_Toc480919240"/>
      <w:r>
        <w:rPr>
          <w:lang w:val="es-ES"/>
        </w:rPr>
        <w:t>CRONOGRAMA</w:t>
      </w:r>
      <w:bookmarkEnd w:id="148"/>
      <w:bookmarkEnd w:id="149"/>
    </w:p>
    <w:p w:rsidR="006342B9" w:rsidRDefault="006342B9" w:rsidP="006342B9">
      <w:pPr>
        <w:rPr>
          <w:lang w:val="es-ES"/>
        </w:rPr>
      </w:pPr>
      <w:r>
        <w:rPr>
          <w:lang w:val="es-ES"/>
        </w:rPr>
        <w:t>La totalidad de las actividades deben ser secuenciadas, respecto a las dependencias que existen entre ellas, esto lleva a una serie de dificultades:</w:t>
      </w:r>
    </w:p>
    <w:p w:rsidR="006342B9" w:rsidRDefault="006342B9" w:rsidP="006342B9">
      <w:pPr>
        <w:pStyle w:val="Prrafodelista"/>
        <w:numPr>
          <w:ilvl w:val="0"/>
          <w:numId w:val="12"/>
        </w:numPr>
        <w:spacing w:after="200" w:line="276" w:lineRule="auto"/>
        <w:rPr>
          <w:lang w:val="es-ES"/>
        </w:rPr>
      </w:pPr>
      <w:r>
        <w:rPr>
          <w:lang w:val="es-ES"/>
        </w:rPr>
        <w:t>Muchas veces al realizar el cálculo aproximado de tiempos de ejecución de un proyecto, no se toma en cuenta la secuenciación de las actividades, llevando a un mal cálculo de cronograma. Esto puede solucionarse mediante el uso de herramientas automatizadas como es OPENPROJ.</w:t>
      </w:r>
    </w:p>
    <w:p w:rsidR="006342B9" w:rsidRDefault="006342B9" w:rsidP="006342B9">
      <w:pPr>
        <w:pStyle w:val="Prrafodelista"/>
        <w:numPr>
          <w:ilvl w:val="0"/>
          <w:numId w:val="12"/>
        </w:numPr>
        <w:spacing w:after="200" w:line="276" w:lineRule="auto"/>
        <w:rPr>
          <w:lang w:val="es-ES"/>
        </w:rPr>
      </w:pPr>
      <w:r>
        <w:rPr>
          <w:lang w:val="es-ES"/>
        </w:rPr>
        <w:t xml:space="preserve">Es muy difícil conocer la disponibilidad de cada uno de los componentes de trabajo, en especial el equipo de desarrollo, es difícil definir cuando un integrante del equipo va a pasar a  tener un trabajo específico en el proyecto. Otro problema que se puede solucionar mediante el uso de herramientas automatizadas. </w:t>
      </w:r>
    </w:p>
    <w:p w:rsidR="006342B9" w:rsidRDefault="006342B9" w:rsidP="006342B9">
      <w:pPr>
        <w:rPr>
          <w:lang w:val="es-ES"/>
        </w:rPr>
      </w:pPr>
      <w:r>
        <w:rPr>
          <w:lang w:val="es-ES"/>
        </w:rPr>
        <w:t xml:space="preserve">Muchas veces es difícil calcular la cantidad de trabajo que se le debe asignar a un integrante del equipo específico, lo que puede llevar a sobrecargas de tiempo, y la necesidad de aplazar actividades. </w:t>
      </w:r>
    </w:p>
    <w:p w:rsidR="006342B9" w:rsidRDefault="006342B9" w:rsidP="006342B9">
      <w:pPr>
        <w:rPr>
          <w:lang w:val="es-ES"/>
        </w:rPr>
      </w:pPr>
      <w:r>
        <w:rPr>
          <w:lang w:val="es-ES"/>
        </w:rPr>
        <w:t xml:space="preserve">Dificultades específicas de este proyecto. </w:t>
      </w:r>
    </w:p>
    <w:p w:rsidR="006342B9" w:rsidRDefault="006342B9" w:rsidP="006342B9">
      <w:pPr>
        <w:rPr>
          <w:lang w:val="es-ES"/>
        </w:rPr>
      </w:pPr>
      <w:r>
        <w:rPr>
          <w:lang w:val="es-ES"/>
        </w:rPr>
        <w:t xml:space="preserve">Es difícil dividir las actividades y los costos ya que al ser un proyecto de tesis, se posee un equipo limitado (una sola persona </w:t>
      </w:r>
      <w:proofErr w:type="spellStart"/>
      <w:r>
        <w:rPr>
          <w:lang w:val="es-ES"/>
        </w:rPr>
        <w:t>tesista</w:t>
      </w:r>
      <w:proofErr w:type="spellEnd"/>
      <w:r>
        <w:rPr>
          <w:lang w:val="es-ES"/>
        </w:rPr>
        <w:t xml:space="preserve">), que concentra todos los roles, esto genera conflictos a la hora de realizar la gestión de costos y asignar las actividades para cada responsabilidad.  Problema que se soluciona realizando un costo por actividad y por rol. </w:t>
      </w:r>
    </w:p>
    <w:p w:rsidR="004C07DA" w:rsidRDefault="006342B9" w:rsidP="00187DC2">
      <w:pPr>
        <w:rPr>
          <w:lang w:val="es-ES"/>
        </w:rPr>
      </w:pPr>
      <w:r>
        <w:rPr>
          <w:lang w:val="es-ES"/>
        </w:rPr>
        <w:t xml:space="preserve">No se posee un presupuesto definido para el proyecto ya que es un proyecto de tesis. Si bien se realiza una correcta gestión de costos, es difícil saber si los gastos serán iguales o con una gran diferencia a los especificados en la gestión de costos. </w:t>
      </w:r>
      <w:bookmarkStart w:id="150" w:name="_Toc442038009"/>
    </w:p>
    <w:p w:rsidR="006342B9" w:rsidRDefault="006342B9" w:rsidP="005E74E2">
      <w:pPr>
        <w:pStyle w:val="Ttulo2"/>
        <w:rPr>
          <w:lang w:val="es-ES"/>
        </w:rPr>
      </w:pPr>
      <w:bookmarkStart w:id="151" w:name="_Toc480919241"/>
      <w:r>
        <w:rPr>
          <w:lang w:val="es-ES"/>
        </w:rPr>
        <w:t>VENTAJAS</w:t>
      </w:r>
      <w:bookmarkEnd w:id="150"/>
      <w:bookmarkEnd w:id="151"/>
    </w:p>
    <w:p w:rsidR="006342B9" w:rsidRPr="0038164D" w:rsidRDefault="006342B9" w:rsidP="006342B9">
      <w:pPr>
        <w:rPr>
          <w:lang w:val="es-ES"/>
        </w:rPr>
      </w:pPr>
      <w:r>
        <w:rPr>
          <w:lang w:val="es-ES"/>
        </w:rPr>
        <w:t>Las ventajas relacionadas a la utilización del método PMI que se pudo detectar en la realización de este trabajo son las siguientes:</w:t>
      </w:r>
    </w:p>
    <w:p w:rsidR="006342B9" w:rsidRDefault="006342B9" w:rsidP="006342B9">
      <w:pPr>
        <w:rPr>
          <w:lang w:val="es-ES"/>
        </w:rPr>
      </w:pPr>
      <w:r>
        <w:rPr>
          <w:lang w:val="es-ES"/>
        </w:rPr>
        <w:t>Los proyectos de software, al no tener un producto tangible y visible, es muy difícil definir cuando un proyecto está terminado, y cuanto falta pa</w:t>
      </w:r>
      <w:r w:rsidR="007E6963">
        <w:rPr>
          <w:lang w:val="es-ES"/>
        </w:rPr>
        <w:t xml:space="preserve">ra que este termine. La </w:t>
      </w:r>
      <w:proofErr w:type="spellStart"/>
      <w:r w:rsidR="007E6963">
        <w:rPr>
          <w:lang w:val="es-ES"/>
        </w:rPr>
        <w:t>metologí</w:t>
      </w:r>
      <w:r>
        <w:rPr>
          <w:lang w:val="es-ES"/>
        </w:rPr>
        <w:t>a</w:t>
      </w:r>
      <w:proofErr w:type="spellEnd"/>
      <w:r>
        <w:rPr>
          <w:lang w:val="es-ES"/>
        </w:rPr>
        <w:t xml:space="preserve"> PMI permite asegurar que el producto este claramente definido. </w:t>
      </w:r>
    </w:p>
    <w:p w:rsidR="006342B9" w:rsidRDefault="006342B9" w:rsidP="006342B9">
      <w:pPr>
        <w:rPr>
          <w:lang w:val="es-ES"/>
        </w:rPr>
      </w:pPr>
      <w:r>
        <w:rPr>
          <w:lang w:val="es-ES"/>
        </w:rPr>
        <w:t xml:space="preserve">La metodología especifica cada actividad a ser realizada por cada integrante del equipo. Lo que ayuda a lograr una coordinación y satisfacción de cada persona implicada en el proyecto, desde el cliente, patrocinador, hasta el desarrollador. </w:t>
      </w:r>
    </w:p>
    <w:p w:rsidR="006342B9" w:rsidRDefault="006342B9" w:rsidP="006342B9">
      <w:pPr>
        <w:rPr>
          <w:lang w:val="es-ES"/>
        </w:rPr>
      </w:pPr>
      <w:r>
        <w:rPr>
          <w:lang w:val="es-ES"/>
        </w:rPr>
        <w:lastRenderedPageBreak/>
        <w:t xml:space="preserve">Permitir que los objetivos estén claramente definidos e integrados. </w:t>
      </w:r>
    </w:p>
    <w:p w:rsidR="006342B9" w:rsidRDefault="006342B9" w:rsidP="006342B9">
      <w:pPr>
        <w:rPr>
          <w:lang w:val="es-ES"/>
        </w:rPr>
      </w:pPr>
      <w:r>
        <w:rPr>
          <w:lang w:val="es-ES"/>
        </w:rPr>
        <w:t>Definir precisamente las responsabilidades de cada integrante del equipo, para de esta forma no producir confusiones a la hora de realizar algún tipo de tarea.</w:t>
      </w:r>
    </w:p>
    <w:p w:rsidR="006342B9" w:rsidRDefault="006342B9" w:rsidP="006342B9">
      <w:pPr>
        <w:rPr>
          <w:lang w:val="es-ES"/>
        </w:rPr>
      </w:pPr>
      <w:r>
        <w:rPr>
          <w:lang w:val="es-ES"/>
        </w:rPr>
        <w:t xml:space="preserve">Fomentar la utilización de buenas prácticas de planificación, animar a hacer estimaciones precisas, para lograr un control visible, y obtener un producto de calidad, que satisfaga las necesidades del cliente. </w:t>
      </w:r>
    </w:p>
    <w:p w:rsidR="006342B9" w:rsidRPr="00AD2A28" w:rsidRDefault="006342B9" w:rsidP="006342B9">
      <w:pPr>
        <w:rPr>
          <w:lang w:val="es-ES"/>
        </w:rPr>
      </w:pPr>
    </w:p>
    <w:p w:rsidR="006342B9" w:rsidRPr="006342B9" w:rsidRDefault="006342B9" w:rsidP="006342B9">
      <w:pPr>
        <w:rPr>
          <w:sz w:val="24"/>
          <w:szCs w:val="24"/>
        </w:rPr>
      </w:pPr>
    </w:p>
    <w:sectPr w:rsidR="006342B9" w:rsidRPr="006342B9" w:rsidSect="00087452">
      <w:pgSz w:w="12240" w:h="15840" w:code="1"/>
      <w:pgMar w:top="624" w:right="1191" w:bottom="839"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3F7" w:rsidRDefault="001F33F7" w:rsidP="005D6963">
      <w:pPr>
        <w:spacing w:after="0" w:line="240" w:lineRule="auto"/>
      </w:pPr>
      <w:r>
        <w:separator/>
      </w:r>
    </w:p>
  </w:endnote>
  <w:endnote w:type="continuationSeparator" w:id="0">
    <w:p w:rsidR="001F33F7" w:rsidRDefault="001F33F7" w:rsidP="005D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671435"/>
      <w:docPartObj>
        <w:docPartGallery w:val="Page Numbers (Bottom of Page)"/>
        <w:docPartUnique/>
      </w:docPartObj>
    </w:sdtPr>
    <w:sdtContent>
      <w:p w:rsidR="002137AF" w:rsidRDefault="002137AF">
        <w:pPr>
          <w:pStyle w:val="Piedepgina"/>
          <w:jc w:val="right"/>
        </w:pPr>
        <w:r>
          <w:fldChar w:fldCharType="begin"/>
        </w:r>
        <w:r>
          <w:instrText>PAGE   \* MERGEFORMAT</w:instrText>
        </w:r>
        <w:r>
          <w:fldChar w:fldCharType="separate"/>
        </w:r>
        <w:r w:rsidR="00DA100E" w:rsidRPr="00DA100E">
          <w:rPr>
            <w:noProof/>
            <w:lang w:val="es-ES"/>
          </w:rPr>
          <w:t>7</w:t>
        </w:r>
        <w:r>
          <w:fldChar w:fldCharType="end"/>
        </w:r>
      </w:p>
    </w:sdtContent>
  </w:sdt>
  <w:p w:rsidR="002137AF" w:rsidRDefault="002137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AF" w:rsidRDefault="002137AF" w:rsidP="00FF79DE">
    <w:pPr>
      <w:pStyle w:val="Piedepgina"/>
      <w:jc w:val="center"/>
    </w:pPr>
  </w:p>
  <w:p w:rsidR="002137AF" w:rsidRDefault="002137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AF" w:rsidRDefault="002137AF" w:rsidP="00CD7BDA">
    <w:pPr>
      <w:tabs>
        <w:tab w:val="center" w:pos="6372"/>
      </w:tabs>
      <w:ind w:right="260"/>
    </w:pPr>
    <w:r>
      <w:rPr>
        <w:noProof/>
        <w:color w:val="44546A" w:themeColor="text2"/>
        <w:sz w:val="26"/>
        <w:szCs w:val="26"/>
        <w:lang w:eastAsia="es-AR"/>
      </w:rPr>
      <mc:AlternateContent>
        <mc:Choice Requires="wps">
          <w:drawing>
            <wp:anchor distT="0" distB="0" distL="114300" distR="114300" simplePos="0" relativeHeight="251661312" behindDoc="0" locked="0" layoutInCell="1" allowOverlap="1" wp14:anchorId="4E9B8D1D" wp14:editId="408178B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37AF" w:rsidRDefault="002137AF">
                          <w:pPr>
                            <w:spacing w:after="0"/>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PAGE  \* Arabic  \* MERGEFORMAT</w:instrText>
                          </w:r>
                          <w:r>
                            <w:rPr>
                              <w:color w:val="222A35" w:themeColor="text2" w:themeShade="80"/>
                              <w:sz w:val="26"/>
                              <w:szCs w:val="26"/>
                            </w:rPr>
                            <w:fldChar w:fldCharType="separate"/>
                          </w:r>
                          <w:r w:rsidR="00DA100E" w:rsidRPr="00DA100E">
                            <w:rPr>
                              <w:noProof/>
                              <w:color w:val="222A35" w:themeColor="text2" w:themeShade="80"/>
                              <w:sz w:val="26"/>
                              <w:szCs w:val="26"/>
                              <w:lang w:val="es-ES"/>
                            </w:rPr>
                            <w:t>11</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4E9B8D1D" id="_x0000_t202" coordsize="21600,21600" o:spt="202" path="m,l,21600r21600,l21600,xe">
              <v:stroke joinstyle="miter"/>
              <v:path gradientshapeok="t" o:connecttype="rect"/>
            </v:shapetype>
            <v:shape id="Cuadro de texto 38" o:spid="_x0000_s1064"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HCd/OO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2137AF" w:rsidRDefault="002137AF">
                    <w:pPr>
                      <w:spacing w:after="0"/>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PAGE  \* Arabic  \* MERGEFORMAT</w:instrText>
                    </w:r>
                    <w:r>
                      <w:rPr>
                        <w:color w:val="222A35" w:themeColor="text2" w:themeShade="80"/>
                        <w:sz w:val="26"/>
                        <w:szCs w:val="26"/>
                      </w:rPr>
                      <w:fldChar w:fldCharType="separate"/>
                    </w:r>
                    <w:r w:rsidR="00DA100E" w:rsidRPr="00DA100E">
                      <w:rPr>
                        <w:noProof/>
                        <w:color w:val="222A35" w:themeColor="text2" w:themeShade="80"/>
                        <w:sz w:val="26"/>
                        <w:szCs w:val="26"/>
                        <w:lang w:val="es-ES"/>
                      </w:rPr>
                      <w:t>11</w:t>
                    </w:r>
                    <w:r>
                      <w:rPr>
                        <w:color w:val="222A35" w:themeColor="text2" w:themeShade="80"/>
                        <w:sz w:val="26"/>
                        <w:szCs w:val="26"/>
                      </w:rPr>
                      <w:fldChar w:fldCharType="end"/>
                    </w:r>
                  </w:p>
                </w:txbxContent>
              </v:textbox>
              <w10:wrap anchorx="page" anchory="page"/>
            </v:shape>
          </w:pict>
        </mc:Fallback>
      </mc:AlternateContent>
    </w:r>
    <w:r>
      <w:rPr>
        <w:color w:val="222A35" w:themeColor="text2" w:themeShade="80"/>
        <w:sz w:val="26"/>
        <w:szCs w:val="26"/>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513356"/>
      <w:docPartObj>
        <w:docPartGallery w:val="Page Numbers (Bottom of Page)"/>
        <w:docPartUnique/>
      </w:docPartObj>
    </w:sdtPr>
    <w:sdtContent>
      <w:p w:rsidR="002137AF" w:rsidRDefault="002137AF">
        <w:pPr>
          <w:pStyle w:val="Piedepgina"/>
          <w:jc w:val="right"/>
        </w:pPr>
        <w:r>
          <w:fldChar w:fldCharType="begin"/>
        </w:r>
        <w:r>
          <w:instrText>PAGE   \* MERGEFORMAT</w:instrText>
        </w:r>
        <w:r>
          <w:fldChar w:fldCharType="separate"/>
        </w:r>
        <w:r w:rsidR="00DA100E" w:rsidRPr="00DA100E">
          <w:rPr>
            <w:noProof/>
            <w:lang w:val="es-ES"/>
          </w:rPr>
          <w:t>35</w:t>
        </w:r>
        <w:r>
          <w:fldChar w:fldCharType="end"/>
        </w:r>
      </w:p>
    </w:sdtContent>
  </w:sdt>
  <w:p w:rsidR="002137AF" w:rsidRDefault="002137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3F7" w:rsidRDefault="001F33F7" w:rsidP="005D6963">
      <w:pPr>
        <w:spacing w:after="0" w:line="240" w:lineRule="auto"/>
      </w:pPr>
      <w:r>
        <w:separator/>
      </w:r>
    </w:p>
  </w:footnote>
  <w:footnote w:type="continuationSeparator" w:id="0">
    <w:p w:rsidR="001F33F7" w:rsidRDefault="001F33F7" w:rsidP="005D6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AF" w:rsidRDefault="002137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7AF" w:rsidRDefault="002137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A4553"/>
    <w:multiLevelType w:val="hybridMultilevel"/>
    <w:tmpl w:val="998407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FD3B94"/>
    <w:multiLevelType w:val="hybridMultilevel"/>
    <w:tmpl w:val="2BA0E6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A82EBD"/>
    <w:multiLevelType w:val="hybridMultilevel"/>
    <w:tmpl w:val="5070361E"/>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3" w15:restartNumberingAfterBreak="0">
    <w:nsid w:val="1B5115E3"/>
    <w:multiLevelType w:val="hybridMultilevel"/>
    <w:tmpl w:val="4686E5D2"/>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1F507FC1"/>
    <w:multiLevelType w:val="hybridMultilevel"/>
    <w:tmpl w:val="CF5EF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DC4733"/>
    <w:multiLevelType w:val="hybridMultilevel"/>
    <w:tmpl w:val="532E6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9AA1C80"/>
    <w:multiLevelType w:val="hybridMultilevel"/>
    <w:tmpl w:val="3B385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F3D4B95"/>
    <w:multiLevelType w:val="hybridMultilevel"/>
    <w:tmpl w:val="9EEC5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01A55E0"/>
    <w:multiLevelType w:val="hybridMultilevel"/>
    <w:tmpl w:val="8BC206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CA81B22"/>
    <w:multiLevelType w:val="hybridMultilevel"/>
    <w:tmpl w:val="5942B3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A55EB0"/>
    <w:multiLevelType w:val="hybridMultilevel"/>
    <w:tmpl w:val="C47C7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B6A083A"/>
    <w:multiLevelType w:val="hybridMultilevel"/>
    <w:tmpl w:val="E7C047EC"/>
    <w:lvl w:ilvl="0" w:tplc="8E528C96">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2" w15:restartNumberingAfterBreak="0">
    <w:nsid w:val="756F6532"/>
    <w:multiLevelType w:val="hybridMultilevel"/>
    <w:tmpl w:val="483ED0C4"/>
    <w:lvl w:ilvl="0" w:tplc="3374551A">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9C97624"/>
    <w:multiLevelType w:val="multilevel"/>
    <w:tmpl w:val="6540D8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1"/>
  </w:num>
  <w:num w:numId="3">
    <w:abstractNumId w:val="8"/>
  </w:num>
  <w:num w:numId="4">
    <w:abstractNumId w:val="2"/>
  </w:num>
  <w:num w:numId="5">
    <w:abstractNumId w:val="6"/>
  </w:num>
  <w:num w:numId="6">
    <w:abstractNumId w:val="7"/>
  </w:num>
  <w:num w:numId="7">
    <w:abstractNumId w:val="13"/>
  </w:num>
  <w:num w:numId="8">
    <w:abstractNumId w:val="4"/>
  </w:num>
  <w:num w:numId="9">
    <w:abstractNumId w:val="3"/>
  </w:num>
  <w:num w:numId="10">
    <w:abstractNumId w:val="0"/>
  </w:num>
  <w:num w:numId="11">
    <w:abstractNumId w:val="9"/>
  </w:num>
  <w:num w:numId="12">
    <w:abstractNumId w:val="5"/>
  </w:num>
  <w:num w:numId="13">
    <w:abstractNumId w:val="10"/>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Carlos R">
    <w15:presenceInfo w15:providerId="None" w15:userId="Juan Carlo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EA"/>
    <w:rsid w:val="00087452"/>
    <w:rsid w:val="000C172A"/>
    <w:rsid w:val="000C1A0B"/>
    <w:rsid w:val="00187DC2"/>
    <w:rsid w:val="001C339C"/>
    <w:rsid w:val="001C663C"/>
    <w:rsid w:val="001E3F50"/>
    <w:rsid w:val="001F202F"/>
    <w:rsid w:val="001F33F7"/>
    <w:rsid w:val="002137AF"/>
    <w:rsid w:val="00221B82"/>
    <w:rsid w:val="00301A88"/>
    <w:rsid w:val="0030719B"/>
    <w:rsid w:val="003413EA"/>
    <w:rsid w:val="003B36A4"/>
    <w:rsid w:val="004B5A8B"/>
    <w:rsid w:val="004C07DA"/>
    <w:rsid w:val="004C2309"/>
    <w:rsid w:val="004D1DD2"/>
    <w:rsid w:val="004E1A43"/>
    <w:rsid w:val="005110EF"/>
    <w:rsid w:val="0051659C"/>
    <w:rsid w:val="005908E5"/>
    <w:rsid w:val="005A1039"/>
    <w:rsid w:val="005D6963"/>
    <w:rsid w:val="005E74E2"/>
    <w:rsid w:val="00614C0C"/>
    <w:rsid w:val="006342B9"/>
    <w:rsid w:val="006405F6"/>
    <w:rsid w:val="006607CE"/>
    <w:rsid w:val="0069570B"/>
    <w:rsid w:val="006E28EA"/>
    <w:rsid w:val="006E5615"/>
    <w:rsid w:val="006E7182"/>
    <w:rsid w:val="007631E6"/>
    <w:rsid w:val="00772494"/>
    <w:rsid w:val="0077658B"/>
    <w:rsid w:val="00796105"/>
    <w:rsid w:val="007E6963"/>
    <w:rsid w:val="00861960"/>
    <w:rsid w:val="008D32BA"/>
    <w:rsid w:val="008F1D79"/>
    <w:rsid w:val="009218D9"/>
    <w:rsid w:val="0092431E"/>
    <w:rsid w:val="00A03229"/>
    <w:rsid w:val="00A3039C"/>
    <w:rsid w:val="00A7003D"/>
    <w:rsid w:val="00B70C54"/>
    <w:rsid w:val="00B82680"/>
    <w:rsid w:val="00BA7506"/>
    <w:rsid w:val="00BB2E76"/>
    <w:rsid w:val="00BE45DD"/>
    <w:rsid w:val="00C01A46"/>
    <w:rsid w:val="00C10127"/>
    <w:rsid w:val="00C1456E"/>
    <w:rsid w:val="00CD7BDA"/>
    <w:rsid w:val="00D25F93"/>
    <w:rsid w:val="00DA100E"/>
    <w:rsid w:val="00DA43EF"/>
    <w:rsid w:val="00DC7F70"/>
    <w:rsid w:val="00E2188F"/>
    <w:rsid w:val="00EB6C03"/>
    <w:rsid w:val="00ED7751"/>
    <w:rsid w:val="00EE48A3"/>
    <w:rsid w:val="00EF1344"/>
    <w:rsid w:val="00FF79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27D17A-2364-4562-89D0-012EB19E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172A"/>
    <w:pPr>
      <w:spacing w:before="480" w:after="0" w:line="276" w:lineRule="auto"/>
      <w:contextualSpacing/>
      <w:outlineLvl w:val="0"/>
    </w:pPr>
    <w:rPr>
      <w:rFonts w:asciiTheme="majorHAnsi" w:eastAsiaTheme="majorEastAsia" w:hAnsiTheme="majorHAnsi" w:cstheme="majorBidi"/>
      <w:smallCaps/>
      <w:spacing w:val="5"/>
      <w:sz w:val="36"/>
      <w:szCs w:val="36"/>
    </w:rPr>
  </w:style>
  <w:style w:type="paragraph" w:styleId="Ttulo2">
    <w:name w:val="heading 2"/>
    <w:basedOn w:val="Normal"/>
    <w:next w:val="Normal"/>
    <w:link w:val="Ttulo2Car"/>
    <w:uiPriority w:val="9"/>
    <w:unhideWhenUsed/>
    <w:qFormat/>
    <w:rsid w:val="006E7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E71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E28E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E28EA"/>
    <w:rPr>
      <w:rFonts w:eastAsiaTheme="minorEastAsia"/>
      <w:lang w:eastAsia="es-AR"/>
    </w:rPr>
  </w:style>
  <w:style w:type="paragraph" w:styleId="Prrafodelista">
    <w:name w:val="List Paragraph"/>
    <w:basedOn w:val="Normal"/>
    <w:uiPriority w:val="34"/>
    <w:qFormat/>
    <w:rsid w:val="006E28EA"/>
    <w:pPr>
      <w:ind w:left="720"/>
      <w:contextualSpacing/>
    </w:pPr>
  </w:style>
  <w:style w:type="paragraph" w:styleId="NormalWeb">
    <w:name w:val="Normal (Web)"/>
    <w:basedOn w:val="Normal"/>
    <w:uiPriority w:val="99"/>
    <w:unhideWhenUsed/>
    <w:rsid w:val="006E28E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1C663C"/>
    <w:rPr>
      <w:color w:val="0563C1" w:themeColor="hyperlink"/>
      <w:u w:val="single"/>
    </w:rPr>
  </w:style>
  <w:style w:type="character" w:customStyle="1" w:styleId="Ttulo1Car">
    <w:name w:val="Título 1 Car"/>
    <w:basedOn w:val="Fuentedeprrafopredeter"/>
    <w:link w:val="Ttulo1"/>
    <w:uiPriority w:val="9"/>
    <w:rsid w:val="000C172A"/>
    <w:rPr>
      <w:rFonts w:asciiTheme="majorHAnsi" w:eastAsiaTheme="majorEastAsia" w:hAnsiTheme="majorHAnsi" w:cstheme="majorBidi"/>
      <w:smallCaps/>
      <w:spacing w:val="5"/>
      <w:sz w:val="36"/>
      <w:szCs w:val="36"/>
    </w:rPr>
  </w:style>
  <w:style w:type="paragraph" w:styleId="Puesto">
    <w:name w:val="Title"/>
    <w:basedOn w:val="Normal"/>
    <w:next w:val="Normal"/>
    <w:link w:val="PuestoCar"/>
    <w:uiPriority w:val="10"/>
    <w:qFormat/>
    <w:rsid w:val="000C172A"/>
    <w:pPr>
      <w:spacing w:after="300" w:line="240" w:lineRule="auto"/>
      <w:contextualSpacing/>
      <w:jc w:val="center"/>
    </w:pPr>
    <w:rPr>
      <w:rFonts w:asciiTheme="majorHAnsi" w:eastAsiaTheme="majorEastAsia" w:hAnsiTheme="majorHAnsi" w:cstheme="majorBidi"/>
      <w:smallCaps/>
      <w:sz w:val="52"/>
      <w:szCs w:val="52"/>
    </w:rPr>
  </w:style>
  <w:style w:type="character" w:customStyle="1" w:styleId="PuestoCar">
    <w:name w:val="Puesto Car"/>
    <w:basedOn w:val="Fuentedeprrafopredeter"/>
    <w:link w:val="Puesto"/>
    <w:uiPriority w:val="10"/>
    <w:rsid w:val="000C172A"/>
    <w:rPr>
      <w:rFonts w:asciiTheme="majorHAnsi" w:eastAsiaTheme="majorEastAsia" w:hAnsiTheme="majorHAnsi" w:cstheme="majorBidi"/>
      <w:smallCaps/>
      <w:sz w:val="52"/>
      <w:szCs w:val="52"/>
    </w:rPr>
  </w:style>
  <w:style w:type="table" w:styleId="Listaclara-nfasis1">
    <w:name w:val="Light List Accent 1"/>
    <w:basedOn w:val="Tablanormal"/>
    <w:uiPriority w:val="61"/>
    <w:rsid w:val="000C172A"/>
    <w:pPr>
      <w:spacing w:after="0" w:line="240" w:lineRule="auto"/>
    </w:pPr>
    <w:rPr>
      <w:rFonts w:asciiTheme="majorHAnsi" w:eastAsiaTheme="majorEastAsia" w:hAnsiTheme="majorHAnsi" w:cstheme="maj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Ttulo2Car">
    <w:name w:val="Título 2 Car"/>
    <w:basedOn w:val="Fuentedeprrafopredeter"/>
    <w:link w:val="Ttulo2"/>
    <w:uiPriority w:val="9"/>
    <w:rsid w:val="006E718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E718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uentedeprrafopredeter"/>
    <w:rsid w:val="006E7182"/>
  </w:style>
  <w:style w:type="character" w:customStyle="1" w:styleId="tgc">
    <w:name w:val="_tgc"/>
    <w:basedOn w:val="Fuentedeprrafopredeter"/>
    <w:rsid w:val="006E7182"/>
  </w:style>
  <w:style w:type="paragraph" w:styleId="Encabezado">
    <w:name w:val="header"/>
    <w:basedOn w:val="Normal"/>
    <w:link w:val="EncabezadoCar"/>
    <w:uiPriority w:val="99"/>
    <w:unhideWhenUsed/>
    <w:rsid w:val="005D69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6963"/>
  </w:style>
  <w:style w:type="paragraph" w:styleId="Piedepgina">
    <w:name w:val="footer"/>
    <w:basedOn w:val="Normal"/>
    <w:link w:val="PiedepginaCar"/>
    <w:uiPriority w:val="99"/>
    <w:unhideWhenUsed/>
    <w:rsid w:val="005D69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6963"/>
  </w:style>
  <w:style w:type="paragraph" w:styleId="Subttulo">
    <w:name w:val="Subtitle"/>
    <w:basedOn w:val="Normal"/>
    <w:next w:val="Normal"/>
    <w:link w:val="SubttuloCar"/>
    <w:uiPriority w:val="11"/>
    <w:qFormat/>
    <w:rsid w:val="006607CE"/>
    <w:pPr>
      <w:spacing w:after="200" w:line="276" w:lineRule="auto"/>
    </w:pPr>
    <w:rPr>
      <w:rFonts w:asciiTheme="majorHAnsi" w:eastAsiaTheme="majorEastAsia" w:hAnsiTheme="majorHAnsi" w:cstheme="majorBidi"/>
      <w:i/>
      <w:iCs/>
      <w:smallCaps/>
      <w:spacing w:val="10"/>
      <w:sz w:val="28"/>
      <w:szCs w:val="28"/>
    </w:rPr>
  </w:style>
  <w:style w:type="character" w:customStyle="1" w:styleId="SubttuloCar">
    <w:name w:val="Subtítulo Car"/>
    <w:basedOn w:val="Fuentedeprrafopredeter"/>
    <w:link w:val="Subttulo"/>
    <w:uiPriority w:val="11"/>
    <w:rsid w:val="006607CE"/>
    <w:rPr>
      <w:rFonts w:asciiTheme="majorHAnsi" w:eastAsiaTheme="majorEastAsia" w:hAnsiTheme="majorHAnsi" w:cstheme="majorBidi"/>
      <w:i/>
      <w:iCs/>
      <w:smallCaps/>
      <w:spacing w:val="10"/>
      <w:sz w:val="28"/>
      <w:szCs w:val="28"/>
    </w:rPr>
  </w:style>
  <w:style w:type="table" w:styleId="Sombreadoclaro">
    <w:name w:val="Light Shading"/>
    <w:basedOn w:val="Tablanormal"/>
    <w:uiPriority w:val="60"/>
    <w:rsid w:val="006607CE"/>
    <w:pPr>
      <w:spacing w:after="0" w:line="240" w:lineRule="auto"/>
    </w:pPr>
    <w:rPr>
      <w:rFonts w:asciiTheme="majorHAnsi" w:eastAsiaTheme="majorEastAsia" w:hAnsiTheme="majorHAnsi" w:cstheme="maj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39"/>
    <w:rsid w:val="009218D9"/>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218D9"/>
    <w:rPr>
      <w:color w:val="954F72" w:themeColor="followedHyperlink"/>
      <w:u w:val="single"/>
    </w:rPr>
  </w:style>
  <w:style w:type="character" w:styleId="Nmerodelnea">
    <w:name w:val="line number"/>
    <w:basedOn w:val="Fuentedeprrafopredeter"/>
    <w:uiPriority w:val="99"/>
    <w:semiHidden/>
    <w:unhideWhenUsed/>
    <w:rsid w:val="00087452"/>
  </w:style>
  <w:style w:type="paragraph" w:styleId="TtulodeTDC">
    <w:name w:val="TOC Heading"/>
    <w:basedOn w:val="Ttulo1"/>
    <w:next w:val="Normal"/>
    <w:uiPriority w:val="39"/>
    <w:unhideWhenUsed/>
    <w:qFormat/>
    <w:rsid w:val="00FF79DE"/>
    <w:pPr>
      <w:keepNext/>
      <w:keepLines/>
      <w:spacing w:before="240" w:line="259" w:lineRule="auto"/>
      <w:contextualSpacing w:val="0"/>
      <w:outlineLvl w:val="9"/>
    </w:pPr>
    <w:rPr>
      <w:smallCaps w:val="0"/>
      <w:color w:val="2E74B5" w:themeColor="accent1" w:themeShade="BF"/>
      <w:spacing w:val="0"/>
      <w:sz w:val="32"/>
      <w:szCs w:val="32"/>
      <w:lang w:eastAsia="es-AR"/>
    </w:rPr>
  </w:style>
  <w:style w:type="paragraph" w:styleId="TDC2">
    <w:name w:val="toc 2"/>
    <w:basedOn w:val="Normal"/>
    <w:next w:val="Normal"/>
    <w:autoRedefine/>
    <w:uiPriority w:val="39"/>
    <w:unhideWhenUsed/>
    <w:rsid w:val="00FF79DE"/>
    <w:pPr>
      <w:spacing w:after="100"/>
      <w:ind w:left="220"/>
    </w:pPr>
  </w:style>
  <w:style w:type="paragraph" w:styleId="TDC1">
    <w:name w:val="toc 1"/>
    <w:basedOn w:val="Normal"/>
    <w:next w:val="Normal"/>
    <w:autoRedefine/>
    <w:uiPriority w:val="39"/>
    <w:unhideWhenUsed/>
    <w:rsid w:val="00FF79DE"/>
    <w:pPr>
      <w:spacing w:after="100"/>
    </w:pPr>
  </w:style>
  <w:style w:type="paragraph" w:styleId="TDC3">
    <w:name w:val="toc 3"/>
    <w:basedOn w:val="Normal"/>
    <w:next w:val="Normal"/>
    <w:autoRedefine/>
    <w:uiPriority w:val="39"/>
    <w:unhideWhenUsed/>
    <w:rsid w:val="001F20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575">
      <w:bodyDiv w:val="1"/>
      <w:marLeft w:val="0"/>
      <w:marRight w:val="0"/>
      <w:marTop w:val="0"/>
      <w:marBottom w:val="0"/>
      <w:divBdr>
        <w:top w:val="none" w:sz="0" w:space="0" w:color="auto"/>
        <w:left w:val="none" w:sz="0" w:space="0" w:color="auto"/>
        <w:bottom w:val="none" w:sz="0" w:space="0" w:color="auto"/>
        <w:right w:val="none" w:sz="0" w:space="0" w:color="auto"/>
      </w:divBdr>
    </w:div>
    <w:div w:id="5121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aston\Desktop\TP%20FINAL%20ADM.docx" TargetMode="External"/><Relationship Id="rId18" Type="http://schemas.openxmlformats.org/officeDocument/2006/relationships/image" Target="media/image3.png"/><Relationship Id="rId26" Type="http://schemas.openxmlformats.org/officeDocument/2006/relationships/diagramLayout" Target="diagrams/layout2.xml"/><Relationship Id="rId21" Type="http://schemas.openxmlformats.org/officeDocument/2006/relationships/diagramQuickStyle" Target="diagrams/quickStyle1.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Gaston\Desktop\TP%20FINAL%20ADM.docx" TargetMode="External"/><Relationship Id="rId17" Type="http://schemas.openxmlformats.org/officeDocument/2006/relationships/hyperlink" Target="mailto:gastonvolken@hotmail.com" TargetMode="External"/><Relationship Id="rId25" Type="http://schemas.openxmlformats.org/officeDocument/2006/relationships/diagramData" Target="diagrams/data2.xml"/><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aston\Desktop\TP%20FINAL%20ADM.docx" TargetMode="External"/><Relationship Id="rId24" Type="http://schemas.openxmlformats.org/officeDocument/2006/relationships/image" Target="media/image4.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diagramData" Target="diagrams/data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Gaston\Desktop\TP%20FINAL%20ADM.docx" TargetMode="Externa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hyperlink" Target="http://www.encuestasit.com/"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93475C-BE1F-46B8-890D-736DA68A653B}"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AR"/>
        </a:p>
      </dgm:t>
    </dgm:pt>
    <dgm:pt modelId="{ABA8BFA3-9A26-4537-A7D5-BA131367EE95}">
      <dgm:prSet phldrT="[Texto]" custT="1"/>
      <dgm:spPr/>
      <dgm:t>
        <a:bodyPr/>
        <a:lstStyle/>
        <a:p>
          <a:r>
            <a:rPr lang="es-AR" sz="800"/>
            <a:t>Proyecto: Desarrollo herramienta de medición de consumo.</a:t>
          </a:r>
        </a:p>
      </dgm:t>
    </dgm:pt>
    <dgm:pt modelId="{6D73337A-5358-4F5F-BBCF-5C57482F9F8E}" type="parTrans" cxnId="{5F5FFD87-C8F4-4A2D-B0DD-9936F08638FC}">
      <dgm:prSet/>
      <dgm:spPr/>
      <dgm:t>
        <a:bodyPr/>
        <a:lstStyle/>
        <a:p>
          <a:endParaRPr lang="es-AR" sz="800"/>
        </a:p>
      </dgm:t>
    </dgm:pt>
    <dgm:pt modelId="{A834F18D-D1CD-4195-B2C8-9B6FE97B1992}" type="sibTrans" cxnId="{5F5FFD87-C8F4-4A2D-B0DD-9936F08638FC}">
      <dgm:prSet/>
      <dgm:spPr/>
      <dgm:t>
        <a:bodyPr/>
        <a:lstStyle/>
        <a:p>
          <a:endParaRPr lang="es-AR" sz="800"/>
        </a:p>
      </dgm:t>
    </dgm:pt>
    <dgm:pt modelId="{DEF7284D-182C-495C-BA47-6D6CAF472C6C}">
      <dgm:prSet phldrT="[Texto]" custT="1"/>
      <dgm:spPr/>
      <dgm:t>
        <a:bodyPr/>
        <a:lstStyle/>
        <a:p>
          <a:r>
            <a:rPr lang="es-AR" sz="800"/>
            <a:t>Documentos</a:t>
          </a:r>
        </a:p>
        <a:p>
          <a:r>
            <a:rPr lang="es-AR" sz="800"/>
            <a:t> iniciales</a:t>
          </a:r>
        </a:p>
      </dgm:t>
    </dgm:pt>
    <dgm:pt modelId="{94FA7F94-A74D-49E0-B10F-498CF722821E}" type="parTrans" cxnId="{712548CB-4E8C-4236-B489-637ABFBA75C8}">
      <dgm:prSet/>
      <dgm:spPr/>
      <dgm:t>
        <a:bodyPr/>
        <a:lstStyle/>
        <a:p>
          <a:endParaRPr lang="es-AR" sz="800"/>
        </a:p>
      </dgm:t>
    </dgm:pt>
    <dgm:pt modelId="{2EC50A3B-0968-4CF5-84AD-AFA07E4D57AB}" type="sibTrans" cxnId="{712548CB-4E8C-4236-B489-637ABFBA75C8}">
      <dgm:prSet/>
      <dgm:spPr/>
      <dgm:t>
        <a:bodyPr/>
        <a:lstStyle/>
        <a:p>
          <a:endParaRPr lang="es-AR" sz="800"/>
        </a:p>
      </dgm:t>
    </dgm:pt>
    <dgm:pt modelId="{E34AE513-D58F-44E5-B6EB-5752082E4D21}">
      <dgm:prSet phldrT="[Texto]" custT="1"/>
      <dgm:spPr/>
      <dgm:t>
        <a:bodyPr/>
        <a:lstStyle/>
        <a:p>
          <a:r>
            <a:rPr lang="es-AR" sz="800"/>
            <a:t>Análisis</a:t>
          </a:r>
        </a:p>
      </dgm:t>
    </dgm:pt>
    <dgm:pt modelId="{7F560B42-ED47-4196-8896-7E83B261C570}" type="parTrans" cxnId="{28FB8CFB-97BF-4A6B-88C8-BC81CD32363C}">
      <dgm:prSet/>
      <dgm:spPr/>
      <dgm:t>
        <a:bodyPr/>
        <a:lstStyle/>
        <a:p>
          <a:endParaRPr lang="es-AR" sz="800"/>
        </a:p>
      </dgm:t>
    </dgm:pt>
    <dgm:pt modelId="{710470DD-52DC-45D3-B1CA-F60F311665E2}" type="sibTrans" cxnId="{28FB8CFB-97BF-4A6B-88C8-BC81CD32363C}">
      <dgm:prSet/>
      <dgm:spPr/>
      <dgm:t>
        <a:bodyPr/>
        <a:lstStyle/>
        <a:p>
          <a:endParaRPr lang="es-AR" sz="800"/>
        </a:p>
      </dgm:t>
    </dgm:pt>
    <dgm:pt modelId="{8B25EAF8-4E7E-494C-A4AA-FA70A69C6E58}">
      <dgm:prSet phldrT="[Texto]" custT="1"/>
      <dgm:spPr/>
      <dgm:t>
        <a:bodyPr/>
        <a:lstStyle/>
        <a:p>
          <a:r>
            <a:rPr lang="es-AR" sz="800"/>
            <a:t>Desarrollo</a:t>
          </a:r>
        </a:p>
      </dgm:t>
    </dgm:pt>
    <dgm:pt modelId="{BE56BF80-561F-4B5B-9852-4A86AA39120F}" type="parTrans" cxnId="{3B51EC3B-A929-4EF9-979C-5F5844CFBD50}">
      <dgm:prSet/>
      <dgm:spPr/>
      <dgm:t>
        <a:bodyPr/>
        <a:lstStyle/>
        <a:p>
          <a:endParaRPr lang="es-AR" sz="800"/>
        </a:p>
      </dgm:t>
    </dgm:pt>
    <dgm:pt modelId="{A0A60C1E-A29E-4F90-9B5F-7ACF83887AA1}" type="sibTrans" cxnId="{3B51EC3B-A929-4EF9-979C-5F5844CFBD50}">
      <dgm:prSet/>
      <dgm:spPr/>
      <dgm:t>
        <a:bodyPr/>
        <a:lstStyle/>
        <a:p>
          <a:endParaRPr lang="es-AR" sz="800"/>
        </a:p>
      </dgm:t>
    </dgm:pt>
    <dgm:pt modelId="{91E2A596-3306-4A5C-B53C-9506A9735D39}">
      <dgm:prSet phldrT="[Texto]" custT="1"/>
      <dgm:spPr/>
      <dgm:t>
        <a:bodyPr/>
        <a:lstStyle/>
        <a:p>
          <a:r>
            <a:rPr lang="es-AR" sz="800"/>
            <a:t>Documentación Final</a:t>
          </a:r>
        </a:p>
      </dgm:t>
    </dgm:pt>
    <dgm:pt modelId="{E7F68096-8164-4FDA-8576-52B4D8714AA7}" type="parTrans" cxnId="{E9954216-52E8-4BCF-A75D-897DA0416C44}">
      <dgm:prSet/>
      <dgm:spPr/>
      <dgm:t>
        <a:bodyPr/>
        <a:lstStyle/>
        <a:p>
          <a:endParaRPr lang="es-AR" sz="800"/>
        </a:p>
      </dgm:t>
    </dgm:pt>
    <dgm:pt modelId="{4C22CB01-F883-46B5-865E-1D50C0037C30}" type="sibTrans" cxnId="{E9954216-52E8-4BCF-A75D-897DA0416C44}">
      <dgm:prSet/>
      <dgm:spPr/>
      <dgm:t>
        <a:bodyPr/>
        <a:lstStyle/>
        <a:p>
          <a:endParaRPr lang="es-AR" sz="800"/>
        </a:p>
      </dgm:t>
    </dgm:pt>
    <dgm:pt modelId="{40FB5522-7728-4A01-B791-7CA4A5E69DD8}">
      <dgm:prSet phldrT="[Texto]" custT="1"/>
      <dgm:spPr/>
      <dgm:t>
        <a:bodyPr/>
        <a:lstStyle/>
        <a:p>
          <a:r>
            <a:rPr lang="es-AR" sz="800"/>
            <a:t>Acta de cierre del proyecto</a:t>
          </a:r>
        </a:p>
      </dgm:t>
    </dgm:pt>
    <dgm:pt modelId="{BFA181E1-31C7-49DC-A4AD-99311D3A1032}" type="parTrans" cxnId="{4C706CEC-FEEC-4607-80E2-312ED310167A}">
      <dgm:prSet/>
      <dgm:spPr/>
      <dgm:t>
        <a:bodyPr/>
        <a:lstStyle/>
        <a:p>
          <a:endParaRPr lang="es-AR" sz="800"/>
        </a:p>
      </dgm:t>
    </dgm:pt>
    <dgm:pt modelId="{B1AEF422-668F-44F8-89D6-E29B9AF56114}" type="sibTrans" cxnId="{4C706CEC-FEEC-4607-80E2-312ED310167A}">
      <dgm:prSet/>
      <dgm:spPr/>
      <dgm:t>
        <a:bodyPr/>
        <a:lstStyle/>
        <a:p>
          <a:endParaRPr lang="es-AR" sz="800"/>
        </a:p>
      </dgm:t>
    </dgm:pt>
    <dgm:pt modelId="{A4A261E0-D410-4975-AD33-3E47D52A8207}">
      <dgm:prSet phldrT="[Texto]" custT="1"/>
      <dgm:spPr/>
      <dgm:t>
        <a:bodyPr/>
        <a:lstStyle/>
        <a:p>
          <a:r>
            <a:rPr lang="es-AR" sz="800"/>
            <a:t>Investigación herramientas de traza de AS</a:t>
          </a:r>
        </a:p>
      </dgm:t>
    </dgm:pt>
    <dgm:pt modelId="{2281B08A-147E-49B1-9E0C-92CDEA29CC24}" type="parTrans" cxnId="{67C18700-5994-4A84-AC51-DEB45681984C}">
      <dgm:prSet/>
      <dgm:spPr/>
      <dgm:t>
        <a:bodyPr/>
        <a:lstStyle/>
        <a:p>
          <a:endParaRPr lang="es-AR" sz="800"/>
        </a:p>
      </dgm:t>
    </dgm:pt>
    <dgm:pt modelId="{4172134D-FA68-4AB3-9AD8-5C96BC80D917}" type="sibTrans" cxnId="{67C18700-5994-4A84-AC51-DEB45681984C}">
      <dgm:prSet/>
      <dgm:spPr/>
      <dgm:t>
        <a:bodyPr/>
        <a:lstStyle/>
        <a:p>
          <a:endParaRPr lang="es-AR" sz="800"/>
        </a:p>
      </dgm:t>
    </dgm:pt>
    <dgm:pt modelId="{D2306881-0B41-489A-95DF-09880068DE6E}">
      <dgm:prSet phldrT="[Texto]" custT="1"/>
      <dgm:spPr/>
      <dgm:t>
        <a:bodyPr/>
        <a:lstStyle/>
        <a:p>
          <a:r>
            <a:rPr lang="es-AR" sz="800"/>
            <a:t>Investigación de soluciones de Data Mining</a:t>
          </a:r>
        </a:p>
      </dgm:t>
    </dgm:pt>
    <dgm:pt modelId="{9F920F3D-3C7D-4EC5-81B3-563ABC06770D}" type="parTrans" cxnId="{DC2C8D01-DA89-486B-B92D-FD76D31167C3}">
      <dgm:prSet/>
      <dgm:spPr/>
      <dgm:t>
        <a:bodyPr/>
        <a:lstStyle/>
        <a:p>
          <a:endParaRPr lang="es-AR" sz="800"/>
        </a:p>
      </dgm:t>
    </dgm:pt>
    <dgm:pt modelId="{3AF328DC-391A-4DDE-B9F7-46BDA3E99EB9}" type="sibTrans" cxnId="{DC2C8D01-DA89-486B-B92D-FD76D31167C3}">
      <dgm:prSet/>
      <dgm:spPr/>
      <dgm:t>
        <a:bodyPr/>
        <a:lstStyle/>
        <a:p>
          <a:endParaRPr lang="es-AR" sz="800"/>
        </a:p>
      </dgm:t>
    </dgm:pt>
    <dgm:pt modelId="{BA5075C6-2C5A-4A78-A45D-A4F086D8C827}">
      <dgm:prSet phldrT="[Texto]" custT="1"/>
      <dgm:spPr/>
      <dgm:t>
        <a:bodyPr/>
        <a:lstStyle/>
        <a:p>
          <a:r>
            <a:rPr lang="es-AR" sz="800"/>
            <a:t>Reporte Final</a:t>
          </a:r>
        </a:p>
      </dgm:t>
    </dgm:pt>
    <dgm:pt modelId="{B71B4A2F-BD24-46CE-BFE0-4814EBAFA378}" type="parTrans" cxnId="{35660F7C-023B-4FE6-B846-AD3657F89318}">
      <dgm:prSet/>
      <dgm:spPr/>
      <dgm:t>
        <a:bodyPr/>
        <a:lstStyle/>
        <a:p>
          <a:endParaRPr lang="es-AR" sz="800"/>
        </a:p>
      </dgm:t>
    </dgm:pt>
    <dgm:pt modelId="{BBDEA344-B2AD-43C6-BC94-174F43B550E4}" type="sibTrans" cxnId="{35660F7C-023B-4FE6-B846-AD3657F89318}">
      <dgm:prSet/>
      <dgm:spPr/>
      <dgm:t>
        <a:bodyPr/>
        <a:lstStyle/>
        <a:p>
          <a:endParaRPr lang="es-AR" sz="800"/>
        </a:p>
      </dgm:t>
    </dgm:pt>
    <dgm:pt modelId="{3182559E-D651-48E2-8D6D-3C5B98FBD35B}">
      <dgm:prSet phldrT="[Texto]" custT="1"/>
      <dgm:spPr/>
      <dgm:t>
        <a:bodyPr/>
        <a:lstStyle/>
        <a:p>
          <a:r>
            <a:rPr lang="es-AR" sz="800"/>
            <a:t>Manual de usuario</a:t>
          </a:r>
        </a:p>
      </dgm:t>
    </dgm:pt>
    <dgm:pt modelId="{707A3992-1271-42EC-A430-6D311D3DE3DE}" type="parTrans" cxnId="{AD1F7D72-6604-44C8-86A5-34F745780FB0}">
      <dgm:prSet/>
      <dgm:spPr/>
      <dgm:t>
        <a:bodyPr/>
        <a:lstStyle/>
        <a:p>
          <a:endParaRPr lang="es-AR" sz="800"/>
        </a:p>
      </dgm:t>
    </dgm:pt>
    <dgm:pt modelId="{16076FAB-B9A7-4738-BC65-F1B2632A767F}" type="sibTrans" cxnId="{AD1F7D72-6604-44C8-86A5-34F745780FB0}">
      <dgm:prSet/>
      <dgm:spPr/>
      <dgm:t>
        <a:bodyPr/>
        <a:lstStyle/>
        <a:p>
          <a:endParaRPr lang="es-AR" sz="800"/>
        </a:p>
      </dgm:t>
    </dgm:pt>
    <dgm:pt modelId="{2DE348F3-DD64-4C9D-B18A-92458C123777}">
      <dgm:prSet phldrT="[Texto]" custT="1"/>
      <dgm:spPr/>
      <dgm:t>
        <a:bodyPr/>
        <a:lstStyle/>
        <a:p>
          <a:r>
            <a:rPr lang="es-AR" sz="800"/>
            <a:t>Especificacion de arquitectura</a:t>
          </a:r>
        </a:p>
      </dgm:t>
    </dgm:pt>
    <dgm:pt modelId="{7E7E8C0F-4072-4C70-B6C3-DF468306771F}" type="parTrans" cxnId="{0CC99C67-A344-4688-AB03-F814A44BA6CB}">
      <dgm:prSet/>
      <dgm:spPr/>
      <dgm:t>
        <a:bodyPr/>
        <a:lstStyle/>
        <a:p>
          <a:endParaRPr lang="es-AR" sz="800"/>
        </a:p>
      </dgm:t>
    </dgm:pt>
    <dgm:pt modelId="{065D96C2-C5B5-4D71-861A-8F4865996712}" type="sibTrans" cxnId="{0CC99C67-A344-4688-AB03-F814A44BA6CB}">
      <dgm:prSet/>
      <dgm:spPr/>
      <dgm:t>
        <a:bodyPr/>
        <a:lstStyle/>
        <a:p>
          <a:endParaRPr lang="es-AR" sz="800"/>
        </a:p>
      </dgm:t>
    </dgm:pt>
    <dgm:pt modelId="{86869D9D-8C14-48AC-BBC4-C4DA0E126F82}">
      <dgm:prSet phldrT="[Texto]" custT="1"/>
      <dgm:spPr/>
      <dgm:t>
        <a:bodyPr/>
        <a:lstStyle/>
        <a:p>
          <a:r>
            <a:rPr lang="es-AR" sz="800"/>
            <a:t>Ejecución</a:t>
          </a:r>
        </a:p>
      </dgm:t>
    </dgm:pt>
    <dgm:pt modelId="{E989E834-88E5-49F5-9F65-935B8B5379D1}" type="parTrans" cxnId="{AD730DE2-8D5F-4C5D-A32A-806717FA057F}">
      <dgm:prSet/>
      <dgm:spPr/>
      <dgm:t>
        <a:bodyPr/>
        <a:lstStyle/>
        <a:p>
          <a:endParaRPr lang="es-AR" sz="800"/>
        </a:p>
      </dgm:t>
    </dgm:pt>
    <dgm:pt modelId="{5063224B-35CA-47D9-85A7-1562F5D803A9}" type="sibTrans" cxnId="{AD730DE2-8D5F-4C5D-A32A-806717FA057F}">
      <dgm:prSet/>
      <dgm:spPr/>
      <dgm:t>
        <a:bodyPr/>
        <a:lstStyle/>
        <a:p>
          <a:endParaRPr lang="es-AR" sz="800"/>
        </a:p>
      </dgm:t>
    </dgm:pt>
    <dgm:pt modelId="{F3CDE24D-6392-4055-9197-425A3EBA22A0}">
      <dgm:prSet phldrT="[Texto]" custT="1"/>
      <dgm:spPr/>
      <dgm:t>
        <a:bodyPr/>
        <a:lstStyle/>
        <a:p>
          <a:r>
            <a:rPr lang="es-AR" sz="800"/>
            <a:t>Pruebas de ejecución</a:t>
          </a:r>
        </a:p>
      </dgm:t>
    </dgm:pt>
    <dgm:pt modelId="{51BB0018-A49D-4E48-AA9E-961F31E702B3}" type="parTrans" cxnId="{097983FA-3DEC-45C7-9EE9-D77BEA4D74DF}">
      <dgm:prSet/>
      <dgm:spPr/>
      <dgm:t>
        <a:bodyPr/>
        <a:lstStyle/>
        <a:p>
          <a:endParaRPr lang="es-AR" sz="800"/>
        </a:p>
      </dgm:t>
    </dgm:pt>
    <dgm:pt modelId="{9C70147C-AEFF-42C2-9E31-C8A13DE1D208}" type="sibTrans" cxnId="{097983FA-3DEC-45C7-9EE9-D77BEA4D74DF}">
      <dgm:prSet/>
      <dgm:spPr/>
      <dgm:t>
        <a:bodyPr/>
        <a:lstStyle/>
        <a:p>
          <a:endParaRPr lang="es-AR" sz="800"/>
        </a:p>
      </dgm:t>
    </dgm:pt>
    <dgm:pt modelId="{16C9ADD3-2ED4-4D51-9434-AFF6C6674F7E}">
      <dgm:prSet phldrT="[Texto]" custT="1"/>
      <dgm:spPr/>
      <dgm:t>
        <a:bodyPr/>
        <a:lstStyle/>
        <a:p>
          <a:r>
            <a:rPr lang="es-AR" sz="800"/>
            <a:t>Business Case</a:t>
          </a:r>
        </a:p>
      </dgm:t>
    </dgm:pt>
    <dgm:pt modelId="{102D2984-3B84-4FE9-BC29-AFC7A8FC0CF4}" type="parTrans" cxnId="{931828B2-A527-4127-996B-058B4BC4B8D0}">
      <dgm:prSet/>
      <dgm:spPr/>
      <dgm:t>
        <a:bodyPr/>
        <a:lstStyle/>
        <a:p>
          <a:endParaRPr lang="es-AR" sz="800"/>
        </a:p>
      </dgm:t>
    </dgm:pt>
    <dgm:pt modelId="{4966DDFA-B731-4844-AF66-29C9EE7DA2F8}" type="sibTrans" cxnId="{931828B2-A527-4127-996B-058B4BC4B8D0}">
      <dgm:prSet/>
      <dgm:spPr/>
      <dgm:t>
        <a:bodyPr/>
        <a:lstStyle/>
        <a:p>
          <a:endParaRPr lang="es-AR" sz="800"/>
        </a:p>
      </dgm:t>
    </dgm:pt>
    <dgm:pt modelId="{EA1DACBE-167E-4B21-90B1-B3297D0583B5}">
      <dgm:prSet custT="1"/>
      <dgm:spPr/>
      <dgm:t>
        <a:bodyPr/>
        <a:lstStyle/>
        <a:p>
          <a:r>
            <a:rPr lang="es-AR" sz="800"/>
            <a:t>Project Charter</a:t>
          </a:r>
        </a:p>
      </dgm:t>
    </dgm:pt>
    <dgm:pt modelId="{509A8311-991B-4A49-927F-EC908DAB0F07}" type="parTrans" cxnId="{00A0FF03-37AB-48D6-A321-9577E17D53F5}">
      <dgm:prSet/>
      <dgm:spPr/>
      <dgm:t>
        <a:bodyPr/>
        <a:lstStyle/>
        <a:p>
          <a:endParaRPr lang="es-AR" sz="800"/>
        </a:p>
      </dgm:t>
    </dgm:pt>
    <dgm:pt modelId="{56F64C39-A5CC-4A5F-9156-6EC11DE0668E}" type="sibTrans" cxnId="{00A0FF03-37AB-48D6-A321-9577E17D53F5}">
      <dgm:prSet/>
      <dgm:spPr/>
      <dgm:t>
        <a:bodyPr/>
        <a:lstStyle/>
        <a:p>
          <a:endParaRPr lang="es-AR" sz="800"/>
        </a:p>
      </dgm:t>
    </dgm:pt>
    <dgm:pt modelId="{EAEC92FB-DD04-419F-A8AB-A5758CD00C6B}">
      <dgm:prSet custT="1"/>
      <dgm:spPr/>
      <dgm:t>
        <a:bodyPr/>
        <a:lstStyle/>
        <a:p>
          <a:r>
            <a:rPr lang="es-AR" sz="800"/>
            <a:t>Project Scope</a:t>
          </a:r>
        </a:p>
      </dgm:t>
    </dgm:pt>
    <dgm:pt modelId="{FFC21682-0053-427D-9B9A-517238C4E2F1}" type="parTrans" cxnId="{756DE7EB-FF18-4A0D-AFF8-1AE566BB18A9}">
      <dgm:prSet/>
      <dgm:spPr/>
      <dgm:t>
        <a:bodyPr/>
        <a:lstStyle/>
        <a:p>
          <a:endParaRPr lang="es-AR" sz="800"/>
        </a:p>
      </dgm:t>
    </dgm:pt>
    <dgm:pt modelId="{B0B6F802-5F26-40AB-A0D0-0F1F37E96A50}" type="sibTrans" cxnId="{756DE7EB-FF18-4A0D-AFF8-1AE566BB18A9}">
      <dgm:prSet/>
      <dgm:spPr/>
      <dgm:t>
        <a:bodyPr/>
        <a:lstStyle/>
        <a:p>
          <a:endParaRPr lang="es-AR" sz="800"/>
        </a:p>
      </dgm:t>
    </dgm:pt>
    <dgm:pt modelId="{A0505D35-DCF1-40A0-8FDC-37515A0C16AD}">
      <dgm:prSet custT="1"/>
      <dgm:spPr/>
      <dgm:t>
        <a:bodyPr/>
        <a:lstStyle/>
        <a:p>
          <a:r>
            <a:rPr lang="es-AR" sz="800"/>
            <a:t>Documento de def. de ciclo de vida</a:t>
          </a:r>
        </a:p>
      </dgm:t>
    </dgm:pt>
    <dgm:pt modelId="{B9813609-E962-4BE4-B755-FCC02A642EE5}" type="parTrans" cxnId="{F9E4F4FA-577B-437D-B5E8-EA964301B4E4}">
      <dgm:prSet/>
      <dgm:spPr/>
      <dgm:t>
        <a:bodyPr/>
        <a:lstStyle/>
        <a:p>
          <a:endParaRPr lang="es-AR" sz="800"/>
        </a:p>
      </dgm:t>
    </dgm:pt>
    <dgm:pt modelId="{A8854AF0-9E62-4E87-BDF4-529454F4EC1D}" type="sibTrans" cxnId="{F9E4F4FA-577B-437D-B5E8-EA964301B4E4}">
      <dgm:prSet/>
      <dgm:spPr/>
      <dgm:t>
        <a:bodyPr/>
        <a:lstStyle/>
        <a:p>
          <a:endParaRPr lang="es-AR" sz="800"/>
        </a:p>
      </dgm:t>
    </dgm:pt>
    <dgm:pt modelId="{A8541ADA-1139-4E0F-B27C-717860A4067C}">
      <dgm:prSet custT="1"/>
      <dgm:spPr/>
      <dgm:t>
        <a:bodyPr/>
        <a:lstStyle/>
        <a:p>
          <a:r>
            <a:rPr lang="es-AR" sz="800"/>
            <a:t>WBS</a:t>
          </a:r>
        </a:p>
      </dgm:t>
    </dgm:pt>
    <dgm:pt modelId="{31C9868A-3898-49E9-BAB5-3DF95AF46439}" type="parTrans" cxnId="{9B276FBE-A60C-4593-8266-5FE6C7046885}">
      <dgm:prSet/>
      <dgm:spPr/>
      <dgm:t>
        <a:bodyPr/>
        <a:lstStyle/>
        <a:p>
          <a:endParaRPr lang="es-AR" sz="800"/>
        </a:p>
      </dgm:t>
    </dgm:pt>
    <dgm:pt modelId="{A15CA3D4-094F-4E39-AABC-2505F14AEF09}" type="sibTrans" cxnId="{9B276FBE-A60C-4593-8266-5FE6C7046885}">
      <dgm:prSet/>
      <dgm:spPr/>
      <dgm:t>
        <a:bodyPr/>
        <a:lstStyle/>
        <a:p>
          <a:endParaRPr lang="es-AR" sz="800"/>
        </a:p>
      </dgm:t>
    </dgm:pt>
    <dgm:pt modelId="{DD0400C6-4298-4690-BBDD-3A2BF92F0B35}">
      <dgm:prSet custT="1"/>
      <dgm:spPr/>
      <dgm:t>
        <a:bodyPr/>
        <a:lstStyle/>
        <a:p>
          <a:r>
            <a:rPr lang="es-AR" sz="800"/>
            <a:t>Calendario de actividades</a:t>
          </a:r>
        </a:p>
      </dgm:t>
    </dgm:pt>
    <dgm:pt modelId="{041A3B0C-91F4-4E31-AC92-F3DF5D74452A}" type="parTrans" cxnId="{E8FC13D8-96BA-4705-9366-0B7103B14EA9}">
      <dgm:prSet/>
      <dgm:spPr/>
      <dgm:t>
        <a:bodyPr/>
        <a:lstStyle/>
        <a:p>
          <a:endParaRPr lang="es-AR" sz="800"/>
        </a:p>
      </dgm:t>
    </dgm:pt>
    <dgm:pt modelId="{188ED251-94A5-4F93-8DBE-F2B3C8FC72A5}" type="sibTrans" cxnId="{E8FC13D8-96BA-4705-9366-0B7103B14EA9}">
      <dgm:prSet/>
      <dgm:spPr/>
      <dgm:t>
        <a:bodyPr/>
        <a:lstStyle/>
        <a:p>
          <a:endParaRPr lang="es-AR" sz="800"/>
        </a:p>
      </dgm:t>
    </dgm:pt>
    <dgm:pt modelId="{95412E39-CD3F-499B-BECC-37AFC0C59376}">
      <dgm:prSet custT="1"/>
      <dgm:spPr/>
      <dgm:t>
        <a:bodyPr/>
        <a:lstStyle/>
        <a:p>
          <a:r>
            <a:rPr lang="es-AR" sz="800"/>
            <a:t>Plan RRHH</a:t>
          </a:r>
        </a:p>
      </dgm:t>
    </dgm:pt>
    <dgm:pt modelId="{027D3813-B256-410A-B6B9-7B89308AF944}" type="parTrans" cxnId="{0F60DFC1-192E-4E92-8733-FDBEAC4C6911}">
      <dgm:prSet/>
      <dgm:spPr/>
      <dgm:t>
        <a:bodyPr/>
        <a:lstStyle/>
        <a:p>
          <a:endParaRPr lang="es-AR" sz="800"/>
        </a:p>
      </dgm:t>
    </dgm:pt>
    <dgm:pt modelId="{F3A3621F-02D1-4D44-83B8-B8548CDB6670}" type="sibTrans" cxnId="{0F60DFC1-192E-4E92-8733-FDBEAC4C6911}">
      <dgm:prSet/>
      <dgm:spPr/>
      <dgm:t>
        <a:bodyPr/>
        <a:lstStyle/>
        <a:p>
          <a:endParaRPr lang="es-AR" sz="800"/>
        </a:p>
      </dgm:t>
    </dgm:pt>
    <dgm:pt modelId="{D906DD91-40B0-4722-993E-E28A8B9EFFE6}">
      <dgm:prSet custT="1"/>
      <dgm:spPr/>
      <dgm:t>
        <a:bodyPr/>
        <a:lstStyle/>
        <a:p>
          <a:r>
            <a:rPr lang="es-AR" sz="800"/>
            <a:t>Plan de gestión de Costos</a:t>
          </a:r>
        </a:p>
      </dgm:t>
    </dgm:pt>
    <dgm:pt modelId="{F72902EF-D717-4674-9E0F-5F338BAC608D}" type="parTrans" cxnId="{48157970-2405-4D0A-A5D8-903A66AD1FE3}">
      <dgm:prSet/>
      <dgm:spPr/>
      <dgm:t>
        <a:bodyPr/>
        <a:lstStyle/>
        <a:p>
          <a:endParaRPr lang="es-AR" sz="800"/>
        </a:p>
      </dgm:t>
    </dgm:pt>
    <dgm:pt modelId="{F1DDDF44-5EAF-469C-B153-A329C7698B56}" type="sibTrans" cxnId="{48157970-2405-4D0A-A5D8-903A66AD1FE3}">
      <dgm:prSet/>
      <dgm:spPr/>
      <dgm:t>
        <a:bodyPr/>
        <a:lstStyle/>
        <a:p>
          <a:endParaRPr lang="es-AR" sz="800"/>
        </a:p>
      </dgm:t>
    </dgm:pt>
    <dgm:pt modelId="{8AAC8349-70A2-4F3B-9431-CE762CED5CD6}">
      <dgm:prSet custT="1"/>
      <dgm:spPr/>
      <dgm:t>
        <a:bodyPr/>
        <a:lstStyle/>
        <a:p>
          <a:r>
            <a:rPr lang="es-AR" sz="800"/>
            <a:t>Plan de Riesgo</a:t>
          </a:r>
        </a:p>
      </dgm:t>
    </dgm:pt>
    <dgm:pt modelId="{907D3D19-8C0F-4C15-A924-C4731D9E5B4E}" type="parTrans" cxnId="{53DA71FB-C86E-47F6-B2C3-F6C8840161E4}">
      <dgm:prSet/>
      <dgm:spPr/>
      <dgm:t>
        <a:bodyPr/>
        <a:lstStyle/>
        <a:p>
          <a:endParaRPr lang="es-AR" sz="800"/>
        </a:p>
      </dgm:t>
    </dgm:pt>
    <dgm:pt modelId="{8E127255-E665-4C13-9B8B-5208B19C9C48}" type="sibTrans" cxnId="{53DA71FB-C86E-47F6-B2C3-F6C8840161E4}">
      <dgm:prSet/>
      <dgm:spPr/>
      <dgm:t>
        <a:bodyPr/>
        <a:lstStyle/>
        <a:p>
          <a:endParaRPr lang="es-AR" sz="800"/>
        </a:p>
      </dgm:t>
    </dgm:pt>
    <dgm:pt modelId="{6239227B-A920-45D5-B68D-4A7A91EBBCDE}">
      <dgm:prSet custT="1"/>
      <dgm:spPr/>
      <dgm:t>
        <a:bodyPr/>
        <a:lstStyle/>
        <a:p>
          <a:r>
            <a:rPr lang="es-AR" sz="800"/>
            <a:t>Plan de Gestión de Comunicaciones </a:t>
          </a:r>
        </a:p>
      </dgm:t>
    </dgm:pt>
    <dgm:pt modelId="{2A435C57-3CCE-451A-9381-D12F43BA8459}" type="parTrans" cxnId="{41CDA57A-ACC6-4412-B818-3B6BA018CC96}">
      <dgm:prSet/>
      <dgm:spPr/>
      <dgm:t>
        <a:bodyPr/>
        <a:lstStyle/>
        <a:p>
          <a:endParaRPr lang="es-AR" sz="800"/>
        </a:p>
      </dgm:t>
    </dgm:pt>
    <dgm:pt modelId="{516DFFB9-B90A-4517-8927-BEEF15BF31A2}" type="sibTrans" cxnId="{41CDA57A-ACC6-4412-B818-3B6BA018CC96}">
      <dgm:prSet/>
      <dgm:spPr/>
      <dgm:t>
        <a:bodyPr/>
        <a:lstStyle/>
        <a:p>
          <a:endParaRPr lang="es-AR" sz="800"/>
        </a:p>
      </dgm:t>
    </dgm:pt>
    <dgm:pt modelId="{A0173A3C-A134-4CCA-A805-BCB1046AFD7D}">
      <dgm:prSet custT="1"/>
      <dgm:spPr/>
      <dgm:t>
        <a:bodyPr/>
        <a:lstStyle/>
        <a:p>
          <a:r>
            <a:rPr lang="es-AR" sz="800"/>
            <a:t>Plan de monitoreo y control</a:t>
          </a:r>
        </a:p>
      </dgm:t>
    </dgm:pt>
    <dgm:pt modelId="{8424A173-2F12-44AF-8096-6B6CC9C0FCC4}" type="parTrans" cxnId="{DC001583-92A7-41BB-A26A-46EF929ACB37}">
      <dgm:prSet/>
      <dgm:spPr/>
      <dgm:t>
        <a:bodyPr/>
        <a:lstStyle/>
        <a:p>
          <a:endParaRPr lang="es-AR" sz="800"/>
        </a:p>
      </dgm:t>
    </dgm:pt>
    <dgm:pt modelId="{B1315313-BDA0-4FAE-9F62-1308F3F380E4}" type="sibTrans" cxnId="{DC001583-92A7-41BB-A26A-46EF929ACB37}">
      <dgm:prSet/>
      <dgm:spPr/>
      <dgm:t>
        <a:bodyPr/>
        <a:lstStyle/>
        <a:p>
          <a:endParaRPr lang="es-AR" sz="800"/>
        </a:p>
      </dgm:t>
    </dgm:pt>
    <dgm:pt modelId="{44F828D3-1BF3-4654-A02E-410DF0EB96FB}">
      <dgm:prSet custT="1"/>
      <dgm:spPr/>
      <dgm:t>
        <a:bodyPr/>
        <a:lstStyle/>
        <a:p>
          <a:r>
            <a:rPr lang="es-AR" sz="800"/>
            <a:t>Data Warehouse</a:t>
          </a:r>
        </a:p>
      </dgm:t>
    </dgm:pt>
    <dgm:pt modelId="{FF81DACE-D338-48ED-9B64-A7C1CD981C61}" type="parTrans" cxnId="{34E91B04-D8FC-49EB-8A41-99E3606DAF3C}">
      <dgm:prSet/>
      <dgm:spPr/>
      <dgm:t>
        <a:bodyPr/>
        <a:lstStyle/>
        <a:p>
          <a:endParaRPr lang="es-AR"/>
        </a:p>
      </dgm:t>
    </dgm:pt>
    <dgm:pt modelId="{F6C05458-2FAB-420C-9BD9-48750AA1CC31}" type="sibTrans" cxnId="{34E91B04-D8FC-49EB-8A41-99E3606DAF3C}">
      <dgm:prSet/>
      <dgm:spPr/>
      <dgm:t>
        <a:bodyPr/>
        <a:lstStyle/>
        <a:p>
          <a:endParaRPr lang="es-AR"/>
        </a:p>
      </dgm:t>
    </dgm:pt>
    <dgm:pt modelId="{B315D33A-34BA-4BBD-95BA-AD86084A810E}">
      <dgm:prSet custT="1"/>
      <dgm:spPr/>
      <dgm:t>
        <a:bodyPr/>
        <a:lstStyle/>
        <a:p>
          <a:r>
            <a:rPr lang="es-AR" sz="800"/>
            <a:t>Paquetes ETL</a:t>
          </a:r>
        </a:p>
      </dgm:t>
    </dgm:pt>
    <dgm:pt modelId="{15A637E9-7063-4E39-A111-6405BDDEDDE8}" type="parTrans" cxnId="{C414FAAC-A167-479B-BFB9-9D801DD8EB59}">
      <dgm:prSet/>
      <dgm:spPr/>
      <dgm:t>
        <a:bodyPr/>
        <a:lstStyle/>
        <a:p>
          <a:endParaRPr lang="es-AR"/>
        </a:p>
      </dgm:t>
    </dgm:pt>
    <dgm:pt modelId="{1CBD013A-8FE8-48C5-85BD-63F5C0618809}" type="sibTrans" cxnId="{C414FAAC-A167-479B-BFB9-9D801DD8EB59}">
      <dgm:prSet/>
      <dgm:spPr/>
      <dgm:t>
        <a:bodyPr/>
        <a:lstStyle/>
        <a:p>
          <a:endParaRPr lang="es-AR"/>
        </a:p>
      </dgm:t>
    </dgm:pt>
    <dgm:pt modelId="{5D163DE9-37FA-470A-A205-5E709ED21EFF}">
      <dgm:prSet custT="1"/>
      <dgm:spPr/>
      <dgm:t>
        <a:bodyPr/>
        <a:lstStyle/>
        <a:p>
          <a:r>
            <a:rPr lang="es-AR" sz="800"/>
            <a:t>Cubos OLAP</a:t>
          </a:r>
        </a:p>
      </dgm:t>
    </dgm:pt>
    <dgm:pt modelId="{832B39FA-B407-4B24-9713-8061FFAD09B1}" type="parTrans" cxnId="{4D292423-8827-42E9-A551-B629AE3B81E7}">
      <dgm:prSet/>
      <dgm:spPr/>
      <dgm:t>
        <a:bodyPr/>
        <a:lstStyle/>
        <a:p>
          <a:endParaRPr lang="es-AR"/>
        </a:p>
      </dgm:t>
    </dgm:pt>
    <dgm:pt modelId="{F3605072-3A86-4E37-B543-7F63D42D4061}" type="sibTrans" cxnId="{4D292423-8827-42E9-A551-B629AE3B81E7}">
      <dgm:prSet/>
      <dgm:spPr/>
      <dgm:t>
        <a:bodyPr/>
        <a:lstStyle/>
        <a:p>
          <a:endParaRPr lang="es-AR"/>
        </a:p>
      </dgm:t>
    </dgm:pt>
    <dgm:pt modelId="{9C0B34F5-8922-42AA-894C-4C552C6B3622}">
      <dgm:prSet custT="1"/>
      <dgm:spPr/>
      <dgm:t>
        <a:bodyPr/>
        <a:lstStyle/>
        <a:p>
          <a:r>
            <a:rPr lang="es-AR" sz="800"/>
            <a:t>Dashboards</a:t>
          </a:r>
        </a:p>
      </dgm:t>
    </dgm:pt>
    <dgm:pt modelId="{08EE2098-DFF4-4A25-A11A-5BDE5D74DD33}" type="parTrans" cxnId="{6F614EC0-3696-4A45-B7F1-6448A46C424E}">
      <dgm:prSet/>
      <dgm:spPr/>
      <dgm:t>
        <a:bodyPr/>
        <a:lstStyle/>
        <a:p>
          <a:endParaRPr lang="es-AR"/>
        </a:p>
      </dgm:t>
    </dgm:pt>
    <dgm:pt modelId="{DA9D106E-D60F-4856-87C2-44B10A9F1070}" type="sibTrans" cxnId="{6F614EC0-3696-4A45-B7F1-6448A46C424E}">
      <dgm:prSet/>
      <dgm:spPr/>
      <dgm:t>
        <a:bodyPr/>
        <a:lstStyle/>
        <a:p>
          <a:endParaRPr lang="es-AR"/>
        </a:p>
      </dgm:t>
    </dgm:pt>
    <dgm:pt modelId="{44B714F1-FD9E-4F09-B63F-6B9A97F1DAF1}">
      <dgm:prSet custT="1"/>
      <dgm:spPr/>
      <dgm:t>
        <a:bodyPr/>
        <a:lstStyle/>
        <a:p>
          <a:r>
            <a:rPr lang="es-AR" sz="800"/>
            <a:t>Data Mining</a:t>
          </a:r>
        </a:p>
      </dgm:t>
    </dgm:pt>
    <dgm:pt modelId="{B1CEBDC7-517B-433F-9B68-92C6AC94D3D7}" type="parTrans" cxnId="{2BA86AB7-661C-41C8-9895-5A5055E5FEFA}">
      <dgm:prSet/>
      <dgm:spPr/>
      <dgm:t>
        <a:bodyPr/>
        <a:lstStyle/>
        <a:p>
          <a:endParaRPr lang="es-AR"/>
        </a:p>
      </dgm:t>
    </dgm:pt>
    <dgm:pt modelId="{A6D839B6-3A55-45F4-906A-9DFED8FE748B}" type="sibTrans" cxnId="{2BA86AB7-661C-41C8-9895-5A5055E5FEFA}">
      <dgm:prSet/>
      <dgm:spPr/>
      <dgm:t>
        <a:bodyPr/>
        <a:lstStyle/>
        <a:p>
          <a:endParaRPr lang="es-AR"/>
        </a:p>
      </dgm:t>
    </dgm:pt>
    <dgm:pt modelId="{A11282CA-170D-4EE2-918E-180B2BA531BC}" type="pres">
      <dgm:prSet presAssocID="{1D93475C-BE1F-46B8-890D-736DA68A653B}" presName="hierChild1" presStyleCnt="0">
        <dgm:presLayoutVars>
          <dgm:orgChart val="1"/>
          <dgm:chPref val="1"/>
          <dgm:dir/>
          <dgm:animOne val="branch"/>
          <dgm:animLvl val="lvl"/>
          <dgm:resizeHandles/>
        </dgm:presLayoutVars>
      </dgm:prSet>
      <dgm:spPr/>
      <dgm:t>
        <a:bodyPr/>
        <a:lstStyle/>
        <a:p>
          <a:endParaRPr lang="es-AR"/>
        </a:p>
      </dgm:t>
    </dgm:pt>
    <dgm:pt modelId="{157B6D70-8DCE-454A-838D-B3AF471A126B}" type="pres">
      <dgm:prSet presAssocID="{ABA8BFA3-9A26-4537-A7D5-BA131367EE95}" presName="hierRoot1" presStyleCnt="0">
        <dgm:presLayoutVars>
          <dgm:hierBranch val="init"/>
        </dgm:presLayoutVars>
      </dgm:prSet>
      <dgm:spPr/>
      <dgm:t>
        <a:bodyPr/>
        <a:lstStyle/>
        <a:p>
          <a:endParaRPr lang="es-AR"/>
        </a:p>
      </dgm:t>
    </dgm:pt>
    <dgm:pt modelId="{BBC16B5E-867F-435F-B593-9B80CC26A714}" type="pres">
      <dgm:prSet presAssocID="{ABA8BFA3-9A26-4537-A7D5-BA131367EE95}" presName="rootComposite1" presStyleCnt="0"/>
      <dgm:spPr/>
      <dgm:t>
        <a:bodyPr/>
        <a:lstStyle/>
        <a:p>
          <a:endParaRPr lang="es-AR"/>
        </a:p>
      </dgm:t>
    </dgm:pt>
    <dgm:pt modelId="{A0C20BB7-0264-49E0-9DFD-ADB5F1DE3B15}" type="pres">
      <dgm:prSet presAssocID="{ABA8BFA3-9A26-4537-A7D5-BA131367EE95}" presName="rootText1" presStyleLbl="node0" presStyleIdx="0" presStyleCnt="1" custScaleX="137127" custScaleY="133278">
        <dgm:presLayoutVars>
          <dgm:chPref val="3"/>
        </dgm:presLayoutVars>
      </dgm:prSet>
      <dgm:spPr/>
      <dgm:t>
        <a:bodyPr/>
        <a:lstStyle/>
        <a:p>
          <a:endParaRPr lang="es-AR"/>
        </a:p>
      </dgm:t>
    </dgm:pt>
    <dgm:pt modelId="{13ED85EE-28F7-4909-938C-8CA8DA1024C1}" type="pres">
      <dgm:prSet presAssocID="{ABA8BFA3-9A26-4537-A7D5-BA131367EE95}" presName="rootConnector1" presStyleLbl="node1" presStyleIdx="0" presStyleCnt="0"/>
      <dgm:spPr/>
      <dgm:t>
        <a:bodyPr/>
        <a:lstStyle/>
        <a:p>
          <a:endParaRPr lang="es-AR"/>
        </a:p>
      </dgm:t>
    </dgm:pt>
    <dgm:pt modelId="{D0F91A86-583F-4835-8EC5-D9BC462E1775}" type="pres">
      <dgm:prSet presAssocID="{ABA8BFA3-9A26-4537-A7D5-BA131367EE95}" presName="hierChild2" presStyleCnt="0"/>
      <dgm:spPr/>
      <dgm:t>
        <a:bodyPr/>
        <a:lstStyle/>
        <a:p>
          <a:endParaRPr lang="es-AR"/>
        </a:p>
      </dgm:t>
    </dgm:pt>
    <dgm:pt modelId="{D37E1FFD-4BC0-4806-9984-81EAD7075336}" type="pres">
      <dgm:prSet presAssocID="{94FA7F94-A74D-49E0-B10F-498CF722821E}" presName="Name37" presStyleLbl="parChTrans1D2" presStyleIdx="0" presStyleCnt="6"/>
      <dgm:spPr/>
      <dgm:t>
        <a:bodyPr/>
        <a:lstStyle/>
        <a:p>
          <a:endParaRPr lang="es-AR"/>
        </a:p>
      </dgm:t>
    </dgm:pt>
    <dgm:pt modelId="{F13D4147-E5E7-4BC3-8226-6C736F3291C6}" type="pres">
      <dgm:prSet presAssocID="{DEF7284D-182C-495C-BA47-6D6CAF472C6C}" presName="hierRoot2" presStyleCnt="0">
        <dgm:presLayoutVars>
          <dgm:hierBranch val="init"/>
        </dgm:presLayoutVars>
      </dgm:prSet>
      <dgm:spPr/>
      <dgm:t>
        <a:bodyPr/>
        <a:lstStyle/>
        <a:p>
          <a:endParaRPr lang="es-AR"/>
        </a:p>
      </dgm:t>
    </dgm:pt>
    <dgm:pt modelId="{439E6895-980B-41B9-8C25-E794823CE669}" type="pres">
      <dgm:prSet presAssocID="{DEF7284D-182C-495C-BA47-6D6CAF472C6C}" presName="rootComposite" presStyleCnt="0"/>
      <dgm:spPr/>
      <dgm:t>
        <a:bodyPr/>
        <a:lstStyle/>
        <a:p>
          <a:endParaRPr lang="es-AR"/>
        </a:p>
      </dgm:t>
    </dgm:pt>
    <dgm:pt modelId="{2060EBF0-8E7E-42A8-BE8B-6E03ECFFF4A7}" type="pres">
      <dgm:prSet presAssocID="{DEF7284D-182C-495C-BA47-6D6CAF472C6C}" presName="rootText" presStyleLbl="node2" presStyleIdx="0" presStyleCnt="6">
        <dgm:presLayoutVars>
          <dgm:chPref val="3"/>
        </dgm:presLayoutVars>
      </dgm:prSet>
      <dgm:spPr/>
      <dgm:t>
        <a:bodyPr/>
        <a:lstStyle/>
        <a:p>
          <a:endParaRPr lang="es-AR"/>
        </a:p>
      </dgm:t>
    </dgm:pt>
    <dgm:pt modelId="{CD5E0B97-BD0A-44B5-94A7-0CD1D3A79975}" type="pres">
      <dgm:prSet presAssocID="{DEF7284D-182C-495C-BA47-6D6CAF472C6C}" presName="rootConnector" presStyleLbl="node2" presStyleIdx="0" presStyleCnt="6"/>
      <dgm:spPr/>
      <dgm:t>
        <a:bodyPr/>
        <a:lstStyle/>
        <a:p>
          <a:endParaRPr lang="es-AR"/>
        </a:p>
      </dgm:t>
    </dgm:pt>
    <dgm:pt modelId="{2F45C368-BC19-486F-96C2-333FC55A6E88}" type="pres">
      <dgm:prSet presAssocID="{DEF7284D-182C-495C-BA47-6D6CAF472C6C}" presName="hierChild4" presStyleCnt="0"/>
      <dgm:spPr/>
      <dgm:t>
        <a:bodyPr/>
        <a:lstStyle/>
        <a:p>
          <a:endParaRPr lang="es-AR"/>
        </a:p>
      </dgm:t>
    </dgm:pt>
    <dgm:pt modelId="{E52D60EC-8354-4371-9DEB-5AADE425E5A4}" type="pres">
      <dgm:prSet presAssocID="{102D2984-3B84-4FE9-BC29-AFC7A8FC0CF4}" presName="Name37" presStyleLbl="parChTrans1D3" presStyleIdx="0" presStyleCnt="22"/>
      <dgm:spPr/>
      <dgm:t>
        <a:bodyPr/>
        <a:lstStyle/>
        <a:p>
          <a:endParaRPr lang="es-AR"/>
        </a:p>
      </dgm:t>
    </dgm:pt>
    <dgm:pt modelId="{F3DD4425-DC98-482D-A439-028C091F09F2}" type="pres">
      <dgm:prSet presAssocID="{16C9ADD3-2ED4-4D51-9434-AFF6C6674F7E}" presName="hierRoot2" presStyleCnt="0">
        <dgm:presLayoutVars>
          <dgm:hierBranch val="init"/>
        </dgm:presLayoutVars>
      </dgm:prSet>
      <dgm:spPr/>
      <dgm:t>
        <a:bodyPr/>
        <a:lstStyle/>
        <a:p>
          <a:endParaRPr lang="es-AR"/>
        </a:p>
      </dgm:t>
    </dgm:pt>
    <dgm:pt modelId="{6F688A9D-2239-4387-8EB1-E4408B54EF42}" type="pres">
      <dgm:prSet presAssocID="{16C9ADD3-2ED4-4D51-9434-AFF6C6674F7E}" presName="rootComposite" presStyleCnt="0"/>
      <dgm:spPr/>
      <dgm:t>
        <a:bodyPr/>
        <a:lstStyle/>
        <a:p>
          <a:endParaRPr lang="es-AR"/>
        </a:p>
      </dgm:t>
    </dgm:pt>
    <dgm:pt modelId="{4D7945C3-F7C9-40D2-B0DD-AE8D6CB3943B}" type="pres">
      <dgm:prSet presAssocID="{16C9ADD3-2ED4-4D51-9434-AFF6C6674F7E}" presName="rootText" presStyleLbl="node3" presStyleIdx="0" presStyleCnt="22">
        <dgm:presLayoutVars>
          <dgm:chPref val="3"/>
        </dgm:presLayoutVars>
      </dgm:prSet>
      <dgm:spPr/>
      <dgm:t>
        <a:bodyPr/>
        <a:lstStyle/>
        <a:p>
          <a:endParaRPr lang="es-AR"/>
        </a:p>
      </dgm:t>
    </dgm:pt>
    <dgm:pt modelId="{84A36F50-5A1A-4193-BE8F-DF15C6DFCB61}" type="pres">
      <dgm:prSet presAssocID="{16C9ADD3-2ED4-4D51-9434-AFF6C6674F7E}" presName="rootConnector" presStyleLbl="node3" presStyleIdx="0" presStyleCnt="22"/>
      <dgm:spPr/>
      <dgm:t>
        <a:bodyPr/>
        <a:lstStyle/>
        <a:p>
          <a:endParaRPr lang="es-AR"/>
        </a:p>
      </dgm:t>
    </dgm:pt>
    <dgm:pt modelId="{1BA636CE-279B-468B-ABDE-6804F71886CA}" type="pres">
      <dgm:prSet presAssocID="{16C9ADD3-2ED4-4D51-9434-AFF6C6674F7E}" presName="hierChild4" presStyleCnt="0"/>
      <dgm:spPr/>
      <dgm:t>
        <a:bodyPr/>
        <a:lstStyle/>
        <a:p>
          <a:endParaRPr lang="es-AR"/>
        </a:p>
      </dgm:t>
    </dgm:pt>
    <dgm:pt modelId="{CA5ACAD3-42E3-4ED8-AA24-EE3DAD825CAC}" type="pres">
      <dgm:prSet presAssocID="{16C9ADD3-2ED4-4D51-9434-AFF6C6674F7E}" presName="hierChild5" presStyleCnt="0"/>
      <dgm:spPr/>
      <dgm:t>
        <a:bodyPr/>
        <a:lstStyle/>
        <a:p>
          <a:endParaRPr lang="es-AR"/>
        </a:p>
      </dgm:t>
    </dgm:pt>
    <dgm:pt modelId="{95EFD99B-B774-4BBA-AC3E-B5A4564936FD}" type="pres">
      <dgm:prSet presAssocID="{509A8311-991B-4A49-927F-EC908DAB0F07}" presName="Name37" presStyleLbl="parChTrans1D3" presStyleIdx="1" presStyleCnt="22"/>
      <dgm:spPr/>
      <dgm:t>
        <a:bodyPr/>
        <a:lstStyle/>
        <a:p>
          <a:endParaRPr lang="es-AR"/>
        </a:p>
      </dgm:t>
    </dgm:pt>
    <dgm:pt modelId="{FD8BE2B0-F0F6-4F53-A0DE-B867B5259C4D}" type="pres">
      <dgm:prSet presAssocID="{EA1DACBE-167E-4B21-90B1-B3297D0583B5}" presName="hierRoot2" presStyleCnt="0">
        <dgm:presLayoutVars>
          <dgm:hierBranch val="init"/>
        </dgm:presLayoutVars>
      </dgm:prSet>
      <dgm:spPr/>
      <dgm:t>
        <a:bodyPr/>
        <a:lstStyle/>
        <a:p>
          <a:endParaRPr lang="es-AR"/>
        </a:p>
      </dgm:t>
    </dgm:pt>
    <dgm:pt modelId="{296B8AC2-B38A-414E-A686-F973E9716C5D}" type="pres">
      <dgm:prSet presAssocID="{EA1DACBE-167E-4B21-90B1-B3297D0583B5}" presName="rootComposite" presStyleCnt="0"/>
      <dgm:spPr/>
      <dgm:t>
        <a:bodyPr/>
        <a:lstStyle/>
        <a:p>
          <a:endParaRPr lang="es-AR"/>
        </a:p>
      </dgm:t>
    </dgm:pt>
    <dgm:pt modelId="{BFEA067A-DAE9-42F6-BD81-E8039B8CB15A}" type="pres">
      <dgm:prSet presAssocID="{EA1DACBE-167E-4B21-90B1-B3297D0583B5}" presName="rootText" presStyleLbl="node3" presStyleIdx="1" presStyleCnt="22">
        <dgm:presLayoutVars>
          <dgm:chPref val="3"/>
        </dgm:presLayoutVars>
      </dgm:prSet>
      <dgm:spPr/>
      <dgm:t>
        <a:bodyPr/>
        <a:lstStyle/>
        <a:p>
          <a:endParaRPr lang="es-AR"/>
        </a:p>
      </dgm:t>
    </dgm:pt>
    <dgm:pt modelId="{00C0721F-0B1F-4A32-97EC-7158BF3C6BA1}" type="pres">
      <dgm:prSet presAssocID="{EA1DACBE-167E-4B21-90B1-B3297D0583B5}" presName="rootConnector" presStyleLbl="node3" presStyleIdx="1" presStyleCnt="22"/>
      <dgm:spPr/>
      <dgm:t>
        <a:bodyPr/>
        <a:lstStyle/>
        <a:p>
          <a:endParaRPr lang="es-AR"/>
        </a:p>
      </dgm:t>
    </dgm:pt>
    <dgm:pt modelId="{274535F2-6304-4A47-BD28-E7E1D1910FA3}" type="pres">
      <dgm:prSet presAssocID="{EA1DACBE-167E-4B21-90B1-B3297D0583B5}" presName="hierChild4" presStyleCnt="0"/>
      <dgm:spPr/>
      <dgm:t>
        <a:bodyPr/>
        <a:lstStyle/>
        <a:p>
          <a:endParaRPr lang="es-AR"/>
        </a:p>
      </dgm:t>
    </dgm:pt>
    <dgm:pt modelId="{4DFC7217-9A5A-49E2-9E17-5B84CE60ED31}" type="pres">
      <dgm:prSet presAssocID="{EA1DACBE-167E-4B21-90B1-B3297D0583B5}" presName="hierChild5" presStyleCnt="0"/>
      <dgm:spPr/>
      <dgm:t>
        <a:bodyPr/>
        <a:lstStyle/>
        <a:p>
          <a:endParaRPr lang="es-AR"/>
        </a:p>
      </dgm:t>
    </dgm:pt>
    <dgm:pt modelId="{0D423AAB-C2DD-44DA-BF35-1D289C4FF1B7}" type="pres">
      <dgm:prSet presAssocID="{FFC21682-0053-427D-9B9A-517238C4E2F1}" presName="Name37" presStyleLbl="parChTrans1D3" presStyleIdx="2" presStyleCnt="22"/>
      <dgm:spPr/>
      <dgm:t>
        <a:bodyPr/>
        <a:lstStyle/>
        <a:p>
          <a:endParaRPr lang="es-AR"/>
        </a:p>
      </dgm:t>
    </dgm:pt>
    <dgm:pt modelId="{A7F50144-7BB0-4112-ABC4-EC83B106ED7D}" type="pres">
      <dgm:prSet presAssocID="{EAEC92FB-DD04-419F-A8AB-A5758CD00C6B}" presName="hierRoot2" presStyleCnt="0">
        <dgm:presLayoutVars>
          <dgm:hierBranch val="init"/>
        </dgm:presLayoutVars>
      </dgm:prSet>
      <dgm:spPr/>
      <dgm:t>
        <a:bodyPr/>
        <a:lstStyle/>
        <a:p>
          <a:endParaRPr lang="es-AR"/>
        </a:p>
      </dgm:t>
    </dgm:pt>
    <dgm:pt modelId="{8231B59C-692B-4A53-B8EC-865952AA3573}" type="pres">
      <dgm:prSet presAssocID="{EAEC92FB-DD04-419F-A8AB-A5758CD00C6B}" presName="rootComposite" presStyleCnt="0"/>
      <dgm:spPr/>
      <dgm:t>
        <a:bodyPr/>
        <a:lstStyle/>
        <a:p>
          <a:endParaRPr lang="es-AR"/>
        </a:p>
      </dgm:t>
    </dgm:pt>
    <dgm:pt modelId="{F80A870A-4334-440B-83D7-7782496B1DFB}" type="pres">
      <dgm:prSet presAssocID="{EAEC92FB-DD04-419F-A8AB-A5758CD00C6B}" presName="rootText" presStyleLbl="node3" presStyleIdx="2" presStyleCnt="22">
        <dgm:presLayoutVars>
          <dgm:chPref val="3"/>
        </dgm:presLayoutVars>
      </dgm:prSet>
      <dgm:spPr/>
      <dgm:t>
        <a:bodyPr/>
        <a:lstStyle/>
        <a:p>
          <a:endParaRPr lang="es-AR"/>
        </a:p>
      </dgm:t>
    </dgm:pt>
    <dgm:pt modelId="{5C0D6CD9-BF1D-479B-A64C-2D3AFB45FBE6}" type="pres">
      <dgm:prSet presAssocID="{EAEC92FB-DD04-419F-A8AB-A5758CD00C6B}" presName="rootConnector" presStyleLbl="node3" presStyleIdx="2" presStyleCnt="22"/>
      <dgm:spPr/>
      <dgm:t>
        <a:bodyPr/>
        <a:lstStyle/>
        <a:p>
          <a:endParaRPr lang="es-AR"/>
        </a:p>
      </dgm:t>
    </dgm:pt>
    <dgm:pt modelId="{2D78D4F9-96D3-4B57-BCA9-D5B5180D9607}" type="pres">
      <dgm:prSet presAssocID="{EAEC92FB-DD04-419F-A8AB-A5758CD00C6B}" presName="hierChild4" presStyleCnt="0"/>
      <dgm:spPr/>
      <dgm:t>
        <a:bodyPr/>
        <a:lstStyle/>
        <a:p>
          <a:endParaRPr lang="es-AR"/>
        </a:p>
      </dgm:t>
    </dgm:pt>
    <dgm:pt modelId="{E07CDDF5-875A-4166-B582-3B38C69BB74B}" type="pres">
      <dgm:prSet presAssocID="{EAEC92FB-DD04-419F-A8AB-A5758CD00C6B}" presName="hierChild5" presStyleCnt="0"/>
      <dgm:spPr/>
      <dgm:t>
        <a:bodyPr/>
        <a:lstStyle/>
        <a:p>
          <a:endParaRPr lang="es-AR"/>
        </a:p>
      </dgm:t>
    </dgm:pt>
    <dgm:pt modelId="{33001CE3-23A3-415D-954A-1939E6668DC0}" type="pres">
      <dgm:prSet presAssocID="{B9813609-E962-4BE4-B755-FCC02A642EE5}" presName="Name37" presStyleLbl="parChTrans1D3" presStyleIdx="3" presStyleCnt="22"/>
      <dgm:spPr/>
      <dgm:t>
        <a:bodyPr/>
        <a:lstStyle/>
        <a:p>
          <a:endParaRPr lang="es-AR"/>
        </a:p>
      </dgm:t>
    </dgm:pt>
    <dgm:pt modelId="{4F01E29B-C6A2-4121-ABFA-73CF7526EDFB}" type="pres">
      <dgm:prSet presAssocID="{A0505D35-DCF1-40A0-8FDC-37515A0C16AD}" presName="hierRoot2" presStyleCnt="0">
        <dgm:presLayoutVars>
          <dgm:hierBranch val="init"/>
        </dgm:presLayoutVars>
      </dgm:prSet>
      <dgm:spPr/>
      <dgm:t>
        <a:bodyPr/>
        <a:lstStyle/>
        <a:p>
          <a:endParaRPr lang="es-AR"/>
        </a:p>
      </dgm:t>
    </dgm:pt>
    <dgm:pt modelId="{A56C238A-49C7-4D10-8D67-75F759D3BC75}" type="pres">
      <dgm:prSet presAssocID="{A0505D35-DCF1-40A0-8FDC-37515A0C16AD}" presName="rootComposite" presStyleCnt="0"/>
      <dgm:spPr/>
      <dgm:t>
        <a:bodyPr/>
        <a:lstStyle/>
        <a:p>
          <a:endParaRPr lang="es-AR"/>
        </a:p>
      </dgm:t>
    </dgm:pt>
    <dgm:pt modelId="{76A47314-BFFD-4B20-851C-7DEBF9F5B3E2}" type="pres">
      <dgm:prSet presAssocID="{A0505D35-DCF1-40A0-8FDC-37515A0C16AD}" presName="rootText" presStyleLbl="node3" presStyleIdx="3" presStyleCnt="22">
        <dgm:presLayoutVars>
          <dgm:chPref val="3"/>
        </dgm:presLayoutVars>
      </dgm:prSet>
      <dgm:spPr/>
      <dgm:t>
        <a:bodyPr/>
        <a:lstStyle/>
        <a:p>
          <a:endParaRPr lang="es-AR"/>
        </a:p>
      </dgm:t>
    </dgm:pt>
    <dgm:pt modelId="{76D9F0D7-79AC-4B00-977B-396E26A16F69}" type="pres">
      <dgm:prSet presAssocID="{A0505D35-DCF1-40A0-8FDC-37515A0C16AD}" presName="rootConnector" presStyleLbl="node3" presStyleIdx="3" presStyleCnt="22"/>
      <dgm:spPr/>
      <dgm:t>
        <a:bodyPr/>
        <a:lstStyle/>
        <a:p>
          <a:endParaRPr lang="es-AR"/>
        </a:p>
      </dgm:t>
    </dgm:pt>
    <dgm:pt modelId="{5E3B70D1-8DA9-4D68-9AFB-99B0125A19A4}" type="pres">
      <dgm:prSet presAssocID="{A0505D35-DCF1-40A0-8FDC-37515A0C16AD}" presName="hierChild4" presStyleCnt="0"/>
      <dgm:spPr/>
      <dgm:t>
        <a:bodyPr/>
        <a:lstStyle/>
        <a:p>
          <a:endParaRPr lang="es-AR"/>
        </a:p>
      </dgm:t>
    </dgm:pt>
    <dgm:pt modelId="{793EEB5D-5A91-44F9-8AE2-ABCD8A8DDDCA}" type="pres">
      <dgm:prSet presAssocID="{A0505D35-DCF1-40A0-8FDC-37515A0C16AD}" presName="hierChild5" presStyleCnt="0"/>
      <dgm:spPr/>
      <dgm:t>
        <a:bodyPr/>
        <a:lstStyle/>
        <a:p>
          <a:endParaRPr lang="es-AR"/>
        </a:p>
      </dgm:t>
    </dgm:pt>
    <dgm:pt modelId="{CF7C780F-EDA8-4123-A6B3-D8FE7D7C4ABA}" type="pres">
      <dgm:prSet presAssocID="{31C9868A-3898-49E9-BAB5-3DF95AF46439}" presName="Name37" presStyleLbl="parChTrans1D3" presStyleIdx="4" presStyleCnt="22"/>
      <dgm:spPr/>
      <dgm:t>
        <a:bodyPr/>
        <a:lstStyle/>
        <a:p>
          <a:endParaRPr lang="es-AR"/>
        </a:p>
      </dgm:t>
    </dgm:pt>
    <dgm:pt modelId="{F8CA77D8-A344-491E-B21A-4503365264D1}" type="pres">
      <dgm:prSet presAssocID="{A8541ADA-1139-4E0F-B27C-717860A4067C}" presName="hierRoot2" presStyleCnt="0">
        <dgm:presLayoutVars>
          <dgm:hierBranch val="init"/>
        </dgm:presLayoutVars>
      </dgm:prSet>
      <dgm:spPr/>
      <dgm:t>
        <a:bodyPr/>
        <a:lstStyle/>
        <a:p>
          <a:endParaRPr lang="es-AR"/>
        </a:p>
      </dgm:t>
    </dgm:pt>
    <dgm:pt modelId="{25553490-F72F-477B-9EB0-9150B5DDB2AD}" type="pres">
      <dgm:prSet presAssocID="{A8541ADA-1139-4E0F-B27C-717860A4067C}" presName="rootComposite" presStyleCnt="0"/>
      <dgm:spPr/>
      <dgm:t>
        <a:bodyPr/>
        <a:lstStyle/>
        <a:p>
          <a:endParaRPr lang="es-AR"/>
        </a:p>
      </dgm:t>
    </dgm:pt>
    <dgm:pt modelId="{B4A5800C-55CD-499D-8881-77BE34153288}" type="pres">
      <dgm:prSet presAssocID="{A8541ADA-1139-4E0F-B27C-717860A4067C}" presName="rootText" presStyleLbl="node3" presStyleIdx="4" presStyleCnt="22">
        <dgm:presLayoutVars>
          <dgm:chPref val="3"/>
        </dgm:presLayoutVars>
      </dgm:prSet>
      <dgm:spPr/>
      <dgm:t>
        <a:bodyPr/>
        <a:lstStyle/>
        <a:p>
          <a:endParaRPr lang="es-AR"/>
        </a:p>
      </dgm:t>
    </dgm:pt>
    <dgm:pt modelId="{DB8A4A2D-D540-4806-AAA3-373E4F99D632}" type="pres">
      <dgm:prSet presAssocID="{A8541ADA-1139-4E0F-B27C-717860A4067C}" presName="rootConnector" presStyleLbl="node3" presStyleIdx="4" presStyleCnt="22"/>
      <dgm:spPr/>
      <dgm:t>
        <a:bodyPr/>
        <a:lstStyle/>
        <a:p>
          <a:endParaRPr lang="es-AR"/>
        </a:p>
      </dgm:t>
    </dgm:pt>
    <dgm:pt modelId="{D22BF449-F14C-45CF-A208-051511E1B849}" type="pres">
      <dgm:prSet presAssocID="{A8541ADA-1139-4E0F-B27C-717860A4067C}" presName="hierChild4" presStyleCnt="0"/>
      <dgm:spPr/>
      <dgm:t>
        <a:bodyPr/>
        <a:lstStyle/>
        <a:p>
          <a:endParaRPr lang="es-AR"/>
        </a:p>
      </dgm:t>
    </dgm:pt>
    <dgm:pt modelId="{C49E4B66-4A7C-433B-89F5-4C8FC686A96C}" type="pres">
      <dgm:prSet presAssocID="{A8541ADA-1139-4E0F-B27C-717860A4067C}" presName="hierChild5" presStyleCnt="0"/>
      <dgm:spPr/>
      <dgm:t>
        <a:bodyPr/>
        <a:lstStyle/>
        <a:p>
          <a:endParaRPr lang="es-AR"/>
        </a:p>
      </dgm:t>
    </dgm:pt>
    <dgm:pt modelId="{343D5FE6-8E77-46DF-A844-02D2742EF4A6}" type="pres">
      <dgm:prSet presAssocID="{041A3B0C-91F4-4E31-AC92-F3DF5D74452A}" presName="Name37" presStyleLbl="parChTrans1D3" presStyleIdx="5" presStyleCnt="22"/>
      <dgm:spPr/>
      <dgm:t>
        <a:bodyPr/>
        <a:lstStyle/>
        <a:p>
          <a:endParaRPr lang="es-AR"/>
        </a:p>
      </dgm:t>
    </dgm:pt>
    <dgm:pt modelId="{E9E46C2E-05F1-4294-A857-B62D3A8EAD4A}" type="pres">
      <dgm:prSet presAssocID="{DD0400C6-4298-4690-BBDD-3A2BF92F0B35}" presName="hierRoot2" presStyleCnt="0">
        <dgm:presLayoutVars>
          <dgm:hierBranch val="init"/>
        </dgm:presLayoutVars>
      </dgm:prSet>
      <dgm:spPr/>
      <dgm:t>
        <a:bodyPr/>
        <a:lstStyle/>
        <a:p>
          <a:endParaRPr lang="es-AR"/>
        </a:p>
      </dgm:t>
    </dgm:pt>
    <dgm:pt modelId="{8966AC8B-A544-47AE-B8BF-8BA21CF772CE}" type="pres">
      <dgm:prSet presAssocID="{DD0400C6-4298-4690-BBDD-3A2BF92F0B35}" presName="rootComposite" presStyleCnt="0"/>
      <dgm:spPr/>
      <dgm:t>
        <a:bodyPr/>
        <a:lstStyle/>
        <a:p>
          <a:endParaRPr lang="es-AR"/>
        </a:p>
      </dgm:t>
    </dgm:pt>
    <dgm:pt modelId="{63F75AF2-1382-4C5E-8059-FA995472A670}" type="pres">
      <dgm:prSet presAssocID="{DD0400C6-4298-4690-BBDD-3A2BF92F0B35}" presName="rootText" presStyleLbl="node3" presStyleIdx="5" presStyleCnt="22">
        <dgm:presLayoutVars>
          <dgm:chPref val="3"/>
        </dgm:presLayoutVars>
      </dgm:prSet>
      <dgm:spPr/>
      <dgm:t>
        <a:bodyPr/>
        <a:lstStyle/>
        <a:p>
          <a:endParaRPr lang="es-AR"/>
        </a:p>
      </dgm:t>
    </dgm:pt>
    <dgm:pt modelId="{5EC99B10-12D7-4F84-ACB1-AE96FEAEF1BF}" type="pres">
      <dgm:prSet presAssocID="{DD0400C6-4298-4690-BBDD-3A2BF92F0B35}" presName="rootConnector" presStyleLbl="node3" presStyleIdx="5" presStyleCnt="22"/>
      <dgm:spPr/>
      <dgm:t>
        <a:bodyPr/>
        <a:lstStyle/>
        <a:p>
          <a:endParaRPr lang="es-AR"/>
        </a:p>
      </dgm:t>
    </dgm:pt>
    <dgm:pt modelId="{9DFA1474-A4DF-4627-BA70-BDF89DD15912}" type="pres">
      <dgm:prSet presAssocID="{DD0400C6-4298-4690-BBDD-3A2BF92F0B35}" presName="hierChild4" presStyleCnt="0"/>
      <dgm:spPr/>
      <dgm:t>
        <a:bodyPr/>
        <a:lstStyle/>
        <a:p>
          <a:endParaRPr lang="es-AR"/>
        </a:p>
      </dgm:t>
    </dgm:pt>
    <dgm:pt modelId="{44DFCAB9-69F6-4EAC-8E06-D877B0CB2601}" type="pres">
      <dgm:prSet presAssocID="{DD0400C6-4298-4690-BBDD-3A2BF92F0B35}" presName="hierChild5" presStyleCnt="0"/>
      <dgm:spPr/>
      <dgm:t>
        <a:bodyPr/>
        <a:lstStyle/>
        <a:p>
          <a:endParaRPr lang="es-AR"/>
        </a:p>
      </dgm:t>
    </dgm:pt>
    <dgm:pt modelId="{887B1C71-6D57-4861-A0CB-D1E7609A6263}" type="pres">
      <dgm:prSet presAssocID="{027D3813-B256-410A-B6B9-7B89308AF944}" presName="Name37" presStyleLbl="parChTrans1D3" presStyleIdx="6" presStyleCnt="22"/>
      <dgm:spPr/>
      <dgm:t>
        <a:bodyPr/>
        <a:lstStyle/>
        <a:p>
          <a:endParaRPr lang="es-AR"/>
        </a:p>
      </dgm:t>
    </dgm:pt>
    <dgm:pt modelId="{D2412959-B5E9-4E06-B1C9-B1E592D94D38}" type="pres">
      <dgm:prSet presAssocID="{95412E39-CD3F-499B-BECC-37AFC0C59376}" presName="hierRoot2" presStyleCnt="0">
        <dgm:presLayoutVars>
          <dgm:hierBranch val="init"/>
        </dgm:presLayoutVars>
      </dgm:prSet>
      <dgm:spPr/>
      <dgm:t>
        <a:bodyPr/>
        <a:lstStyle/>
        <a:p>
          <a:endParaRPr lang="es-AR"/>
        </a:p>
      </dgm:t>
    </dgm:pt>
    <dgm:pt modelId="{B96475CF-9A81-4728-8A3B-C4D5B44EE5FF}" type="pres">
      <dgm:prSet presAssocID="{95412E39-CD3F-499B-BECC-37AFC0C59376}" presName="rootComposite" presStyleCnt="0"/>
      <dgm:spPr/>
      <dgm:t>
        <a:bodyPr/>
        <a:lstStyle/>
        <a:p>
          <a:endParaRPr lang="es-AR"/>
        </a:p>
      </dgm:t>
    </dgm:pt>
    <dgm:pt modelId="{DFEB2FCA-3A3E-4E2E-A67E-613766FCE59D}" type="pres">
      <dgm:prSet presAssocID="{95412E39-CD3F-499B-BECC-37AFC0C59376}" presName="rootText" presStyleLbl="node3" presStyleIdx="6" presStyleCnt="22">
        <dgm:presLayoutVars>
          <dgm:chPref val="3"/>
        </dgm:presLayoutVars>
      </dgm:prSet>
      <dgm:spPr/>
      <dgm:t>
        <a:bodyPr/>
        <a:lstStyle/>
        <a:p>
          <a:endParaRPr lang="es-AR"/>
        </a:p>
      </dgm:t>
    </dgm:pt>
    <dgm:pt modelId="{3211F494-721E-4E8A-B4BC-357C5C32E1B7}" type="pres">
      <dgm:prSet presAssocID="{95412E39-CD3F-499B-BECC-37AFC0C59376}" presName="rootConnector" presStyleLbl="node3" presStyleIdx="6" presStyleCnt="22"/>
      <dgm:spPr/>
      <dgm:t>
        <a:bodyPr/>
        <a:lstStyle/>
        <a:p>
          <a:endParaRPr lang="es-AR"/>
        </a:p>
      </dgm:t>
    </dgm:pt>
    <dgm:pt modelId="{E6652124-6C4E-4CF8-982B-0C7C2A21F968}" type="pres">
      <dgm:prSet presAssocID="{95412E39-CD3F-499B-BECC-37AFC0C59376}" presName="hierChild4" presStyleCnt="0"/>
      <dgm:spPr/>
      <dgm:t>
        <a:bodyPr/>
        <a:lstStyle/>
        <a:p>
          <a:endParaRPr lang="es-AR"/>
        </a:p>
      </dgm:t>
    </dgm:pt>
    <dgm:pt modelId="{AF9A1942-16B8-40F0-8A00-736658C47D00}" type="pres">
      <dgm:prSet presAssocID="{95412E39-CD3F-499B-BECC-37AFC0C59376}" presName="hierChild5" presStyleCnt="0"/>
      <dgm:spPr/>
      <dgm:t>
        <a:bodyPr/>
        <a:lstStyle/>
        <a:p>
          <a:endParaRPr lang="es-AR"/>
        </a:p>
      </dgm:t>
    </dgm:pt>
    <dgm:pt modelId="{16FC20BC-C545-4AE5-8986-ACA2BDFF6D41}" type="pres">
      <dgm:prSet presAssocID="{F72902EF-D717-4674-9E0F-5F338BAC608D}" presName="Name37" presStyleLbl="parChTrans1D3" presStyleIdx="7" presStyleCnt="22"/>
      <dgm:spPr/>
      <dgm:t>
        <a:bodyPr/>
        <a:lstStyle/>
        <a:p>
          <a:endParaRPr lang="es-AR"/>
        </a:p>
      </dgm:t>
    </dgm:pt>
    <dgm:pt modelId="{C36DB7A2-0320-433E-A774-DDBB1B358A8C}" type="pres">
      <dgm:prSet presAssocID="{D906DD91-40B0-4722-993E-E28A8B9EFFE6}" presName="hierRoot2" presStyleCnt="0">
        <dgm:presLayoutVars>
          <dgm:hierBranch val="init"/>
        </dgm:presLayoutVars>
      </dgm:prSet>
      <dgm:spPr/>
      <dgm:t>
        <a:bodyPr/>
        <a:lstStyle/>
        <a:p>
          <a:endParaRPr lang="es-AR"/>
        </a:p>
      </dgm:t>
    </dgm:pt>
    <dgm:pt modelId="{12630E63-8D7E-428F-BAB4-5D3FFDAA2D2A}" type="pres">
      <dgm:prSet presAssocID="{D906DD91-40B0-4722-993E-E28A8B9EFFE6}" presName="rootComposite" presStyleCnt="0"/>
      <dgm:spPr/>
      <dgm:t>
        <a:bodyPr/>
        <a:lstStyle/>
        <a:p>
          <a:endParaRPr lang="es-AR"/>
        </a:p>
      </dgm:t>
    </dgm:pt>
    <dgm:pt modelId="{405D25D4-834F-447F-A529-4D2C95D95FF6}" type="pres">
      <dgm:prSet presAssocID="{D906DD91-40B0-4722-993E-E28A8B9EFFE6}" presName="rootText" presStyleLbl="node3" presStyleIdx="7" presStyleCnt="22">
        <dgm:presLayoutVars>
          <dgm:chPref val="3"/>
        </dgm:presLayoutVars>
      </dgm:prSet>
      <dgm:spPr/>
      <dgm:t>
        <a:bodyPr/>
        <a:lstStyle/>
        <a:p>
          <a:endParaRPr lang="es-AR"/>
        </a:p>
      </dgm:t>
    </dgm:pt>
    <dgm:pt modelId="{2203DB5A-0AC3-439D-9B1B-989AC945238B}" type="pres">
      <dgm:prSet presAssocID="{D906DD91-40B0-4722-993E-E28A8B9EFFE6}" presName="rootConnector" presStyleLbl="node3" presStyleIdx="7" presStyleCnt="22"/>
      <dgm:spPr/>
      <dgm:t>
        <a:bodyPr/>
        <a:lstStyle/>
        <a:p>
          <a:endParaRPr lang="es-AR"/>
        </a:p>
      </dgm:t>
    </dgm:pt>
    <dgm:pt modelId="{4666807A-4827-451C-9300-626E567EA0FF}" type="pres">
      <dgm:prSet presAssocID="{D906DD91-40B0-4722-993E-E28A8B9EFFE6}" presName="hierChild4" presStyleCnt="0"/>
      <dgm:spPr/>
      <dgm:t>
        <a:bodyPr/>
        <a:lstStyle/>
        <a:p>
          <a:endParaRPr lang="es-AR"/>
        </a:p>
      </dgm:t>
    </dgm:pt>
    <dgm:pt modelId="{D32CCA1D-1F2C-4902-A3DB-61020C76E512}" type="pres">
      <dgm:prSet presAssocID="{D906DD91-40B0-4722-993E-E28A8B9EFFE6}" presName="hierChild5" presStyleCnt="0"/>
      <dgm:spPr/>
      <dgm:t>
        <a:bodyPr/>
        <a:lstStyle/>
        <a:p>
          <a:endParaRPr lang="es-AR"/>
        </a:p>
      </dgm:t>
    </dgm:pt>
    <dgm:pt modelId="{21EC7CA5-73C5-4CDB-9A20-1828D9590E86}" type="pres">
      <dgm:prSet presAssocID="{907D3D19-8C0F-4C15-A924-C4731D9E5B4E}" presName="Name37" presStyleLbl="parChTrans1D3" presStyleIdx="8" presStyleCnt="22"/>
      <dgm:spPr/>
      <dgm:t>
        <a:bodyPr/>
        <a:lstStyle/>
        <a:p>
          <a:endParaRPr lang="es-AR"/>
        </a:p>
      </dgm:t>
    </dgm:pt>
    <dgm:pt modelId="{BB14CC80-F68D-49F7-837A-0A1F95A2B194}" type="pres">
      <dgm:prSet presAssocID="{8AAC8349-70A2-4F3B-9431-CE762CED5CD6}" presName="hierRoot2" presStyleCnt="0">
        <dgm:presLayoutVars>
          <dgm:hierBranch val="init"/>
        </dgm:presLayoutVars>
      </dgm:prSet>
      <dgm:spPr/>
      <dgm:t>
        <a:bodyPr/>
        <a:lstStyle/>
        <a:p>
          <a:endParaRPr lang="es-AR"/>
        </a:p>
      </dgm:t>
    </dgm:pt>
    <dgm:pt modelId="{504E07E4-A98E-4F68-9637-928782D258B3}" type="pres">
      <dgm:prSet presAssocID="{8AAC8349-70A2-4F3B-9431-CE762CED5CD6}" presName="rootComposite" presStyleCnt="0"/>
      <dgm:spPr/>
      <dgm:t>
        <a:bodyPr/>
        <a:lstStyle/>
        <a:p>
          <a:endParaRPr lang="es-AR"/>
        </a:p>
      </dgm:t>
    </dgm:pt>
    <dgm:pt modelId="{950A3D21-BB4C-4159-8BA7-EF79890948F8}" type="pres">
      <dgm:prSet presAssocID="{8AAC8349-70A2-4F3B-9431-CE762CED5CD6}" presName="rootText" presStyleLbl="node3" presStyleIdx="8" presStyleCnt="22">
        <dgm:presLayoutVars>
          <dgm:chPref val="3"/>
        </dgm:presLayoutVars>
      </dgm:prSet>
      <dgm:spPr/>
      <dgm:t>
        <a:bodyPr/>
        <a:lstStyle/>
        <a:p>
          <a:endParaRPr lang="es-AR"/>
        </a:p>
      </dgm:t>
    </dgm:pt>
    <dgm:pt modelId="{08A350DE-EEFB-4590-88B8-287626C4E4BF}" type="pres">
      <dgm:prSet presAssocID="{8AAC8349-70A2-4F3B-9431-CE762CED5CD6}" presName="rootConnector" presStyleLbl="node3" presStyleIdx="8" presStyleCnt="22"/>
      <dgm:spPr/>
      <dgm:t>
        <a:bodyPr/>
        <a:lstStyle/>
        <a:p>
          <a:endParaRPr lang="es-AR"/>
        </a:p>
      </dgm:t>
    </dgm:pt>
    <dgm:pt modelId="{027BF7E2-3460-4BDE-AA41-F89A7C48BCF1}" type="pres">
      <dgm:prSet presAssocID="{8AAC8349-70A2-4F3B-9431-CE762CED5CD6}" presName="hierChild4" presStyleCnt="0"/>
      <dgm:spPr/>
      <dgm:t>
        <a:bodyPr/>
        <a:lstStyle/>
        <a:p>
          <a:endParaRPr lang="es-AR"/>
        </a:p>
      </dgm:t>
    </dgm:pt>
    <dgm:pt modelId="{163FC763-3EE1-4FDE-AB78-2F5E63A2EC8F}" type="pres">
      <dgm:prSet presAssocID="{8AAC8349-70A2-4F3B-9431-CE762CED5CD6}" presName="hierChild5" presStyleCnt="0"/>
      <dgm:spPr/>
      <dgm:t>
        <a:bodyPr/>
        <a:lstStyle/>
        <a:p>
          <a:endParaRPr lang="es-AR"/>
        </a:p>
      </dgm:t>
    </dgm:pt>
    <dgm:pt modelId="{A341973A-1E2F-4AAC-AC16-283BD6CF75E3}" type="pres">
      <dgm:prSet presAssocID="{2A435C57-3CCE-451A-9381-D12F43BA8459}" presName="Name37" presStyleLbl="parChTrans1D3" presStyleIdx="9" presStyleCnt="22"/>
      <dgm:spPr/>
      <dgm:t>
        <a:bodyPr/>
        <a:lstStyle/>
        <a:p>
          <a:endParaRPr lang="es-AR"/>
        </a:p>
      </dgm:t>
    </dgm:pt>
    <dgm:pt modelId="{8A65CA8A-DBE6-4F41-9E7E-D7B4E941E4DD}" type="pres">
      <dgm:prSet presAssocID="{6239227B-A920-45D5-B68D-4A7A91EBBCDE}" presName="hierRoot2" presStyleCnt="0">
        <dgm:presLayoutVars>
          <dgm:hierBranch val="init"/>
        </dgm:presLayoutVars>
      </dgm:prSet>
      <dgm:spPr/>
      <dgm:t>
        <a:bodyPr/>
        <a:lstStyle/>
        <a:p>
          <a:endParaRPr lang="es-AR"/>
        </a:p>
      </dgm:t>
    </dgm:pt>
    <dgm:pt modelId="{58399E20-0B54-4C7C-A294-038BBFCCA1EF}" type="pres">
      <dgm:prSet presAssocID="{6239227B-A920-45D5-B68D-4A7A91EBBCDE}" presName="rootComposite" presStyleCnt="0"/>
      <dgm:spPr/>
      <dgm:t>
        <a:bodyPr/>
        <a:lstStyle/>
        <a:p>
          <a:endParaRPr lang="es-AR"/>
        </a:p>
      </dgm:t>
    </dgm:pt>
    <dgm:pt modelId="{53077646-CB1B-4671-B246-B030E5929C37}" type="pres">
      <dgm:prSet presAssocID="{6239227B-A920-45D5-B68D-4A7A91EBBCDE}" presName="rootText" presStyleLbl="node3" presStyleIdx="9" presStyleCnt="22">
        <dgm:presLayoutVars>
          <dgm:chPref val="3"/>
        </dgm:presLayoutVars>
      </dgm:prSet>
      <dgm:spPr/>
      <dgm:t>
        <a:bodyPr/>
        <a:lstStyle/>
        <a:p>
          <a:endParaRPr lang="es-AR"/>
        </a:p>
      </dgm:t>
    </dgm:pt>
    <dgm:pt modelId="{FCBD2119-6F71-46E5-A8CD-FCD1BB4F16B1}" type="pres">
      <dgm:prSet presAssocID="{6239227B-A920-45D5-B68D-4A7A91EBBCDE}" presName="rootConnector" presStyleLbl="node3" presStyleIdx="9" presStyleCnt="22"/>
      <dgm:spPr/>
      <dgm:t>
        <a:bodyPr/>
        <a:lstStyle/>
        <a:p>
          <a:endParaRPr lang="es-AR"/>
        </a:p>
      </dgm:t>
    </dgm:pt>
    <dgm:pt modelId="{B41EEF15-2D73-437D-AC71-260A0615E8B0}" type="pres">
      <dgm:prSet presAssocID="{6239227B-A920-45D5-B68D-4A7A91EBBCDE}" presName="hierChild4" presStyleCnt="0"/>
      <dgm:spPr/>
      <dgm:t>
        <a:bodyPr/>
        <a:lstStyle/>
        <a:p>
          <a:endParaRPr lang="es-AR"/>
        </a:p>
      </dgm:t>
    </dgm:pt>
    <dgm:pt modelId="{72B47AEF-89B8-46D0-ACC8-578AD5CB1546}" type="pres">
      <dgm:prSet presAssocID="{6239227B-A920-45D5-B68D-4A7A91EBBCDE}" presName="hierChild5" presStyleCnt="0"/>
      <dgm:spPr/>
      <dgm:t>
        <a:bodyPr/>
        <a:lstStyle/>
        <a:p>
          <a:endParaRPr lang="es-AR"/>
        </a:p>
      </dgm:t>
    </dgm:pt>
    <dgm:pt modelId="{B3962CA9-1C3F-456A-916B-AE7100F0A364}" type="pres">
      <dgm:prSet presAssocID="{8424A173-2F12-44AF-8096-6B6CC9C0FCC4}" presName="Name37" presStyleLbl="parChTrans1D3" presStyleIdx="10" presStyleCnt="22"/>
      <dgm:spPr/>
      <dgm:t>
        <a:bodyPr/>
        <a:lstStyle/>
        <a:p>
          <a:endParaRPr lang="es-AR"/>
        </a:p>
      </dgm:t>
    </dgm:pt>
    <dgm:pt modelId="{D329E68C-B0EE-4B74-A3D4-829425C1A4E7}" type="pres">
      <dgm:prSet presAssocID="{A0173A3C-A134-4CCA-A805-BCB1046AFD7D}" presName="hierRoot2" presStyleCnt="0">
        <dgm:presLayoutVars>
          <dgm:hierBranch val="init"/>
        </dgm:presLayoutVars>
      </dgm:prSet>
      <dgm:spPr/>
      <dgm:t>
        <a:bodyPr/>
        <a:lstStyle/>
        <a:p>
          <a:endParaRPr lang="es-AR"/>
        </a:p>
      </dgm:t>
    </dgm:pt>
    <dgm:pt modelId="{5AD3DCA6-55DA-4558-A1DD-19A9D4A75397}" type="pres">
      <dgm:prSet presAssocID="{A0173A3C-A134-4CCA-A805-BCB1046AFD7D}" presName="rootComposite" presStyleCnt="0"/>
      <dgm:spPr/>
      <dgm:t>
        <a:bodyPr/>
        <a:lstStyle/>
        <a:p>
          <a:endParaRPr lang="es-AR"/>
        </a:p>
      </dgm:t>
    </dgm:pt>
    <dgm:pt modelId="{B501D504-AE0F-40E3-B3FF-BA44B76DDBEA}" type="pres">
      <dgm:prSet presAssocID="{A0173A3C-A134-4CCA-A805-BCB1046AFD7D}" presName="rootText" presStyleLbl="node3" presStyleIdx="10" presStyleCnt="22">
        <dgm:presLayoutVars>
          <dgm:chPref val="3"/>
        </dgm:presLayoutVars>
      </dgm:prSet>
      <dgm:spPr/>
      <dgm:t>
        <a:bodyPr/>
        <a:lstStyle/>
        <a:p>
          <a:endParaRPr lang="es-AR"/>
        </a:p>
      </dgm:t>
    </dgm:pt>
    <dgm:pt modelId="{FE5B3824-CFF5-4339-B27B-C8AB9B190903}" type="pres">
      <dgm:prSet presAssocID="{A0173A3C-A134-4CCA-A805-BCB1046AFD7D}" presName="rootConnector" presStyleLbl="node3" presStyleIdx="10" presStyleCnt="22"/>
      <dgm:spPr/>
      <dgm:t>
        <a:bodyPr/>
        <a:lstStyle/>
        <a:p>
          <a:endParaRPr lang="es-AR"/>
        </a:p>
      </dgm:t>
    </dgm:pt>
    <dgm:pt modelId="{AEAB8A29-80C2-4635-856B-98917B1224D6}" type="pres">
      <dgm:prSet presAssocID="{A0173A3C-A134-4CCA-A805-BCB1046AFD7D}" presName="hierChild4" presStyleCnt="0"/>
      <dgm:spPr/>
      <dgm:t>
        <a:bodyPr/>
        <a:lstStyle/>
        <a:p>
          <a:endParaRPr lang="es-AR"/>
        </a:p>
      </dgm:t>
    </dgm:pt>
    <dgm:pt modelId="{7FCCF4E0-3B9A-43D3-AB8F-962A5FD82986}" type="pres">
      <dgm:prSet presAssocID="{A0173A3C-A134-4CCA-A805-BCB1046AFD7D}" presName="hierChild5" presStyleCnt="0"/>
      <dgm:spPr/>
      <dgm:t>
        <a:bodyPr/>
        <a:lstStyle/>
        <a:p>
          <a:endParaRPr lang="es-AR"/>
        </a:p>
      </dgm:t>
    </dgm:pt>
    <dgm:pt modelId="{9B969B48-4073-4B88-AB8A-D9A73F2BF936}" type="pres">
      <dgm:prSet presAssocID="{DEF7284D-182C-495C-BA47-6D6CAF472C6C}" presName="hierChild5" presStyleCnt="0"/>
      <dgm:spPr/>
      <dgm:t>
        <a:bodyPr/>
        <a:lstStyle/>
        <a:p>
          <a:endParaRPr lang="es-AR"/>
        </a:p>
      </dgm:t>
    </dgm:pt>
    <dgm:pt modelId="{E35CB9EF-505E-4612-89D8-B7B6BEC93C11}" type="pres">
      <dgm:prSet presAssocID="{7F560B42-ED47-4196-8896-7E83B261C570}" presName="Name37" presStyleLbl="parChTrans1D2" presStyleIdx="1" presStyleCnt="6"/>
      <dgm:spPr/>
      <dgm:t>
        <a:bodyPr/>
        <a:lstStyle/>
        <a:p>
          <a:endParaRPr lang="es-AR"/>
        </a:p>
      </dgm:t>
    </dgm:pt>
    <dgm:pt modelId="{E5C5CB01-4AB2-4AD6-8DCD-49531675C469}" type="pres">
      <dgm:prSet presAssocID="{E34AE513-D58F-44E5-B6EB-5752082E4D21}" presName="hierRoot2" presStyleCnt="0">
        <dgm:presLayoutVars>
          <dgm:hierBranch val="init"/>
        </dgm:presLayoutVars>
      </dgm:prSet>
      <dgm:spPr/>
      <dgm:t>
        <a:bodyPr/>
        <a:lstStyle/>
        <a:p>
          <a:endParaRPr lang="es-AR"/>
        </a:p>
      </dgm:t>
    </dgm:pt>
    <dgm:pt modelId="{582DD166-FA4E-49E2-8E7D-8395FC9F9998}" type="pres">
      <dgm:prSet presAssocID="{E34AE513-D58F-44E5-B6EB-5752082E4D21}" presName="rootComposite" presStyleCnt="0"/>
      <dgm:spPr/>
      <dgm:t>
        <a:bodyPr/>
        <a:lstStyle/>
        <a:p>
          <a:endParaRPr lang="es-AR"/>
        </a:p>
      </dgm:t>
    </dgm:pt>
    <dgm:pt modelId="{71294D26-7F90-4008-823C-B0B876383AB2}" type="pres">
      <dgm:prSet presAssocID="{E34AE513-D58F-44E5-B6EB-5752082E4D21}" presName="rootText" presStyleLbl="node2" presStyleIdx="1" presStyleCnt="6">
        <dgm:presLayoutVars>
          <dgm:chPref val="3"/>
        </dgm:presLayoutVars>
      </dgm:prSet>
      <dgm:spPr/>
      <dgm:t>
        <a:bodyPr/>
        <a:lstStyle/>
        <a:p>
          <a:endParaRPr lang="es-AR"/>
        </a:p>
      </dgm:t>
    </dgm:pt>
    <dgm:pt modelId="{77CFF6A0-AABA-4FF3-8F29-8DC4301ADAA1}" type="pres">
      <dgm:prSet presAssocID="{E34AE513-D58F-44E5-B6EB-5752082E4D21}" presName="rootConnector" presStyleLbl="node2" presStyleIdx="1" presStyleCnt="6"/>
      <dgm:spPr/>
      <dgm:t>
        <a:bodyPr/>
        <a:lstStyle/>
        <a:p>
          <a:endParaRPr lang="es-AR"/>
        </a:p>
      </dgm:t>
    </dgm:pt>
    <dgm:pt modelId="{624C6984-1EDD-4326-912F-4DD0460BB319}" type="pres">
      <dgm:prSet presAssocID="{E34AE513-D58F-44E5-B6EB-5752082E4D21}" presName="hierChild4" presStyleCnt="0"/>
      <dgm:spPr/>
      <dgm:t>
        <a:bodyPr/>
        <a:lstStyle/>
        <a:p>
          <a:endParaRPr lang="es-AR"/>
        </a:p>
      </dgm:t>
    </dgm:pt>
    <dgm:pt modelId="{2B6D7A1A-6E5C-4C9A-A1D2-897AE0775C92}" type="pres">
      <dgm:prSet presAssocID="{2281B08A-147E-49B1-9E0C-92CDEA29CC24}" presName="Name37" presStyleLbl="parChTrans1D3" presStyleIdx="11" presStyleCnt="22"/>
      <dgm:spPr/>
      <dgm:t>
        <a:bodyPr/>
        <a:lstStyle/>
        <a:p>
          <a:endParaRPr lang="es-AR"/>
        </a:p>
      </dgm:t>
    </dgm:pt>
    <dgm:pt modelId="{F77E1B42-68F4-4C5A-90C1-1E8ACB3B0159}" type="pres">
      <dgm:prSet presAssocID="{A4A261E0-D410-4975-AD33-3E47D52A8207}" presName="hierRoot2" presStyleCnt="0">
        <dgm:presLayoutVars>
          <dgm:hierBranch val="init"/>
        </dgm:presLayoutVars>
      </dgm:prSet>
      <dgm:spPr/>
      <dgm:t>
        <a:bodyPr/>
        <a:lstStyle/>
        <a:p>
          <a:endParaRPr lang="es-AR"/>
        </a:p>
      </dgm:t>
    </dgm:pt>
    <dgm:pt modelId="{2C15CA91-4A32-49B1-8E27-B1E71C903B8F}" type="pres">
      <dgm:prSet presAssocID="{A4A261E0-D410-4975-AD33-3E47D52A8207}" presName="rootComposite" presStyleCnt="0"/>
      <dgm:spPr/>
      <dgm:t>
        <a:bodyPr/>
        <a:lstStyle/>
        <a:p>
          <a:endParaRPr lang="es-AR"/>
        </a:p>
      </dgm:t>
    </dgm:pt>
    <dgm:pt modelId="{71C2C687-468D-4FCB-AFDB-A10B61E0735C}" type="pres">
      <dgm:prSet presAssocID="{A4A261E0-D410-4975-AD33-3E47D52A8207}" presName="rootText" presStyleLbl="node3" presStyleIdx="11" presStyleCnt="22">
        <dgm:presLayoutVars>
          <dgm:chPref val="3"/>
        </dgm:presLayoutVars>
      </dgm:prSet>
      <dgm:spPr/>
      <dgm:t>
        <a:bodyPr/>
        <a:lstStyle/>
        <a:p>
          <a:endParaRPr lang="es-AR"/>
        </a:p>
      </dgm:t>
    </dgm:pt>
    <dgm:pt modelId="{C2A89557-50D6-456C-8EA0-5C26D6D78BC3}" type="pres">
      <dgm:prSet presAssocID="{A4A261E0-D410-4975-AD33-3E47D52A8207}" presName="rootConnector" presStyleLbl="node3" presStyleIdx="11" presStyleCnt="22"/>
      <dgm:spPr/>
      <dgm:t>
        <a:bodyPr/>
        <a:lstStyle/>
        <a:p>
          <a:endParaRPr lang="es-AR"/>
        </a:p>
      </dgm:t>
    </dgm:pt>
    <dgm:pt modelId="{5842E98B-0257-413E-ABA2-E85EDCC2F992}" type="pres">
      <dgm:prSet presAssocID="{A4A261E0-D410-4975-AD33-3E47D52A8207}" presName="hierChild4" presStyleCnt="0"/>
      <dgm:spPr/>
      <dgm:t>
        <a:bodyPr/>
        <a:lstStyle/>
        <a:p>
          <a:endParaRPr lang="es-AR"/>
        </a:p>
      </dgm:t>
    </dgm:pt>
    <dgm:pt modelId="{F8D9E3B0-C9FA-4F54-A544-33F3AAE24CEC}" type="pres">
      <dgm:prSet presAssocID="{A4A261E0-D410-4975-AD33-3E47D52A8207}" presName="hierChild5" presStyleCnt="0"/>
      <dgm:spPr/>
      <dgm:t>
        <a:bodyPr/>
        <a:lstStyle/>
        <a:p>
          <a:endParaRPr lang="es-AR"/>
        </a:p>
      </dgm:t>
    </dgm:pt>
    <dgm:pt modelId="{26B73F36-E135-4F20-B210-488BEF3FCA1A}" type="pres">
      <dgm:prSet presAssocID="{9F920F3D-3C7D-4EC5-81B3-563ABC06770D}" presName="Name37" presStyleLbl="parChTrans1D3" presStyleIdx="12" presStyleCnt="22"/>
      <dgm:spPr/>
      <dgm:t>
        <a:bodyPr/>
        <a:lstStyle/>
        <a:p>
          <a:endParaRPr lang="es-AR"/>
        </a:p>
      </dgm:t>
    </dgm:pt>
    <dgm:pt modelId="{F0459243-7D40-403C-BCA5-E5C14A979C1B}" type="pres">
      <dgm:prSet presAssocID="{D2306881-0B41-489A-95DF-09880068DE6E}" presName="hierRoot2" presStyleCnt="0">
        <dgm:presLayoutVars>
          <dgm:hierBranch val="init"/>
        </dgm:presLayoutVars>
      </dgm:prSet>
      <dgm:spPr/>
      <dgm:t>
        <a:bodyPr/>
        <a:lstStyle/>
        <a:p>
          <a:endParaRPr lang="es-AR"/>
        </a:p>
      </dgm:t>
    </dgm:pt>
    <dgm:pt modelId="{84C93520-4D86-4DFF-A1F5-D47C0A919571}" type="pres">
      <dgm:prSet presAssocID="{D2306881-0B41-489A-95DF-09880068DE6E}" presName="rootComposite" presStyleCnt="0"/>
      <dgm:spPr/>
      <dgm:t>
        <a:bodyPr/>
        <a:lstStyle/>
        <a:p>
          <a:endParaRPr lang="es-AR"/>
        </a:p>
      </dgm:t>
    </dgm:pt>
    <dgm:pt modelId="{0C2A1432-E6A4-49BA-B043-E780F78674B3}" type="pres">
      <dgm:prSet presAssocID="{D2306881-0B41-489A-95DF-09880068DE6E}" presName="rootText" presStyleLbl="node3" presStyleIdx="12" presStyleCnt="22">
        <dgm:presLayoutVars>
          <dgm:chPref val="3"/>
        </dgm:presLayoutVars>
      </dgm:prSet>
      <dgm:spPr/>
      <dgm:t>
        <a:bodyPr/>
        <a:lstStyle/>
        <a:p>
          <a:endParaRPr lang="es-AR"/>
        </a:p>
      </dgm:t>
    </dgm:pt>
    <dgm:pt modelId="{76E01BAD-95E2-43C9-9725-D65C421E5BE8}" type="pres">
      <dgm:prSet presAssocID="{D2306881-0B41-489A-95DF-09880068DE6E}" presName="rootConnector" presStyleLbl="node3" presStyleIdx="12" presStyleCnt="22"/>
      <dgm:spPr/>
      <dgm:t>
        <a:bodyPr/>
        <a:lstStyle/>
        <a:p>
          <a:endParaRPr lang="es-AR"/>
        </a:p>
      </dgm:t>
    </dgm:pt>
    <dgm:pt modelId="{B4119C54-2AE7-42FC-9BC2-D8D3CED59BE8}" type="pres">
      <dgm:prSet presAssocID="{D2306881-0B41-489A-95DF-09880068DE6E}" presName="hierChild4" presStyleCnt="0"/>
      <dgm:spPr/>
      <dgm:t>
        <a:bodyPr/>
        <a:lstStyle/>
        <a:p>
          <a:endParaRPr lang="es-AR"/>
        </a:p>
      </dgm:t>
    </dgm:pt>
    <dgm:pt modelId="{B5BF72CE-87D4-49E5-AE22-1A4395642E42}" type="pres">
      <dgm:prSet presAssocID="{D2306881-0B41-489A-95DF-09880068DE6E}" presName="hierChild5" presStyleCnt="0"/>
      <dgm:spPr/>
      <dgm:t>
        <a:bodyPr/>
        <a:lstStyle/>
        <a:p>
          <a:endParaRPr lang="es-AR"/>
        </a:p>
      </dgm:t>
    </dgm:pt>
    <dgm:pt modelId="{DD4F80AA-1CA3-4F99-9788-978C5AA9D0BA}" type="pres">
      <dgm:prSet presAssocID="{E34AE513-D58F-44E5-B6EB-5752082E4D21}" presName="hierChild5" presStyleCnt="0"/>
      <dgm:spPr/>
      <dgm:t>
        <a:bodyPr/>
        <a:lstStyle/>
        <a:p>
          <a:endParaRPr lang="es-AR"/>
        </a:p>
      </dgm:t>
    </dgm:pt>
    <dgm:pt modelId="{7507185E-7C99-40F9-95A8-AE3A1E8B871B}" type="pres">
      <dgm:prSet presAssocID="{BE56BF80-561F-4B5B-9852-4A86AA39120F}" presName="Name37" presStyleLbl="parChTrans1D2" presStyleIdx="2" presStyleCnt="6"/>
      <dgm:spPr/>
      <dgm:t>
        <a:bodyPr/>
        <a:lstStyle/>
        <a:p>
          <a:endParaRPr lang="es-AR"/>
        </a:p>
      </dgm:t>
    </dgm:pt>
    <dgm:pt modelId="{1FC853D8-52C1-410D-8036-876BD105D1F2}" type="pres">
      <dgm:prSet presAssocID="{8B25EAF8-4E7E-494C-A4AA-FA70A69C6E58}" presName="hierRoot2" presStyleCnt="0">
        <dgm:presLayoutVars>
          <dgm:hierBranch val="init"/>
        </dgm:presLayoutVars>
      </dgm:prSet>
      <dgm:spPr/>
      <dgm:t>
        <a:bodyPr/>
        <a:lstStyle/>
        <a:p>
          <a:endParaRPr lang="es-AR"/>
        </a:p>
      </dgm:t>
    </dgm:pt>
    <dgm:pt modelId="{CCB5977E-BD16-47FB-A470-4E2973942FE7}" type="pres">
      <dgm:prSet presAssocID="{8B25EAF8-4E7E-494C-A4AA-FA70A69C6E58}" presName="rootComposite" presStyleCnt="0"/>
      <dgm:spPr/>
      <dgm:t>
        <a:bodyPr/>
        <a:lstStyle/>
        <a:p>
          <a:endParaRPr lang="es-AR"/>
        </a:p>
      </dgm:t>
    </dgm:pt>
    <dgm:pt modelId="{35212A05-BADF-496F-905A-E79B40E65366}" type="pres">
      <dgm:prSet presAssocID="{8B25EAF8-4E7E-494C-A4AA-FA70A69C6E58}" presName="rootText" presStyleLbl="node2" presStyleIdx="2" presStyleCnt="6">
        <dgm:presLayoutVars>
          <dgm:chPref val="3"/>
        </dgm:presLayoutVars>
      </dgm:prSet>
      <dgm:spPr/>
      <dgm:t>
        <a:bodyPr/>
        <a:lstStyle/>
        <a:p>
          <a:endParaRPr lang="es-AR"/>
        </a:p>
      </dgm:t>
    </dgm:pt>
    <dgm:pt modelId="{97F89FAF-DADB-4816-A2C2-4D6C82F5B3FB}" type="pres">
      <dgm:prSet presAssocID="{8B25EAF8-4E7E-494C-A4AA-FA70A69C6E58}" presName="rootConnector" presStyleLbl="node2" presStyleIdx="2" presStyleCnt="6"/>
      <dgm:spPr/>
      <dgm:t>
        <a:bodyPr/>
        <a:lstStyle/>
        <a:p>
          <a:endParaRPr lang="es-AR"/>
        </a:p>
      </dgm:t>
    </dgm:pt>
    <dgm:pt modelId="{4DF83BF7-D9A9-4D0A-BF7B-14556DC1B4E9}" type="pres">
      <dgm:prSet presAssocID="{8B25EAF8-4E7E-494C-A4AA-FA70A69C6E58}" presName="hierChild4" presStyleCnt="0"/>
      <dgm:spPr/>
      <dgm:t>
        <a:bodyPr/>
        <a:lstStyle/>
        <a:p>
          <a:endParaRPr lang="es-AR"/>
        </a:p>
      </dgm:t>
    </dgm:pt>
    <dgm:pt modelId="{82C5B7D8-ECF2-43B4-BFDB-FB4C6239B1DF}" type="pres">
      <dgm:prSet presAssocID="{FF81DACE-D338-48ED-9B64-A7C1CD981C61}" presName="Name37" presStyleLbl="parChTrans1D3" presStyleIdx="13" presStyleCnt="22"/>
      <dgm:spPr/>
      <dgm:t>
        <a:bodyPr/>
        <a:lstStyle/>
        <a:p>
          <a:endParaRPr lang="es-AR"/>
        </a:p>
      </dgm:t>
    </dgm:pt>
    <dgm:pt modelId="{64E0FE47-B8A3-433E-8A0C-4403A3A17D2B}" type="pres">
      <dgm:prSet presAssocID="{44F828D3-1BF3-4654-A02E-410DF0EB96FB}" presName="hierRoot2" presStyleCnt="0">
        <dgm:presLayoutVars>
          <dgm:hierBranch val="init"/>
        </dgm:presLayoutVars>
      </dgm:prSet>
      <dgm:spPr/>
    </dgm:pt>
    <dgm:pt modelId="{A67623BC-84EB-470C-9DB2-D2FB26BE5C9E}" type="pres">
      <dgm:prSet presAssocID="{44F828D3-1BF3-4654-A02E-410DF0EB96FB}" presName="rootComposite" presStyleCnt="0"/>
      <dgm:spPr/>
    </dgm:pt>
    <dgm:pt modelId="{09A6D5ED-8AB2-4B3D-99BE-2F8F874DD4D5}" type="pres">
      <dgm:prSet presAssocID="{44F828D3-1BF3-4654-A02E-410DF0EB96FB}" presName="rootText" presStyleLbl="node3" presStyleIdx="13" presStyleCnt="22">
        <dgm:presLayoutVars>
          <dgm:chPref val="3"/>
        </dgm:presLayoutVars>
      </dgm:prSet>
      <dgm:spPr/>
      <dgm:t>
        <a:bodyPr/>
        <a:lstStyle/>
        <a:p>
          <a:endParaRPr lang="es-AR"/>
        </a:p>
      </dgm:t>
    </dgm:pt>
    <dgm:pt modelId="{96B407FF-886C-4C9C-A0C6-93127B9FCBA0}" type="pres">
      <dgm:prSet presAssocID="{44F828D3-1BF3-4654-A02E-410DF0EB96FB}" presName="rootConnector" presStyleLbl="node3" presStyleIdx="13" presStyleCnt="22"/>
      <dgm:spPr/>
      <dgm:t>
        <a:bodyPr/>
        <a:lstStyle/>
        <a:p>
          <a:endParaRPr lang="es-AR"/>
        </a:p>
      </dgm:t>
    </dgm:pt>
    <dgm:pt modelId="{61776B5F-8657-41CE-834B-FBB1CF8A2AAB}" type="pres">
      <dgm:prSet presAssocID="{44F828D3-1BF3-4654-A02E-410DF0EB96FB}" presName="hierChild4" presStyleCnt="0"/>
      <dgm:spPr/>
    </dgm:pt>
    <dgm:pt modelId="{95AA6BDA-B4E2-4549-B171-35701B07B6C9}" type="pres">
      <dgm:prSet presAssocID="{44F828D3-1BF3-4654-A02E-410DF0EB96FB}" presName="hierChild5" presStyleCnt="0"/>
      <dgm:spPr/>
    </dgm:pt>
    <dgm:pt modelId="{A880C8D2-BDC5-4FAF-A80B-F576E01D4B7E}" type="pres">
      <dgm:prSet presAssocID="{15A637E9-7063-4E39-A111-6405BDDEDDE8}" presName="Name37" presStyleLbl="parChTrans1D3" presStyleIdx="14" presStyleCnt="22"/>
      <dgm:spPr/>
      <dgm:t>
        <a:bodyPr/>
        <a:lstStyle/>
        <a:p>
          <a:endParaRPr lang="es-AR"/>
        </a:p>
      </dgm:t>
    </dgm:pt>
    <dgm:pt modelId="{B1A5E5D9-E21F-444E-9EE0-92E2F789645F}" type="pres">
      <dgm:prSet presAssocID="{B315D33A-34BA-4BBD-95BA-AD86084A810E}" presName="hierRoot2" presStyleCnt="0">
        <dgm:presLayoutVars>
          <dgm:hierBranch val="init"/>
        </dgm:presLayoutVars>
      </dgm:prSet>
      <dgm:spPr/>
    </dgm:pt>
    <dgm:pt modelId="{61DCC51F-8CDF-40CB-828A-6AB98809CD04}" type="pres">
      <dgm:prSet presAssocID="{B315D33A-34BA-4BBD-95BA-AD86084A810E}" presName="rootComposite" presStyleCnt="0"/>
      <dgm:spPr/>
    </dgm:pt>
    <dgm:pt modelId="{18739F6B-C5DB-407C-9BDE-448E0B26DB4A}" type="pres">
      <dgm:prSet presAssocID="{B315D33A-34BA-4BBD-95BA-AD86084A810E}" presName="rootText" presStyleLbl="node3" presStyleIdx="14" presStyleCnt="22">
        <dgm:presLayoutVars>
          <dgm:chPref val="3"/>
        </dgm:presLayoutVars>
      </dgm:prSet>
      <dgm:spPr/>
      <dgm:t>
        <a:bodyPr/>
        <a:lstStyle/>
        <a:p>
          <a:endParaRPr lang="es-AR"/>
        </a:p>
      </dgm:t>
    </dgm:pt>
    <dgm:pt modelId="{D4712131-EF7F-4485-BB12-E4C7FB4701E8}" type="pres">
      <dgm:prSet presAssocID="{B315D33A-34BA-4BBD-95BA-AD86084A810E}" presName="rootConnector" presStyleLbl="node3" presStyleIdx="14" presStyleCnt="22"/>
      <dgm:spPr/>
      <dgm:t>
        <a:bodyPr/>
        <a:lstStyle/>
        <a:p>
          <a:endParaRPr lang="es-AR"/>
        </a:p>
      </dgm:t>
    </dgm:pt>
    <dgm:pt modelId="{E8273948-2042-44AA-B57C-9C2DB23D2C7C}" type="pres">
      <dgm:prSet presAssocID="{B315D33A-34BA-4BBD-95BA-AD86084A810E}" presName="hierChild4" presStyleCnt="0"/>
      <dgm:spPr/>
    </dgm:pt>
    <dgm:pt modelId="{B70BF155-AA1F-401E-8FB1-2BC5C243283D}" type="pres">
      <dgm:prSet presAssocID="{B315D33A-34BA-4BBD-95BA-AD86084A810E}" presName="hierChild5" presStyleCnt="0"/>
      <dgm:spPr/>
    </dgm:pt>
    <dgm:pt modelId="{AF1F3D61-8C02-4B49-BDF7-D7331653D2FB}" type="pres">
      <dgm:prSet presAssocID="{832B39FA-B407-4B24-9713-8061FFAD09B1}" presName="Name37" presStyleLbl="parChTrans1D3" presStyleIdx="15" presStyleCnt="22"/>
      <dgm:spPr/>
      <dgm:t>
        <a:bodyPr/>
        <a:lstStyle/>
        <a:p>
          <a:endParaRPr lang="es-AR"/>
        </a:p>
      </dgm:t>
    </dgm:pt>
    <dgm:pt modelId="{0FABDB76-E2E5-4178-931A-70750CAD92F8}" type="pres">
      <dgm:prSet presAssocID="{5D163DE9-37FA-470A-A205-5E709ED21EFF}" presName="hierRoot2" presStyleCnt="0">
        <dgm:presLayoutVars>
          <dgm:hierBranch val="init"/>
        </dgm:presLayoutVars>
      </dgm:prSet>
      <dgm:spPr/>
    </dgm:pt>
    <dgm:pt modelId="{16FF7E5D-C59D-4650-B9BF-FAA6EF39A4B0}" type="pres">
      <dgm:prSet presAssocID="{5D163DE9-37FA-470A-A205-5E709ED21EFF}" presName="rootComposite" presStyleCnt="0"/>
      <dgm:spPr/>
    </dgm:pt>
    <dgm:pt modelId="{03701786-F154-4ADE-BD49-32C490B65F46}" type="pres">
      <dgm:prSet presAssocID="{5D163DE9-37FA-470A-A205-5E709ED21EFF}" presName="rootText" presStyleLbl="node3" presStyleIdx="15" presStyleCnt="22">
        <dgm:presLayoutVars>
          <dgm:chPref val="3"/>
        </dgm:presLayoutVars>
      </dgm:prSet>
      <dgm:spPr/>
      <dgm:t>
        <a:bodyPr/>
        <a:lstStyle/>
        <a:p>
          <a:endParaRPr lang="es-AR"/>
        </a:p>
      </dgm:t>
    </dgm:pt>
    <dgm:pt modelId="{EA32C5A3-E1B7-456F-AF80-82F191622E14}" type="pres">
      <dgm:prSet presAssocID="{5D163DE9-37FA-470A-A205-5E709ED21EFF}" presName="rootConnector" presStyleLbl="node3" presStyleIdx="15" presStyleCnt="22"/>
      <dgm:spPr/>
      <dgm:t>
        <a:bodyPr/>
        <a:lstStyle/>
        <a:p>
          <a:endParaRPr lang="es-AR"/>
        </a:p>
      </dgm:t>
    </dgm:pt>
    <dgm:pt modelId="{89FAF9D5-3D95-442F-9619-60BDBBBAF715}" type="pres">
      <dgm:prSet presAssocID="{5D163DE9-37FA-470A-A205-5E709ED21EFF}" presName="hierChild4" presStyleCnt="0"/>
      <dgm:spPr/>
    </dgm:pt>
    <dgm:pt modelId="{8CA962B5-024C-4E45-AC00-438CC598AF57}" type="pres">
      <dgm:prSet presAssocID="{5D163DE9-37FA-470A-A205-5E709ED21EFF}" presName="hierChild5" presStyleCnt="0"/>
      <dgm:spPr/>
    </dgm:pt>
    <dgm:pt modelId="{48E99739-B44D-4B98-9F07-6A92E2A51848}" type="pres">
      <dgm:prSet presAssocID="{08EE2098-DFF4-4A25-A11A-5BDE5D74DD33}" presName="Name37" presStyleLbl="parChTrans1D3" presStyleIdx="16" presStyleCnt="22"/>
      <dgm:spPr/>
      <dgm:t>
        <a:bodyPr/>
        <a:lstStyle/>
        <a:p>
          <a:endParaRPr lang="es-AR"/>
        </a:p>
      </dgm:t>
    </dgm:pt>
    <dgm:pt modelId="{448E6E4E-6D52-4A58-A2B2-04812E66D72C}" type="pres">
      <dgm:prSet presAssocID="{9C0B34F5-8922-42AA-894C-4C552C6B3622}" presName="hierRoot2" presStyleCnt="0">
        <dgm:presLayoutVars>
          <dgm:hierBranch val="init"/>
        </dgm:presLayoutVars>
      </dgm:prSet>
      <dgm:spPr/>
    </dgm:pt>
    <dgm:pt modelId="{A7F0F1EA-B97C-4E8E-BF8D-454081DEC85C}" type="pres">
      <dgm:prSet presAssocID="{9C0B34F5-8922-42AA-894C-4C552C6B3622}" presName="rootComposite" presStyleCnt="0"/>
      <dgm:spPr/>
    </dgm:pt>
    <dgm:pt modelId="{2CFED4B3-B057-477F-9A79-501A369C4810}" type="pres">
      <dgm:prSet presAssocID="{9C0B34F5-8922-42AA-894C-4C552C6B3622}" presName="rootText" presStyleLbl="node3" presStyleIdx="16" presStyleCnt="22">
        <dgm:presLayoutVars>
          <dgm:chPref val="3"/>
        </dgm:presLayoutVars>
      </dgm:prSet>
      <dgm:spPr/>
      <dgm:t>
        <a:bodyPr/>
        <a:lstStyle/>
        <a:p>
          <a:endParaRPr lang="es-AR"/>
        </a:p>
      </dgm:t>
    </dgm:pt>
    <dgm:pt modelId="{C519367D-00D8-481E-84B8-5EDB6F3F8210}" type="pres">
      <dgm:prSet presAssocID="{9C0B34F5-8922-42AA-894C-4C552C6B3622}" presName="rootConnector" presStyleLbl="node3" presStyleIdx="16" presStyleCnt="22"/>
      <dgm:spPr/>
      <dgm:t>
        <a:bodyPr/>
        <a:lstStyle/>
        <a:p>
          <a:endParaRPr lang="es-AR"/>
        </a:p>
      </dgm:t>
    </dgm:pt>
    <dgm:pt modelId="{60588687-5C4D-4CC6-96CA-4E198AAC607A}" type="pres">
      <dgm:prSet presAssocID="{9C0B34F5-8922-42AA-894C-4C552C6B3622}" presName="hierChild4" presStyleCnt="0"/>
      <dgm:spPr/>
    </dgm:pt>
    <dgm:pt modelId="{9AF2EA6D-0272-4ACE-B089-7FCF7681DF34}" type="pres">
      <dgm:prSet presAssocID="{9C0B34F5-8922-42AA-894C-4C552C6B3622}" presName="hierChild5" presStyleCnt="0"/>
      <dgm:spPr/>
    </dgm:pt>
    <dgm:pt modelId="{D3A55206-0C30-461B-A59B-0C266EB83A74}" type="pres">
      <dgm:prSet presAssocID="{B1CEBDC7-517B-433F-9B68-92C6AC94D3D7}" presName="Name37" presStyleLbl="parChTrans1D3" presStyleIdx="17" presStyleCnt="22"/>
      <dgm:spPr/>
      <dgm:t>
        <a:bodyPr/>
        <a:lstStyle/>
        <a:p>
          <a:endParaRPr lang="es-AR"/>
        </a:p>
      </dgm:t>
    </dgm:pt>
    <dgm:pt modelId="{837B5D57-5038-4AAF-80B2-512940F2E476}" type="pres">
      <dgm:prSet presAssocID="{44B714F1-FD9E-4F09-B63F-6B9A97F1DAF1}" presName="hierRoot2" presStyleCnt="0">
        <dgm:presLayoutVars>
          <dgm:hierBranch val="init"/>
        </dgm:presLayoutVars>
      </dgm:prSet>
      <dgm:spPr/>
    </dgm:pt>
    <dgm:pt modelId="{825AE78D-B11D-40B5-8421-917D6402483D}" type="pres">
      <dgm:prSet presAssocID="{44B714F1-FD9E-4F09-B63F-6B9A97F1DAF1}" presName="rootComposite" presStyleCnt="0"/>
      <dgm:spPr/>
    </dgm:pt>
    <dgm:pt modelId="{C7ABCCD9-E0EC-4475-A727-FA1D5FC7BC88}" type="pres">
      <dgm:prSet presAssocID="{44B714F1-FD9E-4F09-B63F-6B9A97F1DAF1}" presName="rootText" presStyleLbl="node3" presStyleIdx="17" presStyleCnt="22">
        <dgm:presLayoutVars>
          <dgm:chPref val="3"/>
        </dgm:presLayoutVars>
      </dgm:prSet>
      <dgm:spPr/>
      <dgm:t>
        <a:bodyPr/>
        <a:lstStyle/>
        <a:p>
          <a:endParaRPr lang="es-AR"/>
        </a:p>
      </dgm:t>
    </dgm:pt>
    <dgm:pt modelId="{0E676282-E11B-4A27-87BE-50E5733F0F47}" type="pres">
      <dgm:prSet presAssocID="{44B714F1-FD9E-4F09-B63F-6B9A97F1DAF1}" presName="rootConnector" presStyleLbl="node3" presStyleIdx="17" presStyleCnt="22"/>
      <dgm:spPr/>
      <dgm:t>
        <a:bodyPr/>
        <a:lstStyle/>
        <a:p>
          <a:endParaRPr lang="es-AR"/>
        </a:p>
      </dgm:t>
    </dgm:pt>
    <dgm:pt modelId="{EB69265C-540D-470C-BAD0-FEC5B9F1AD18}" type="pres">
      <dgm:prSet presAssocID="{44B714F1-FD9E-4F09-B63F-6B9A97F1DAF1}" presName="hierChild4" presStyleCnt="0"/>
      <dgm:spPr/>
    </dgm:pt>
    <dgm:pt modelId="{6AF6335C-8F17-4947-89AE-545A738BC538}" type="pres">
      <dgm:prSet presAssocID="{44B714F1-FD9E-4F09-B63F-6B9A97F1DAF1}" presName="hierChild5" presStyleCnt="0"/>
      <dgm:spPr/>
    </dgm:pt>
    <dgm:pt modelId="{01D67583-59E5-4AFA-928E-153831BB565C}" type="pres">
      <dgm:prSet presAssocID="{8B25EAF8-4E7E-494C-A4AA-FA70A69C6E58}" presName="hierChild5" presStyleCnt="0"/>
      <dgm:spPr/>
      <dgm:t>
        <a:bodyPr/>
        <a:lstStyle/>
        <a:p>
          <a:endParaRPr lang="es-AR"/>
        </a:p>
      </dgm:t>
    </dgm:pt>
    <dgm:pt modelId="{714D0E58-B068-459F-A9CE-DD9F95FFCD65}" type="pres">
      <dgm:prSet presAssocID="{E989E834-88E5-49F5-9F65-935B8B5379D1}" presName="Name37" presStyleLbl="parChTrans1D2" presStyleIdx="3" presStyleCnt="6"/>
      <dgm:spPr/>
      <dgm:t>
        <a:bodyPr/>
        <a:lstStyle/>
        <a:p>
          <a:endParaRPr lang="es-AR"/>
        </a:p>
      </dgm:t>
    </dgm:pt>
    <dgm:pt modelId="{D3D88321-FF02-409B-A1AC-CC663ACD9297}" type="pres">
      <dgm:prSet presAssocID="{86869D9D-8C14-48AC-BBC4-C4DA0E126F82}" presName="hierRoot2" presStyleCnt="0">
        <dgm:presLayoutVars>
          <dgm:hierBranch val="init"/>
        </dgm:presLayoutVars>
      </dgm:prSet>
      <dgm:spPr/>
      <dgm:t>
        <a:bodyPr/>
        <a:lstStyle/>
        <a:p>
          <a:endParaRPr lang="es-AR"/>
        </a:p>
      </dgm:t>
    </dgm:pt>
    <dgm:pt modelId="{BCF8C18E-3A0D-4E5D-AFA8-8AE2B5208878}" type="pres">
      <dgm:prSet presAssocID="{86869D9D-8C14-48AC-BBC4-C4DA0E126F82}" presName="rootComposite" presStyleCnt="0"/>
      <dgm:spPr/>
      <dgm:t>
        <a:bodyPr/>
        <a:lstStyle/>
        <a:p>
          <a:endParaRPr lang="es-AR"/>
        </a:p>
      </dgm:t>
    </dgm:pt>
    <dgm:pt modelId="{7B0E2970-CF7B-422E-B974-18A2E3880CE3}" type="pres">
      <dgm:prSet presAssocID="{86869D9D-8C14-48AC-BBC4-C4DA0E126F82}" presName="rootText" presStyleLbl="node2" presStyleIdx="3" presStyleCnt="6">
        <dgm:presLayoutVars>
          <dgm:chPref val="3"/>
        </dgm:presLayoutVars>
      </dgm:prSet>
      <dgm:spPr/>
      <dgm:t>
        <a:bodyPr/>
        <a:lstStyle/>
        <a:p>
          <a:endParaRPr lang="es-AR"/>
        </a:p>
      </dgm:t>
    </dgm:pt>
    <dgm:pt modelId="{0FF6C638-4BE0-42DB-A00C-ADEAF726EFC9}" type="pres">
      <dgm:prSet presAssocID="{86869D9D-8C14-48AC-BBC4-C4DA0E126F82}" presName="rootConnector" presStyleLbl="node2" presStyleIdx="3" presStyleCnt="6"/>
      <dgm:spPr/>
      <dgm:t>
        <a:bodyPr/>
        <a:lstStyle/>
        <a:p>
          <a:endParaRPr lang="es-AR"/>
        </a:p>
      </dgm:t>
    </dgm:pt>
    <dgm:pt modelId="{1B6DA802-BC5D-42AA-92AE-706023F135DD}" type="pres">
      <dgm:prSet presAssocID="{86869D9D-8C14-48AC-BBC4-C4DA0E126F82}" presName="hierChild4" presStyleCnt="0"/>
      <dgm:spPr/>
      <dgm:t>
        <a:bodyPr/>
        <a:lstStyle/>
        <a:p>
          <a:endParaRPr lang="es-AR"/>
        </a:p>
      </dgm:t>
    </dgm:pt>
    <dgm:pt modelId="{A2637D39-EA62-4A4C-8E24-CE413A7D5896}" type="pres">
      <dgm:prSet presAssocID="{51BB0018-A49D-4E48-AA9E-961F31E702B3}" presName="Name37" presStyleLbl="parChTrans1D3" presStyleIdx="18" presStyleCnt="22"/>
      <dgm:spPr/>
      <dgm:t>
        <a:bodyPr/>
        <a:lstStyle/>
        <a:p>
          <a:endParaRPr lang="es-AR"/>
        </a:p>
      </dgm:t>
    </dgm:pt>
    <dgm:pt modelId="{0D8D4C4D-CDC7-4543-A6D3-8CF0710617C0}" type="pres">
      <dgm:prSet presAssocID="{F3CDE24D-6392-4055-9197-425A3EBA22A0}" presName="hierRoot2" presStyleCnt="0">
        <dgm:presLayoutVars>
          <dgm:hierBranch val="init"/>
        </dgm:presLayoutVars>
      </dgm:prSet>
      <dgm:spPr/>
      <dgm:t>
        <a:bodyPr/>
        <a:lstStyle/>
        <a:p>
          <a:endParaRPr lang="es-AR"/>
        </a:p>
      </dgm:t>
    </dgm:pt>
    <dgm:pt modelId="{3635D30D-6110-4113-B4FF-A9C169EA6CD9}" type="pres">
      <dgm:prSet presAssocID="{F3CDE24D-6392-4055-9197-425A3EBA22A0}" presName="rootComposite" presStyleCnt="0"/>
      <dgm:spPr/>
      <dgm:t>
        <a:bodyPr/>
        <a:lstStyle/>
        <a:p>
          <a:endParaRPr lang="es-AR"/>
        </a:p>
      </dgm:t>
    </dgm:pt>
    <dgm:pt modelId="{4F41BBBB-CBDD-4D2C-A24F-79AD147DD4AE}" type="pres">
      <dgm:prSet presAssocID="{F3CDE24D-6392-4055-9197-425A3EBA22A0}" presName="rootText" presStyleLbl="node3" presStyleIdx="18" presStyleCnt="22">
        <dgm:presLayoutVars>
          <dgm:chPref val="3"/>
        </dgm:presLayoutVars>
      </dgm:prSet>
      <dgm:spPr/>
      <dgm:t>
        <a:bodyPr/>
        <a:lstStyle/>
        <a:p>
          <a:endParaRPr lang="es-AR"/>
        </a:p>
      </dgm:t>
    </dgm:pt>
    <dgm:pt modelId="{7C17C132-8753-4366-941E-988A64679477}" type="pres">
      <dgm:prSet presAssocID="{F3CDE24D-6392-4055-9197-425A3EBA22A0}" presName="rootConnector" presStyleLbl="node3" presStyleIdx="18" presStyleCnt="22"/>
      <dgm:spPr/>
      <dgm:t>
        <a:bodyPr/>
        <a:lstStyle/>
        <a:p>
          <a:endParaRPr lang="es-AR"/>
        </a:p>
      </dgm:t>
    </dgm:pt>
    <dgm:pt modelId="{86B637D0-1BE2-4752-B09B-A7DF06F8FB33}" type="pres">
      <dgm:prSet presAssocID="{F3CDE24D-6392-4055-9197-425A3EBA22A0}" presName="hierChild4" presStyleCnt="0"/>
      <dgm:spPr/>
      <dgm:t>
        <a:bodyPr/>
        <a:lstStyle/>
        <a:p>
          <a:endParaRPr lang="es-AR"/>
        </a:p>
      </dgm:t>
    </dgm:pt>
    <dgm:pt modelId="{F2C15B6B-E03B-48A2-8B85-E79038088ED5}" type="pres">
      <dgm:prSet presAssocID="{F3CDE24D-6392-4055-9197-425A3EBA22A0}" presName="hierChild5" presStyleCnt="0"/>
      <dgm:spPr/>
      <dgm:t>
        <a:bodyPr/>
        <a:lstStyle/>
        <a:p>
          <a:endParaRPr lang="es-AR"/>
        </a:p>
      </dgm:t>
    </dgm:pt>
    <dgm:pt modelId="{1E0B05C0-6171-414E-B072-AA5A3E6F217C}" type="pres">
      <dgm:prSet presAssocID="{86869D9D-8C14-48AC-BBC4-C4DA0E126F82}" presName="hierChild5" presStyleCnt="0"/>
      <dgm:spPr/>
      <dgm:t>
        <a:bodyPr/>
        <a:lstStyle/>
        <a:p>
          <a:endParaRPr lang="es-AR"/>
        </a:p>
      </dgm:t>
    </dgm:pt>
    <dgm:pt modelId="{2DA7CE39-6A0F-49CA-9E52-45FE00052E0D}" type="pres">
      <dgm:prSet presAssocID="{E7F68096-8164-4FDA-8576-52B4D8714AA7}" presName="Name37" presStyleLbl="parChTrans1D2" presStyleIdx="4" presStyleCnt="6"/>
      <dgm:spPr/>
      <dgm:t>
        <a:bodyPr/>
        <a:lstStyle/>
        <a:p>
          <a:endParaRPr lang="es-AR"/>
        </a:p>
      </dgm:t>
    </dgm:pt>
    <dgm:pt modelId="{1CBAF8D0-2059-4ADC-8873-CBAA476AFFEC}" type="pres">
      <dgm:prSet presAssocID="{91E2A596-3306-4A5C-B53C-9506A9735D39}" presName="hierRoot2" presStyleCnt="0">
        <dgm:presLayoutVars>
          <dgm:hierBranch val="init"/>
        </dgm:presLayoutVars>
      </dgm:prSet>
      <dgm:spPr/>
      <dgm:t>
        <a:bodyPr/>
        <a:lstStyle/>
        <a:p>
          <a:endParaRPr lang="es-AR"/>
        </a:p>
      </dgm:t>
    </dgm:pt>
    <dgm:pt modelId="{ABA69E91-4223-4538-BC0B-495325B6822E}" type="pres">
      <dgm:prSet presAssocID="{91E2A596-3306-4A5C-B53C-9506A9735D39}" presName="rootComposite" presStyleCnt="0"/>
      <dgm:spPr/>
      <dgm:t>
        <a:bodyPr/>
        <a:lstStyle/>
        <a:p>
          <a:endParaRPr lang="es-AR"/>
        </a:p>
      </dgm:t>
    </dgm:pt>
    <dgm:pt modelId="{63B7357E-2E8B-4B33-B64D-312DEA25EF09}" type="pres">
      <dgm:prSet presAssocID="{91E2A596-3306-4A5C-B53C-9506A9735D39}" presName="rootText" presStyleLbl="node2" presStyleIdx="4" presStyleCnt="6">
        <dgm:presLayoutVars>
          <dgm:chPref val="3"/>
        </dgm:presLayoutVars>
      </dgm:prSet>
      <dgm:spPr/>
      <dgm:t>
        <a:bodyPr/>
        <a:lstStyle/>
        <a:p>
          <a:endParaRPr lang="es-AR"/>
        </a:p>
      </dgm:t>
    </dgm:pt>
    <dgm:pt modelId="{E10D9804-10DA-4A58-9DE7-55CFB47696E8}" type="pres">
      <dgm:prSet presAssocID="{91E2A596-3306-4A5C-B53C-9506A9735D39}" presName="rootConnector" presStyleLbl="node2" presStyleIdx="4" presStyleCnt="6"/>
      <dgm:spPr/>
      <dgm:t>
        <a:bodyPr/>
        <a:lstStyle/>
        <a:p>
          <a:endParaRPr lang="es-AR"/>
        </a:p>
      </dgm:t>
    </dgm:pt>
    <dgm:pt modelId="{B3B53237-A157-4519-84BA-F7AF1B692A48}" type="pres">
      <dgm:prSet presAssocID="{91E2A596-3306-4A5C-B53C-9506A9735D39}" presName="hierChild4" presStyleCnt="0"/>
      <dgm:spPr/>
      <dgm:t>
        <a:bodyPr/>
        <a:lstStyle/>
        <a:p>
          <a:endParaRPr lang="es-AR"/>
        </a:p>
      </dgm:t>
    </dgm:pt>
    <dgm:pt modelId="{079A75FB-51CE-48BA-944E-BA9D4DBE8B90}" type="pres">
      <dgm:prSet presAssocID="{B71B4A2F-BD24-46CE-BFE0-4814EBAFA378}" presName="Name37" presStyleLbl="parChTrans1D3" presStyleIdx="19" presStyleCnt="22"/>
      <dgm:spPr/>
      <dgm:t>
        <a:bodyPr/>
        <a:lstStyle/>
        <a:p>
          <a:endParaRPr lang="es-AR"/>
        </a:p>
      </dgm:t>
    </dgm:pt>
    <dgm:pt modelId="{14015D16-887C-48DB-99A5-3E8A7D1D7324}" type="pres">
      <dgm:prSet presAssocID="{BA5075C6-2C5A-4A78-A45D-A4F086D8C827}" presName="hierRoot2" presStyleCnt="0">
        <dgm:presLayoutVars>
          <dgm:hierBranch val="init"/>
        </dgm:presLayoutVars>
      </dgm:prSet>
      <dgm:spPr/>
      <dgm:t>
        <a:bodyPr/>
        <a:lstStyle/>
        <a:p>
          <a:endParaRPr lang="es-AR"/>
        </a:p>
      </dgm:t>
    </dgm:pt>
    <dgm:pt modelId="{85C4EDEC-E850-46EA-943D-D45A295479A8}" type="pres">
      <dgm:prSet presAssocID="{BA5075C6-2C5A-4A78-A45D-A4F086D8C827}" presName="rootComposite" presStyleCnt="0"/>
      <dgm:spPr/>
      <dgm:t>
        <a:bodyPr/>
        <a:lstStyle/>
        <a:p>
          <a:endParaRPr lang="es-AR"/>
        </a:p>
      </dgm:t>
    </dgm:pt>
    <dgm:pt modelId="{B8DB8C5A-6E1B-4AC0-9740-8C0AF176A906}" type="pres">
      <dgm:prSet presAssocID="{BA5075C6-2C5A-4A78-A45D-A4F086D8C827}" presName="rootText" presStyleLbl="node3" presStyleIdx="19" presStyleCnt="22">
        <dgm:presLayoutVars>
          <dgm:chPref val="3"/>
        </dgm:presLayoutVars>
      </dgm:prSet>
      <dgm:spPr/>
      <dgm:t>
        <a:bodyPr/>
        <a:lstStyle/>
        <a:p>
          <a:endParaRPr lang="es-AR"/>
        </a:p>
      </dgm:t>
    </dgm:pt>
    <dgm:pt modelId="{F78F3362-0B38-4320-AE9E-1065B9A8D238}" type="pres">
      <dgm:prSet presAssocID="{BA5075C6-2C5A-4A78-A45D-A4F086D8C827}" presName="rootConnector" presStyleLbl="node3" presStyleIdx="19" presStyleCnt="22"/>
      <dgm:spPr/>
      <dgm:t>
        <a:bodyPr/>
        <a:lstStyle/>
        <a:p>
          <a:endParaRPr lang="es-AR"/>
        </a:p>
      </dgm:t>
    </dgm:pt>
    <dgm:pt modelId="{8CB8AF60-4DF3-439A-B8A5-6F594D422774}" type="pres">
      <dgm:prSet presAssocID="{BA5075C6-2C5A-4A78-A45D-A4F086D8C827}" presName="hierChild4" presStyleCnt="0"/>
      <dgm:spPr/>
      <dgm:t>
        <a:bodyPr/>
        <a:lstStyle/>
        <a:p>
          <a:endParaRPr lang="es-AR"/>
        </a:p>
      </dgm:t>
    </dgm:pt>
    <dgm:pt modelId="{5A0C3A81-335A-4175-9E37-DB6D41CA8121}" type="pres">
      <dgm:prSet presAssocID="{BA5075C6-2C5A-4A78-A45D-A4F086D8C827}" presName="hierChild5" presStyleCnt="0"/>
      <dgm:spPr/>
      <dgm:t>
        <a:bodyPr/>
        <a:lstStyle/>
        <a:p>
          <a:endParaRPr lang="es-AR"/>
        </a:p>
      </dgm:t>
    </dgm:pt>
    <dgm:pt modelId="{084AA66D-680D-4819-A619-2BF3223C4A9A}" type="pres">
      <dgm:prSet presAssocID="{707A3992-1271-42EC-A430-6D311D3DE3DE}" presName="Name37" presStyleLbl="parChTrans1D3" presStyleIdx="20" presStyleCnt="22"/>
      <dgm:spPr/>
      <dgm:t>
        <a:bodyPr/>
        <a:lstStyle/>
        <a:p>
          <a:endParaRPr lang="es-AR"/>
        </a:p>
      </dgm:t>
    </dgm:pt>
    <dgm:pt modelId="{8DE0CFB5-CB58-43BE-987B-56EDAFB64B4B}" type="pres">
      <dgm:prSet presAssocID="{3182559E-D651-48E2-8D6D-3C5B98FBD35B}" presName="hierRoot2" presStyleCnt="0">
        <dgm:presLayoutVars>
          <dgm:hierBranch val="init"/>
        </dgm:presLayoutVars>
      </dgm:prSet>
      <dgm:spPr/>
      <dgm:t>
        <a:bodyPr/>
        <a:lstStyle/>
        <a:p>
          <a:endParaRPr lang="es-AR"/>
        </a:p>
      </dgm:t>
    </dgm:pt>
    <dgm:pt modelId="{4B286472-AA49-437A-88ED-F24F18114A00}" type="pres">
      <dgm:prSet presAssocID="{3182559E-D651-48E2-8D6D-3C5B98FBD35B}" presName="rootComposite" presStyleCnt="0"/>
      <dgm:spPr/>
      <dgm:t>
        <a:bodyPr/>
        <a:lstStyle/>
        <a:p>
          <a:endParaRPr lang="es-AR"/>
        </a:p>
      </dgm:t>
    </dgm:pt>
    <dgm:pt modelId="{AA0CA566-0AD1-4488-A10D-24ACACC6BF94}" type="pres">
      <dgm:prSet presAssocID="{3182559E-D651-48E2-8D6D-3C5B98FBD35B}" presName="rootText" presStyleLbl="node3" presStyleIdx="20" presStyleCnt="22">
        <dgm:presLayoutVars>
          <dgm:chPref val="3"/>
        </dgm:presLayoutVars>
      </dgm:prSet>
      <dgm:spPr/>
      <dgm:t>
        <a:bodyPr/>
        <a:lstStyle/>
        <a:p>
          <a:endParaRPr lang="es-AR"/>
        </a:p>
      </dgm:t>
    </dgm:pt>
    <dgm:pt modelId="{33BE89D9-9F62-4202-AD6F-7942405373F7}" type="pres">
      <dgm:prSet presAssocID="{3182559E-D651-48E2-8D6D-3C5B98FBD35B}" presName="rootConnector" presStyleLbl="node3" presStyleIdx="20" presStyleCnt="22"/>
      <dgm:spPr/>
      <dgm:t>
        <a:bodyPr/>
        <a:lstStyle/>
        <a:p>
          <a:endParaRPr lang="es-AR"/>
        </a:p>
      </dgm:t>
    </dgm:pt>
    <dgm:pt modelId="{C23A8D5B-632C-4C7A-818F-D869277C1671}" type="pres">
      <dgm:prSet presAssocID="{3182559E-D651-48E2-8D6D-3C5B98FBD35B}" presName="hierChild4" presStyleCnt="0"/>
      <dgm:spPr/>
      <dgm:t>
        <a:bodyPr/>
        <a:lstStyle/>
        <a:p>
          <a:endParaRPr lang="es-AR"/>
        </a:p>
      </dgm:t>
    </dgm:pt>
    <dgm:pt modelId="{8CFC27CC-EB98-45C3-AC5E-113855C8B42A}" type="pres">
      <dgm:prSet presAssocID="{3182559E-D651-48E2-8D6D-3C5B98FBD35B}" presName="hierChild5" presStyleCnt="0"/>
      <dgm:spPr/>
      <dgm:t>
        <a:bodyPr/>
        <a:lstStyle/>
        <a:p>
          <a:endParaRPr lang="es-AR"/>
        </a:p>
      </dgm:t>
    </dgm:pt>
    <dgm:pt modelId="{D35672BB-08FE-446E-8D61-707FE0D8333D}" type="pres">
      <dgm:prSet presAssocID="{7E7E8C0F-4072-4C70-B6C3-DF468306771F}" presName="Name37" presStyleLbl="parChTrans1D3" presStyleIdx="21" presStyleCnt="22"/>
      <dgm:spPr/>
      <dgm:t>
        <a:bodyPr/>
        <a:lstStyle/>
        <a:p>
          <a:endParaRPr lang="es-AR"/>
        </a:p>
      </dgm:t>
    </dgm:pt>
    <dgm:pt modelId="{ACE291EE-5BF0-4B8C-B2F9-3630509FFBC4}" type="pres">
      <dgm:prSet presAssocID="{2DE348F3-DD64-4C9D-B18A-92458C123777}" presName="hierRoot2" presStyleCnt="0">
        <dgm:presLayoutVars>
          <dgm:hierBranch val="init"/>
        </dgm:presLayoutVars>
      </dgm:prSet>
      <dgm:spPr/>
      <dgm:t>
        <a:bodyPr/>
        <a:lstStyle/>
        <a:p>
          <a:endParaRPr lang="es-AR"/>
        </a:p>
      </dgm:t>
    </dgm:pt>
    <dgm:pt modelId="{315659FD-D1B3-405C-9B8C-9977B42FF7D7}" type="pres">
      <dgm:prSet presAssocID="{2DE348F3-DD64-4C9D-B18A-92458C123777}" presName="rootComposite" presStyleCnt="0"/>
      <dgm:spPr/>
      <dgm:t>
        <a:bodyPr/>
        <a:lstStyle/>
        <a:p>
          <a:endParaRPr lang="es-AR"/>
        </a:p>
      </dgm:t>
    </dgm:pt>
    <dgm:pt modelId="{7F7C8970-18E8-40D4-AA59-B15E5235E8B5}" type="pres">
      <dgm:prSet presAssocID="{2DE348F3-DD64-4C9D-B18A-92458C123777}" presName="rootText" presStyleLbl="node3" presStyleIdx="21" presStyleCnt="22">
        <dgm:presLayoutVars>
          <dgm:chPref val="3"/>
        </dgm:presLayoutVars>
      </dgm:prSet>
      <dgm:spPr/>
      <dgm:t>
        <a:bodyPr/>
        <a:lstStyle/>
        <a:p>
          <a:endParaRPr lang="es-AR"/>
        </a:p>
      </dgm:t>
    </dgm:pt>
    <dgm:pt modelId="{D40999D0-EA90-424D-ABCE-F768A9ABB52E}" type="pres">
      <dgm:prSet presAssocID="{2DE348F3-DD64-4C9D-B18A-92458C123777}" presName="rootConnector" presStyleLbl="node3" presStyleIdx="21" presStyleCnt="22"/>
      <dgm:spPr/>
      <dgm:t>
        <a:bodyPr/>
        <a:lstStyle/>
        <a:p>
          <a:endParaRPr lang="es-AR"/>
        </a:p>
      </dgm:t>
    </dgm:pt>
    <dgm:pt modelId="{911765C6-86FE-495D-9DEA-70717EF33F3A}" type="pres">
      <dgm:prSet presAssocID="{2DE348F3-DD64-4C9D-B18A-92458C123777}" presName="hierChild4" presStyleCnt="0"/>
      <dgm:spPr/>
      <dgm:t>
        <a:bodyPr/>
        <a:lstStyle/>
        <a:p>
          <a:endParaRPr lang="es-AR"/>
        </a:p>
      </dgm:t>
    </dgm:pt>
    <dgm:pt modelId="{DCF8CDB3-1D37-420F-8B57-BD0A98A92686}" type="pres">
      <dgm:prSet presAssocID="{2DE348F3-DD64-4C9D-B18A-92458C123777}" presName="hierChild5" presStyleCnt="0"/>
      <dgm:spPr/>
      <dgm:t>
        <a:bodyPr/>
        <a:lstStyle/>
        <a:p>
          <a:endParaRPr lang="es-AR"/>
        </a:p>
      </dgm:t>
    </dgm:pt>
    <dgm:pt modelId="{5DA37C1E-ABC5-4115-B0A8-30760BB17CD5}" type="pres">
      <dgm:prSet presAssocID="{91E2A596-3306-4A5C-B53C-9506A9735D39}" presName="hierChild5" presStyleCnt="0"/>
      <dgm:spPr/>
      <dgm:t>
        <a:bodyPr/>
        <a:lstStyle/>
        <a:p>
          <a:endParaRPr lang="es-AR"/>
        </a:p>
      </dgm:t>
    </dgm:pt>
    <dgm:pt modelId="{C9C39AA4-F01B-482D-AFE2-A39045AFCCC9}" type="pres">
      <dgm:prSet presAssocID="{BFA181E1-31C7-49DC-A4AD-99311D3A1032}" presName="Name37" presStyleLbl="parChTrans1D2" presStyleIdx="5" presStyleCnt="6"/>
      <dgm:spPr/>
      <dgm:t>
        <a:bodyPr/>
        <a:lstStyle/>
        <a:p>
          <a:endParaRPr lang="es-AR"/>
        </a:p>
      </dgm:t>
    </dgm:pt>
    <dgm:pt modelId="{142791B6-1BFA-4726-B425-F4EB1E15DA6B}" type="pres">
      <dgm:prSet presAssocID="{40FB5522-7728-4A01-B791-7CA4A5E69DD8}" presName="hierRoot2" presStyleCnt="0">
        <dgm:presLayoutVars>
          <dgm:hierBranch val="init"/>
        </dgm:presLayoutVars>
      </dgm:prSet>
      <dgm:spPr/>
      <dgm:t>
        <a:bodyPr/>
        <a:lstStyle/>
        <a:p>
          <a:endParaRPr lang="es-AR"/>
        </a:p>
      </dgm:t>
    </dgm:pt>
    <dgm:pt modelId="{B0459852-238E-4C09-B19B-F2B572EBE783}" type="pres">
      <dgm:prSet presAssocID="{40FB5522-7728-4A01-B791-7CA4A5E69DD8}" presName="rootComposite" presStyleCnt="0"/>
      <dgm:spPr/>
      <dgm:t>
        <a:bodyPr/>
        <a:lstStyle/>
        <a:p>
          <a:endParaRPr lang="es-AR"/>
        </a:p>
      </dgm:t>
    </dgm:pt>
    <dgm:pt modelId="{1B353799-B264-43B4-A899-4C85BC2F432C}" type="pres">
      <dgm:prSet presAssocID="{40FB5522-7728-4A01-B791-7CA4A5E69DD8}" presName="rootText" presStyleLbl="node2" presStyleIdx="5" presStyleCnt="6">
        <dgm:presLayoutVars>
          <dgm:chPref val="3"/>
        </dgm:presLayoutVars>
      </dgm:prSet>
      <dgm:spPr/>
      <dgm:t>
        <a:bodyPr/>
        <a:lstStyle/>
        <a:p>
          <a:endParaRPr lang="es-AR"/>
        </a:p>
      </dgm:t>
    </dgm:pt>
    <dgm:pt modelId="{FC806074-4A21-4923-9418-6DEE7834FF16}" type="pres">
      <dgm:prSet presAssocID="{40FB5522-7728-4A01-B791-7CA4A5E69DD8}" presName="rootConnector" presStyleLbl="node2" presStyleIdx="5" presStyleCnt="6"/>
      <dgm:spPr/>
      <dgm:t>
        <a:bodyPr/>
        <a:lstStyle/>
        <a:p>
          <a:endParaRPr lang="es-AR"/>
        </a:p>
      </dgm:t>
    </dgm:pt>
    <dgm:pt modelId="{C2BE4055-D55A-4DC4-91BC-4EC757C15BCD}" type="pres">
      <dgm:prSet presAssocID="{40FB5522-7728-4A01-B791-7CA4A5E69DD8}" presName="hierChild4" presStyleCnt="0"/>
      <dgm:spPr/>
      <dgm:t>
        <a:bodyPr/>
        <a:lstStyle/>
        <a:p>
          <a:endParaRPr lang="es-AR"/>
        </a:p>
      </dgm:t>
    </dgm:pt>
    <dgm:pt modelId="{439ECF0B-D7D5-4E60-A329-2322854692F4}" type="pres">
      <dgm:prSet presAssocID="{40FB5522-7728-4A01-B791-7CA4A5E69DD8}" presName="hierChild5" presStyleCnt="0"/>
      <dgm:spPr/>
      <dgm:t>
        <a:bodyPr/>
        <a:lstStyle/>
        <a:p>
          <a:endParaRPr lang="es-AR"/>
        </a:p>
      </dgm:t>
    </dgm:pt>
    <dgm:pt modelId="{AE61C109-0C04-4232-9E52-2FB1BFD5497D}" type="pres">
      <dgm:prSet presAssocID="{ABA8BFA3-9A26-4537-A7D5-BA131367EE95}" presName="hierChild3" presStyleCnt="0"/>
      <dgm:spPr/>
      <dgm:t>
        <a:bodyPr/>
        <a:lstStyle/>
        <a:p>
          <a:endParaRPr lang="es-AR"/>
        </a:p>
      </dgm:t>
    </dgm:pt>
  </dgm:ptLst>
  <dgm:cxnLst>
    <dgm:cxn modelId="{2BA86AB7-661C-41C8-9895-5A5055E5FEFA}" srcId="{8B25EAF8-4E7E-494C-A4AA-FA70A69C6E58}" destId="{44B714F1-FD9E-4F09-B63F-6B9A97F1DAF1}" srcOrd="4" destOrd="0" parTransId="{B1CEBDC7-517B-433F-9B68-92C6AC94D3D7}" sibTransId="{A6D839B6-3A55-45F4-906A-9DFED8FE748B}"/>
    <dgm:cxn modelId="{99746D26-044B-4965-A781-D924B4B7F15D}" type="presOf" srcId="{6239227B-A920-45D5-B68D-4A7A91EBBCDE}" destId="{53077646-CB1B-4671-B246-B030E5929C37}" srcOrd="0" destOrd="0" presId="urn:microsoft.com/office/officeart/2005/8/layout/orgChart1"/>
    <dgm:cxn modelId="{6D766A9B-30DA-409E-BD4D-002C4B8F54D8}" type="presOf" srcId="{E989E834-88E5-49F5-9F65-935B8B5379D1}" destId="{714D0E58-B068-459F-A9CE-DD9F95FFCD65}" srcOrd="0" destOrd="0" presId="urn:microsoft.com/office/officeart/2005/8/layout/orgChart1"/>
    <dgm:cxn modelId="{4D292423-8827-42E9-A551-B629AE3B81E7}" srcId="{8B25EAF8-4E7E-494C-A4AA-FA70A69C6E58}" destId="{5D163DE9-37FA-470A-A205-5E709ED21EFF}" srcOrd="2" destOrd="0" parTransId="{832B39FA-B407-4B24-9713-8061FFAD09B1}" sibTransId="{F3605072-3A86-4E37-B543-7F63D42D4061}"/>
    <dgm:cxn modelId="{AD1F7D72-6604-44C8-86A5-34F745780FB0}" srcId="{91E2A596-3306-4A5C-B53C-9506A9735D39}" destId="{3182559E-D651-48E2-8D6D-3C5B98FBD35B}" srcOrd="1" destOrd="0" parTransId="{707A3992-1271-42EC-A430-6D311D3DE3DE}" sibTransId="{16076FAB-B9A7-4738-BC65-F1B2632A767F}"/>
    <dgm:cxn modelId="{F3C6C65E-AB51-4A88-8035-6A21581835AB}" type="presOf" srcId="{F3CDE24D-6392-4055-9197-425A3EBA22A0}" destId="{4F41BBBB-CBDD-4D2C-A24F-79AD147DD4AE}" srcOrd="0" destOrd="0" presId="urn:microsoft.com/office/officeart/2005/8/layout/orgChart1"/>
    <dgm:cxn modelId="{756DE7EB-FF18-4A0D-AFF8-1AE566BB18A9}" srcId="{DEF7284D-182C-495C-BA47-6D6CAF472C6C}" destId="{EAEC92FB-DD04-419F-A8AB-A5758CD00C6B}" srcOrd="2" destOrd="0" parTransId="{FFC21682-0053-427D-9B9A-517238C4E2F1}" sibTransId="{B0B6F802-5F26-40AB-A0D0-0F1F37E96A50}"/>
    <dgm:cxn modelId="{931828B2-A527-4127-996B-058B4BC4B8D0}" srcId="{DEF7284D-182C-495C-BA47-6D6CAF472C6C}" destId="{16C9ADD3-2ED4-4D51-9434-AFF6C6674F7E}" srcOrd="0" destOrd="0" parTransId="{102D2984-3B84-4FE9-BC29-AFC7A8FC0CF4}" sibTransId="{4966DDFA-B731-4844-AF66-29C9EE7DA2F8}"/>
    <dgm:cxn modelId="{E6528A4C-80B1-4C8C-84C5-127830B312A5}" type="presOf" srcId="{44F828D3-1BF3-4654-A02E-410DF0EB96FB}" destId="{96B407FF-886C-4C9C-A0C6-93127B9FCBA0}" srcOrd="1" destOrd="0" presId="urn:microsoft.com/office/officeart/2005/8/layout/orgChart1"/>
    <dgm:cxn modelId="{3B51EC3B-A929-4EF9-979C-5F5844CFBD50}" srcId="{ABA8BFA3-9A26-4537-A7D5-BA131367EE95}" destId="{8B25EAF8-4E7E-494C-A4AA-FA70A69C6E58}" srcOrd="2" destOrd="0" parTransId="{BE56BF80-561F-4B5B-9852-4A86AA39120F}" sibTransId="{A0A60C1E-A29E-4F90-9B5F-7ACF83887AA1}"/>
    <dgm:cxn modelId="{4D76AA56-E797-498E-98A0-B7EFE6DBFE7F}" type="presOf" srcId="{44B714F1-FD9E-4F09-B63F-6B9A97F1DAF1}" destId="{0E676282-E11B-4A27-87BE-50E5733F0F47}" srcOrd="1" destOrd="0" presId="urn:microsoft.com/office/officeart/2005/8/layout/orgChart1"/>
    <dgm:cxn modelId="{89127123-764C-440E-AA01-7CE12DDCE896}" type="presOf" srcId="{B315D33A-34BA-4BBD-95BA-AD86084A810E}" destId="{18739F6B-C5DB-407C-9BDE-448E0B26DB4A}" srcOrd="0" destOrd="0" presId="urn:microsoft.com/office/officeart/2005/8/layout/orgChart1"/>
    <dgm:cxn modelId="{68F7DFAC-477B-4061-AA9E-DCC2D0EDE3DC}" type="presOf" srcId="{DD0400C6-4298-4690-BBDD-3A2BF92F0B35}" destId="{63F75AF2-1382-4C5E-8059-FA995472A670}" srcOrd="0" destOrd="0" presId="urn:microsoft.com/office/officeart/2005/8/layout/orgChart1"/>
    <dgm:cxn modelId="{0CC99C67-A344-4688-AB03-F814A44BA6CB}" srcId="{91E2A596-3306-4A5C-B53C-9506A9735D39}" destId="{2DE348F3-DD64-4C9D-B18A-92458C123777}" srcOrd="2" destOrd="0" parTransId="{7E7E8C0F-4072-4C70-B6C3-DF468306771F}" sibTransId="{065D96C2-C5B5-4D71-861A-8F4865996712}"/>
    <dgm:cxn modelId="{0A203C4C-9212-4B88-86C1-7B3359078ADD}" type="presOf" srcId="{102D2984-3B84-4FE9-BC29-AFC7A8FC0CF4}" destId="{E52D60EC-8354-4371-9DEB-5AADE425E5A4}" srcOrd="0" destOrd="0" presId="urn:microsoft.com/office/officeart/2005/8/layout/orgChart1"/>
    <dgm:cxn modelId="{E5D9B303-6AC4-4B28-8E7A-19A8436EC27A}" type="presOf" srcId="{D906DD91-40B0-4722-993E-E28A8B9EFFE6}" destId="{405D25D4-834F-447F-A529-4D2C95D95FF6}" srcOrd="0" destOrd="0" presId="urn:microsoft.com/office/officeart/2005/8/layout/orgChart1"/>
    <dgm:cxn modelId="{44272B23-0810-410F-B040-3F6E3D04B186}" type="presOf" srcId="{8AAC8349-70A2-4F3B-9431-CE762CED5CD6}" destId="{08A350DE-EEFB-4590-88B8-287626C4E4BF}" srcOrd="1" destOrd="0" presId="urn:microsoft.com/office/officeart/2005/8/layout/orgChart1"/>
    <dgm:cxn modelId="{4F8A791B-8B63-4CB4-951C-69A8F74213B5}" type="presOf" srcId="{A4A261E0-D410-4975-AD33-3E47D52A8207}" destId="{C2A89557-50D6-456C-8EA0-5C26D6D78BC3}" srcOrd="1" destOrd="0" presId="urn:microsoft.com/office/officeart/2005/8/layout/orgChart1"/>
    <dgm:cxn modelId="{BD22FEE2-8C8A-4EAD-B44E-1BD4F9CA72E7}" type="presOf" srcId="{95412E39-CD3F-499B-BECC-37AFC0C59376}" destId="{3211F494-721E-4E8A-B4BC-357C5C32E1B7}" srcOrd="1" destOrd="0" presId="urn:microsoft.com/office/officeart/2005/8/layout/orgChart1"/>
    <dgm:cxn modelId="{4C706CEC-FEEC-4607-80E2-312ED310167A}" srcId="{ABA8BFA3-9A26-4537-A7D5-BA131367EE95}" destId="{40FB5522-7728-4A01-B791-7CA4A5E69DD8}" srcOrd="5" destOrd="0" parTransId="{BFA181E1-31C7-49DC-A4AD-99311D3A1032}" sibTransId="{B1AEF422-668F-44F8-89D6-E29B9AF56114}"/>
    <dgm:cxn modelId="{A5788093-F4E9-45FD-9D1C-E7C17170ECCC}" type="presOf" srcId="{A0505D35-DCF1-40A0-8FDC-37515A0C16AD}" destId="{76D9F0D7-79AC-4B00-977B-396E26A16F69}" srcOrd="1" destOrd="0" presId="urn:microsoft.com/office/officeart/2005/8/layout/orgChart1"/>
    <dgm:cxn modelId="{00A0FF03-37AB-48D6-A321-9577E17D53F5}" srcId="{DEF7284D-182C-495C-BA47-6D6CAF472C6C}" destId="{EA1DACBE-167E-4B21-90B1-B3297D0583B5}" srcOrd="1" destOrd="0" parTransId="{509A8311-991B-4A49-927F-EC908DAB0F07}" sibTransId="{56F64C39-A5CC-4A5F-9156-6EC11DE0668E}"/>
    <dgm:cxn modelId="{E4051973-DB40-420E-9397-AAF9659F985A}" type="presOf" srcId="{A0173A3C-A134-4CCA-A805-BCB1046AFD7D}" destId="{FE5B3824-CFF5-4339-B27B-C8AB9B190903}" srcOrd="1" destOrd="0" presId="urn:microsoft.com/office/officeart/2005/8/layout/orgChart1"/>
    <dgm:cxn modelId="{34E91B04-D8FC-49EB-8A41-99E3606DAF3C}" srcId="{8B25EAF8-4E7E-494C-A4AA-FA70A69C6E58}" destId="{44F828D3-1BF3-4654-A02E-410DF0EB96FB}" srcOrd="0" destOrd="0" parTransId="{FF81DACE-D338-48ED-9B64-A7C1CD981C61}" sibTransId="{F6C05458-2FAB-420C-9BD9-48750AA1CC31}"/>
    <dgm:cxn modelId="{62F1F605-AE29-4BF7-8FA0-7E6D888C549D}" type="presOf" srcId="{BE56BF80-561F-4B5B-9852-4A86AA39120F}" destId="{7507185E-7C99-40F9-95A8-AE3A1E8B871B}" srcOrd="0" destOrd="0" presId="urn:microsoft.com/office/officeart/2005/8/layout/orgChart1"/>
    <dgm:cxn modelId="{14CB6DE1-9D4D-475C-A51A-A86821111191}" type="presOf" srcId="{F3CDE24D-6392-4055-9197-425A3EBA22A0}" destId="{7C17C132-8753-4366-941E-988A64679477}" srcOrd="1" destOrd="0" presId="urn:microsoft.com/office/officeart/2005/8/layout/orgChart1"/>
    <dgm:cxn modelId="{4F6299C1-F4F8-4C6A-BA75-459F6A22D2DF}" type="presOf" srcId="{B9813609-E962-4BE4-B755-FCC02A642EE5}" destId="{33001CE3-23A3-415D-954A-1939E6668DC0}" srcOrd="0" destOrd="0" presId="urn:microsoft.com/office/officeart/2005/8/layout/orgChart1"/>
    <dgm:cxn modelId="{712548CB-4E8C-4236-B489-637ABFBA75C8}" srcId="{ABA8BFA3-9A26-4537-A7D5-BA131367EE95}" destId="{DEF7284D-182C-495C-BA47-6D6CAF472C6C}" srcOrd="0" destOrd="0" parTransId="{94FA7F94-A74D-49E0-B10F-498CF722821E}" sibTransId="{2EC50A3B-0968-4CF5-84AD-AFA07E4D57AB}"/>
    <dgm:cxn modelId="{757B2CE7-58CB-4819-A7FE-EC1C92C17DD9}" type="presOf" srcId="{95412E39-CD3F-499B-BECC-37AFC0C59376}" destId="{DFEB2FCA-3A3E-4E2E-A67E-613766FCE59D}" srcOrd="0" destOrd="0" presId="urn:microsoft.com/office/officeart/2005/8/layout/orgChart1"/>
    <dgm:cxn modelId="{48157970-2405-4D0A-A5D8-903A66AD1FE3}" srcId="{DEF7284D-182C-495C-BA47-6D6CAF472C6C}" destId="{D906DD91-40B0-4722-993E-E28A8B9EFFE6}" srcOrd="7" destOrd="0" parTransId="{F72902EF-D717-4674-9E0F-5F338BAC608D}" sibTransId="{F1DDDF44-5EAF-469C-B153-A329C7698B56}"/>
    <dgm:cxn modelId="{165E1537-6E5F-440A-B2FA-8B4BF9EB8023}" type="presOf" srcId="{86869D9D-8C14-48AC-BBC4-C4DA0E126F82}" destId="{0FF6C638-4BE0-42DB-A00C-ADEAF726EFC9}" srcOrd="1" destOrd="0" presId="urn:microsoft.com/office/officeart/2005/8/layout/orgChart1"/>
    <dgm:cxn modelId="{6744D9B1-F08F-4AEC-93EE-B4F385C1FC85}" type="presOf" srcId="{2281B08A-147E-49B1-9E0C-92CDEA29CC24}" destId="{2B6D7A1A-6E5C-4C9A-A1D2-897AE0775C92}" srcOrd="0" destOrd="0" presId="urn:microsoft.com/office/officeart/2005/8/layout/orgChart1"/>
    <dgm:cxn modelId="{EA47BC91-54F3-4ED3-B135-830945DFB018}" type="presOf" srcId="{51BB0018-A49D-4E48-AA9E-961F31E702B3}" destId="{A2637D39-EA62-4A4C-8E24-CE413A7D5896}" srcOrd="0" destOrd="0" presId="urn:microsoft.com/office/officeart/2005/8/layout/orgChart1"/>
    <dgm:cxn modelId="{35660F7C-023B-4FE6-B846-AD3657F89318}" srcId="{91E2A596-3306-4A5C-B53C-9506A9735D39}" destId="{BA5075C6-2C5A-4A78-A45D-A4F086D8C827}" srcOrd="0" destOrd="0" parTransId="{B71B4A2F-BD24-46CE-BFE0-4814EBAFA378}" sibTransId="{BBDEA344-B2AD-43C6-BC94-174F43B550E4}"/>
    <dgm:cxn modelId="{01F59285-F2C1-49EA-AEC6-34FEB595E9DE}" type="presOf" srcId="{027D3813-B256-410A-B6B9-7B89308AF944}" destId="{887B1C71-6D57-4861-A0CB-D1E7609A6263}" srcOrd="0" destOrd="0" presId="urn:microsoft.com/office/officeart/2005/8/layout/orgChart1"/>
    <dgm:cxn modelId="{F9C8822D-8FF0-492B-B0B9-0CB1E1D8B102}" type="presOf" srcId="{6239227B-A920-45D5-B68D-4A7A91EBBCDE}" destId="{FCBD2119-6F71-46E5-A8CD-FCD1BB4F16B1}" srcOrd="1" destOrd="0" presId="urn:microsoft.com/office/officeart/2005/8/layout/orgChart1"/>
    <dgm:cxn modelId="{9AED0D0A-854F-456A-BA02-8E10020F210A}" type="presOf" srcId="{1D93475C-BE1F-46B8-890D-736DA68A653B}" destId="{A11282CA-170D-4EE2-918E-180B2BA531BC}" srcOrd="0" destOrd="0" presId="urn:microsoft.com/office/officeart/2005/8/layout/orgChart1"/>
    <dgm:cxn modelId="{5F5FFD87-C8F4-4A2D-B0DD-9936F08638FC}" srcId="{1D93475C-BE1F-46B8-890D-736DA68A653B}" destId="{ABA8BFA3-9A26-4537-A7D5-BA131367EE95}" srcOrd="0" destOrd="0" parTransId="{6D73337A-5358-4F5F-BBCF-5C57482F9F8E}" sibTransId="{A834F18D-D1CD-4195-B2C8-9B6FE97B1992}"/>
    <dgm:cxn modelId="{A81EFA15-6D9E-4376-91A6-C4932EAE4996}" type="presOf" srcId="{91E2A596-3306-4A5C-B53C-9506A9735D39}" destId="{63B7357E-2E8B-4B33-B64D-312DEA25EF09}" srcOrd="0" destOrd="0" presId="urn:microsoft.com/office/officeart/2005/8/layout/orgChart1"/>
    <dgm:cxn modelId="{F634A235-7FA5-43CB-8C03-2AB3057F0E9D}" type="presOf" srcId="{EAEC92FB-DD04-419F-A8AB-A5758CD00C6B}" destId="{F80A870A-4334-440B-83D7-7782496B1DFB}" srcOrd="0" destOrd="0" presId="urn:microsoft.com/office/officeart/2005/8/layout/orgChart1"/>
    <dgm:cxn modelId="{B6E55C0D-4830-4CDA-9D16-361AC13A897C}" type="presOf" srcId="{707A3992-1271-42EC-A430-6D311D3DE3DE}" destId="{084AA66D-680D-4819-A619-2BF3223C4A9A}" srcOrd="0" destOrd="0" presId="urn:microsoft.com/office/officeart/2005/8/layout/orgChart1"/>
    <dgm:cxn modelId="{5A50D0CC-2B8E-4524-99FA-CADF77B91243}" type="presOf" srcId="{A0505D35-DCF1-40A0-8FDC-37515A0C16AD}" destId="{76A47314-BFFD-4B20-851C-7DEBF9F5B3E2}" srcOrd="0" destOrd="0" presId="urn:microsoft.com/office/officeart/2005/8/layout/orgChart1"/>
    <dgm:cxn modelId="{41CDA57A-ACC6-4412-B818-3B6BA018CC96}" srcId="{DEF7284D-182C-495C-BA47-6D6CAF472C6C}" destId="{6239227B-A920-45D5-B68D-4A7A91EBBCDE}" srcOrd="9" destOrd="0" parTransId="{2A435C57-3CCE-451A-9381-D12F43BA8459}" sibTransId="{516DFFB9-B90A-4517-8927-BEEF15BF31A2}"/>
    <dgm:cxn modelId="{D68A1EB1-6499-4657-81BB-3377504144F9}" type="presOf" srcId="{DD0400C6-4298-4690-BBDD-3A2BF92F0B35}" destId="{5EC99B10-12D7-4F84-ACB1-AE96FEAEF1BF}" srcOrd="1" destOrd="0" presId="urn:microsoft.com/office/officeart/2005/8/layout/orgChart1"/>
    <dgm:cxn modelId="{FAED3139-C0D6-41E7-8629-105D702D654F}" type="presOf" srcId="{44F828D3-1BF3-4654-A02E-410DF0EB96FB}" destId="{09A6D5ED-8AB2-4B3D-99BE-2F8F874DD4D5}" srcOrd="0" destOrd="0" presId="urn:microsoft.com/office/officeart/2005/8/layout/orgChart1"/>
    <dgm:cxn modelId="{A08F3799-5445-41EC-B1B2-E4419FA7BB78}" type="presOf" srcId="{5D163DE9-37FA-470A-A205-5E709ED21EFF}" destId="{EA32C5A3-E1B7-456F-AF80-82F191622E14}" srcOrd="1" destOrd="0" presId="urn:microsoft.com/office/officeart/2005/8/layout/orgChart1"/>
    <dgm:cxn modelId="{336E1501-D057-4C1A-A9BB-D2E7BD71BAF2}" type="presOf" srcId="{832B39FA-B407-4B24-9713-8061FFAD09B1}" destId="{AF1F3D61-8C02-4B49-BDF7-D7331653D2FB}" srcOrd="0" destOrd="0" presId="urn:microsoft.com/office/officeart/2005/8/layout/orgChart1"/>
    <dgm:cxn modelId="{2D8BD5E1-75DF-485B-9007-30BD5B982F67}" type="presOf" srcId="{15A637E9-7063-4E39-A111-6405BDDEDDE8}" destId="{A880C8D2-BDC5-4FAF-A80B-F576E01D4B7E}" srcOrd="0" destOrd="0" presId="urn:microsoft.com/office/officeart/2005/8/layout/orgChart1"/>
    <dgm:cxn modelId="{9912FDAF-2679-4E2E-B08D-95E99329C491}" type="presOf" srcId="{509A8311-991B-4A49-927F-EC908DAB0F07}" destId="{95EFD99B-B774-4BBA-AC3E-B5A4564936FD}" srcOrd="0" destOrd="0" presId="urn:microsoft.com/office/officeart/2005/8/layout/orgChart1"/>
    <dgm:cxn modelId="{893A7F82-91B1-4867-9271-36AF113A50DA}" type="presOf" srcId="{BA5075C6-2C5A-4A78-A45D-A4F086D8C827}" destId="{B8DB8C5A-6E1B-4AC0-9740-8C0AF176A906}" srcOrd="0" destOrd="0" presId="urn:microsoft.com/office/officeart/2005/8/layout/orgChart1"/>
    <dgm:cxn modelId="{C3C4DCFA-A698-4C95-846E-54F7FECEAB8C}" type="presOf" srcId="{ABA8BFA3-9A26-4537-A7D5-BA131367EE95}" destId="{A0C20BB7-0264-49E0-9DFD-ADB5F1DE3B15}" srcOrd="0" destOrd="0" presId="urn:microsoft.com/office/officeart/2005/8/layout/orgChart1"/>
    <dgm:cxn modelId="{528B2431-5A2A-4950-927E-0A3E7E92CC69}" type="presOf" srcId="{91E2A596-3306-4A5C-B53C-9506A9735D39}" destId="{E10D9804-10DA-4A58-9DE7-55CFB47696E8}" srcOrd="1" destOrd="0" presId="urn:microsoft.com/office/officeart/2005/8/layout/orgChart1"/>
    <dgm:cxn modelId="{B23CA28F-8BF1-4BB0-AE54-C3CD9CA11A6A}" type="presOf" srcId="{7F560B42-ED47-4196-8896-7E83B261C570}" destId="{E35CB9EF-505E-4612-89D8-B7B6BEC93C11}" srcOrd="0" destOrd="0" presId="urn:microsoft.com/office/officeart/2005/8/layout/orgChart1"/>
    <dgm:cxn modelId="{BB6BA7AC-3C29-4B93-B52E-5205C3F68E65}" type="presOf" srcId="{D2306881-0B41-489A-95DF-09880068DE6E}" destId="{76E01BAD-95E2-43C9-9725-D65C421E5BE8}" srcOrd="1" destOrd="0" presId="urn:microsoft.com/office/officeart/2005/8/layout/orgChart1"/>
    <dgm:cxn modelId="{6E5CCCEB-F97F-487E-84AE-849786C76B91}" type="presOf" srcId="{40FB5522-7728-4A01-B791-7CA4A5E69DD8}" destId="{FC806074-4A21-4923-9418-6DEE7834FF16}" srcOrd="1" destOrd="0" presId="urn:microsoft.com/office/officeart/2005/8/layout/orgChart1"/>
    <dgm:cxn modelId="{D6254FEA-FDE2-445A-8B8E-C4F34855A661}" type="presOf" srcId="{9C0B34F5-8922-42AA-894C-4C552C6B3622}" destId="{C519367D-00D8-481E-84B8-5EDB6F3F8210}" srcOrd="1" destOrd="0" presId="urn:microsoft.com/office/officeart/2005/8/layout/orgChart1"/>
    <dgm:cxn modelId="{240CB8A0-43CD-4C0E-87A1-BF48381DE303}" type="presOf" srcId="{8B25EAF8-4E7E-494C-A4AA-FA70A69C6E58}" destId="{35212A05-BADF-496F-905A-E79B40E65366}" srcOrd="0" destOrd="0" presId="urn:microsoft.com/office/officeart/2005/8/layout/orgChart1"/>
    <dgm:cxn modelId="{BA1BC915-3020-4334-B35D-B47253458E65}" type="presOf" srcId="{BA5075C6-2C5A-4A78-A45D-A4F086D8C827}" destId="{F78F3362-0B38-4320-AE9E-1065B9A8D238}" srcOrd="1" destOrd="0" presId="urn:microsoft.com/office/officeart/2005/8/layout/orgChart1"/>
    <dgm:cxn modelId="{17DD1443-5824-4516-8A96-345016FA8851}" type="presOf" srcId="{E7F68096-8164-4FDA-8576-52B4D8714AA7}" destId="{2DA7CE39-6A0F-49CA-9E52-45FE00052E0D}" srcOrd="0" destOrd="0" presId="urn:microsoft.com/office/officeart/2005/8/layout/orgChart1"/>
    <dgm:cxn modelId="{96D41DC2-CB3D-49DE-AFD3-6AD35E84B521}" type="presOf" srcId="{B1CEBDC7-517B-433F-9B68-92C6AC94D3D7}" destId="{D3A55206-0C30-461B-A59B-0C266EB83A74}" srcOrd="0" destOrd="0" presId="urn:microsoft.com/office/officeart/2005/8/layout/orgChart1"/>
    <dgm:cxn modelId="{DCD60667-2F9E-4B03-923D-CBA3F0A58E52}" type="presOf" srcId="{A0173A3C-A134-4CCA-A805-BCB1046AFD7D}" destId="{B501D504-AE0F-40E3-B3FF-BA44B76DDBEA}" srcOrd="0" destOrd="0" presId="urn:microsoft.com/office/officeart/2005/8/layout/orgChart1"/>
    <dgm:cxn modelId="{0C165A16-ABA5-42E2-9672-2C8062494AF7}" type="presOf" srcId="{3182559E-D651-48E2-8D6D-3C5B98FBD35B}" destId="{33BE89D9-9F62-4202-AD6F-7942405373F7}" srcOrd="1" destOrd="0" presId="urn:microsoft.com/office/officeart/2005/8/layout/orgChart1"/>
    <dgm:cxn modelId="{B9219584-8F95-4C0A-9D9C-A89125550129}" type="presOf" srcId="{BFA181E1-31C7-49DC-A4AD-99311D3A1032}" destId="{C9C39AA4-F01B-482D-AFE2-A39045AFCCC9}" srcOrd="0" destOrd="0" presId="urn:microsoft.com/office/officeart/2005/8/layout/orgChart1"/>
    <dgm:cxn modelId="{9FE02803-5535-4A4B-A350-BC3217FC39C3}" type="presOf" srcId="{A8541ADA-1139-4E0F-B27C-717860A4067C}" destId="{DB8A4A2D-D540-4806-AAA3-373E4F99D632}" srcOrd="1" destOrd="0" presId="urn:microsoft.com/office/officeart/2005/8/layout/orgChart1"/>
    <dgm:cxn modelId="{3D5FBAD9-1DF0-42F0-8E33-C4187D2E4234}" type="presOf" srcId="{EAEC92FB-DD04-419F-A8AB-A5758CD00C6B}" destId="{5C0D6CD9-BF1D-479B-A64C-2D3AFB45FBE6}" srcOrd="1" destOrd="0" presId="urn:microsoft.com/office/officeart/2005/8/layout/orgChart1"/>
    <dgm:cxn modelId="{096C5241-B4F1-4E67-8A9D-510F470EA61D}" type="presOf" srcId="{907D3D19-8C0F-4C15-A924-C4731D9E5B4E}" destId="{21EC7CA5-73C5-4CDB-9A20-1828D9590E86}" srcOrd="0" destOrd="0" presId="urn:microsoft.com/office/officeart/2005/8/layout/orgChart1"/>
    <dgm:cxn modelId="{F7F752F7-5948-423D-9E0A-566D44656AE2}" type="presOf" srcId="{2DE348F3-DD64-4C9D-B18A-92458C123777}" destId="{D40999D0-EA90-424D-ABCE-F768A9ABB52E}" srcOrd="1" destOrd="0" presId="urn:microsoft.com/office/officeart/2005/8/layout/orgChart1"/>
    <dgm:cxn modelId="{0566DB4E-57AA-47EB-A3FD-2A4CF1E44F97}" type="presOf" srcId="{16C9ADD3-2ED4-4D51-9434-AFF6C6674F7E}" destId="{84A36F50-5A1A-4193-BE8F-DF15C6DFCB61}" srcOrd="1" destOrd="0" presId="urn:microsoft.com/office/officeart/2005/8/layout/orgChart1"/>
    <dgm:cxn modelId="{F03A2E35-40CF-4D5D-ABC4-4B23FE933774}" type="presOf" srcId="{44B714F1-FD9E-4F09-B63F-6B9A97F1DAF1}" destId="{C7ABCCD9-E0EC-4475-A727-FA1D5FC7BC88}" srcOrd="0" destOrd="0" presId="urn:microsoft.com/office/officeart/2005/8/layout/orgChart1"/>
    <dgm:cxn modelId="{28FB8CFB-97BF-4A6B-88C8-BC81CD32363C}" srcId="{ABA8BFA3-9A26-4537-A7D5-BA131367EE95}" destId="{E34AE513-D58F-44E5-B6EB-5752082E4D21}" srcOrd="1" destOrd="0" parTransId="{7F560B42-ED47-4196-8896-7E83B261C570}" sibTransId="{710470DD-52DC-45D3-B1CA-F60F311665E2}"/>
    <dgm:cxn modelId="{77EFB4B8-A1D6-4933-B2BB-2B2F0954C1EF}" type="presOf" srcId="{ABA8BFA3-9A26-4537-A7D5-BA131367EE95}" destId="{13ED85EE-28F7-4909-938C-8CA8DA1024C1}" srcOrd="1" destOrd="0" presId="urn:microsoft.com/office/officeart/2005/8/layout/orgChart1"/>
    <dgm:cxn modelId="{B9EB0204-AF2E-46F0-A907-01C477DA13CB}" type="presOf" srcId="{B71B4A2F-BD24-46CE-BFE0-4814EBAFA378}" destId="{079A75FB-51CE-48BA-944E-BA9D4DBE8B90}" srcOrd="0" destOrd="0" presId="urn:microsoft.com/office/officeart/2005/8/layout/orgChart1"/>
    <dgm:cxn modelId="{966D6FB8-6A9B-4143-9E8B-832C9DAF3A7C}" type="presOf" srcId="{F72902EF-D717-4674-9E0F-5F338BAC608D}" destId="{16FC20BC-C545-4AE5-8986-ACA2BDFF6D41}" srcOrd="0" destOrd="0" presId="urn:microsoft.com/office/officeart/2005/8/layout/orgChart1"/>
    <dgm:cxn modelId="{6B62FB56-5D0D-4066-B37E-D50082E82D32}" type="presOf" srcId="{5D163DE9-37FA-470A-A205-5E709ED21EFF}" destId="{03701786-F154-4ADE-BD49-32C490B65F46}" srcOrd="0" destOrd="0" presId="urn:microsoft.com/office/officeart/2005/8/layout/orgChart1"/>
    <dgm:cxn modelId="{9B276FBE-A60C-4593-8266-5FE6C7046885}" srcId="{DEF7284D-182C-495C-BA47-6D6CAF472C6C}" destId="{A8541ADA-1139-4E0F-B27C-717860A4067C}" srcOrd="4" destOrd="0" parTransId="{31C9868A-3898-49E9-BAB5-3DF95AF46439}" sibTransId="{A15CA3D4-094F-4E39-AABC-2505F14AEF09}"/>
    <dgm:cxn modelId="{62448010-95B1-48F8-8C0B-B65DB5234BCA}" type="presOf" srcId="{8424A173-2F12-44AF-8096-6B6CC9C0FCC4}" destId="{B3962CA9-1C3F-456A-916B-AE7100F0A364}" srcOrd="0" destOrd="0" presId="urn:microsoft.com/office/officeart/2005/8/layout/orgChart1"/>
    <dgm:cxn modelId="{F9E4F4FA-577B-437D-B5E8-EA964301B4E4}" srcId="{DEF7284D-182C-495C-BA47-6D6CAF472C6C}" destId="{A0505D35-DCF1-40A0-8FDC-37515A0C16AD}" srcOrd="3" destOrd="0" parTransId="{B9813609-E962-4BE4-B755-FCC02A642EE5}" sibTransId="{A8854AF0-9E62-4E87-BDF4-529454F4EC1D}"/>
    <dgm:cxn modelId="{9118EB73-8E79-4B04-9046-0FD9F9C5821F}" type="presOf" srcId="{31C9868A-3898-49E9-BAB5-3DF95AF46439}" destId="{CF7C780F-EDA8-4123-A6B3-D8FE7D7C4ABA}" srcOrd="0" destOrd="0" presId="urn:microsoft.com/office/officeart/2005/8/layout/orgChart1"/>
    <dgm:cxn modelId="{CCC71024-AA90-4A3E-B6AF-A91E5C31E849}" type="presOf" srcId="{A8541ADA-1139-4E0F-B27C-717860A4067C}" destId="{B4A5800C-55CD-499D-8881-77BE34153288}" srcOrd="0" destOrd="0" presId="urn:microsoft.com/office/officeart/2005/8/layout/orgChart1"/>
    <dgm:cxn modelId="{9DA29ADB-8B0B-47A5-95DB-124CD31B3A5B}" type="presOf" srcId="{9C0B34F5-8922-42AA-894C-4C552C6B3622}" destId="{2CFED4B3-B057-477F-9A79-501A369C4810}" srcOrd="0" destOrd="0" presId="urn:microsoft.com/office/officeart/2005/8/layout/orgChart1"/>
    <dgm:cxn modelId="{615ED4C4-15B8-483D-B4AE-39316586C791}" type="presOf" srcId="{041A3B0C-91F4-4E31-AC92-F3DF5D74452A}" destId="{343D5FE6-8E77-46DF-A844-02D2742EF4A6}" srcOrd="0" destOrd="0" presId="urn:microsoft.com/office/officeart/2005/8/layout/orgChart1"/>
    <dgm:cxn modelId="{3E95254E-1E11-4684-900C-9F05199D77EF}" type="presOf" srcId="{DEF7284D-182C-495C-BA47-6D6CAF472C6C}" destId="{2060EBF0-8E7E-42A8-BE8B-6E03ECFFF4A7}" srcOrd="0" destOrd="0" presId="urn:microsoft.com/office/officeart/2005/8/layout/orgChart1"/>
    <dgm:cxn modelId="{BD97DC01-35BE-4B47-8970-D4225609E61F}" type="presOf" srcId="{94FA7F94-A74D-49E0-B10F-498CF722821E}" destId="{D37E1FFD-4BC0-4806-9984-81EAD7075336}" srcOrd="0" destOrd="0" presId="urn:microsoft.com/office/officeart/2005/8/layout/orgChart1"/>
    <dgm:cxn modelId="{46CD8A35-5816-4141-8498-10D99B5E195A}" type="presOf" srcId="{3182559E-D651-48E2-8D6D-3C5B98FBD35B}" destId="{AA0CA566-0AD1-4488-A10D-24ACACC6BF94}" srcOrd="0" destOrd="0" presId="urn:microsoft.com/office/officeart/2005/8/layout/orgChart1"/>
    <dgm:cxn modelId="{EC1803CF-0A0D-4C67-B928-CA804BFB1EB4}" type="presOf" srcId="{8B25EAF8-4E7E-494C-A4AA-FA70A69C6E58}" destId="{97F89FAF-DADB-4816-A2C2-4D6C82F5B3FB}" srcOrd="1" destOrd="0" presId="urn:microsoft.com/office/officeart/2005/8/layout/orgChart1"/>
    <dgm:cxn modelId="{097983FA-3DEC-45C7-9EE9-D77BEA4D74DF}" srcId="{86869D9D-8C14-48AC-BBC4-C4DA0E126F82}" destId="{F3CDE24D-6392-4055-9197-425A3EBA22A0}" srcOrd="0" destOrd="0" parTransId="{51BB0018-A49D-4E48-AA9E-961F31E702B3}" sibTransId="{9C70147C-AEFF-42C2-9E31-C8A13DE1D208}"/>
    <dgm:cxn modelId="{A234E1CF-5338-4533-911D-3BBC014F937A}" type="presOf" srcId="{40FB5522-7728-4A01-B791-7CA4A5E69DD8}" destId="{1B353799-B264-43B4-A899-4C85BC2F432C}" srcOrd="0" destOrd="0" presId="urn:microsoft.com/office/officeart/2005/8/layout/orgChart1"/>
    <dgm:cxn modelId="{53DA71FB-C86E-47F6-B2C3-F6C8840161E4}" srcId="{DEF7284D-182C-495C-BA47-6D6CAF472C6C}" destId="{8AAC8349-70A2-4F3B-9431-CE762CED5CD6}" srcOrd="8" destOrd="0" parTransId="{907D3D19-8C0F-4C15-A924-C4731D9E5B4E}" sibTransId="{8E127255-E665-4C13-9B8B-5208B19C9C48}"/>
    <dgm:cxn modelId="{DC001583-92A7-41BB-A26A-46EF929ACB37}" srcId="{DEF7284D-182C-495C-BA47-6D6CAF472C6C}" destId="{A0173A3C-A134-4CCA-A805-BCB1046AFD7D}" srcOrd="10" destOrd="0" parTransId="{8424A173-2F12-44AF-8096-6B6CC9C0FCC4}" sibTransId="{B1315313-BDA0-4FAE-9F62-1308F3F380E4}"/>
    <dgm:cxn modelId="{6F614EC0-3696-4A45-B7F1-6448A46C424E}" srcId="{8B25EAF8-4E7E-494C-A4AA-FA70A69C6E58}" destId="{9C0B34F5-8922-42AA-894C-4C552C6B3622}" srcOrd="3" destOrd="0" parTransId="{08EE2098-DFF4-4A25-A11A-5BDE5D74DD33}" sibTransId="{DA9D106E-D60F-4856-87C2-44B10A9F1070}"/>
    <dgm:cxn modelId="{63FBD99D-D704-48E5-92AE-06739D6A8691}" type="presOf" srcId="{EA1DACBE-167E-4B21-90B1-B3297D0583B5}" destId="{BFEA067A-DAE9-42F6-BD81-E8039B8CB15A}" srcOrd="0" destOrd="0" presId="urn:microsoft.com/office/officeart/2005/8/layout/orgChart1"/>
    <dgm:cxn modelId="{BE67FF88-BB46-47C8-A8DE-7A485528CEF2}" type="presOf" srcId="{2DE348F3-DD64-4C9D-B18A-92458C123777}" destId="{7F7C8970-18E8-40D4-AA59-B15E5235E8B5}" srcOrd="0" destOrd="0" presId="urn:microsoft.com/office/officeart/2005/8/layout/orgChart1"/>
    <dgm:cxn modelId="{C414FAAC-A167-479B-BFB9-9D801DD8EB59}" srcId="{8B25EAF8-4E7E-494C-A4AA-FA70A69C6E58}" destId="{B315D33A-34BA-4BBD-95BA-AD86084A810E}" srcOrd="1" destOrd="0" parTransId="{15A637E9-7063-4E39-A111-6405BDDEDDE8}" sibTransId="{1CBD013A-8FE8-48C5-85BD-63F5C0618809}"/>
    <dgm:cxn modelId="{E9954216-52E8-4BCF-A75D-897DA0416C44}" srcId="{ABA8BFA3-9A26-4537-A7D5-BA131367EE95}" destId="{91E2A596-3306-4A5C-B53C-9506A9735D39}" srcOrd="4" destOrd="0" parTransId="{E7F68096-8164-4FDA-8576-52B4D8714AA7}" sibTransId="{4C22CB01-F883-46B5-865E-1D50C0037C30}"/>
    <dgm:cxn modelId="{84E04F53-4C8D-4F72-B776-1EF021FEA9DD}" type="presOf" srcId="{8AAC8349-70A2-4F3B-9431-CE762CED5CD6}" destId="{950A3D21-BB4C-4159-8BA7-EF79890948F8}" srcOrd="0" destOrd="0" presId="urn:microsoft.com/office/officeart/2005/8/layout/orgChart1"/>
    <dgm:cxn modelId="{705537FB-D668-4023-BFBC-9D7667807329}" type="presOf" srcId="{7E7E8C0F-4072-4C70-B6C3-DF468306771F}" destId="{D35672BB-08FE-446E-8D61-707FE0D8333D}" srcOrd="0" destOrd="0" presId="urn:microsoft.com/office/officeart/2005/8/layout/orgChart1"/>
    <dgm:cxn modelId="{29A8977F-FDA8-4DBE-832A-EEB91EFA41CE}" type="presOf" srcId="{86869D9D-8C14-48AC-BBC4-C4DA0E126F82}" destId="{7B0E2970-CF7B-422E-B974-18A2E3880CE3}" srcOrd="0" destOrd="0" presId="urn:microsoft.com/office/officeart/2005/8/layout/orgChart1"/>
    <dgm:cxn modelId="{67C18700-5994-4A84-AC51-DEB45681984C}" srcId="{E34AE513-D58F-44E5-B6EB-5752082E4D21}" destId="{A4A261E0-D410-4975-AD33-3E47D52A8207}" srcOrd="0" destOrd="0" parTransId="{2281B08A-147E-49B1-9E0C-92CDEA29CC24}" sibTransId="{4172134D-FA68-4AB3-9AD8-5C96BC80D917}"/>
    <dgm:cxn modelId="{A9E70C6F-EC16-42CF-985A-153E24B3F761}" type="presOf" srcId="{FFC21682-0053-427D-9B9A-517238C4E2F1}" destId="{0D423AAB-C2DD-44DA-BF35-1D289C4FF1B7}" srcOrd="0" destOrd="0" presId="urn:microsoft.com/office/officeart/2005/8/layout/orgChart1"/>
    <dgm:cxn modelId="{6DED5A8D-E0F3-480A-B85E-4496C95FDB24}" type="presOf" srcId="{9F920F3D-3C7D-4EC5-81B3-563ABC06770D}" destId="{26B73F36-E135-4F20-B210-488BEF3FCA1A}" srcOrd="0" destOrd="0" presId="urn:microsoft.com/office/officeart/2005/8/layout/orgChart1"/>
    <dgm:cxn modelId="{DD662F26-84A1-41D0-8F4F-97206A01F01A}" type="presOf" srcId="{08EE2098-DFF4-4A25-A11A-5BDE5D74DD33}" destId="{48E99739-B44D-4B98-9F07-6A92E2A51848}" srcOrd="0" destOrd="0" presId="urn:microsoft.com/office/officeart/2005/8/layout/orgChart1"/>
    <dgm:cxn modelId="{0F60DFC1-192E-4E92-8733-FDBEAC4C6911}" srcId="{DEF7284D-182C-495C-BA47-6D6CAF472C6C}" destId="{95412E39-CD3F-499B-BECC-37AFC0C59376}" srcOrd="6" destOrd="0" parTransId="{027D3813-B256-410A-B6B9-7B89308AF944}" sibTransId="{F3A3621F-02D1-4D44-83B8-B8548CDB6670}"/>
    <dgm:cxn modelId="{A6EB4021-6863-42AC-934A-1646779470E2}" type="presOf" srcId="{A4A261E0-D410-4975-AD33-3E47D52A8207}" destId="{71C2C687-468D-4FCB-AFDB-A10B61E0735C}" srcOrd="0" destOrd="0" presId="urn:microsoft.com/office/officeart/2005/8/layout/orgChart1"/>
    <dgm:cxn modelId="{AD730DE2-8D5F-4C5D-A32A-806717FA057F}" srcId="{ABA8BFA3-9A26-4537-A7D5-BA131367EE95}" destId="{86869D9D-8C14-48AC-BBC4-C4DA0E126F82}" srcOrd="3" destOrd="0" parTransId="{E989E834-88E5-49F5-9F65-935B8B5379D1}" sibTransId="{5063224B-35CA-47D9-85A7-1562F5D803A9}"/>
    <dgm:cxn modelId="{AE7EB7C8-05E3-4115-BDAE-2575655E9EF0}" type="presOf" srcId="{DEF7284D-182C-495C-BA47-6D6CAF472C6C}" destId="{CD5E0B97-BD0A-44B5-94A7-0CD1D3A79975}" srcOrd="1" destOrd="0" presId="urn:microsoft.com/office/officeart/2005/8/layout/orgChart1"/>
    <dgm:cxn modelId="{F5824E0A-05F7-42BE-A7FD-C5DA9D3AD3BC}" type="presOf" srcId="{FF81DACE-D338-48ED-9B64-A7C1CD981C61}" destId="{82C5B7D8-ECF2-43B4-BFDB-FB4C6239B1DF}" srcOrd="0" destOrd="0" presId="urn:microsoft.com/office/officeart/2005/8/layout/orgChart1"/>
    <dgm:cxn modelId="{23808F7A-9A48-4A0D-8521-CE8D6A304AE3}" type="presOf" srcId="{EA1DACBE-167E-4B21-90B1-B3297D0583B5}" destId="{00C0721F-0B1F-4A32-97EC-7158BF3C6BA1}" srcOrd="1" destOrd="0" presId="urn:microsoft.com/office/officeart/2005/8/layout/orgChart1"/>
    <dgm:cxn modelId="{516292A9-77F4-45F1-A983-8CD5FF1BB88A}" type="presOf" srcId="{B315D33A-34BA-4BBD-95BA-AD86084A810E}" destId="{D4712131-EF7F-4485-BB12-E4C7FB4701E8}" srcOrd="1" destOrd="0" presId="urn:microsoft.com/office/officeart/2005/8/layout/orgChart1"/>
    <dgm:cxn modelId="{56B2CA3B-902F-4155-9055-DECBAF147BE0}" type="presOf" srcId="{E34AE513-D58F-44E5-B6EB-5752082E4D21}" destId="{71294D26-7F90-4008-823C-B0B876383AB2}" srcOrd="0" destOrd="0" presId="urn:microsoft.com/office/officeart/2005/8/layout/orgChart1"/>
    <dgm:cxn modelId="{A72B06A0-DDAB-4FDE-A1E9-936F70D6E2BA}" type="presOf" srcId="{E34AE513-D58F-44E5-B6EB-5752082E4D21}" destId="{77CFF6A0-AABA-4FF3-8F29-8DC4301ADAA1}" srcOrd="1" destOrd="0" presId="urn:microsoft.com/office/officeart/2005/8/layout/orgChart1"/>
    <dgm:cxn modelId="{DC2C8D01-DA89-486B-B92D-FD76D31167C3}" srcId="{E34AE513-D58F-44E5-B6EB-5752082E4D21}" destId="{D2306881-0B41-489A-95DF-09880068DE6E}" srcOrd="1" destOrd="0" parTransId="{9F920F3D-3C7D-4EC5-81B3-563ABC06770D}" sibTransId="{3AF328DC-391A-4DDE-B9F7-46BDA3E99EB9}"/>
    <dgm:cxn modelId="{546B86EC-CF76-485B-9179-8234FFD7A8E4}" type="presOf" srcId="{2A435C57-3CCE-451A-9381-D12F43BA8459}" destId="{A341973A-1E2F-4AAC-AC16-283BD6CF75E3}" srcOrd="0" destOrd="0" presId="urn:microsoft.com/office/officeart/2005/8/layout/orgChart1"/>
    <dgm:cxn modelId="{F4D0D0C7-3F61-414D-96C6-A35EFA5EDB37}" type="presOf" srcId="{16C9ADD3-2ED4-4D51-9434-AFF6C6674F7E}" destId="{4D7945C3-F7C9-40D2-B0DD-AE8D6CB3943B}" srcOrd="0" destOrd="0" presId="urn:microsoft.com/office/officeart/2005/8/layout/orgChart1"/>
    <dgm:cxn modelId="{E8FC13D8-96BA-4705-9366-0B7103B14EA9}" srcId="{DEF7284D-182C-495C-BA47-6D6CAF472C6C}" destId="{DD0400C6-4298-4690-BBDD-3A2BF92F0B35}" srcOrd="5" destOrd="0" parTransId="{041A3B0C-91F4-4E31-AC92-F3DF5D74452A}" sibTransId="{188ED251-94A5-4F93-8DBE-F2B3C8FC72A5}"/>
    <dgm:cxn modelId="{74D736D5-A863-48B8-AFDF-F1CF28160296}" type="presOf" srcId="{D906DD91-40B0-4722-993E-E28A8B9EFFE6}" destId="{2203DB5A-0AC3-439D-9B1B-989AC945238B}" srcOrd="1" destOrd="0" presId="urn:microsoft.com/office/officeart/2005/8/layout/orgChart1"/>
    <dgm:cxn modelId="{DDD31B31-DB9D-456A-B6E3-0F09A5B0C782}" type="presOf" srcId="{D2306881-0B41-489A-95DF-09880068DE6E}" destId="{0C2A1432-E6A4-49BA-B043-E780F78674B3}" srcOrd="0" destOrd="0" presId="urn:microsoft.com/office/officeart/2005/8/layout/orgChart1"/>
    <dgm:cxn modelId="{C34699C3-A8B5-40DD-877F-09F6DA7E6C9A}" type="presParOf" srcId="{A11282CA-170D-4EE2-918E-180B2BA531BC}" destId="{157B6D70-8DCE-454A-838D-B3AF471A126B}" srcOrd="0" destOrd="0" presId="urn:microsoft.com/office/officeart/2005/8/layout/orgChart1"/>
    <dgm:cxn modelId="{B2A1882B-609D-4F3D-AEE7-F75ABEB7F3C1}" type="presParOf" srcId="{157B6D70-8DCE-454A-838D-B3AF471A126B}" destId="{BBC16B5E-867F-435F-B593-9B80CC26A714}" srcOrd="0" destOrd="0" presId="urn:microsoft.com/office/officeart/2005/8/layout/orgChart1"/>
    <dgm:cxn modelId="{EF54E59F-4A4F-4CCD-8668-D3D8544236F8}" type="presParOf" srcId="{BBC16B5E-867F-435F-B593-9B80CC26A714}" destId="{A0C20BB7-0264-49E0-9DFD-ADB5F1DE3B15}" srcOrd="0" destOrd="0" presId="urn:microsoft.com/office/officeart/2005/8/layout/orgChart1"/>
    <dgm:cxn modelId="{FA9629B3-BD30-4DAB-A5B7-176A7465EB51}" type="presParOf" srcId="{BBC16B5E-867F-435F-B593-9B80CC26A714}" destId="{13ED85EE-28F7-4909-938C-8CA8DA1024C1}" srcOrd="1" destOrd="0" presId="urn:microsoft.com/office/officeart/2005/8/layout/orgChart1"/>
    <dgm:cxn modelId="{9CAD73CE-B008-4E59-B1C5-116CD43DF983}" type="presParOf" srcId="{157B6D70-8DCE-454A-838D-B3AF471A126B}" destId="{D0F91A86-583F-4835-8EC5-D9BC462E1775}" srcOrd="1" destOrd="0" presId="urn:microsoft.com/office/officeart/2005/8/layout/orgChart1"/>
    <dgm:cxn modelId="{C9069BB7-F67D-4692-A75E-CAA3E5EB7CF4}" type="presParOf" srcId="{D0F91A86-583F-4835-8EC5-D9BC462E1775}" destId="{D37E1FFD-4BC0-4806-9984-81EAD7075336}" srcOrd="0" destOrd="0" presId="urn:microsoft.com/office/officeart/2005/8/layout/orgChart1"/>
    <dgm:cxn modelId="{0E71C580-433D-4AA3-A973-5B8E0C5CA0BC}" type="presParOf" srcId="{D0F91A86-583F-4835-8EC5-D9BC462E1775}" destId="{F13D4147-E5E7-4BC3-8226-6C736F3291C6}" srcOrd="1" destOrd="0" presId="urn:microsoft.com/office/officeart/2005/8/layout/orgChart1"/>
    <dgm:cxn modelId="{1F3387A4-899C-468C-B76A-1247EBF86111}" type="presParOf" srcId="{F13D4147-E5E7-4BC3-8226-6C736F3291C6}" destId="{439E6895-980B-41B9-8C25-E794823CE669}" srcOrd="0" destOrd="0" presId="urn:microsoft.com/office/officeart/2005/8/layout/orgChart1"/>
    <dgm:cxn modelId="{E78B52F7-AEA9-4402-80EA-F54F1FC5F6C1}" type="presParOf" srcId="{439E6895-980B-41B9-8C25-E794823CE669}" destId="{2060EBF0-8E7E-42A8-BE8B-6E03ECFFF4A7}" srcOrd="0" destOrd="0" presId="urn:microsoft.com/office/officeart/2005/8/layout/orgChart1"/>
    <dgm:cxn modelId="{2CB3AE57-01FF-4951-ADDC-6F8F0B1422CC}" type="presParOf" srcId="{439E6895-980B-41B9-8C25-E794823CE669}" destId="{CD5E0B97-BD0A-44B5-94A7-0CD1D3A79975}" srcOrd="1" destOrd="0" presId="urn:microsoft.com/office/officeart/2005/8/layout/orgChart1"/>
    <dgm:cxn modelId="{3C940A5A-B04E-4F07-9381-2F8ADA95F3EE}" type="presParOf" srcId="{F13D4147-E5E7-4BC3-8226-6C736F3291C6}" destId="{2F45C368-BC19-486F-96C2-333FC55A6E88}" srcOrd="1" destOrd="0" presId="urn:microsoft.com/office/officeart/2005/8/layout/orgChart1"/>
    <dgm:cxn modelId="{6016FF50-5799-4269-9C3C-FE5965DF103B}" type="presParOf" srcId="{2F45C368-BC19-486F-96C2-333FC55A6E88}" destId="{E52D60EC-8354-4371-9DEB-5AADE425E5A4}" srcOrd="0" destOrd="0" presId="urn:microsoft.com/office/officeart/2005/8/layout/orgChart1"/>
    <dgm:cxn modelId="{D7EBAFA4-0005-48A4-BF4A-4F6395363CB4}" type="presParOf" srcId="{2F45C368-BC19-486F-96C2-333FC55A6E88}" destId="{F3DD4425-DC98-482D-A439-028C091F09F2}" srcOrd="1" destOrd="0" presId="urn:microsoft.com/office/officeart/2005/8/layout/orgChart1"/>
    <dgm:cxn modelId="{F9E09BCF-286F-48CB-A2B6-5BE574942D4E}" type="presParOf" srcId="{F3DD4425-DC98-482D-A439-028C091F09F2}" destId="{6F688A9D-2239-4387-8EB1-E4408B54EF42}" srcOrd="0" destOrd="0" presId="urn:microsoft.com/office/officeart/2005/8/layout/orgChart1"/>
    <dgm:cxn modelId="{D76DD37A-C5C9-4756-BE4A-C1A997D2EBFD}" type="presParOf" srcId="{6F688A9D-2239-4387-8EB1-E4408B54EF42}" destId="{4D7945C3-F7C9-40D2-B0DD-AE8D6CB3943B}" srcOrd="0" destOrd="0" presId="urn:microsoft.com/office/officeart/2005/8/layout/orgChart1"/>
    <dgm:cxn modelId="{FB834859-EBA8-4FEF-A096-3B3B9E9C86B2}" type="presParOf" srcId="{6F688A9D-2239-4387-8EB1-E4408B54EF42}" destId="{84A36F50-5A1A-4193-BE8F-DF15C6DFCB61}" srcOrd="1" destOrd="0" presId="urn:microsoft.com/office/officeart/2005/8/layout/orgChart1"/>
    <dgm:cxn modelId="{8DD84FBA-293C-4D7B-AEDB-C70657AEA803}" type="presParOf" srcId="{F3DD4425-DC98-482D-A439-028C091F09F2}" destId="{1BA636CE-279B-468B-ABDE-6804F71886CA}" srcOrd="1" destOrd="0" presId="urn:microsoft.com/office/officeart/2005/8/layout/orgChart1"/>
    <dgm:cxn modelId="{0E5069E4-9587-4E8D-BE31-2D7A38822977}" type="presParOf" srcId="{F3DD4425-DC98-482D-A439-028C091F09F2}" destId="{CA5ACAD3-42E3-4ED8-AA24-EE3DAD825CAC}" srcOrd="2" destOrd="0" presId="urn:microsoft.com/office/officeart/2005/8/layout/orgChart1"/>
    <dgm:cxn modelId="{12645A4D-2D3A-4DAC-9077-DADD931E63D0}" type="presParOf" srcId="{2F45C368-BC19-486F-96C2-333FC55A6E88}" destId="{95EFD99B-B774-4BBA-AC3E-B5A4564936FD}" srcOrd="2" destOrd="0" presId="urn:microsoft.com/office/officeart/2005/8/layout/orgChart1"/>
    <dgm:cxn modelId="{8A66883A-60FB-4DFE-8614-5E028784D2B7}" type="presParOf" srcId="{2F45C368-BC19-486F-96C2-333FC55A6E88}" destId="{FD8BE2B0-F0F6-4F53-A0DE-B867B5259C4D}" srcOrd="3" destOrd="0" presId="urn:microsoft.com/office/officeart/2005/8/layout/orgChart1"/>
    <dgm:cxn modelId="{DA45DFBD-B027-47D2-94A7-A9DE8C0BEA38}" type="presParOf" srcId="{FD8BE2B0-F0F6-4F53-A0DE-B867B5259C4D}" destId="{296B8AC2-B38A-414E-A686-F973E9716C5D}" srcOrd="0" destOrd="0" presId="urn:microsoft.com/office/officeart/2005/8/layout/orgChart1"/>
    <dgm:cxn modelId="{C761C941-1C74-43EB-B10D-737B4A776CD6}" type="presParOf" srcId="{296B8AC2-B38A-414E-A686-F973E9716C5D}" destId="{BFEA067A-DAE9-42F6-BD81-E8039B8CB15A}" srcOrd="0" destOrd="0" presId="urn:microsoft.com/office/officeart/2005/8/layout/orgChart1"/>
    <dgm:cxn modelId="{E0C0C271-8248-4C02-BD79-4CCFAD6AB7B3}" type="presParOf" srcId="{296B8AC2-B38A-414E-A686-F973E9716C5D}" destId="{00C0721F-0B1F-4A32-97EC-7158BF3C6BA1}" srcOrd="1" destOrd="0" presId="urn:microsoft.com/office/officeart/2005/8/layout/orgChart1"/>
    <dgm:cxn modelId="{C1D7F590-C032-43C0-81D9-493CB160BC9F}" type="presParOf" srcId="{FD8BE2B0-F0F6-4F53-A0DE-B867B5259C4D}" destId="{274535F2-6304-4A47-BD28-E7E1D1910FA3}" srcOrd="1" destOrd="0" presId="urn:microsoft.com/office/officeart/2005/8/layout/orgChart1"/>
    <dgm:cxn modelId="{D35EE033-C5D5-4F29-8797-466B3E12525C}" type="presParOf" srcId="{FD8BE2B0-F0F6-4F53-A0DE-B867B5259C4D}" destId="{4DFC7217-9A5A-49E2-9E17-5B84CE60ED31}" srcOrd="2" destOrd="0" presId="urn:microsoft.com/office/officeart/2005/8/layout/orgChart1"/>
    <dgm:cxn modelId="{535C2F4D-611A-4BE1-BA63-9CA0902D31ED}" type="presParOf" srcId="{2F45C368-BC19-486F-96C2-333FC55A6E88}" destId="{0D423AAB-C2DD-44DA-BF35-1D289C4FF1B7}" srcOrd="4" destOrd="0" presId="urn:microsoft.com/office/officeart/2005/8/layout/orgChart1"/>
    <dgm:cxn modelId="{6314DD58-48AB-4943-B30A-A47DFC1E4011}" type="presParOf" srcId="{2F45C368-BC19-486F-96C2-333FC55A6E88}" destId="{A7F50144-7BB0-4112-ABC4-EC83B106ED7D}" srcOrd="5" destOrd="0" presId="urn:microsoft.com/office/officeart/2005/8/layout/orgChart1"/>
    <dgm:cxn modelId="{94BD517E-3610-4280-B5CA-6105E90F8187}" type="presParOf" srcId="{A7F50144-7BB0-4112-ABC4-EC83B106ED7D}" destId="{8231B59C-692B-4A53-B8EC-865952AA3573}" srcOrd="0" destOrd="0" presId="urn:microsoft.com/office/officeart/2005/8/layout/orgChart1"/>
    <dgm:cxn modelId="{810FE406-4D52-4656-8423-2AA108CBB4A6}" type="presParOf" srcId="{8231B59C-692B-4A53-B8EC-865952AA3573}" destId="{F80A870A-4334-440B-83D7-7782496B1DFB}" srcOrd="0" destOrd="0" presId="urn:microsoft.com/office/officeart/2005/8/layout/orgChart1"/>
    <dgm:cxn modelId="{B12FD75B-6514-46CE-B690-C97846B2F537}" type="presParOf" srcId="{8231B59C-692B-4A53-B8EC-865952AA3573}" destId="{5C0D6CD9-BF1D-479B-A64C-2D3AFB45FBE6}" srcOrd="1" destOrd="0" presId="urn:microsoft.com/office/officeart/2005/8/layout/orgChart1"/>
    <dgm:cxn modelId="{D4D76E52-2820-4484-9531-344E7C3DCA4E}" type="presParOf" srcId="{A7F50144-7BB0-4112-ABC4-EC83B106ED7D}" destId="{2D78D4F9-96D3-4B57-BCA9-D5B5180D9607}" srcOrd="1" destOrd="0" presId="urn:microsoft.com/office/officeart/2005/8/layout/orgChart1"/>
    <dgm:cxn modelId="{DEDBACE7-ECB6-419A-8031-6B3EE614B7F6}" type="presParOf" srcId="{A7F50144-7BB0-4112-ABC4-EC83B106ED7D}" destId="{E07CDDF5-875A-4166-B582-3B38C69BB74B}" srcOrd="2" destOrd="0" presId="urn:microsoft.com/office/officeart/2005/8/layout/orgChart1"/>
    <dgm:cxn modelId="{DAFD34D0-4D10-4293-AF73-C1B6B670B1E4}" type="presParOf" srcId="{2F45C368-BC19-486F-96C2-333FC55A6E88}" destId="{33001CE3-23A3-415D-954A-1939E6668DC0}" srcOrd="6" destOrd="0" presId="urn:microsoft.com/office/officeart/2005/8/layout/orgChart1"/>
    <dgm:cxn modelId="{7B079ACE-6F34-405B-9827-83E657B8A82C}" type="presParOf" srcId="{2F45C368-BC19-486F-96C2-333FC55A6E88}" destId="{4F01E29B-C6A2-4121-ABFA-73CF7526EDFB}" srcOrd="7" destOrd="0" presId="urn:microsoft.com/office/officeart/2005/8/layout/orgChart1"/>
    <dgm:cxn modelId="{B6FF7DF0-3A0E-4B4D-A0D4-3A3749A86ABF}" type="presParOf" srcId="{4F01E29B-C6A2-4121-ABFA-73CF7526EDFB}" destId="{A56C238A-49C7-4D10-8D67-75F759D3BC75}" srcOrd="0" destOrd="0" presId="urn:microsoft.com/office/officeart/2005/8/layout/orgChart1"/>
    <dgm:cxn modelId="{47B9C293-DA8B-4676-8E7F-70312E26CB70}" type="presParOf" srcId="{A56C238A-49C7-4D10-8D67-75F759D3BC75}" destId="{76A47314-BFFD-4B20-851C-7DEBF9F5B3E2}" srcOrd="0" destOrd="0" presId="urn:microsoft.com/office/officeart/2005/8/layout/orgChart1"/>
    <dgm:cxn modelId="{8EF27612-4E07-43B2-AFF4-1DCCFB587C40}" type="presParOf" srcId="{A56C238A-49C7-4D10-8D67-75F759D3BC75}" destId="{76D9F0D7-79AC-4B00-977B-396E26A16F69}" srcOrd="1" destOrd="0" presId="urn:microsoft.com/office/officeart/2005/8/layout/orgChart1"/>
    <dgm:cxn modelId="{D1B9BC94-F829-4150-8E94-24CDF9505185}" type="presParOf" srcId="{4F01E29B-C6A2-4121-ABFA-73CF7526EDFB}" destId="{5E3B70D1-8DA9-4D68-9AFB-99B0125A19A4}" srcOrd="1" destOrd="0" presId="urn:microsoft.com/office/officeart/2005/8/layout/orgChart1"/>
    <dgm:cxn modelId="{17E93964-3FFE-4513-A784-6DA20CC10862}" type="presParOf" srcId="{4F01E29B-C6A2-4121-ABFA-73CF7526EDFB}" destId="{793EEB5D-5A91-44F9-8AE2-ABCD8A8DDDCA}" srcOrd="2" destOrd="0" presId="urn:microsoft.com/office/officeart/2005/8/layout/orgChart1"/>
    <dgm:cxn modelId="{59E9BEC8-F684-4874-BD19-E117802B7A92}" type="presParOf" srcId="{2F45C368-BC19-486F-96C2-333FC55A6E88}" destId="{CF7C780F-EDA8-4123-A6B3-D8FE7D7C4ABA}" srcOrd="8" destOrd="0" presId="urn:microsoft.com/office/officeart/2005/8/layout/orgChart1"/>
    <dgm:cxn modelId="{BB219ABC-A420-4D2A-88A7-0D03A5B05BF7}" type="presParOf" srcId="{2F45C368-BC19-486F-96C2-333FC55A6E88}" destId="{F8CA77D8-A344-491E-B21A-4503365264D1}" srcOrd="9" destOrd="0" presId="urn:microsoft.com/office/officeart/2005/8/layout/orgChart1"/>
    <dgm:cxn modelId="{83B3633A-3E4F-4A5D-8CEC-5E002A2011F8}" type="presParOf" srcId="{F8CA77D8-A344-491E-B21A-4503365264D1}" destId="{25553490-F72F-477B-9EB0-9150B5DDB2AD}" srcOrd="0" destOrd="0" presId="urn:microsoft.com/office/officeart/2005/8/layout/orgChart1"/>
    <dgm:cxn modelId="{A9D5F5BA-7045-4AE9-BBE6-FFE6D7C9A554}" type="presParOf" srcId="{25553490-F72F-477B-9EB0-9150B5DDB2AD}" destId="{B4A5800C-55CD-499D-8881-77BE34153288}" srcOrd="0" destOrd="0" presId="urn:microsoft.com/office/officeart/2005/8/layout/orgChart1"/>
    <dgm:cxn modelId="{BFCE9E2F-C9F8-4C7E-9132-45CFD83D436C}" type="presParOf" srcId="{25553490-F72F-477B-9EB0-9150B5DDB2AD}" destId="{DB8A4A2D-D540-4806-AAA3-373E4F99D632}" srcOrd="1" destOrd="0" presId="urn:microsoft.com/office/officeart/2005/8/layout/orgChart1"/>
    <dgm:cxn modelId="{C61B0034-AA9D-41A8-B652-1CFECFBA6CC7}" type="presParOf" srcId="{F8CA77D8-A344-491E-B21A-4503365264D1}" destId="{D22BF449-F14C-45CF-A208-051511E1B849}" srcOrd="1" destOrd="0" presId="urn:microsoft.com/office/officeart/2005/8/layout/orgChart1"/>
    <dgm:cxn modelId="{124B53AB-4367-4E40-A5C5-993F5FE1160D}" type="presParOf" srcId="{F8CA77D8-A344-491E-B21A-4503365264D1}" destId="{C49E4B66-4A7C-433B-89F5-4C8FC686A96C}" srcOrd="2" destOrd="0" presId="urn:microsoft.com/office/officeart/2005/8/layout/orgChart1"/>
    <dgm:cxn modelId="{2D0B3769-F8BC-430E-ACC1-559FC05FE603}" type="presParOf" srcId="{2F45C368-BC19-486F-96C2-333FC55A6E88}" destId="{343D5FE6-8E77-46DF-A844-02D2742EF4A6}" srcOrd="10" destOrd="0" presId="urn:microsoft.com/office/officeart/2005/8/layout/orgChart1"/>
    <dgm:cxn modelId="{3294C8B0-4141-4590-9D03-9219C6FF26E1}" type="presParOf" srcId="{2F45C368-BC19-486F-96C2-333FC55A6E88}" destId="{E9E46C2E-05F1-4294-A857-B62D3A8EAD4A}" srcOrd="11" destOrd="0" presId="urn:microsoft.com/office/officeart/2005/8/layout/orgChart1"/>
    <dgm:cxn modelId="{EBC7C3D1-A0A4-445B-8074-8B816A8E965B}" type="presParOf" srcId="{E9E46C2E-05F1-4294-A857-B62D3A8EAD4A}" destId="{8966AC8B-A544-47AE-B8BF-8BA21CF772CE}" srcOrd="0" destOrd="0" presId="urn:microsoft.com/office/officeart/2005/8/layout/orgChart1"/>
    <dgm:cxn modelId="{99A13137-1599-4910-B5C3-C2D816221500}" type="presParOf" srcId="{8966AC8B-A544-47AE-B8BF-8BA21CF772CE}" destId="{63F75AF2-1382-4C5E-8059-FA995472A670}" srcOrd="0" destOrd="0" presId="urn:microsoft.com/office/officeart/2005/8/layout/orgChart1"/>
    <dgm:cxn modelId="{ED96A0A0-170C-47E7-B28F-8A86F955EAB4}" type="presParOf" srcId="{8966AC8B-A544-47AE-B8BF-8BA21CF772CE}" destId="{5EC99B10-12D7-4F84-ACB1-AE96FEAEF1BF}" srcOrd="1" destOrd="0" presId="urn:microsoft.com/office/officeart/2005/8/layout/orgChart1"/>
    <dgm:cxn modelId="{A06F25B7-C90C-4159-98AD-ED52FE3D2CF3}" type="presParOf" srcId="{E9E46C2E-05F1-4294-A857-B62D3A8EAD4A}" destId="{9DFA1474-A4DF-4627-BA70-BDF89DD15912}" srcOrd="1" destOrd="0" presId="urn:microsoft.com/office/officeart/2005/8/layout/orgChart1"/>
    <dgm:cxn modelId="{431F9FBB-0FF0-4E23-A51A-AAD0D8457B4E}" type="presParOf" srcId="{E9E46C2E-05F1-4294-A857-B62D3A8EAD4A}" destId="{44DFCAB9-69F6-4EAC-8E06-D877B0CB2601}" srcOrd="2" destOrd="0" presId="urn:microsoft.com/office/officeart/2005/8/layout/orgChart1"/>
    <dgm:cxn modelId="{839ADA2E-8510-4BE0-83DC-E1F175D9BD80}" type="presParOf" srcId="{2F45C368-BC19-486F-96C2-333FC55A6E88}" destId="{887B1C71-6D57-4861-A0CB-D1E7609A6263}" srcOrd="12" destOrd="0" presId="urn:microsoft.com/office/officeart/2005/8/layout/orgChart1"/>
    <dgm:cxn modelId="{C4E79DCF-2497-4C70-8F90-F31BE3EB6799}" type="presParOf" srcId="{2F45C368-BC19-486F-96C2-333FC55A6E88}" destId="{D2412959-B5E9-4E06-B1C9-B1E592D94D38}" srcOrd="13" destOrd="0" presId="urn:microsoft.com/office/officeart/2005/8/layout/orgChart1"/>
    <dgm:cxn modelId="{1A738C4E-C7F4-4A13-BD93-E23AF09CD16F}" type="presParOf" srcId="{D2412959-B5E9-4E06-B1C9-B1E592D94D38}" destId="{B96475CF-9A81-4728-8A3B-C4D5B44EE5FF}" srcOrd="0" destOrd="0" presId="urn:microsoft.com/office/officeart/2005/8/layout/orgChart1"/>
    <dgm:cxn modelId="{9B504080-2698-45F8-95C7-C8CD394DA6FF}" type="presParOf" srcId="{B96475CF-9A81-4728-8A3B-C4D5B44EE5FF}" destId="{DFEB2FCA-3A3E-4E2E-A67E-613766FCE59D}" srcOrd="0" destOrd="0" presId="urn:microsoft.com/office/officeart/2005/8/layout/orgChart1"/>
    <dgm:cxn modelId="{B3563DBF-6069-4F88-B6AB-5462A26B1139}" type="presParOf" srcId="{B96475CF-9A81-4728-8A3B-C4D5B44EE5FF}" destId="{3211F494-721E-4E8A-B4BC-357C5C32E1B7}" srcOrd="1" destOrd="0" presId="urn:microsoft.com/office/officeart/2005/8/layout/orgChart1"/>
    <dgm:cxn modelId="{1D28572A-223A-401E-8276-66915C57D6FF}" type="presParOf" srcId="{D2412959-B5E9-4E06-B1C9-B1E592D94D38}" destId="{E6652124-6C4E-4CF8-982B-0C7C2A21F968}" srcOrd="1" destOrd="0" presId="urn:microsoft.com/office/officeart/2005/8/layout/orgChart1"/>
    <dgm:cxn modelId="{E30711E2-27EF-4D66-8F59-9561AB498503}" type="presParOf" srcId="{D2412959-B5E9-4E06-B1C9-B1E592D94D38}" destId="{AF9A1942-16B8-40F0-8A00-736658C47D00}" srcOrd="2" destOrd="0" presId="urn:microsoft.com/office/officeart/2005/8/layout/orgChart1"/>
    <dgm:cxn modelId="{702EE9B1-4E1F-4E32-9AFF-23A631CE3CA9}" type="presParOf" srcId="{2F45C368-BC19-486F-96C2-333FC55A6E88}" destId="{16FC20BC-C545-4AE5-8986-ACA2BDFF6D41}" srcOrd="14" destOrd="0" presId="urn:microsoft.com/office/officeart/2005/8/layout/orgChart1"/>
    <dgm:cxn modelId="{FC260381-F4A7-4903-B296-BCD3DF5D3C0F}" type="presParOf" srcId="{2F45C368-BC19-486F-96C2-333FC55A6E88}" destId="{C36DB7A2-0320-433E-A774-DDBB1B358A8C}" srcOrd="15" destOrd="0" presId="urn:microsoft.com/office/officeart/2005/8/layout/orgChart1"/>
    <dgm:cxn modelId="{125EF630-5822-44E5-9058-ADD948897C2E}" type="presParOf" srcId="{C36DB7A2-0320-433E-A774-DDBB1B358A8C}" destId="{12630E63-8D7E-428F-BAB4-5D3FFDAA2D2A}" srcOrd="0" destOrd="0" presId="urn:microsoft.com/office/officeart/2005/8/layout/orgChart1"/>
    <dgm:cxn modelId="{9B3D457B-31B4-4B49-8732-77F364774D96}" type="presParOf" srcId="{12630E63-8D7E-428F-BAB4-5D3FFDAA2D2A}" destId="{405D25D4-834F-447F-A529-4D2C95D95FF6}" srcOrd="0" destOrd="0" presId="urn:microsoft.com/office/officeart/2005/8/layout/orgChart1"/>
    <dgm:cxn modelId="{DD78B886-D8E1-4801-A523-D02423D1DB35}" type="presParOf" srcId="{12630E63-8D7E-428F-BAB4-5D3FFDAA2D2A}" destId="{2203DB5A-0AC3-439D-9B1B-989AC945238B}" srcOrd="1" destOrd="0" presId="urn:microsoft.com/office/officeart/2005/8/layout/orgChart1"/>
    <dgm:cxn modelId="{4E10DCBC-3265-44AE-9378-BB7B9F4FDBF7}" type="presParOf" srcId="{C36DB7A2-0320-433E-A774-DDBB1B358A8C}" destId="{4666807A-4827-451C-9300-626E567EA0FF}" srcOrd="1" destOrd="0" presId="urn:microsoft.com/office/officeart/2005/8/layout/orgChart1"/>
    <dgm:cxn modelId="{F336D5FF-E46E-484C-AB31-9AA1358F7643}" type="presParOf" srcId="{C36DB7A2-0320-433E-A774-DDBB1B358A8C}" destId="{D32CCA1D-1F2C-4902-A3DB-61020C76E512}" srcOrd="2" destOrd="0" presId="urn:microsoft.com/office/officeart/2005/8/layout/orgChart1"/>
    <dgm:cxn modelId="{26C67646-DBF8-4DCC-90B1-4142F1BF1503}" type="presParOf" srcId="{2F45C368-BC19-486F-96C2-333FC55A6E88}" destId="{21EC7CA5-73C5-4CDB-9A20-1828D9590E86}" srcOrd="16" destOrd="0" presId="urn:microsoft.com/office/officeart/2005/8/layout/orgChart1"/>
    <dgm:cxn modelId="{6C83D2CB-A10C-4256-8FFF-EFBFF0ABBC33}" type="presParOf" srcId="{2F45C368-BC19-486F-96C2-333FC55A6E88}" destId="{BB14CC80-F68D-49F7-837A-0A1F95A2B194}" srcOrd="17" destOrd="0" presId="urn:microsoft.com/office/officeart/2005/8/layout/orgChart1"/>
    <dgm:cxn modelId="{BBFF6191-D054-4D82-B96C-A3423A9FEC0C}" type="presParOf" srcId="{BB14CC80-F68D-49F7-837A-0A1F95A2B194}" destId="{504E07E4-A98E-4F68-9637-928782D258B3}" srcOrd="0" destOrd="0" presId="urn:microsoft.com/office/officeart/2005/8/layout/orgChart1"/>
    <dgm:cxn modelId="{F3DC5FE1-A802-4833-A37B-4923B41B0569}" type="presParOf" srcId="{504E07E4-A98E-4F68-9637-928782D258B3}" destId="{950A3D21-BB4C-4159-8BA7-EF79890948F8}" srcOrd="0" destOrd="0" presId="urn:microsoft.com/office/officeart/2005/8/layout/orgChart1"/>
    <dgm:cxn modelId="{E28C67B2-24B5-433D-8E99-5FEBE5C54722}" type="presParOf" srcId="{504E07E4-A98E-4F68-9637-928782D258B3}" destId="{08A350DE-EEFB-4590-88B8-287626C4E4BF}" srcOrd="1" destOrd="0" presId="urn:microsoft.com/office/officeart/2005/8/layout/orgChart1"/>
    <dgm:cxn modelId="{7D9F161C-807D-4DAA-B4B3-089B70DD7E12}" type="presParOf" srcId="{BB14CC80-F68D-49F7-837A-0A1F95A2B194}" destId="{027BF7E2-3460-4BDE-AA41-F89A7C48BCF1}" srcOrd="1" destOrd="0" presId="urn:microsoft.com/office/officeart/2005/8/layout/orgChart1"/>
    <dgm:cxn modelId="{D5F2C52B-FD30-4CC8-8287-62B3BCF87DC6}" type="presParOf" srcId="{BB14CC80-F68D-49F7-837A-0A1F95A2B194}" destId="{163FC763-3EE1-4FDE-AB78-2F5E63A2EC8F}" srcOrd="2" destOrd="0" presId="urn:microsoft.com/office/officeart/2005/8/layout/orgChart1"/>
    <dgm:cxn modelId="{782CFE72-4EFA-4A13-ADAD-3A7D67D712F1}" type="presParOf" srcId="{2F45C368-BC19-486F-96C2-333FC55A6E88}" destId="{A341973A-1E2F-4AAC-AC16-283BD6CF75E3}" srcOrd="18" destOrd="0" presId="urn:microsoft.com/office/officeart/2005/8/layout/orgChart1"/>
    <dgm:cxn modelId="{BFB44679-DD67-46D8-9C21-DA688EE47BCA}" type="presParOf" srcId="{2F45C368-BC19-486F-96C2-333FC55A6E88}" destId="{8A65CA8A-DBE6-4F41-9E7E-D7B4E941E4DD}" srcOrd="19" destOrd="0" presId="urn:microsoft.com/office/officeart/2005/8/layout/orgChart1"/>
    <dgm:cxn modelId="{AC52448B-B84A-408F-B204-10B09B086206}" type="presParOf" srcId="{8A65CA8A-DBE6-4F41-9E7E-D7B4E941E4DD}" destId="{58399E20-0B54-4C7C-A294-038BBFCCA1EF}" srcOrd="0" destOrd="0" presId="urn:microsoft.com/office/officeart/2005/8/layout/orgChart1"/>
    <dgm:cxn modelId="{53697AED-49DF-4CA7-8952-7A8B6327EE03}" type="presParOf" srcId="{58399E20-0B54-4C7C-A294-038BBFCCA1EF}" destId="{53077646-CB1B-4671-B246-B030E5929C37}" srcOrd="0" destOrd="0" presId="urn:microsoft.com/office/officeart/2005/8/layout/orgChart1"/>
    <dgm:cxn modelId="{8B738E3C-8F68-4B09-8735-FD303762D43D}" type="presParOf" srcId="{58399E20-0B54-4C7C-A294-038BBFCCA1EF}" destId="{FCBD2119-6F71-46E5-A8CD-FCD1BB4F16B1}" srcOrd="1" destOrd="0" presId="urn:microsoft.com/office/officeart/2005/8/layout/orgChart1"/>
    <dgm:cxn modelId="{1C603244-FB3F-4057-9349-E84F9EA33D82}" type="presParOf" srcId="{8A65CA8A-DBE6-4F41-9E7E-D7B4E941E4DD}" destId="{B41EEF15-2D73-437D-AC71-260A0615E8B0}" srcOrd="1" destOrd="0" presId="urn:microsoft.com/office/officeart/2005/8/layout/orgChart1"/>
    <dgm:cxn modelId="{72B9E0A3-0F9F-47D8-BD80-B5C6157A33FA}" type="presParOf" srcId="{8A65CA8A-DBE6-4F41-9E7E-D7B4E941E4DD}" destId="{72B47AEF-89B8-46D0-ACC8-578AD5CB1546}" srcOrd="2" destOrd="0" presId="urn:microsoft.com/office/officeart/2005/8/layout/orgChart1"/>
    <dgm:cxn modelId="{7F7A9B82-D2D3-446D-A152-5318B154272C}" type="presParOf" srcId="{2F45C368-BC19-486F-96C2-333FC55A6E88}" destId="{B3962CA9-1C3F-456A-916B-AE7100F0A364}" srcOrd="20" destOrd="0" presId="urn:microsoft.com/office/officeart/2005/8/layout/orgChart1"/>
    <dgm:cxn modelId="{BFCC5C37-3B20-490E-A319-295B1862EE63}" type="presParOf" srcId="{2F45C368-BC19-486F-96C2-333FC55A6E88}" destId="{D329E68C-B0EE-4B74-A3D4-829425C1A4E7}" srcOrd="21" destOrd="0" presId="urn:microsoft.com/office/officeart/2005/8/layout/orgChart1"/>
    <dgm:cxn modelId="{945B89B1-E92B-49AB-9DD2-65BF61197F8E}" type="presParOf" srcId="{D329E68C-B0EE-4B74-A3D4-829425C1A4E7}" destId="{5AD3DCA6-55DA-4558-A1DD-19A9D4A75397}" srcOrd="0" destOrd="0" presId="urn:microsoft.com/office/officeart/2005/8/layout/orgChart1"/>
    <dgm:cxn modelId="{E816EFF4-7161-4FEB-AC0C-487FF069A1D5}" type="presParOf" srcId="{5AD3DCA6-55DA-4558-A1DD-19A9D4A75397}" destId="{B501D504-AE0F-40E3-B3FF-BA44B76DDBEA}" srcOrd="0" destOrd="0" presId="urn:microsoft.com/office/officeart/2005/8/layout/orgChart1"/>
    <dgm:cxn modelId="{D49F38D9-DDE4-4E52-91FB-170C16BB6E23}" type="presParOf" srcId="{5AD3DCA6-55DA-4558-A1DD-19A9D4A75397}" destId="{FE5B3824-CFF5-4339-B27B-C8AB9B190903}" srcOrd="1" destOrd="0" presId="urn:microsoft.com/office/officeart/2005/8/layout/orgChart1"/>
    <dgm:cxn modelId="{3A22F42A-D8A7-4D11-BFDD-AFABC26960A5}" type="presParOf" srcId="{D329E68C-B0EE-4B74-A3D4-829425C1A4E7}" destId="{AEAB8A29-80C2-4635-856B-98917B1224D6}" srcOrd="1" destOrd="0" presId="urn:microsoft.com/office/officeart/2005/8/layout/orgChart1"/>
    <dgm:cxn modelId="{73C12009-2A5C-453C-997B-95500BA69497}" type="presParOf" srcId="{D329E68C-B0EE-4B74-A3D4-829425C1A4E7}" destId="{7FCCF4E0-3B9A-43D3-AB8F-962A5FD82986}" srcOrd="2" destOrd="0" presId="urn:microsoft.com/office/officeart/2005/8/layout/orgChart1"/>
    <dgm:cxn modelId="{D3414D68-796A-40B6-815F-37A9B7152B80}" type="presParOf" srcId="{F13D4147-E5E7-4BC3-8226-6C736F3291C6}" destId="{9B969B48-4073-4B88-AB8A-D9A73F2BF936}" srcOrd="2" destOrd="0" presId="urn:microsoft.com/office/officeart/2005/8/layout/orgChart1"/>
    <dgm:cxn modelId="{4E0C7BBF-7DC2-433E-A687-69B623658E2B}" type="presParOf" srcId="{D0F91A86-583F-4835-8EC5-D9BC462E1775}" destId="{E35CB9EF-505E-4612-89D8-B7B6BEC93C11}" srcOrd="2" destOrd="0" presId="urn:microsoft.com/office/officeart/2005/8/layout/orgChart1"/>
    <dgm:cxn modelId="{DF92FEC2-DDBA-459C-9C0F-979FC6782FD9}" type="presParOf" srcId="{D0F91A86-583F-4835-8EC5-D9BC462E1775}" destId="{E5C5CB01-4AB2-4AD6-8DCD-49531675C469}" srcOrd="3" destOrd="0" presId="urn:microsoft.com/office/officeart/2005/8/layout/orgChart1"/>
    <dgm:cxn modelId="{F1DA1E7C-A332-43D2-B7AE-A0538AF25493}" type="presParOf" srcId="{E5C5CB01-4AB2-4AD6-8DCD-49531675C469}" destId="{582DD166-FA4E-49E2-8E7D-8395FC9F9998}" srcOrd="0" destOrd="0" presId="urn:microsoft.com/office/officeart/2005/8/layout/orgChart1"/>
    <dgm:cxn modelId="{9BD1E20B-AB73-4E1E-B96A-B8F406475905}" type="presParOf" srcId="{582DD166-FA4E-49E2-8E7D-8395FC9F9998}" destId="{71294D26-7F90-4008-823C-B0B876383AB2}" srcOrd="0" destOrd="0" presId="urn:microsoft.com/office/officeart/2005/8/layout/orgChart1"/>
    <dgm:cxn modelId="{3BC93DA3-C6B2-4B7B-9379-0089109DC6C7}" type="presParOf" srcId="{582DD166-FA4E-49E2-8E7D-8395FC9F9998}" destId="{77CFF6A0-AABA-4FF3-8F29-8DC4301ADAA1}" srcOrd="1" destOrd="0" presId="urn:microsoft.com/office/officeart/2005/8/layout/orgChart1"/>
    <dgm:cxn modelId="{CFB7CFA8-C559-456E-BAB3-CE792A922AC8}" type="presParOf" srcId="{E5C5CB01-4AB2-4AD6-8DCD-49531675C469}" destId="{624C6984-1EDD-4326-912F-4DD0460BB319}" srcOrd="1" destOrd="0" presId="urn:microsoft.com/office/officeart/2005/8/layout/orgChart1"/>
    <dgm:cxn modelId="{88CFC40A-ED7B-477E-98A2-9112D88496FD}" type="presParOf" srcId="{624C6984-1EDD-4326-912F-4DD0460BB319}" destId="{2B6D7A1A-6E5C-4C9A-A1D2-897AE0775C92}" srcOrd="0" destOrd="0" presId="urn:microsoft.com/office/officeart/2005/8/layout/orgChart1"/>
    <dgm:cxn modelId="{933528AD-625A-46A7-8E18-BC1C27889869}" type="presParOf" srcId="{624C6984-1EDD-4326-912F-4DD0460BB319}" destId="{F77E1B42-68F4-4C5A-90C1-1E8ACB3B0159}" srcOrd="1" destOrd="0" presId="urn:microsoft.com/office/officeart/2005/8/layout/orgChart1"/>
    <dgm:cxn modelId="{6A4831D9-BA4C-4D81-9C22-12BE33B46ADC}" type="presParOf" srcId="{F77E1B42-68F4-4C5A-90C1-1E8ACB3B0159}" destId="{2C15CA91-4A32-49B1-8E27-B1E71C903B8F}" srcOrd="0" destOrd="0" presId="urn:microsoft.com/office/officeart/2005/8/layout/orgChart1"/>
    <dgm:cxn modelId="{2B04B9FD-0AB0-456A-9ECB-5452E13D0B1A}" type="presParOf" srcId="{2C15CA91-4A32-49B1-8E27-B1E71C903B8F}" destId="{71C2C687-468D-4FCB-AFDB-A10B61E0735C}" srcOrd="0" destOrd="0" presId="urn:microsoft.com/office/officeart/2005/8/layout/orgChart1"/>
    <dgm:cxn modelId="{E55A469A-575D-4AAF-BE22-78B70926AC31}" type="presParOf" srcId="{2C15CA91-4A32-49B1-8E27-B1E71C903B8F}" destId="{C2A89557-50D6-456C-8EA0-5C26D6D78BC3}" srcOrd="1" destOrd="0" presId="urn:microsoft.com/office/officeart/2005/8/layout/orgChart1"/>
    <dgm:cxn modelId="{5DD6F1F2-5294-4118-A051-6EC261760C6B}" type="presParOf" srcId="{F77E1B42-68F4-4C5A-90C1-1E8ACB3B0159}" destId="{5842E98B-0257-413E-ABA2-E85EDCC2F992}" srcOrd="1" destOrd="0" presId="urn:microsoft.com/office/officeart/2005/8/layout/orgChart1"/>
    <dgm:cxn modelId="{ED4D9384-8CC5-4C44-94A0-C406E644EE44}" type="presParOf" srcId="{F77E1B42-68F4-4C5A-90C1-1E8ACB3B0159}" destId="{F8D9E3B0-C9FA-4F54-A544-33F3AAE24CEC}" srcOrd="2" destOrd="0" presId="urn:microsoft.com/office/officeart/2005/8/layout/orgChart1"/>
    <dgm:cxn modelId="{7B90000F-C264-4B55-9D55-19402DB87171}" type="presParOf" srcId="{624C6984-1EDD-4326-912F-4DD0460BB319}" destId="{26B73F36-E135-4F20-B210-488BEF3FCA1A}" srcOrd="2" destOrd="0" presId="urn:microsoft.com/office/officeart/2005/8/layout/orgChart1"/>
    <dgm:cxn modelId="{33240B4B-3FEB-454A-AD45-F192D65AFD85}" type="presParOf" srcId="{624C6984-1EDD-4326-912F-4DD0460BB319}" destId="{F0459243-7D40-403C-BCA5-E5C14A979C1B}" srcOrd="3" destOrd="0" presId="urn:microsoft.com/office/officeart/2005/8/layout/orgChart1"/>
    <dgm:cxn modelId="{E15CC365-F453-44DE-834C-3634F22F9BC1}" type="presParOf" srcId="{F0459243-7D40-403C-BCA5-E5C14A979C1B}" destId="{84C93520-4D86-4DFF-A1F5-D47C0A919571}" srcOrd="0" destOrd="0" presId="urn:microsoft.com/office/officeart/2005/8/layout/orgChart1"/>
    <dgm:cxn modelId="{533C2621-7B28-40B2-A705-FBD874AF13AC}" type="presParOf" srcId="{84C93520-4D86-4DFF-A1F5-D47C0A919571}" destId="{0C2A1432-E6A4-49BA-B043-E780F78674B3}" srcOrd="0" destOrd="0" presId="urn:microsoft.com/office/officeart/2005/8/layout/orgChart1"/>
    <dgm:cxn modelId="{48E81D2C-DEC8-40C6-AFB6-863F7C5DFD21}" type="presParOf" srcId="{84C93520-4D86-4DFF-A1F5-D47C0A919571}" destId="{76E01BAD-95E2-43C9-9725-D65C421E5BE8}" srcOrd="1" destOrd="0" presId="urn:microsoft.com/office/officeart/2005/8/layout/orgChart1"/>
    <dgm:cxn modelId="{E74D2049-D715-49A3-9F9B-5C11F488233F}" type="presParOf" srcId="{F0459243-7D40-403C-BCA5-E5C14A979C1B}" destId="{B4119C54-2AE7-42FC-9BC2-D8D3CED59BE8}" srcOrd="1" destOrd="0" presId="urn:microsoft.com/office/officeart/2005/8/layout/orgChart1"/>
    <dgm:cxn modelId="{A2595E18-0D8E-4F00-AAA5-9EBD51633E3D}" type="presParOf" srcId="{F0459243-7D40-403C-BCA5-E5C14A979C1B}" destId="{B5BF72CE-87D4-49E5-AE22-1A4395642E42}" srcOrd="2" destOrd="0" presId="urn:microsoft.com/office/officeart/2005/8/layout/orgChart1"/>
    <dgm:cxn modelId="{3BC8916C-89E2-4F92-9EC6-51EDAB17DCB1}" type="presParOf" srcId="{E5C5CB01-4AB2-4AD6-8DCD-49531675C469}" destId="{DD4F80AA-1CA3-4F99-9788-978C5AA9D0BA}" srcOrd="2" destOrd="0" presId="urn:microsoft.com/office/officeart/2005/8/layout/orgChart1"/>
    <dgm:cxn modelId="{CC96CD53-B2B9-4A3D-9B84-E106D1B64B83}" type="presParOf" srcId="{D0F91A86-583F-4835-8EC5-D9BC462E1775}" destId="{7507185E-7C99-40F9-95A8-AE3A1E8B871B}" srcOrd="4" destOrd="0" presId="urn:microsoft.com/office/officeart/2005/8/layout/orgChart1"/>
    <dgm:cxn modelId="{5D566A03-0C9E-43F1-A606-F75F770051A1}" type="presParOf" srcId="{D0F91A86-583F-4835-8EC5-D9BC462E1775}" destId="{1FC853D8-52C1-410D-8036-876BD105D1F2}" srcOrd="5" destOrd="0" presId="urn:microsoft.com/office/officeart/2005/8/layout/orgChart1"/>
    <dgm:cxn modelId="{29A40012-4219-4C2D-987D-F7ADCF6154AF}" type="presParOf" srcId="{1FC853D8-52C1-410D-8036-876BD105D1F2}" destId="{CCB5977E-BD16-47FB-A470-4E2973942FE7}" srcOrd="0" destOrd="0" presId="urn:microsoft.com/office/officeart/2005/8/layout/orgChart1"/>
    <dgm:cxn modelId="{7D74B5B1-1AF5-4F70-BC9E-D61934BFFC35}" type="presParOf" srcId="{CCB5977E-BD16-47FB-A470-4E2973942FE7}" destId="{35212A05-BADF-496F-905A-E79B40E65366}" srcOrd="0" destOrd="0" presId="urn:microsoft.com/office/officeart/2005/8/layout/orgChart1"/>
    <dgm:cxn modelId="{A5CB6511-19B3-416F-8015-BBC824AB931D}" type="presParOf" srcId="{CCB5977E-BD16-47FB-A470-4E2973942FE7}" destId="{97F89FAF-DADB-4816-A2C2-4D6C82F5B3FB}" srcOrd="1" destOrd="0" presId="urn:microsoft.com/office/officeart/2005/8/layout/orgChart1"/>
    <dgm:cxn modelId="{B3856EAC-CDBD-4882-9CBE-3B37C178B2DE}" type="presParOf" srcId="{1FC853D8-52C1-410D-8036-876BD105D1F2}" destId="{4DF83BF7-D9A9-4D0A-BF7B-14556DC1B4E9}" srcOrd="1" destOrd="0" presId="urn:microsoft.com/office/officeart/2005/8/layout/orgChart1"/>
    <dgm:cxn modelId="{A4007A36-CFD6-41D3-A3FC-68C6CBBA5D20}" type="presParOf" srcId="{4DF83BF7-D9A9-4D0A-BF7B-14556DC1B4E9}" destId="{82C5B7D8-ECF2-43B4-BFDB-FB4C6239B1DF}" srcOrd="0" destOrd="0" presId="urn:microsoft.com/office/officeart/2005/8/layout/orgChart1"/>
    <dgm:cxn modelId="{1E797E2D-0258-4C46-9924-733664C73FF9}" type="presParOf" srcId="{4DF83BF7-D9A9-4D0A-BF7B-14556DC1B4E9}" destId="{64E0FE47-B8A3-433E-8A0C-4403A3A17D2B}" srcOrd="1" destOrd="0" presId="urn:microsoft.com/office/officeart/2005/8/layout/orgChart1"/>
    <dgm:cxn modelId="{C5777E72-EF17-4945-B443-99EFAF57D398}" type="presParOf" srcId="{64E0FE47-B8A3-433E-8A0C-4403A3A17D2B}" destId="{A67623BC-84EB-470C-9DB2-D2FB26BE5C9E}" srcOrd="0" destOrd="0" presId="urn:microsoft.com/office/officeart/2005/8/layout/orgChart1"/>
    <dgm:cxn modelId="{174BFE6A-3599-40E7-A025-610B11477CDF}" type="presParOf" srcId="{A67623BC-84EB-470C-9DB2-D2FB26BE5C9E}" destId="{09A6D5ED-8AB2-4B3D-99BE-2F8F874DD4D5}" srcOrd="0" destOrd="0" presId="urn:microsoft.com/office/officeart/2005/8/layout/orgChart1"/>
    <dgm:cxn modelId="{05BAC290-57B5-4D3D-833F-120D6EEF3E8F}" type="presParOf" srcId="{A67623BC-84EB-470C-9DB2-D2FB26BE5C9E}" destId="{96B407FF-886C-4C9C-A0C6-93127B9FCBA0}" srcOrd="1" destOrd="0" presId="urn:microsoft.com/office/officeart/2005/8/layout/orgChart1"/>
    <dgm:cxn modelId="{586FF45C-490C-4465-8013-B5A24ABA3A8C}" type="presParOf" srcId="{64E0FE47-B8A3-433E-8A0C-4403A3A17D2B}" destId="{61776B5F-8657-41CE-834B-FBB1CF8A2AAB}" srcOrd="1" destOrd="0" presId="urn:microsoft.com/office/officeart/2005/8/layout/orgChart1"/>
    <dgm:cxn modelId="{00DC77C7-BE30-4791-8D2A-33FA1243375A}" type="presParOf" srcId="{64E0FE47-B8A3-433E-8A0C-4403A3A17D2B}" destId="{95AA6BDA-B4E2-4549-B171-35701B07B6C9}" srcOrd="2" destOrd="0" presId="urn:microsoft.com/office/officeart/2005/8/layout/orgChart1"/>
    <dgm:cxn modelId="{6BC6E3B9-0175-4037-9D84-4598E9299614}" type="presParOf" srcId="{4DF83BF7-D9A9-4D0A-BF7B-14556DC1B4E9}" destId="{A880C8D2-BDC5-4FAF-A80B-F576E01D4B7E}" srcOrd="2" destOrd="0" presId="urn:microsoft.com/office/officeart/2005/8/layout/orgChart1"/>
    <dgm:cxn modelId="{EACAAC80-CF95-464B-A427-5D42D32113D7}" type="presParOf" srcId="{4DF83BF7-D9A9-4D0A-BF7B-14556DC1B4E9}" destId="{B1A5E5D9-E21F-444E-9EE0-92E2F789645F}" srcOrd="3" destOrd="0" presId="urn:microsoft.com/office/officeart/2005/8/layout/orgChart1"/>
    <dgm:cxn modelId="{400C48D5-B71C-4087-8E35-A8C8C68D8A1A}" type="presParOf" srcId="{B1A5E5D9-E21F-444E-9EE0-92E2F789645F}" destId="{61DCC51F-8CDF-40CB-828A-6AB98809CD04}" srcOrd="0" destOrd="0" presId="urn:microsoft.com/office/officeart/2005/8/layout/orgChart1"/>
    <dgm:cxn modelId="{EB98B058-C427-4B14-8AD0-0ED4C96B881F}" type="presParOf" srcId="{61DCC51F-8CDF-40CB-828A-6AB98809CD04}" destId="{18739F6B-C5DB-407C-9BDE-448E0B26DB4A}" srcOrd="0" destOrd="0" presId="urn:microsoft.com/office/officeart/2005/8/layout/orgChart1"/>
    <dgm:cxn modelId="{603BB979-6F52-4596-BD43-F5B81891190E}" type="presParOf" srcId="{61DCC51F-8CDF-40CB-828A-6AB98809CD04}" destId="{D4712131-EF7F-4485-BB12-E4C7FB4701E8}" srcOrd="1" destOrd="0" presId="urn:microsoft.com/office/officeart/2005/8/layout/orgChart1"/>
    <dgm:cxn modelId="{566F2A1B-9134-42DF-B89F-90DFD0657085}" type="presParOf" srcId="{B1A5E5D9-E21F-444E-9EE0-92E2F789645F}" destId="{E8273948-2042-44AA-B57C-9C2DB23D2C7C}" srcOrd="1" destOrd="0" presId="urn:microsoft.com/office/officeart/2005/8/layout/orgChart1"/>
    <dgm:cxn modelId="{1BF9415C-7FE3-4B2F-8AA0-77D357EA3B75}" type="presParOf" srcId="{B1A5E5D9-E21F-444E-9EE0-92E2F789645F}" destId="{B70BF155-AA1F-401E-8FB1-2BC5C243283D}" srcOrd="2" destOrd="0" presId="urn:microsoft.com/office/officeart/2005/8/layout/orgChart1"/>
    <dgm:cxn modelId="{2EAE78B5-0B4D-4F5E-8329-C38832642EE3}" type="presParOf" srcId="{4DF83BF7-D9A9-4D0A-BF7B-14556DC1B4E9}" destId="{AF1F3D61-8C02-4B49-BDF7-D7331653D2FB}" srcOrd="4" destOrd="0" presId="urn:microsoft.com/office/officeart/2005/8/layout/orgChart1"/>
    <dgm:cxn modelId="{6A91C5D8-0D6C-467F-9E6C-8350CA9F555F}" type="presParOf" srcId="{4DF83BF7-D9A9-4D0A-BF7B-14556DC1B4E9}" destId="{0FABDB76-E2E5-4178-931A-70750CAD92F8}" srcOrd="5" destOrd="0" presId="urn:microsoft.com/office/officeart/2005/8/layout/orgChart1"/>
    <dgm:cxn modelId="{12212D4F-2C41-4666-98E1-FF1A608561F3}" type="presParOf" srcId="{0FABDB76-E2E5-4178-931A-70750CAD92F8}" destId="{16FF7E5D-C59D-4650-B9BF-FAA6EF39A4B0}" srcOrd="0" destOrd="0" presId="urn:microsoft.com/office/officeart/2005/8/layout/orgChart1"/>
    <dgm:cxn modelId="{5443A60E-8FD1-4159-9A9D-C517B9AFF2DD}" type="presParOf" srcId="{16FF7E5D-C59D-4650-B9BF-FAA6EF39A4B0}" destId="{03701786-F154-4ADE-BD49-32C490B65F46}" srcOrd="0" destOrd="0" presId="urn:microsoft.com/office/officeart/2005/8/layout/orgChart1"/>
    <dgm:cxn modelId="{A4480006-BBA4-4FF7-B5E0-6F0CBBAABBF8}" type="presParOf" srcId="{16FF7E5D-C59D-4650-B9BF-FAA6EF39A4B0}" destId="{EA32C5A3-E1B7-456F-AF80-82F191622E14}" srcOrd="1" destOrd="0" presId="urn:microsoft.com/office/officeart/2005/8/layout/orgChart1"/>
    <dgm:cxn modelId="{DE45EE54-7163-4EB6-A250-33A44969F9A7}" type="presParOf" srcId="{0FABDB76-E2E5-4178-931A-70750CAD92F8}" destId="{89FAF9D5-3D95-442F-9619-60BDBBBAF715}" srcOrd="1" destOrd="0" presId="urn:microsoft.com/office/officeart/2005/8/layout/orgChart1"/>
    <dgm:cxn modelId="{4939C14C-7114-491C-BA65-BE3342D2385C}" type="presParOf" srcId="{0FABDB76-E2E5-4178-931A-70750CAD92F8}" destId="{8CA962B5-024C-4E45-AC00-438CC598AF57}" srcOrd="2" destOrd="0" presId="urn:microsoft.com/office/officeart/2005/8/layout/orgChart1"/>
    <dgm:cxn modelId="{08FBDA78-026D-4273-B5AC-B654FF91F262}" type="presParOf" srcId="{4DF83BF7-D9A9-4D0A-BF7B-14556DC1B4E9}" destId="{48E99739-B44D-4B98-9F07-6A92E2A51848}" srcOrd="6" destOrd="0" presId="urn:microsoft.com/office/officeart/2005/8/layout/orgChart1"/>
    <dgm:cxn modelId="{F90E583E-5347-42FD-BA32-3BA34623CC61}" type="presParOf" srcId="{4DF83BF7-D9A9-4D0A-BF7B-14556DC1B4E9}" destId="{448E6E4E-6D52-4A58-A2B2-04812E66D72C}" srcOrd="7" destOrd="0" presId="urn:microsoft.com/office/officeart/2005/8/layout/orgChart1"/>
    <dgm:cxn modelId="{A45BC85E-6231-461F-8DD6-96FE7CECE85D}" type="presParOf" srcId="{448E6E4E-6D52-4A58-A2B2-04812E66D72C}" destId="{A7F0F1EA-B97C-4E8E-BF8D-454081DEC85C}" srcOrd="0" destOrd="0" presId="urn:microsoft.com/office/officeart/2005/8/layout/orgChart1"/>
    <dgm:cxn modelId="{56E325A4-54E4-4DB5-AA2C-646ADBBF2BF8}" type="presParOf" srcId="{A7F0F1EA-B97C-4E8E-BF8D-454081DEC85C}" destId="{2CFED4B3-B057-477F-9A79-501A369C4810}" srcOrd="0" destOrd="0" presId="urn:microsoft.com/office/officeart/2005/8/layout/orgChart1"/>
    <dgm:cxn modelId="{C53F60B5-65A3-4D37-851D-90495CC800A6}" type="presParOf" srcId="{A7F0F1EA-B97C-4E8E-BF8D-454081DEC85C}" destId="{C519367D-00D8-481E-84B8-5EDB6F3F8210}" srcOrd="1" destOrd="0" presId="urn:microsoft.com/office/officeart/2005/8/layout/orgChart1"/>
    <dgm:cxn modelId="{1C8AE007-0316-42AB-B0A4-A1995B2FC84E}" type="presParOf" srcId="{448E6E4E-6D52-4A58-A2B2-04812E66D72C}" destId="{60588687-5C4D-4CC6-96CA-4E198AAC607A}" srcOrd="1" destOrd="0" presId="urn:microsoft.com/office/officeart/2005/8/layout/orgChart1"/>
    <dgm:cxn modelId="{881F5A1C-282A-4DEB-A3DE-DBE513659AB7}" type="presParOf" srcId="{448E6E4E-6D52-4A58-A2B2-04812E66D72C}" destId="{9AF2EA6D-0272-4ACE-B089-7FCF7681DF34}" srcOrd="2" destOrd="0" presId="urn:microsoft.com/office/officeart/2005/8/layout/orgChart1"/>
    <dgm:cxn modelId="{0713ABD2-2817-48A1-BEAC-2EFC6D83776B}" type="presParOf" srcId="{4DF83BF7-D9A9-4D0A-BF7B-14556DC1B4E9}" destId="{D3A55206-0C30-461B-A59B-0C266EB83A74}" srcOrd="8" destOrd="0" presId="urn:microsoft.com/office/officeart/2005/8/layout/orgChart1"/>
    <dgm:cxn modelId="{ADF97641-321B-4B90-9137-8886842C0998}" type="presParOf" srcId="{4DF83BF7-D9A9-4D0A-BF7B-14556DC1B4E9}" destId="{837B5D57-5038-4AAF-80B2-512940F2E476}" srcOrd="9" destOrd="0" presId="urn:microsoft.com/office/officeart/2005/8/layout/orgChart1"/>
    <dgm:cxn modelId="{A0409F8C-F273-4373-96F4-B9EBA472E24D}" type="presParOf" srcId="{837B5D57-5038-4AAF-80B2-512940F2E476}" destId="{825AE78D-B11D-40B5-8421-917D6402483D}" srcOrd="0" destOrd="0" presId="urn:microsoft.com/office/officeart/2005/8/layout/orgChart1"/>
    <dgm:cxn modelId="{2649CA32-CE6F-402C-A221-F8FE54597DA4}" type="presParOf" srcId="{825AE78D-B11D-40B5-8421-917D6402483D}" destId="{C7ABCCD9-E0EC-4475-A727-FA1D5FC7BC88}" srcOrd="0" destOrd="0" presId="urn:microsoft.com/office/officeart/2005/8/layout/orgChart1"/>
    <dgm:cxn modelId="{8BC13C24-2B79-418F-9D10-598497429EF4}" type="presParOf" srcId="{825AE78D-B11D-40B5-8421-917D6402483D}" destId="{0E676282-E11B-4A27-87BE-50E5733F0F47}" srcOrd="1" destOrd="0" presId="urn:microsoft.com/office/officeart/2005/8/layout/orgChart1"/>
    <dgm:cxn modelId="{9AD06957-97ED-4697-A834-A58813B37E4D}" type="presParOf" srcId="{837B5D57-5038-4AAF-80B2-512940F2E476}" destId="{EB69265C-540D-470C-BAD0-FEC5B9F1AD18}" srcOrd="1" destOrd="0" presId="urn:microsoft.com/office/officeart/2005/8/layout/orgChart1"/>
    <dgm:cxn modelId="{940551EF-C315-4008-A2A3-128AA07E20AC}" type="presParOf" srcId="{837B5D57-5038-4AAF-80B2-512940F2E476}" destId="{6AF6335C-8F17-4947-89AE-545A738BC538}" srcOrd="2" destOrd="0" presId="urn:microsoft.com/office/officeart/2005/8/layout/orgChart1"/>
    <dgm:cxn modelId="{8CA2A5E6-5396-4CF3-91FD-3E55C19575B9}" type="presParOf" srcId="{1FC853D8-52C1-410D-8036-876BD105D1F2}" destId="{01D67583-59E5-4AFA-928E-153831BB565C}" srcOrd="2" destOrd="0" presId="urn:microsoft.com/office/officeart/2005/8/layout/orgChart1"/>
    <dgm:cxn modelId="{36B4453D-3F40-462A-939F-F7C4E7B54487}" type="presParOf" srcId="{D0F91A86-583F-4835-8EC5-D9BC462E1775}" destId="{714D0E58-B068-459F-A9CE-DD9F95FFCD65}" srcOrd="6" destOrd="0" presId="urn:microsoft.com/office/officeart/2005/8/layout/orgChart1"/>
    <dgm:cxn modelId="{A0FDBAA7-7B74-443B-99DF-02EB34767727}" type="presParOf" srcId="{D0F91A86-583F-4835-8EC5-D9BC462E1775}" destId="{D3D88321-FF02-409B-A1AC-CC663ACD9297}" srcOrd="7" destOrd="0" presId="urn:microsoft.com/office/officeart/2005/8/layout/orgChart1"/>
    <dgm:cxn modelId="{F7A6B362-2017-407C-AD72-A12C37A601AF}" type="presParOf" srcId="{D3D88321-FF02-409B-A1AC-CC663ACD9297}" destId="{BCF8C18E-3A0D-4E5D-AFA8-8AE2B5208878}" srcOrd="0" destOrd="0" presId="urn:microsoft.com/office/officeart/2005/8/layout/orgChart1"/>
    <dgm:cxn modelId="{F38E81B9-AAF0-45B7-ADD4-638576CFE6CF}" type="presParOf" srcId="{BCF8C18E-3A0D-4E5D-AFA8-8AE2B5208878}" destId="{7B0E2970-CF7B-422E-B974-18A2E3880CE3}" srcOrd="0" destOrd="0" presId="urn:microsoft.com/office/officeart/2005/8/layout/orgChart1"/>
    <dgm:cxn modelId="{FD01398A-AB6A-42AF-A8F6-19D81E93930E}" type="presParOf" srcId="{BCF8C18E-3A0D-4E5D-AFA8-8AE2B5208878}" destId="{0FF6C638-4BE0-42DB-A00C-ADEAF726EFC9}" srcOrd="1" destOrd="0" presId="urn:microsoft.com/office/officeart/2005/8/layout/orgChart1"/>
    <dgm:cxn modelId="{CB8BE255-B2A1-4CD0-B3C9-6825DAB91C88}" type="presParOf" srcId="{D3D88321-FF02-409B-A1AC-CC663ACD9297}" destId="{1B6DA802-BC5D-42AA-92AE-706023F135DD}" srcOrd="1" destOrd="0" presId="urn:microsoft.com/office/officeart/2005/8/layout/orgChart1"/>
    <dgm:cxn modelId="{498601EF-4206-4162-8BB3-E5FB660CC689}" type="presParOf" srcId="{1B6DA802-BC5D-42AA-92AE-706023F135DD}" destId="{A2637D39-EA62-4A4C-8E24-CE413A7D5896}" srcOrd="0" destOrd="0" presId="urn:microsoft.com/office/officeart/2005/8/layout/orgChart1"/>
    <dgm:cxn modelId="{4CB4201E-6CAE-4762-BAA0-4EEAC609EC91}" type="presParOf" srcId="{1B6DA802-BC5D-42AA-92AE-706023F135DD}" destId="{0D8D4C4D-CDC7-4543-A6D3-8CF0710617C0}" srcOrd="1" destOrd="0" presId="urn:microsoft.com/office/officeart/2005/8/layout/orgChart1"/>
    <dgm:cxn modelId="{6CFDE5B8-B0AE-4529-8CF0-AF73E0BD065C}" type="presParOf" srcId="{0D8D4C4D-CDC7-4543-A6D3-8CF0710617C0}" destId="{3635D30D-6110-4113-B4FF-A9C169EA6CD9}" srcOrd="0" destOrd="0" presId="urn:microsoft.com/office/officeart/2005/8/layout/orgChart1"/>
    <dgm:cxn modelId="{A6C3B996-6DF9-4B19-AD1F-8A0DB5038B43}" type="presParOf" srcId="{3635D30D-6110-4113-B4FF-A9C169EA6CD9}" destId="{4F41BBBB-CBDD-4D2C-A24F-79AD147DD4AE}" srcOrd="0" destOrd="0" presId="urn:microsoft.com/office/officeart/2005/8/layout/orgChart1"/>
    <dgm:cxn modelId="{8AB01BE5-9C84-490B-9F59-7644337ED431}" type="presParOf" srcId="{3635D30D-6110-4113-B4FF-A9C169EA6CD9}" destId="{7C17C132-8753-4366-941E-988A64679477}" srcOrd="1" destOrd="0" presId="urn:microsoft.com/office/officeart/2005/8/layout/orgChart1"/>
    <dgm:cxn modelId="{4FA10AA0-F432-4A2C-85B8-2460BB7E4349}" type="presParOf" srcId="{0D8D4C4D-CDC7-4543-A6D3-8CF0710617C0}" destId="{86B637D0-1BE2-4752-B09B-A7DF06F8FB33}" srcOrd="1" destOrd="0" presId="urn:microsoft.com/office/officeart/2005/8/layout/orgChart1"/>
    <dgm:cxn modelId="{C699408F-5F11-4BD8-845C-F22DE55B0173}" type="presParOf" srcId="{0D8D4C4D-CDC7-4543-A6D3-8CF0710617C0}" destId="{F2C15B6B-E03B-48A2-8B85-E79038088ED5}" srcOrd="2" destOrd="0" presId="urn:microsoft.com/office/officeart/2005/8/layout/orgChart1"/>
    <dgm:cxn modelId="{C61F740A-315B-4B9C-945A-38AB4548DDEE}" type="presParOf" srcId="{D3D88321-FF02-409B-A1AC-CC663ACD9297}" destId="{1E0B05C0-6171-414E-B072-AA5A3E6F217C}" srcOrd="2" destOrd="0" presId="urn:microsoft.com/office/officeart/2005/8/layout/orgChart1"/>
    <dgm:cxn modelId="{E6ED282A-7527-4E4C-9A10-56C0DBCBE33B}" type="presParOf" srcId="{D0F91A86-583F-4835-8EC5-D9BC462E1775}" destId="{2DA7CE39-6A0F-49CA-9E52-45FE00052E0D}" srcOrd="8" destOrd="0" presId="urn:microsoft.com/office/officeart/2005/8/layout/orgChart1"/>
    <dgm:cxn modelId="{DE19099D-C976-4D4E-8620-4A565CFD74E6}" type="presParOf" srcId="{D0F91A86-583F-4835-8EC5-D9BC462E1775}" destId="{1CBAF8D0-2059-4ADC-8873-CBAA476AFFEC}" srcOrd="9" destOrd="0" presId="urn:microsoft.com/office/officeart/2005/8/layout/orgChart1"/>
    <dgm:cxn modelId="{C2BC712D-53C1-4541-AEBA-6417F70B4F76}" type="presParOf" srcId="{1CBAF8D0-2059-4ADC-8873-CBAA476AFFEC}" destId="{ABA69E91-4223-4538-BC0B-495325B6822E}" srcOrd="0" destOrd="0" presId="urn:microsoft.com/office/officeart/2005/8/layout/orgChart1"/>
    <dgm:cxn modelId="{10CBC61B-ABB2-4B55-83F5-3829D52E56B4}" type="presParOf" srcId="{ABA69E91-4223-4538-BC0B-495325B6822E}" destId="{63B7357E-2E8B-4B33-B64D-312DEA25EF09}" srcOrd="0" destOrd="0" presId="urn:microsoft.com/office/officeart/2005/8/layout/orgChart1"/>
    <dgm:cxn modelId="{B6E79827-7284-4CCE-AD12-8DA02DF77E1B}" type="presParOf" srcId="{ABA69E91-4223-4538-BC0B-495325B6822E}" destId="{E10D9804-10DA-4A58-9DE7-55CFB47696E8}" srcOrd="1" destOrd="0" presId="urn:microsoft.com/office/officeart/2005/8/layout/orgChart1"/>
    <dgm:cxn modelId="{89F7FF01-6075-48B8-8011-F16378DF43DD}" type="presParOf" srcId="{1CBAF8D0-2059-4ADC-8873-CBAA476AFFEC}" destId="{B3B53237-A157-4519-84BA-F7AF1B692A48}" srcOrd="1" destOrd="0" presId="urn:microsoft.com/office/officeart/2005/8/layout/orgChart1"/>
    <dgm:cxn modelId="{FB1FB329-495B-4021-A4AE-041BBCEE68CA}" type="presParOf" srcId="{B3B53237-A157-4519-84BA-F7AF1B692A48}" destId="{079A75FB-51CE-48BA-944E-BA9D4DBE8B90}" srcOrd="0" destOrd="0" presId="urn:microsoft.com/office/officeart/2005/8/layout/orgChart1"/>
    <dgm:cxn modelId="{6F867ACE-EFFF-406D-8E6F-18E81D3765B4}" type="presParOf" srcId="{B3B53237-A157-4519-84BA-F7AF1B692A48}" destId="{14015D16-887C-48DB-99A5-3E8A7D1D7324}" srcOrd="1" destOrd="0" presId="urn:microsoft.com/office/officeart/2005/8/layout/orgChart1"/>
    <dgm:cxn modelId="{30F2F1BE-635F-4A9F-BD54-CAC90176BC6E}" type="presParOf" srcId="{14015D16-887C-48DB-99A5-3E8A7D1D7324}" destId="{85C4EDEC-E850-46EA-943D-D45A295479A8}" srcOrd="0" destOrd="0" presId="urn:microsoft.com/office/officeart/2005/8/layout/orgChart1"/>
    <dgm:cxn modelId="{8B8FD0AF-0CCF-4C43-9E9F-261249D937AA}" type="presParOf" srcId="{85C4EDEC-E850-46EA-943D-D45A295479A8}" destId="{B8DB8C5A-6E1B-4AC0-9740-8C0AF176A906}" srcOrd="0" destOrd="0" presId="urn:microsoft.com/office/officeart/2005/8/layout/orgChart1"/>
    <dgm:cxn modelId="{7506D337-5D12-486D-91B8-AB47C17602E3}" type="presParOf" srcId="{85C4EDEC-E850-46EA-943D-D45A295479A8}" destId="{F78F3362-0B38-4320-AE9E-1065B9A8D238}" srcOrd="1" destOrd="0" presId="urn:microsoft.com/office/officeart/2005/8/layout/orgChart1"/>
    <dgm:cxn modelId="{54EDE7B1-EDA3-4F17-8B4A-7B784653FE23}" type="presParOf" srcId="{14015D16-887C-48DB-99A5-3E8A7D1D7324}" destId="{8CB8AF60-4DF3-439A-B8A5-6F594D422774}" srcOrd="1" destOrd="0" presId="urn:microsoft.com/office/officeart/2005/8/layout/orgChart1"/>
    <dgm:cxn modelId="{45608A3B-0860-40F4-9956-F1B0A9C31CB8}" type="presParOf" srcId="{14015D16-887C-48DB-99A5-3E8A7D1D7324}" destId="{5A0C3A81-335A-4175-9E37-DB6D41CA8121}" srcOrd="2" destOrd="0" presId="urn:microsoft.com/office/officeart/2005/8/layout/orgChart1"/>
    <dgm:cxn modelId="{4D5118A5-C051-46BA-9647-3BEA3897F7D3}" type="presParOf" srcId="{B3B53237-A157-4519-84BA-F7AF1B692A48}" destId="{084AA66D-680D-4819-A619-2BF3223C4A9A}" srcOrd="2" destOrd="0" presId="urn:microsoft.com/office/officeart/2005/8/layout/orgChart1"/>
    <dgm:cxn modelId="{1A75E1BE-63AE-4CAA-9071-FE1B0B49754E}" type="presParOf" srcId="{B3B53237-A157-4519-84BA-F7AF1B692A48}" destId="{8DE0CFB5-CB58-43BE-987B-56EDAFB64B4B}" srcOrd="3" destOrd="0" presId="urn:microsoft.com/office/officeart/2005/8/layout/orgChart1"/>
    <dgm:cxn modelId="{9064A8E2-3A6B-4AFE-A0A3-0F86484711A1}" type="presParOf" srcId="{8DE0CFB5-CB58-43BE-987B-56EDAFB64B4B}" destId="{4B286472-AA49-437A-88ED-F24F18114A00}" srcOrd="0" destOrd="0" presId="urn:microsoft.com/office/officeart/2005/8/layout/orgChart1"/>
    <dgm:cxn modelId="{8956115C-9C33-452C-B9CC-0EB2FA76538D}" type="presParOf" srcId="{4B286472-AA49-437A-88ED-F24F18114A00}" destId="{AA0CA566-0AD1-4488-A10D-24ACACC6BF94}" srcOrd="0" destOrd="0" presId="urn:microsoft.com/office/officeart/2005/8/layout/orgChart1"/>
    <dgm:cxn modelId="{58CC8E26-242E-4F2F-9D24-57472DCE5475}" type="presParOf" srcId="{4B286472-AA49-437A-88ED-F24F18114A00}" destId="{33BE89D9-9F62-4202-AD6F-7942405373F7}" srcOrd="1" destOrd="0" presId="urn:microsoft.com/office/officeart/2005/8/layout/orgChart1"/>
    <dgm:cxn modelId="{C3AEDB6E-592E-4793-94A1-1AB93F00A6CB}" type="presParOf" srcId="{8DE0CFB5-CB58-43BE-987B-56EDAFB64B4B}" destId="{C23A8D5B-632C-4C7A-818F-D869277C1671}" srcOrd="1" destOrd="0" presId="urn:microsoft.com/office/officeart/2005/8/layout/orgChart1"/>
    <dgm:cxn modelId="{BEF03773-87A6-4076-970C-1B31A7BCB198}" type="presParOf" srcId="{8DE0CFB5-CB58-43BE-987B-56EDAFB64B4B}" destId="{8CFC27CC-EB98-45C3-AC5E-113855C8B42A}" srcOrd="2" destOrd="0" presId="urn:microsoft.com/office/officeart/2005/8/layout/orgChart1"/>
    <dgm:cxn modelId="{EB78790E-92E1-4334-B728-6DDA5AD930EA}" type="presParOf" srcId="{B3B53237-A157-4519-84BA-F7AF1B692A48}" destId="{D35672BB-08FE-446E-8D61-707FE0D8333D}" srcOrd="4" destOrd="0" presId="urn:microsoft.com/office/officeart/2005/8/layout/orgChart1"/>
    <dgm:cxn modelId="{33FFB895-A2CB-46F2-B3B6-D910D85BFD16}" type="presParOf" srcId="{B3B53237-A157-4519-84BA-F7AF1B692A48}" destId="{ACE291EE-5BF0-4B8C-B2F9-3630509FFBC4}" srcOrd="5" destOrd="0" presId="urn:microsoft.com/office/officeart/2005/8/layout/orgChart1"/>
    <dgm:cxn modelId="{D4B4CAC1-E0C7-4EBF-BBD6-41999DEAC823}" type="presParOf" srcId="{ACE291EE-5BF0-4B8C-B2F9-3630509FFBC4}" destId="{315659FD-D1B3-405C-9B8C-9977B42FF7D7}" srcOrd="0" destOrd="0" presId="urn:microsoft.com/office/officeart/2005/8/layout/orgChart1"/>
    <dgm:cxn modelId="{7473D71C-A793-4D8A-9DAB-4DC9222C757D}" type="presParOf" srcId="{315659FD-D1B3-405C-9B8C-9977B42FF7D7}" destId="{7F7C8970-18E8-40D4-AA59-B15E5235E8B5}" srcOrd="0" destOrd="0" presId="urn:microsoft.com/office/officeart/2005/8/layout/orgChart1"/>
    <dgm:cxn modelId="{BFFDC42E-FC6B-4685-9F9A-39FCE2D9F2B2}" type="presParOf" srcId="{315659FD-D1B3-405C-9B8C-9977B42FF7D7}" destId="{D40999D0-EA90-424D-ABCE-F768A9ABB52E}" srcOrd="1" destOrd="0" presId="urn:microsoft.com/office/officeart/2005/8/layout/orgChart1"/>
    <dgm:cxn modelId="{6E4B6CDB-32DB-4D3E-9E1F-2908FC7F7971}" type="presParOf" srcId="{ACE291EE-5BF0-4B8C-B2F9-3630509FFBC4}" destId="{911765C6-86FE-495D-9DEA-70717EF33F3A}" srcOrd="1" destOrd="0" presId="urn:microsoft.com/office/officeart/2005/8/layout/orgChart1"/>
    <dgm:cxn modelId="{DF9F27C3-854E-4BB0-BA7C-0D67B39F6156}" type="presParOf" srcId="{ACE291EE-5BF0-4B8C-B2F9-3630509FFBC4}" destId="{DCF8CDB3-1D37-420F-8B57-BD0A98A92686}" srcOrd="2" destOrd="0" presId="urn:microsoft.com/office/officeart/2005/8/layout/orgChart1"/>
    <dgm:cxn modelId="{3C1169CA-A639-4A8F-9973-EC600239AAD7}" type="presParOf" srcId="{1CBAF8D0-2059-4ADC-8873-CBAA476AFFEC}" destId="{5DA37C1E-ABC5-4115-B0A8-30760BB17CD5}" srcOrd="2" destOrd="0" presId="urn:microsoft.com/office/officeart/2005/8/layout/orgChart1"/>
    <dgm:cxn modelId="{93199C5A-6C8D-40FE-BFD7-2D2D71E3C749}" type="presParOf" srcId="{D0F91A86-583F-4835-8EC5-D9BC462E1775}" destId="{C9C39AA4-F01B-482D-AFE2-A39045AFCCC9}" srcOrd="10" destOrd="0" presId="urn:microsoft.com/office/officeart/2005/8/layout/orgChart1"/>
    <dgm:cxn modelId="{63B79715-2D8A-4BAA-BCDE-00FCC4AED23A}" type="presParOf" srcId="{D0F91A86-583F-4835-8EC5-D9BC462E1775}" destId="{142791B6-1BFA-4726-B425-F4EB1E15DA6B}" srcOrd="11" destOrd="0" presId="urn:microsoft.com/office/officeart/2005/8/layout/orgChart1"/>
    <dgm:cxn modelId="{DB045104-A79F-4C3F-966C-0A6254BB68F9}" type="presParOf" srcId="{142791B6-1BFA-4726-B425-F4EB1E15DA6B}" destId="{B0459852-238E-4C09-B19B-F2B572EBE783}" srcOrd="0" destOrd="0" presId="urn:microsoft.com/office/officeart/2005/8/layout/orgChart1"/>
    <dgm:cxn modelId="{FA1227CB-FA9E-4658-A8DE-9A47D229E7A0}" type="presParOf" srcId="{B0459852-238E-4C09-B19B-F2B572EBE783}" destId="{1B353799-B264-43B4-A899-4C85BC2F432C}" srcOrd="0" destOrd="0" presId="urn:microsoft.com/office/officeart/2005/8/layout/orgChart1"/>
    <dgm:cxn modelId="{F7A173CC-12DA-4C4A-BF1B-1E6DB20A8B0A}" type="presParOf" srcId="{B0459852-238E-4C09-B19B-F2B572EBE783}" destId="{FC806074-4A21-4923-9418-6DEE7834FF16}" srcOrd="1" destOrd="0" presId="urn:microsoft.com/office/officeart/2005/8/layout/orgChart1"/>
    <dgm:cxn modelId="{58E56184-E392-4CC0-B511-7CA437BA7821}" type="presParOf" srcId="{142791B6-1BFA-4726-B425-F4EB1E15DA6B}" destId="{C2BE4055-D55A-4DC4-91BC-4EC757C15BCD}" srcOrd="1" destOrd="0" presId="urn:microsoft.com/office/officeart/2005/8/layout/orgChart1"/>
    <dgm:cxn modelId="{6E1BEEA2-8D9A-4C14-838D-DCE5BE21AF5B}" type="presParOf" srcId="{142791B6-1BFA-4726-B425-F4EB1E15DA6B}" destId="{439ECF0B-D7D5-4E60-A329-2322854692F4}" srcOrd="2" destOrd="0" presId="urn:microsoft.com/office/officeart/2005/8/layout/orgChart1"/>
    <dgm:cxn modelId="{B1F111D5-7E51-4F53-A1FD-F89DC28171EB}" type="presParOf" srcId="{157B6D70-8DCE-454A-838D-B3AF471A126B}" destId="{AE61C109-0C04-4232-9E52-2FB1BFD5497D}"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F9D8F6-FBFB-493C-9827-0A0835A53557}"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AR"/>
        </a:p>
      </dgm:t>
    </dgm:pt>
    <dgm:pt modelId="{E53B90A3-A0F3-42F3-A5DB-937D20884A24}">
      <dgm:prSet phldrT="[Texto]"/>
      <dgm:spPr/>
      <dgm:t>
        <a:bodyPr/>
        <a:lstStyle/>
        <a:p>
          <a:r>
            <a:rPr lang="es-AR"/>
            <a:t>Patrocinador</a:t>
          </a:r>
        </a:p>
      </dgm:t>
    </dgm:pt>
    <dgm:pt modelId="{D30F76A0-E409-4F7D-B1B9-F4A83E729860}" type="parTrans" cxnId="{0457D0C7-DFB4-4692-A0D5-25A1D316A89C}">
      <dgm:prSet/>
      <dgm:spPr/>
      <dgm:t>
        <a:bodyPr/>
        <a:lstStyle/>
        <a:p>
          <a:endParaRPr lang="es-AR"/>
        </a:p>
      </dgm:t>
    </dgm:pt>
    <dgm:pt modelId="{5281DA78-4784-467B-9E90-B4D2729DF43F}" type="sibTrans" cxnId="{0457D0C7-DFB4-4692-A0D5-25A1D316A89C}">
      <dgm:prSet/>
      <dgm:spPr/>
      <dgm:t>
        <a:bodyPr/>
        <a:lstStyle/>
        <a:p>
          <a:r>
            <a:rPr lang="es-AR"/>
            <a:t>UCSE</a:t>
          </a:r>
        </a:p>
      </dgm:t>
    </dgm:pt>
    <dgm:pt modelId="{CBBBA17B-41B3-4B0B-9E9F-E56184122E62}">
      <dgm:prSet phldrT="[Texto]"/>
      <dgm:spPr/>
      <dgm:t>
        <a:bodyPr/>
        <a:lstStyle/>
        <a:p>
          <a:r>
            <a:rPr lang="es-AR"/>
            <a:t>Administrador del Proyecto</a:t>
          </a:r>
        </a:p>
      </dgm:t>
    </dgm:pt>
    <dgm:pt modelId="{8A2F2CDB-5754-45C2-8046-AFA22B7AEBBF}" type="parTrans" cxnId="{F139CE5C-37A0-4772-B09A-30AA7F8ED408}">
      <dgm:prSet/>
      <dgm:spPr/>
      <dgm:t>
        <a:bodyPr/>
        <a:lstStyle/>
        <a:p>
          <a:endParaRPr lang="es-AR"/>
        </a:p>
      </dgm:t>
    </dgm:pt>
    <dgm:pt modelId="{B6CB067D-068D-4272-8512-9F71C323E1D1}" type="sibTrans" cxnId="{F139CE5C-37A0-4772-B09A-30AA7F8ED408}">
      <dgm:prSet/>
      <dgm:spPr/>
      <dgm:t>
        <a:bodyPr/>
        <a:lstStyle/>
        <a:p>
          <a:r>
            <a:rPr lang="es-AR"/>
            <a:t>Gastón Volken</a:t>
          </a:r>
        </a:p>
      </dgm:t>
    </dgm:pt>
    <dgm:pt modelId="{08877197-6336-4D06-B8A5-DCDBC4337FC9}">
      <dgm:prSet phldrT="[Texto]"/>
      <dgm:spPr/>
      <dgm:t>
        <a:bodyPr/>
        <a:lstStyle/>
        <a:p>
          <a:r>
            <a:rPr lang="es-AR"/>
            <a:t>Analista Funcional</a:t>
          </a:r>
        </a:p>
      </dgm:t>
    </dgm:pt>
    <dgm:pt modelId="{795ABB17-AB1B-4A93-868C-690E1E152D8C}" type="parTrans" cxnId="{5F2BFE2F-9F62-4D7A-ABA8-3DC089EC2689}">
      <dgm:prSet/>
      <dgm:spPr/>
      <dgm:t>
        <a:bodyPr/>
        <a:lstStyle/>
        <a:p>
          <a:endParaRPr lang="es-AR"/>
        </a:p>
      </dgm:t>
    </dgm:pt>
    <dgm:pt modelId="{9707139E-8B74-4908-B61A-C86684FBED24}" type="sibTrans" cxnId="{5F2BFE2F-9F62-4D7A-ABA8-3DC089EC2689}">
      <dgm:prSet/>
      <dgm:spPr/>
      <dgm:t>
        <a:bodyPr/>
        <a:lstStyle/>
        <a:p>
          <a:r>
            <a:rPr lang="es-AR"/>
            <a:t>Gastón Volken</a:t>
          </a:r>
        </a:p>
      </dgm:t>
    </dgm:pt>
    <dgm:pt modelId="{9A46044B-BCD5-4EE3-A5E2-F26E0DB22DA7}">
      <dgm:prSet phldrT="[Texto]"/>
      <dgm:spPr/>
      <dgm:t>
        <a:bodyPr/>
        <a:lstStyle/>
        <a:p>
          <a:r>
            <a:rPr lang="es-AR"/>
            <a:t>Desarrollador</a:t>
          </a:r>
        </a:p>
      </dgm:t>
    </dgm:pt>
    <dgm:pt modelId="{F251E473-F79C-4721-9373-A54C449C724B}" type="parTrans" cxnId="{E07920A1-36FD-4A57-BD83-0CF45C051BC0}">
      <dgm:prSet/>
      <dgm:spPr/>
      <dgm:t>
        <a:bodyPr/>
        <a:lstStyle/>
        <a:p>
          <a:endParaRPr lang="es-AR"/>
        </a:p>
      </dgm:t>
    </dgm:pt>
    <dgm:pt modelId="{998034E3-D224-40C8-B720-F4DB921EC6F3}" type="sibTrans" cxnId="{E07920A1-36FD-4A57-BD83-0CF45C051BC0}">
      <dgm:prSet/>
      <dgm:spPr/>
      <dgm:t>
        <a:bodyPr/>
        <a:lstStyle/>
        <a:p>
          <a:r>
            <a:rPr lang="es-AR"/>
            <a:t>Gastón Volken</a:t>
          </a:r>
        </a:p>
      </dgm:t>
    </dgm:pt>
    <dgm:pt modelId="{224B9C08-DE98-4BF4-B940-77E0A973B3CC}">
      <dgm:prSet phldrT="[Texto]"/>
      <dgm:spPr/>
      <dgm:t>
        <a:bodyPr/>
        <a:lstStyle/>
        <a:p>
          <a:r>
            <a:rPr lang="es-AR"/>
            <a:t>Cliente</a:t>
          </a:r>
        </a:p>
      </dgm:t>
    </dgm:pt>
    <dgm:pt modelId="{37DECC43-D135-4528-89B5-94B7366727BE}" type="parTrans" cxnId="{0FC9F1D3-A116-486F-90C8-D402C35F71BE}">
      <dgm:prSet/>
      <dgm:spPr/>
      <dgm:t>
        <a:bodyPr/>
        <a:lstStyle/>
        <a:p>
          <a:endParaRPr lang="es-AR"/>
        </a:p>
      </dgm:t>
    </dgm:pt>
    <dgm:pt modelId="{D6768701-F086-4488-80A0-D33680B8E4A8}" type="sibTrans" cxnId="{0FC9F1D3-A116-486F-90C8-D402C35F71BE}">
      <dgm:prSet/>
      <dgm:spPr/>
      <dgm:t>
        <a:bodyPr/>
        <a:lstStyle/>
        <a:p>
          <a:r>
            <a:rPr lang="es-AR"/>
            <a:t>Marcela Vera</a:t>
          </a:r>
        </a:p>
      </dgm:t>
    </dgm:pt>
    <dgm:pt modelId="{072181A5-AC37-40FC-AE44-6D007AE448F3}" type="pres">
      <dgm:prSet presAssocID="{64F9D8F6-FBFB-493C-9827-0A0835A53557}" presName="hierChild1" presStyleCnt="0">
        <dgm:presLayoutVars>
          <dgm:orgChart val="1"/>
          <dgm:chPref val="1"/>
          <dgm:dir/>
          <dgm:animOne val="branch"/>
          <dgm:animLvl val="lvl"/>
          <dgm:resizeHandles/>
        </dgm:presLayoutVars>
      </dgm:prSet>
      <dgm:spPr/>
      <dgm:t>
        <a:bodyPr/>
        <a:lstStyle/>
        <a:p>
          <a:endParaRPr lang="es-AR"/>
        </a:p>
      </dgm:t>
    </dgm:pt>
    <dgm:pt modelId="{ED78618E-005B-4B9F-B005-4DCA379C9FB2}" type="pres">
      <dgm:prSet presAssocID="{E53B90A3-A0F3-42F3-A5DB-937D20884A24}" presName="hierRoot1" presStyleCnt="0">
        <dgm:presLayoutVars>
          <dgm:hierBranch val="init"/>
        </dgm:presLayoutVars>
      </dgm:prSet>
      <dgm:spPr/>
    </dgm:pt>
    <dgm:pt modelId="{BE219A63-7BAD-4E6F-87E4-63EDF20B5646}" type="pres">
      <dgm:prSet presAssocID="{E53B90A3-A0F3-42F3-A5DB-937D20884A24}" presName="rootComposite1" presStyleCnt="0"/>
      <dgm:spPr/>
    </dgm:pt>
    <dgm:pt modelId="{89FB79D8-FB41-4BDF-97EB-5518B29FB884}" type="pres">
      <dgm:prSet presAssocID="{E53B90A3-A0F3-42F3-A5DB-937D20884A24}" presName="rootText1" presStyleLbl="node0" presStyleIdx="0" presStyleCnt="1">
        <dgm:presLayoutVars>
          <dgm:chMax/>
          <dgm:chPref val="3"/>
        </dgm:presLayoutVars>
      </dgm:prSet>
      <dgm:spPr/>
      <dgm:t>
        <a:bodyPr/>
        <a:lstStyle/>
        <a:p>
          <a:endParaRPr lang="es-AR"/>
        </a:p>
      </dgm:t>
    </dgm:pt>
    <dgm:pt modelId="{0A73EC71-4346-4102-9E20-6CAC8BC70E39}" type="pres">
      <dgm:prSet presAssocID="{E53B90A3-A0F3-42F3-A5DB-937D20884A24}" presName="titleText1" presStyleLbl="fgAcc0" presStyleIdx="0" presStyleCnt="1">
        <dgm:presLayoutVars>
          <dgm:chMax val="0"/>
          <dgm:chPref val="0"/>
        </dgm:presLayoutVars>
      </dgm:prSet>
      <dgm:spPr/>
      <dgm:t>
        <a:bodyPr/>
        <a:lstStyle/>
        <a:p>
          <a:endParaRPr lang="es-AR"/>
        </a:p>
      </dgm:t>
    </dgm:pt>
    <dgm:pt modelId="{9D36A886-7783-4E8D-9B65-ABCD256976E9}" type="pres">
      <dgm:prSet presAssocID="{E53B90A3-A0F3-42F3-A5DB-937D20884A24}" presName="rootConnector1" presStyleLbl="node1" presStyleIdx="0" presStyleCnt="4"/>
      <dgm:spPr/>
      <dgm:t>
        <a:bodyPr/>
        <a:lstStyle/>
        <a:p>
          <a:endParaRPr lang="es-AR"/>
        </a:p>
      </dgm:t>
    </dgm:pt>
    <dgm:pt modelId="{71B51CF9-2FAC-4176-B5F9-5D69E68FF375}" type="pres">
      <dgm:prSet presAssocID="{E53B90A3-A0F3-42F3-A5DB-937D20884A24}" presName="hierChild2" presStyleCnt="0"/>
      <dgm:spPr/>
    </dgm:pt>
    <dgm:pt modelId="{2088878F-C21C-424E-941A-06C5EAA18E69}" type="pres">
      <dgm:prSet presAssocID="{8A2F2CDB-5754-45C2-8046-AFA22B7AEBBF}" presName="Name37" presStyleLbl="parChTrans1D2" presStyleIdx="0" presStyleCnt="2"/>
      <dgm:spPr/>
      <dgm:t>
        <a:bodyPr/>
        <a:lstStyle/>
        <a:p>
          <a:endParaRPr lang="es-AR"/>
        </a:p>
      </dgm:t>
    </dgm:pt>
    <dgm:pt modelId="{A9CAF644-9F70-4EA6-883D-B0E2C64C47E0}" type="pres">
      <dgm:prSet presAssocID="{CBBBA17B-41B3-4B0B-9E9F-E56184122E62}" presName="hierRoot2" presStyleCnt="0">
        <dgm:presLayoutVars>
          <dgm:hierBranch val="init"/>
        </dgm:presLayoutVars>
      </dgm:prSet>
      <dgm:spPr/>
    </dgm:pt>
    <dgm:pt modelId="{1520C5D2-83A5-493D-845F-9D6A0928EEFE}" type="pres">
      <dgm:prSet presAssocID="{CBBBA17B-41B3-4B0B-9E9F-E56184122E62}" presName="rootComposite" presStyleCnt="0"/>
      <dgm:spPr/>
    </dgm:pt>
    <dgm:pt modelId="{C63BBCC5-9A66-48AB-9F43-A3C5C0CA8F93}" type="pres">
      <dgm:prSet presAssocID="{CBBBA17B-41B3-4B0B-9E9F-E56184122E62}" presName="rootText" presStyleLbl="node1" presStyleIdx="0" presStyleCnt="4">
        <dgm:presLayoutVars>
          <dgm:chMax/>
          <dgm:chPref val="3"/>
        </dgm:presLayoutVars>
      </dgm:prSet>
      <dgm:spPr/>
      <dgm:t>
        <a:bodyPr/>
        <a:lstStyle/>
        <a:p>
          <a:endParaRPr lang="es-AR"/>
        </a:p>
      </dgm:t>
    </dgm:pt>
    <dgm:pt modelId="{B852AC9A-0277-4E84-A51B-86679D301FAF}" type="pres">
      <dgm:prSet presAssocID="{CBBBA17B-41B3-4B0B-9E9F-E56184122E62}" presName="titleText2" presStyleLbl="fgAcc1" presStyleIdx="0" presStyleCnt="4">
        <dgm:presLayoutVars>
          <dgm:chMax val="0"/>
          <dgm:chPref val="0"/>
        </dgm:presLayoutVars>
      </dgm:prSet>
      <dgm:spPr/>
      <dgm:t>
        <a:bodyPr/>
        <a:lstStyle/>
        <a:p>
          <a:endParaRPr lang="es-AR"/>
        </a:p>
      </dgm:t>
    </dgm:pt>
    <dgm:pt modelId="{33E8A835-C073-4903-A6B6-AC0451AEE7B0}" type="pres">
      <dgm:prSet presAssocID="{CBBBA17B-41B3-4B0B-9E9F-E56184122E62}" presName="rootConnector" presStyleLbl="node2" presStyleIdx="0" presStyleCnt="0"/>
      <dgm:spPr/>
      <dgm:t>
        <a:bodyPr/>
        <a:lstStyle/>
        <a:p>
          <a:endParaRPr lang="es-AR"/>
        </a:p>
      </dgm:t>
    </dgm:pt>
    <dgm:pt modelId="{634852FD-472A-4F35-A5EE-0DD920671792}" type="pres">
      <dgm:prSet presAssocID="{CBBBA17B-41B3-4B0B-9E9F-E56184122E62}" presName="hierChild4" presStyleCnt="0"/>
      <dgm:spPr/>
    </dgm:pt>
    <dgm:pt modelId="{E965BB47-9AEC-49CD-9BD8-4440BA9E5E44}" type="pres">
      <dgm:prSet presAssocID="{795ABB17-AB1B-4A93-868C-690E1E152D8C}" presName="Name37" presStyleLbl="parChTrans1D3" presStyleIdx="0" presStyleCnt="2"/>
      <dgm:spPr/>
      <dgm:t>
        <a:bodyPr/>
        <a:lstStyle/>
        <a:p>
          <a:endParaRPr lang="es-AR"/>
        </a:p>
      </dgm:t>
    </dgm:pt>
    <dgm:pt modelId="{47C2BE8E-E0F8-433E-9E79-B460535577F8}" type="pres">
      <dgm:prSet presAssocID="{08877197-6336-4D06-B8A5-DCDBC4337FC9}" presName="hierRoot2" presStyleCnt="0">
        <dgm:presLayoutVars>
          <dgm:hierBranch val="init"/>
        </dgm:presLayoutVars>
      </dgm:prSet>
      <dgm:spPr/>
    </dgm:pt>
    <dgm:pt modelId="{F3CB7BBC-405E-40C7-8048-8A83ACF23A6D}" type="pres">
      <dgm:prSet presAssocID="{08877197-6336-4D06-B8A5-DCDBC4337FC9}" presName="rootComposite" presStyleCnt="0"/>
      <dgm:spPr/>
    </dgm:pt>
    <dgm:pt modelId="{EDD000A4-331C-4A2D-850C-F5E92A31D260}" type="pres">
      <dgm:prSet presAssocID="{08877197-6336-4D06-B8A5-DCDBC4337FC9}" presName="rootText" presStyleLbl="node1" presStyleIdx="1" presStyleCnt="4">
        <dgm:presLayoutVars>
          <dgm:chMax/>
          <dgm:chPref val="3"/>
        </dgm:presLayoutVars>
      </dgm:prSet>
      <dgm:spPr/>
      <dgm:t>
        <a:bodyPr/>
        <a:lstStyle/>
        <a:p>
          <a:endParaRPr lang="es-AR"/>
        </a:p>
      </dgm:t>
    </dgm:pt>
    <dgm:pt modelId="{35B17803-14E9-47A0-B687-9D34B76AF73C}" type="pres">
      <dgm:prSet presAssocID="{08877197-6336-4D06-B8A5-DCDBC4337FC9}" presName="titleText2" presStyleLbl="fgAcc1" presStyleIdx="1" presStyleCnt="4">
        <dgm:presLayoutVars>
          <dgm:chMax val="0"/>
          <dgm:chPref val="0"/>
        </dgm:presLayoutVars>
      </dgm:prSet>
      <dgm:spPr/>
      <dgm:t>
        <a:bodyPr/>
        <a:lstStyle/>
        <a:p>
          <a:endParaRPr lang="es-AR"/>
        </a:p>
      </dgm:t>
    </dgm:pt>
    <dgm:pt modelId="{6642B94A-48D7-4962-B031-1C3412E7AE82}" type="pres">
      <dgm:prSet presAssocID="{08877197-6336-4D06-B8A5-DCDBC4337FC9}" presName="rootConnector" presStyleLbl="node3" presStyleIdx="0" presStyleCnt="0"/>
      <dgm:spPr/>
      <dgm:t>
        <a:bodyPr/>
        <a:lstStyle/>
        <a:p>
          <a:endParaRPr lang="es-AR"/>
        </a:p>
      </dgm:t>
    </dgm:pt>
    <dgm:pt modelId="{3BC42F47-4CAD-4DA0-BCAE-F3A6F480F3FE}" type="pres">
      <dgm:prSet presAssocID="{08877197-6336-4D06-B8A5-DCDBC4337FC9}" presName="hierChild4" presStyleCnt="0"/>
      <dgm:spPr/>
    </dgm:pt>
    <dgm:pt modelId="{7B50B04E-9DF1-42B7-8EBB-C076D792EAB9}" type="pres">
      <dgm:prSet presAssocID="{08877197-6336-4D06-B8A5-DCDBC4337FC9}" presName="hierChild5" presStyleCnt="0"/>
      <dgm:spPr/>
    </dgm:pt>
    <dgm:pt modelId="{6DA2D73E-D88B-4F9E-BF9A-8D08D3C93FE1}" type="pres">
      <dgm:prSet presAssocID="{F251E473-F79C-4721-9373-A54C449C724B}" presName="Name37" presStyleLbl="parChTrans1D3" presStyleIdx="1" presStyleCnt="2"/>
      <dgm:spPr/>
      <dgm:t>
        <a:bodyPr/>
        <a:lstStyle/>
        <a:p>
          <a:endParaRPr lang="es-AR"/>
        </a:p>
      </dgm:t>
    </dgm:pt>
    <dgm:pt modelId="{7E4ACDC3-6677-4127-9346-3E3B27A5D4CD}" type="pres">
      <dgm:prSet presAssocID="{9A46044B-BCD5-4EE3-A5E2-F26E0DB22DA7}" presName="hierRoot2" presStyleCnt="0">
        <dgm:presLayoutVars>
          <dgm:hierBranch val="init"/>
        </dgm:presLayoutVars>
      </dgm:prSet>
      <dgm:spPr/>
    </dgm:pt>
    <dgm:pt modelId="{91E3BCC1-3EF9-419A-A932-A947C3CCDD04}" type="pres">
      <dgm:prSet presAssocID="{9A46044B-BCD5-4EE3-A5E2-F26E0DB22DA7}" presName="rootComposite" presStyleCnt="0"/>
      <dgm:spPr/>
    </dgm:pt>
    <dgm:pt modelId="{189A2147-E688-4CBB-BF8E-A9F6F14CF929}" type="pres">
      <dgm:prSet presAssocID="{9A46044B-BCD5-4EE3-A5E2-F26E0DB22DA7}" presName="rootText" presStyleLbl="node1" presStyleIdx="2" presStyleCnt="4">
        <dgm:presLayoutVars>
          <dgm:chMax/>
          <dgm:chPref val="3"/>
        </dgm:presLayoutVars>
      </dgm:prSet>
      <dgm:spPr/>
      <dgm:t>
        <a:bodyPr/>
        <a:lstStyle/>
        <a:p>
          <a:endParaRPr lang="es-AR"/>
        </a:p>
      </dgm:t>
    </dgm:pt>
    <dgm:pt modelId="{56EA765A-19C7-42C8-9AD2-3F57D560931F}" type="pres">
      <dgm:prSet presAssocID="{9A46044B-BCD5-4EE3-A5E2-F26E0DB22DA7}" presName="titleText2" presStyleLbl="fgAcc1" presStyleIdx="2" presStyleCnt="4">
        <dgm:presLayoutVars>
          <dgm:chMax val="0"/>
          <dgm:chPref val="0"/>
        </dgm:presLayoutVars>
      </dgm:prSet>
      <dgm:spPr/>
      <dgm:t>
        <a:bodyPr/>
        <a:lstStyle/>
        <a:p>
          <a:endParaRPr lang="es-AR"/>
        </a:p>
      </dgm:t>
    </dgm:pt>
    <dgm:pt modelId="{A43167FC-7DE0-4B97-8921-B3992EF0B47C}" type="pres">
      <dgm:prSet presAssocID="{9A46044B-BCD5-4EE3-A5E2-F26E0DB22DA7}" presName="rootConnector" presStyleLbl="node3" presStyleIdx="0" presStyleCnt="0"/>
      <dgm:spPr/>
      <dgm:t>
        <a:bodyPr/>
        <a:lstStyle/>
        <a:p>
          <a:endParaRPr lang="es-AR"/>
        </a:p>
      </dgm:t>
    </dgm:pt>
    <dgm:pt modelId="{65E2D0A7-E8A7-42B3-BF71-56675B81E932}" type="pres">
      <dgm:prSet presAssocID="{9A46044B-BCD5-4EE3-A5E2-F26E0DB22DA7}" presName="hierChild4" presStyleCnt="0"/>
      <dgm:spPr/>
    </dgm:pt>
    <dgm:pt modelId="{BCEC2E59-A352-42C3-A249-DE70D6A3D918}" type="pres">
      <dgm:prSet presAssocID="{9A46044B-BCD5-4EE3-A5E2-F26E0DB22DA7}" presName="hierChild5" presStyleCnt="0"/>
      <dgm:spPr/>
    </dgm:pt>
    <dgm:pt modelId="{28CCAEB3-2DF9-4E68-BF7B-036840FC6938}" type="pres">
      <dgm:prSet presAssocID="{CBBBA17B-41B3-4B0B-9E9F-E56184122E62}" presName="hierChild5" presStyleCnt="0"/>
      <dgm:spPr/>
    </dgm:pt>
    <dgm:pt modelId="{335AB6EA-3060-443F-9DD6-48837459A76B}" type="pres">
      <dgm:prSet presAssocID="{37DECC43-D135-4528-89B5-94B7366727BE}" presName="Name37" presStyleLbl="parChTrans1D2" presStyleIdx="1" presStyleCnt="2"/>
      <dgm:spPr/>
      <dgm:t>
        <a:bodyPr/>
        <a:lstStyle/>
        <a:p>
          <a:endParaRPr lang="es-AR"/>
        </a:p>
      </dgm:t>
    </dgm:pt>
    <dgm:pt modelId="{0742B5B9-318B-438F-90F2-F93EFDB4CCF9}" type="pres">
      <dgm:prSet presAssocID="{224B9C08-DE98-4BF4-B940-77E0A973B3CC}" presName="hierRoot2" presStyleCnt="0">
        <dgm:presLayoutVars>
          <dgm:hierBranch val="init"/>
        </dgm:presLayoutVars>
      </dgm:prSet>
      <dgm:spPr/>
    </dgm:pt>
    <dgm:pt modelId="{7DB5CAE1-52AB-4CA4-9A6E-026C85E05DC8}" type="pres">
      <dgm:prSet presAssocID="{224B9C08-DE98-4BF4-B940-77E0A973B3CC}" presName="rootComposite" presStyleCnt="0"/>
      <dgm:spPr/>
    </dgm:pt>
    <dgm:pt modelId="{A64D9BD1-1153-484C-8816-CDA33B548207}" type="pres">
      <dgm:prSet presAssocID="{224B9C08-DE98-4BF4-B940-77E0A973B3CC}" presName="rootText" presStyleLbl="node1" presStyleIdx="3" presStyleCnt="4">
        <dgm:presLayoutVars>
          <dgm:chMax/>
          <dgm:chPref val="3"/>
        </dgm:presLayoutVars>
      </dgm:prSet>
      <dgm:spPr/>
      <dgm:t>
        <a:bodyPr/>
        <a:lstStyle/>
        <a:p>
          <a:endParaRPr lang="es-AR"/>
        </a:p>
      </dgm:t>
    </dgm:pt>
    <dgm:pt modelId="{F3F96A92-D077-46B0-9E9F-0DAA8CD4BD76}" type="pres">
      <dgm:prSet presAssocID="{224B9C08-DE98-4BF4-B940-77E0A973B3CC}" presName="titleText2" presStyleLbl="fgAcc1" presStyleIdx="3" presStyleCnt="4">
        <dgm:presLayoutVars>
          <dgm:chMax val="0"/>
          <dgm:chPref val="0"/>
        </dgm:presLayoutVars>
      </dgm:prSet>
      <dgm:spPr/>
      <dgm:t>
        <a:bodyPr/>
        <a:lstStyle/>
        <a:p>
          <a:endParaRPr lang="es-AR"/>
        </a:p>
      </dgm:t>
    </dgm:pt>
    <dgm:pt modelId="{BE754F27-FF19-4122-8F1E-A62021CDCBCB}" type="pres">
      <dgm:prSet presAssocID="{224B9C08-DE98-4BF4-B940-77E0A973B3CC}" presName="rootConnector" presStyleLbl="node2" presStyleIdx="0" presStyleCnt="0"/>
      <dgm:spPr/>
      <dgm:t>
        <a:bodyPr/>
        <a:lstStyle/>
        <a:p>
          <a:endParaRPr lang="es-AR"/>
        </a:p>
      </dgm:t>
    </dgm:pt>
    <dgm:pt modelId="{E86AC8D2-21C8-43DF-8DA9-8480CBFC535B}" type="pres">
      <dgm:prSet presAssocID="{224B9C08-DE98-4BF4-B940-77E0A973B3CC}" presName="hierChild4" presStyleCnt="0"/>
      <dgm:spPr/>
    </dgm:pt>
    <dgm:pt modelId="{65A11C0E-D589-4831-8B27-06B96176CFB4}" type="pres">
      <dgm:prSet presAssocID="{224B9C08-DE98-4BF4-B940-77E0A973B3CC}" presName="hierChild5" presStyleCnt="0"/>
      <dgm:spPr/>
    </dgm:pt>
    <dgm:pt modelId="{39C2190C-BCBC-4082-BE29-4B3BF1B4750B}" type="pres">
      <dgm:prSet presAssocID="{E53B90A3-A0F3-42F3-A5DB-937D20884A24}" presName="hierChild3" presStyleCnt="0"/>
      <dgm:spPr/>
    </dgm:pt>
  </dgm:ptLst>
  <dgm:cxnLst>
    <dgm:cxn modelId="{60841DDD-521D-44E9-88D5-1ABE0DC0CFF7}" type="presOf" srcId="{08877197-6336-4D06-B8A5-DCDBC4337FC9}" destId="{6642B94A-48D7-4962-B031-1C3412E7AE82}" srcOrd="1" destOrd="0" presId="urn:microsoft.com/office/officeart/2008/layout/NameandTitleOrganizationalChart"/>
    <dgm:cxn modelId="{5F2BFE2F-9F62-4D7A-ABA8-3DC089EC2689}" srcId="{CBBBA17B-41B3-4B0B-9E9F-E56184122E62}" destId="{08877197-6336-4D06-B8A5-DCDBC4337FC9}" srcOrd="0" destOrd="0" parTransId="{795ABB17-AB1B-4A93-868C-690E1E152D8C}" sibTransId="{9707139E-8B74-4908-B61A-C86684FBED24}"/>
    <dgm:cxn modelId="{7502DD8D-47F5-4ADB-91E7-CB4BA6980134}" type="presOf" srcId="{9A46044B-BCD5-4EE3-A5E2-F26E0DB22DA7}" destId="{A43167FC-7DE0-4B97-8921-B3992EF0B47C}" srcOrd="1" destOrd="0" presId="urn:microsoft.com/office/officeart/2008/layout/NameandTitleOrganizationalChart"/>
    <dgm:cxn modelId="{6AE6CAA1-F255-460A-921E-72611209B272}" type="presOf" srcId="{E53B90A3-A0F3-42F3-A5DB-937D20884A24}" destId="{9D36A886-7783-4E8D-9B65-ABCD256976E9}" srcOrd="1" destOrd="0" presId="urn:microsoft.com/office/officeart/2008/layout/NameandTitleOrganizationalChart"/>
    <dgm:cxn modelId="{37AA511D-9891-4248-8BD6-172E1DDEF11F}" type="presOf" srcId="{795ABB17-AB1B-4A93-868C-690E1E152D8C}" destId="{E965BB47-9AEC-49CD-9BD8-4440BA9E5E44}" srcOrd="0" destOrd="0" presId="urn:microsoft.com/office/officeart/2008/layout/NameandTitleOrganizationalChart"/>
    <dgm:cxn modelId="{03EB5AA7-A3D1-440D-AD65-53B50AA60277}" type="presOf" srcId="{D6768701-F086-4488-80A0-D33680B8E4A8}" destId="{F3F96A92-D077-46B0-9E9F-0DAA8CD4BD76}" srcOrd="0" destOrd="0" presId="urn:microsoft.com/office/officeart/2008/layout/NameandTitleOrganizationalChart"/>
    <dgm:cxn modelId="{545488A9-88BD-48A0-A410-537BC0ABACB6}" type="presOf" srcId="{08877197-6336-4D06-B8A5-DCDBC4337FC9}" destId="{EDD000A4-331C-4A2D-850C-F5E92A31D260}" srcOrd="0" destOrd="0" presId="urn:microsoft.com/office/officeart/2008/layout/NameandTitleOrganizationalChart"/>
    <dgm:cxn modelId="{B293649C-9C2E-4875-9813-6DB81AEF0A24}" type="presOf" srcId="{9707139E-8B74-4908-B61A-C86684FBED24}" destId="{35B17803-14E9-47A0-B687-9D34B76AF73C}" srcOrd="0" destOrd="0" presId="urn:microsoft.com/office/officeart/2008/layout/NameandTitleOrganizationalChart"/>
    <dgm:cxn modelId="{637112B2-AC70-4807-A5A9-02DD7863906F}" type="presOf" srcId="{5281DA78-4784-467B-9E90-B4D2729DF43F}" destId="{0A73EC71-4346-4102-9E20-6CAC8BC70E39}" srcOrd="0" destOrd="0" presId="urn:microsoft.com/office/officeart/2008/layout/NameandTitleOrganizationalChart"/>
    <dgm:cxn modelId="{B42D1871-BF4D-4869-AA19-34207EFB098D}" type="presOf" srcId="{8A2F2CDB-5754-45C2-8046-AFA22B7AEBBF}" destId="{2088878F-C21C-424E-941A-06C5EAA18E69}" srcOrd="0" destOrd="0" presId="urn:microsoft.com/office/officeart/2008/layout/NameandTitleOrganizationalChart"/>
    <dgm:cxn modelId="{DD8489A8-AD48-417E-8BA3-0179D4212265}" type="presOf" srcId="{64F9D8F6-FBFB-493C-9827-0A0835A53557}" destId="{072181A5-AC37-40FC-AE44-6D007AE448F3}" srcOrd="0" destOrd="0" presId="urn:microsoft.com/office/officeart/2008/layout/NameandTitleOrganizationalChart"/>
    <dgm:cxn modelId="{0FC9F1D3-A116-486F-90C8-D402C35F71BE}" srcId="{E53B90A3-A0F3-42F3-A5DB-937D20884A24}" destId="{224B9C08-DE98-4BF4-B940-77E0A973B3CC}" srcOrd="1" destOrd="0" parTransId="{37DECC43-D135-4528-89B5-94B7366727BE}" sibTransId="{D6768701-F086-4488-80A0-D33680B8E4A8}"/>
    <dgm:cxn modelId="{0457D0C7-DFB4-4692-A0D5-25A1D316A89C}" srcId="{64F9D8F6-FBFB-493C-9827-0A0835A53557}" destId="{E53B90A3-A0F3-42F3-A5DB-937D20884A24}" srcOrd="0" destOrd="0" parTransId="{D30F76A0-E409-4F7D-B1B9-F4A83E729860}" sibTransId="{5281DA78-4784-467B-9E90-B4D2729DF43F}"/>
    <dgm:cxn modelId="{E9C4F0ED-4839-4003-8597-FA756067C394}" type="presOf" srcId="{CBBBA17B-41B3-4B0B-9E9F-E56184122E62}" destId="{C63BBCC5-9A66-48AB-9F43-A3C5C0CA8F93}" srcOrd="0" destOrd="0" presId="urn:microsoft.com/office/officeart/2008/layout/NameandTitleOrganizationalChart"/>
    <dgm:cxn modelId="{F139CE5C-37A0-4772-B09A-30AA7F8ED408}" srcId="{E53B90A3-A0F3-42F3-A5DB-937D20884A24}" destId="{CBBBA17B-41B3-4B0B-9E9F-E56184122E62}" srcOrd="0" destOrd="0" parTransId="{8A2F2CDB-5754-45C2-8046-AFA22B7AEBBF}" sibTransId="{B6CB067D-068D-4272-8512-9F71C323E1D1}"/>
    <dgm:cxn modelId="{F21CB3EA-9512-4B4F-B10F-FEBBEC9CC80F}" type="presOf" srcId="{224B9C08-DE98-4BF4-B940-77E0A973B3CC}" destId="{BE754F27-FF19-4122-8F1E-A62021CDCBCB}" srcOrd="1" destOrd="0" presId="urn:microsoft.com/office/officeart/2008/layout/NameandTitleOrganizationalChart"/>
    <dgm:cxn modelId="{1255B486-6E37-4F8E-A3CE-D0FDBE4640D4}" type="presOf" srcId="{37DECC43-D135-4528-89B5-94B7366727BE}" destId="{335AB6EA-3060-443F-9DD6-48837459A76B}" srcOrd="0" destOrd="0" presId="urn:microsoft.com/office/officeart/2008/layout/NameandTitleOrganizationalChart"/>
    <dgm:cxn modelId="{F6D6B100-9F0A-42AF-B36E-F8F9AD7BDB67}" type="presOf" srcId="{B6CB067D-068D-4272-8512-9F71C323E1D1}" destId="{B852AC9A-0277-4E84-A51B-86679D301FAF}" srcOrd="0" destOrd="0" presId="urn:microsoft.com/office/officeart/2008/layout/NameandTitleOrganizationalChart"/>
    <dgm:cxn modelId="{2DD7F74D-C557-447C-8EB3-45A9C79AB2D4}" type="presOf" srcId="{224B9C08-DE98-4BF4-B940-77E0A973B3CC}" destId="{A64D9BD1-1153-484C-8816-CDA33B548207}" srcOrd="0" destOrd="0" presId="urn:microsoft.com/office/officeart/2008/layout/NameandTitleOrganizationalChart"/>
    <dgm:cxn modelId="{8FE103FB-2C2F-4195-8590-FB9FDA0EC0E7}" type="presOf" srcId="{998034E3-D224-40C8-B720-F4DB921EC6F3}" destId="{56EA765A-19C7-42C8-9AD2-3F57D560931F}" srcOrd="0" destOrd="0" presId="urn:microsoft.com/office/officeart/2008/layout/NameandTitleOrganizationalChart"/>
    <dgm:cxn modelId="{D954529D-25C1-4CC8-AF09-088A95A18F52}" type="presOf" srcId="{F251E473-F79C-4721-9373-A54C449C724B}" destId="{6DA2D73E-D88B-4F9E-BF9A-8D08D3C93FE1}" srcOrd="0" destOrd="0" presId="urn:microsoft.com/office/officeart/2008/layout/NameandTitleOrganizationalChart"/>
    <dgm:cxn modelId="{932F42B0-AD36-4832-9FC2-569EEAB6468F}" type="presOf" srcId="{CBBBA17B-41B3-4B0B-9E9F-E56184122E62}" destId="{33E8A835-C073-4903-A6B6-AC0451AEE7B0}" srcOrd="1" destOrd="0" presId="urn:microsoft.com/office/officeart/2008/layout/NameandTitleOrganizationalChart"/>
    <dgm:cxn modelId="{EBEDFC17-D950-4376-82A4-C0511AA8571B}" type="presOf" srcId="{E53B90A3-A0F3-42F3-A5DB-937D20884A24}" destId="{89FB79D8-FB41-4BDF-97EB-5518B29FB884}" srcOrd="0" destOrd="0" presId="urn:microsoft.com/office/officeart/2008/layout/NameandTitleOrganizationalChart"/>
    <dgm:cxn modelId="{99EAC2E8-3A95-48CD-8885-1C5886610246}" type="presOf" srcId="{9A46044B-BCD5-4EE3-A5E2-F26E0DB22DA7}" destId="{189A2147-E688-4CBB-BF8E-A9F6F14CF929}" srcOrd="0" destOrd="0" presId="urn:microsoft.com/office/officeart/2008/layout/NameandTitleOrganizationalChart"/>
    <dgm:cxn modelId="{E07920A1-36FD-4A57-BD83-0CF45C051BC0}" srcId="{CBBBA17B-41B3-4B0B-9E9F-E56184122E62}" destId="{9A46044B-BCD5-4EE3-A5E2-F26E0DB22DA7}" srcOrd="1" destOrd="0" parTransId="{F251E473-F79C-4721-9373-A54C449C724B}" sibTransId="{998034E3-D224-40C8-B720-F4DB921EC6F3}"/>
    <dgm:cxn modelId="{39A4ED5F-F24B-4171-8BBC-9C4AA9D26A20}" type="presParOf" srcId="{072181A5-AC37-40FC-AE44-6D007AE448F3}" destId="{ED78618E-005B-4B9F-B005-4DCA379C9FB2}" srcOrd="0" destOrd="0" presId="urn:microsoft.com/office/officeart/2008/layout/NameandTitleOrganizationalChart"/>
    <dgm:cxn modelId="{F1D03AB4-4728-4673-96A4-D42AC9FB3241}" type="presParOf" srcId="{ED78618E-005B-4B9F-B005-4DCA379C9FB2}" destId="{BE219A63-7BAD-4E6F-87E4-63EDF20B5646}" srcOrd="0" destOrd="0" presId="urn:microsoft.com/office/officeart/2008/layout/NameandTitleOrganizationalChart"/>
    <dgm:cxn modelId="{034AD47D-D006-46F1-B152-BFCB36351342}" type="presParOf" srcId="{BE219A63-7BAD-4E6F-87E4-63EDF20B5646}" destId="{89FB79D8-FB41-4BDF-97EB-5518B29FB884}" srcOrd="0" destOrd="0" presId="urn:microsoft.com/office/officeart/2008/layout/NameandTitleOrganizationalChart"/>
    <dgm:cxn modelId="{678F7E4D-41FD-4683-8A07-41E97AFA08B1}" type="presParOf" srcId="{BE219A63-7BAD-4E6F-87E4-63EDF20B5646}" destId="{0A73EC71-4346-4102-9E20-6CAC8BC70E39}" srcOrd="1" destOrd="0" presId="urn:microsoft.com/office/officeart/2008/layout/NameandTitleOrganizationalChart"/>
    <dgm:cxn modelId="{46589AE5-C572-490F-AB24-D29B095615FD}" type="presParOf" srcId="{BE219A63-7BAD-4E6F-87E4-63EDF20B5646}" destId="{9D36A886-7783-4E8D-9B65-ABCD256976E9}" srcOrd="2" destOrd="0" presId="urn:microsoft.com/office/officeart/2008/layout/NameandTitleOrganizationalChart"/>
    <dgm:cxn modelId="{F7502B07-4296-415A-8920-32B190ADBBD7}" type="presParOf" srcId="{ED78618E-005B-4B9F-B005-4DCA379C9FB2}" destId="{71B51CF9-2FAC-4176-B5F9-5D69E68FF375}" srcOrd="1" destOrd="0" presId="urn:microsoft.com/office/officeart/2008/layout/NameandTitleOrganizationalChart"/>
    <dgm:cxn modelId="{8524C283-6CCD-4380-9894-EBD98AEF3CEB}" type="presParOf" srcId="{71B51CF9-2FAC-4176-B5F9-5D69E68FF375}" destId="{2088878F-C21C-424E-941A-06C5EAA18E69}" srcOrd="0" destOrd="0" presId="urn:microsoft.com/office/officeart/2008/layout/NameandTitleOrganizationalChart"/>
    <dgm:cxn modelId="{E879B27F-A578-495A-883C-6A612B4F399C}" type="presParOf" srcId="{71B51CF9-2FAC-4176-B5F9-5D69E68FF375}" destId="{A9CAF644-9F70-4EA6-883D-B0E2C64C47E0}" srcOrd="1" destOrd="0" presId="urn:microsoft.com/office/officeart/2008/layout/NameandTitleOrganizationalChart"/>
    <dgm:cxn modelId="{BADF043F-D684-4315-9EDA-F9B50704A56D}" type="presParOf" srcId="{A9CAF644-9F70-4EA6-883D-B0E2C64C47E0}" destId="{1520C5D2-83A5-493D-845F-9D6A0928EEFE}" srcOrd="0" destOrd="0" presId="urn:microsoft.com/office/officeart/2008/layout/NameandTitleOrganizationalChart"/>
    <dgm:cxn modelId="{3AFD139D-3FDE-42D0-910E-2D60F6FE8EAC}" type="presParOf" srcId="{1520C5D2-83A5-493D-845F-9D6A0928EEFE}" destId="{C63BBCC5-9A66-48AB-9F43-A3C5C0CA8F93}" srcOrd="0" destOrd="0" presId="urn:microsoft.com/office/officeart/2008/layout/NameandTitleOrganizationalChart"/>
    <dgm:cxn modelId="{74FCA318-7043-4312-9D29-D27405EDD9B0}" type="presParOf" srcId="{1520C5D2-83A5-493D-845F-9D6A0928EEFE}" destId="{B852AC9A-0277-4E84-A51B-86679D301FAF}" srcOrd="1" destOrd="0" presId="urn:microsoft.com/office/officeart/2008/layout/NameandTitleOrganizationalChart"/>
    <dgm:cxn modelId="{48FE8B2D-8834-4B9E-A138-F0682EA83416}" type="presParOf" srcId="{1520C5D2-83A5-493D-845F-9D6A0928EEFE}" destId="{33E8A835-C073-4903-A6B6-AC0451AEE7B0}" srcOrd="2" destOrd="0" presId="urn:microsoft.com/office/officeart/2008/layout/NameandTitleOrganizationalChart"/>
    <dgm:cxn modelId="{9868E4B6-715F-471D-870F-6C0058A21E63}" type="presParOf" srcId="{A9CAF644-9F70-4EA6-883D-B0E2C64C47E0}" destId="{634852FD-472A-4F35-A5EE-0DD920671792}" srcOrd="1" destOrd="0" presId="urn:microsoft.com/office/officeart/2008/layout/NameandTitleOrganizationalChart"/>
    <dgm:cxn modelId="{EAC0043E-B8F3-4D30-A389-3ADC447C1B43}" type="presParOf" srcId="{634852FD-472A-4F35-A5EE-0DD920671792}" destId="{E965BB47-9AEC-49CD-9BD8-4440BA9E5E44}" srcOrd="0" destOrd="0" presId="urn:microsoft.com/office/officeart/2008/layout/NameandTitleOrganizationalChart"/>
    <dgm:cxn modelId="{2258A299-79DF-458C-AC14-82AA5B39B228}" type="presParOf" srcId="{634852FD-472A-4F35-A5EE-0DD920671792}" destId="{47C2BE8E-E0F8-433E-9E79-B460535577F8}" srcOrd="1" destOrd="0" presId="urn:microsoft.com/office/officeart/2008/layout/NameandTitleOrganizationalChart"/>
    <dgm:cxn modelId="{34415E52-42A8-4ECE-BFA1-206ADA3F1EAB}" type="presParOf" srcId="{47C2BE8E-E0F8-433E-9E79-B460535577F8}" destId="{F3CB7BBC-405E-40C7-8048-8A83ACF23A6D}" srcOrd="0" destOrd="0" presId="urn:microsoft.com/office/officeart/2008/layout/NameandTitleOrganizationalChart"/>
    <dgm:cxn modelId="{B0EC71A6-1CDC-4BC1-8C93-9536543A65CE}" type="presParOf" srcId="{F3CB7BBC-405E-40C7-8048-8A83ACF23A6D}" destId="{EDD000A4-331C-4A2D-850C-F5E92A31D260}" srcOrd="0" destOrd="0" presId="urn:microsoft.com/office/officeart/2008/layout/NameandTitleOrganizationalChart"/>
    <dgm:cxn modelId="{91BA7236-D5F2-4F11-A344-977B1A9297BE}" type="presParOf" srcId="{F3CB7BBC-405E-40C7-8048-8A83ACF23A6D}" destId="{35B17803-14E9-47A0-B687-9D34B76AF73C}" srcOrd="1" destOrd="0" presId="urn:microsoft.com/office/officeart/2008/layout/NameandTitleOrganizationalChart"/>
    <dgm:cxn modelId="{5102993F-518D-43E2-BC41-249EE34F2960}" type="presParOf" srcId="{F3CB7BBC-405E-40C7-8048-8A83ACF23A6D}" destId="{6642B94A-48D7-4962-B031-1C3412E7AE82}" srcOrd="2" destOrd="0" presId="urn:microsoft.com/office/officeart/2008/layout/NameandTitleOrganizationalChart"/>
    <dgm:cxn modelId="{F0A5A49F-4B4C-4A9C-82C2-EDDFF826D5A7}" type="presParOf" srcId="{47C2BE8E-E0F8-433E-9E79-B460535577F8}" destId="{3BC42F47-4CAD-4DA0-BCAE-F3A6F480F3FE}" srcOrd="1" destOrd="0" presId="urn:microsoft.com/office/officeart/2008/layout/NameandTitleOrganizationalChart"/>
    <dgm:cxn modelId="{145CD995-38CD-4573-BF93-BD97AAE60984}" type="presParOf" srcId="{47C2BE8E-E0F8-433E-9E79-B460535577F8}" destId="{7B50B04E-9DF1-42B7-8EBB-C076D792EAB9}" srcOrd="2" destOrd="0" presId="urn:microsoft.com/office/officeart/2008/layout/NameandTitleOrganizationalChart"/>
    <dgm:cxn modelId="{52BD16E0-0746-4300-9473-BF9D1D235FAD}" type="presParOf" srcId="{634852FD-472A-4F35-A5EE-0DD920671792}" destId="{6DA2D73E-D88B-4F9E-BF9A-8D08D3C93FE1}" srcOrd="2" destOrd="0" presId="urn:microsoft.com/office/officeart/2008/layout/NameandTitleOrganizationalChart"/>
    <dgm:cxn modelId="{5463B2F6-EFF7-4E50-9E3D-77E6AFCD69B4}" type="presParOf" srcId="{634852FD-472A-4F35-A5EE-0DD920671792}" destId="{7E4ACDC3-6677-4127-9346-3E3B27A5D4CD}" srcOrd="3" destOrd="0" presId="urn:microsoft.com/office/officeart/2008/layout/NameandTitleOrganizationalChart"/>
    <dgm:cxn modelId="{58D313EF-78E1-4760-8830-2FBB827D36D4}" type="presParOf" srcId="{7E4ACDC3-6677-4127-9346-3E3B27A5D4CD}" destId="{91E3BCC1-3EF9-419A-A932-A947C3CCDD04}" srcOrd="0" destOrd="0" presId="urn:microsoft.com/office/officeart/2008/layout/NameandTitleOrganizationalChart"/>
    <dgm:cxn modelId="{76033FD4-4575-4FE7-BD85-1FE359054867}" type="presParOf" srcId="{91E3BCC1-3EF9-419A-A932-A947C3CCDD04}" destId="{189A2147-E688-4CBB-BF8E-A9F6F14CF929}" srcOrd="0" destOrd="0" presId="urn:microsoft.com/office/officeart/2008/layout/NameandTitleOrganizationalChart"/>
    <dgm:cxn modelId="{97C09848-E28A-4B49-808D-F9C2BE7A3AC0}" type="presParOf" srcId="{91E3BCC1-3EF9-419A-A932-A947C3CCDD04}" destId="{56EA765A-19C7-42C8-9AD2-3F57D560931F}" srcOrd="1" destOrd="0" presId="urn:microsoft.com/office/officeart/2008/layout/NameandTitleOrganizationalChart"/>
    <dgm:cxn modelId="{7F7147EE-91EC-4691-8187-7DE6127FA419}" type="presParOf" srcId="{91E3BCC1-3EF9-419A-A932-A947C3CCDD04}" destId="{A43167FC-7DE0-4B97-8921-B3992EF0B47C}" srcOrd="2" destOrd="0" presId="urn:microsoft.com/office/officeart/2008/layout/NameandTitleOrganizationalChart"/>
    <dgm:cxn modelId="{1AC1F997-9881-4973-8F96-56665271C735}" type="presParOf" srcId="{7E4ACDC3-6677-4127-9346-3E3B27A5D4CD}" destId="{65E2D0A7-E8A7-42B3-BF71-56675B81E932}" srcOrd="1" destOrd="0" presId="urn:microsoft.com/office/officeart/2008/layout/NameandTitleOrganizationalChart"/>
    <dgm:cxn modelId="{13BF17BF-0A0E-4D28-9417-3EA5E94E2027}" type="presParOf" srcId="{7E4ACDC3-6677-4127-9346-3E3B27A5D4CD}" destId="{BCEC2E59-A352-42C3-A249-DE70D6A3D918}" srcOrd="2" destOrd="0" presId="urn:microsoft.com/office/officeart/2008/layout/NameandTitleOrganizationalChart"/>
    <dgm:cxn modelId="{6DE23200-E4DB-4E4A-88CB-BFD9B5B7D0D2}" type="presParOf" srcId="{A9CAF644-9F70-4EA6-883D-B0E2C64C47E0}" destId="{28CCAEB3-2DF9-4E68-BF7B-036840FC6938}" srcOrd="2" destOrd="0" presId="urn:microsoft.com/office/officeart/2008/layout/NameandTitleOrganizationalChart"/>
    <dgm:cxn modelId="{9BD5C539-94F4-454C-9515-FDB951B2B977}" type="presParOf" srcId="{71B51CF9-2FAC-4176-B5F9-5D69E68FF375}" destId="{335AB6EA-3060-443F-9DD6-48837459A76B}" srcOrd="2" destOrd="0" presId="urn:microsoft.com/office/officeart/2008/layout/NameandTitleOrganizationalChart"/>
    <dgm:cxn modelId="{A6690D66-58C3-448A-96E0-E890A2F896AF}" type="presParOf" srcId="{71B51CF9-2FAC-4176-B5F9-5D69E68FF375}" destId="{0742B5B9-318B-438F-90F2-F93EFDB4CCF9}" srcOrd="3" destOrd="0" presId="urn:microsoft.com/office/officeart/2008/layout/NameandTitleOrganizationalChart"/>
    <dgm:cxn modelId="{B8DA6C65-6D28-41A5-8500-36B050B91EE3}" type="presParOf" srcId="{0742B5B9-318B-438F-90F2-F93EFDB4CCF9}" destId="{7DB5CAE1-52AB-4CA4-9A6E-026C85E05DC8}" srcOrd="0" destOrd="0" presId="urn:microsoft.com/office/officeart/2008/layout/NameandTitleOrganizationalChart"/>
    <dgm:cxn modelId="{0C858E19-7FDA-4EB4-A3FC-8537C4DFC7CD}" type="presParOf" srcId="{7DB5CAE1-52AB-4CA4-9A6E-026C85E05DC8}" destId="{A64D9BD1-1153-484C-8816-CDA33B548207}" srcOrd="0" destOrd="0" presId="urn:microsoft.com/office/officeart/2008/layout/NameandTitleOrganizationalChart"/>
    <dgm:cxn modelId="{66459243-E7AE-4098-864C-9C9BE676415E}" type="presParOf" srcId="{7DB5CAE1-52AB-4CA4-9A6E-026C85E05DC8}" destId="{F3F96A92-D077-46B0-9E9F-0DAA8CD4BD76}" srcOrd="1" destOrd="0" presId="urn:microsoft.com/office/officeart/2008/layout/NameandTitleOrganizationalChart"/>
    <dgm:cxn modelId="{0ED5D0A2-A3BE-4B9F-B46F-1570737D6591}" type="presParOf" srcId="{7DB5CAE1-52AB-4CA4-9A6E-026C85E05DC8}" destId="{BE754F27-FF19-4122-8F1E-A62021CDCBCB}" srcOrd="2" destOrd="0" presId="urn:microsoft.com/office/officeart/2008/layout/NameandTitleOrganizationalChart"/>
    <dgm:cxn modelId="{92B3E945-D0E3-487B-8195-7A866FE3DD99}" type="presParOf" srcId="{0742B5B9-318B-438F-90F2-F93EFDB4CCF9}" destId="{E86AC8D2-21C8-43DF-8DA9-8480CBFC535B}" srcOrd="1" destOrd="0" presId="urn:microsoft.com/office/officeart/2008/layout/NameandTitleOrganizationalChart"/>
    <dgm:cxn modelId="{D7A277CE-8DB6-4889-A068-A8765DD870CA}" type="presParOf" srcId="{0742B5B9-318B-438F-90F2-F93EFDB4CCF9}" destId="{65A11C0E-D589-4831-8B27-06B96176CFB4}" srcOrd="2" destOrd="0" presId="urn:microsoft.com/office/officeart/2008/layout/NameandTitleOrganizationalChart"/>
    <dgm:cxn modelId="{00CB306A-6415-4B3E-8AD4-DADF57D72B6C}" type="presParOf" srcId="{ED78618E-005B-4B9F-B005-4DCA379C9FB2}" destId="{39C2190C-BCBC-4082-BE29-4B3BF1B4750B}" srcOrd="2" destOrd="0" presId="urn:microsoft.com/office/officeart/2008/layout/NameandTitleOrganizational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39AA4-F01B-482D-AFE2-A39045AFCCC9}">
      <dsp:nvSpPr>
        <dsp:cNvPr id="0" name=""/>
        <dsp:cNvSpPr/>
      </dsp:nvSpPr>
      <dsp:spPr>
        <a:xfrm>
          <a:off x="3429000" y="567929"/>
          <a:ext cx="2567224" cy="178220"/>
        </a:xfrm>
        <a:custGeom>
          <a:avLst/>
          <a:gdLst/>
          <a:ahLst/>
          <a:cxnLst/>
          <a:rect l="0" t="0" r="0" b="0"/>
          <a:pathLst>
            <a:path>
              <a:moveTo>
                <a:pt x="0" y="0"/>
              </a:moveTo>
              <a:lnTo>
                <a:pt x="0" y="89110"/>
              </a:lnTo>
              <a:lnTo>
                <a:pt x="2567224" y="89110"/>
              </a:lnTo>
              <a:lnTo>
                <a:pt x="2567224" y="1782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672BB-08FE-446E-8D61-707FE0D8333D}">
      <dsp:nvSpPr>
        <dsp:cNvPr id="0" name=""/>
        <dsp:cNvSpPr/>
      </dsp:nvSpPr>
      <dsp:spPr>
        <a:xfrm>
          <a:off x="4629866" y="1170484"/>
          <a:ext cx="127300" cy="1595497"/>
        </a:xfrm>
        <a:custGeom>
          <a:avLst/>
          <a:gdLst/>
          <a:ahLst/>
          <a:cxnLst/>
          <a:rect l="0" t="0" r="0" b="0"/>
          <a:pathLst>
            <a:path>
              <a:moveTo>
                <a:pt x="0" y="0"/>
              </a:moveTo>
              <a:lnTo>
                <a:pt x="0" y="1595497"/>
              </a:lnTo>
              <a:lnTo>
                <a:pt x="127300" y="1595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AA66D-680D-4819-A619-2BF3223C4A9A}">
      <dsp:nvSpPr>
        <dsp:cNvPr id="0" name=""/>
        <dsp:cNvSpPr/>
      </dsp:nvSpPr>
      <dsp:spPr>
        <a:xfrm>
          <a:off x="4629866" y="1170484"/>
          <a:ext cx="127300" cy="992942"/>
        </a:xfrm>
        <a:custGeom>
          <a:avLst/>
          <a:gdLst/>
          <a:ahLst/>
          <a:cxnLst/>
          <a:rect l="0" t="0" r="0" b="0"/>
          <a:pathLst>
            <a:path>
              <a:moveTo>
                <a:pt x="0" y="0"/>
              </a:moveTo>
              <a:lnTo>
                <a:pt x="0" y="992942"/>
              </a:lnTo>
              <a:lnTo>
                <a:pt x="127300" y="992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9A75FB-51CE-48BA-944E-BA9D4DBE8B90}">
      <dsp:nvSpPr>
        <dsp:cNvPr id="0" name=""/>
        <dsp:cNvSpPr/>
      </dsp:nvSpPr>
      <dsp:spPr>
        <a:xfrm>
          <a:off x="4629866" y="1170484"/>
          <a:ext cx="127300" cy="390387"/>
        </a:xfrm>
        <a:custGeom>
          <a:avLst/>
          <a:gdLst/>
          <a:ahLst/>
          <a:cxnLst/>
          <a:rect l="0" t="0" r="0" b="0"/>
          <a:pathLst>
            <a:path>
              <a:moveTo>
                <a:pt x="0" y="0"/>
              </a:moveTo>
              <a:lnTo>
                <a:pt x="0" y="390387"/>
              </a:lnTo>
              <a:lnTo>
                <a:pt x="127300" y="3903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7CE39-6A0F-49CA-9E52-45FE00052E0D}">
      <dsp:nvSpPr>
        <dsp:cNvPr id="0" name=""/>
        <dsp:cNvSpPr/>
      </dsp:nvSpPr>
      <dsp:spPr>
        <a:xfrm>
          <a:off x="3429000" y="567929"/>
          <a:ext cx="1540334" cy="178220"/>
        </a:xfrm>
        <a:custGeom>
          <a:avLst/>
          <a:gdLst/>
          <a:ahLst/>
          <a:cxnLst/>
          <a:rect l="0" t="0" r="0" b="0"/>
          <a:pathLst>
            <a:path>
              <a:moveTo>
                <a:pt x="0" y="0"/>
              </a:moveTo>
              <a:lnTo>
                <a:pt x="0" y="89110"/>
              </a:lnTo>
              <a:lnTo>
                <a:pt x="1540334" y="89110"/>
              </a:lnTo>
              <a:lnTo>
                <a:pt x="1540334" y="1782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37D39-EA62-4A4C-8E24-CE413A7D5896}">
      <dsp:nvSpPr>
        <dsp:cNvPr id="0" name=""/>
        <dsp:cNvSpPr/>
      </dsp:nvSpPr>
      <dsp:spPr>
        <a:xfrm>
          <a:off x="3602977" y="1170484"/>
          <a:ext cx="127300" cy="390387"/>
        </a:xfrm>
        <a:custGeom>
          <a:avLst/>
          <a:gdLst/>
          <a:ahLst/>
          <a:cxnLst/>
          <a:rect l="0" t="0" r="0" b="0"/>
          <a:pathLst>
            <a:path>
              <a:moveTo>
                <a:pt x="0" y="0"/>
              </a:moveTo>
              <a:lnTo>
                <a:pt x="0" y="390387"/>
              </a:lnTo>
              <a:lnTo>
                <a:pt x="127300" y="3903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D0E58-B068-459F-A9CE-DD9F95FFCD65}">
      <dsp:nvSpPr>
        <dsp:cNvPr id="0" name=""/>
        <dsp:cNvSpPr/>
      </dsp:nvSpPr>
      <dsp:spPr>
        <a:xfrm>
          <a:off x="3429000" y="567929"/>
          <a:ext cx="513444" cy="178220"/>
        </a:xfrm>
        <a:custGeom>
          <a:avLst/>
          <a:gdLst/>
          <a:ahLst/>
          <a:cxnLst/>
          <a:rect l="0" t="0" r="0" b="0"/>
          <a:pathLst>
            <a:path>
              <a:moveTo>
                <a:pt x="0" y="0"/>
              </a:moveTo>
              <a:lnTo>
                <a:pt x="0" y="89110"/>
              </a:lnTo>
              <a:lnTo>
                <a:pt x="513444" y="89110"/>
              </a:lnTo>
              <a:lnTo>
                <a:pt x="513444" y="1782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55206-0C30-461B-A59B-0C266EB83A74}">
      <dsp:nvSpPr>
        <dsp:cNvPr id="0" name=""/>
        <dsp:cNvSpPr/>
      </dsp:nvSpPr>
      <dsp:spPr>
        <a:xfrm>
          <a:off x="2576087" y="1170484"/>
          <a:ext cx="127300" cy="2800608"/>
        </a:xfrm>
        <a:custGeom>
          <a:avLst/>
          <a:gdLst/>
          <a:ahLst/>
          <a:cxnLst/>
          <a:rect l="0" t="0" r="0" b="0"/>
          <a:pathLst>
            <a:path>
              <a:moveTo>
                <a:pt x="0" y="0"/>
              </a:moveTo>
              <a:lnTo>
                <a:pt x="0" y="2800608"/>
              </a:lnTo>
              <a:lnTo>
                <a:pt x="127300" y="2800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E99739-B44D-4B98-9F07-6A92E2A51848}">
      <dsp:nvSpPr>
        <dsp:cNvPr id="0" name=""/>
        <dsp:cNvSpPr/>
      </dsp:nvSpPr>
      <dsp:spPr>
        <a:xfrm>
          <a:off x="2576087" y="1170484"/>
          <a:ext cx="127300" cy="2198053"/>
        </a:xfrm>
        <a:custGeom>
          <a:avLst/>
          <a:gdLst/>
          <a:ahLst/>
          <a:cxnLst/>
          <a:rect l="0" t="0" r="0" b="0"/>
          <a:pathLst>
            <a:path>
              <a:moveTo>
                <a:pt x="0" y="0"/>
              </a:moveTo>
              <a:lnTo>
                <a:pt x="0" y="2198053"/>
              </a:lnTo>
              <a:lnTo>
                <a:pt x="127300" y="2198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F3D61-8C02-4B49-BDF7-D7331653D2FB}">
      <dsp:nvSpPr>
        <dsp:cNvPr id="0" name=""/>
        <dsp:cNvSpPr/>
      </dsp:nvSpPr>
      <dsp:spPr>
        <a:xfrm>
          <a:off x="2576087" y="1170484"/>
          <a:ext cx="127300" cy="1595497"/>
        </a:xfrm>
        <a:custGeom>
          <a:avLst/>
          <a:gdLst/>
          <a:ahLst/>
          <a:cxnLst/>
          <a:rect l="0" t="0" r="0" b="0"/>
          <a:pathLst>
            <a:path>
              <a:moveTo>
                <a:pt x="0" y="0"/>
              </a:moveTo>
              <a:lnTo>
                <a:pt x="0" y="1595497"/>
              </a:lnTo>
              <a:lnTo>
                <a:pt x="127300" y="1595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80C8D2-BDC5-4FAF-A80B-F576E01D4B7E}">
      <dsp:nvSpPr>
        <dsp:cNvPr id="0" name=""/>
        <dsp:cNvSpPr/>
      </dsp:nvSpPr>
      <dsp:spPr>
        <a:xfrm>
          <a:off x="2576087" y="1170484"/>
          <a:ext cx="127300" cy="992942"/>
        </a:xfrm>
        <a:custGeom>
          <a:avLst/>
          <a:gdLst/>
          <a:ahLst/>
          <a:cxnLst/>
          <a:rect l="0" t="0" r="0" b="0"/>
          <a:pathLst>
            <a:path>
              <a:moveTo>
                <a:pt x="0" y="0"/>
              </a:moveTo>
              <a:lnTo>
                <a:pt x="0" y="992942"/>
              </a:lnTo>
              <a:lnTo>
                <a:pt x="127300" y="992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5B7D8-ECF2-43B4-BFDB-FB4C6239B1DF}">
      <dsp:nvSpPr>
        <dsp:cNvPr id="0" name=""/>
        <dsp:cNvSpPr/>
      </dsp:nvSpPr>
      <dsp:spPr>
        <a:xfrm>
          <a:off x="2576087" y="1170484"/>
          <a:ext cx="127300" cy="390387"/>
        </a:xfrm>
        <a:custGeom>
          <a:avLst/>
          <a:gdLst/>
          <a:ahLst/>
          <a:cxnLst/>
          <a:rect l="0" t="0" r="0" b="0"/>
          <a:pathLst>
            <a:path>
              <a:moveTo>
                <a:pt x="0" y="0"/>
              </a:moveTo>
              <a:lnTo>
                <a:pt x="0" y="390387"/>
              </a:lnTo>
              <a:lnTo>
                <a:pt x="127300" y="3903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07185E-7C99-40F9-95A8-AE3A1E8B871B}">
      <dsp:nvSpPr>
        <dsp:cNvPr id="0" name=""/>
        <dsp:cNvSpPr/>
      </dsp:nvSpPr>
      <dsp:spPr>
        <a:xfrm>
          <a:off x="2915555" y="567929"/>
          <a:ext cx="513444" cy="178220"/>
        </a:xfrm>
        <a:custGeom>
          <a:avLst/>
          <a:gdLst/>
          <a:ahLst/>
          <a:cxnLst/>
          <a:rect l="0" t="0" r="0" b="0"/>
          <a:pathLst>
            <a:path>
              <a:moveTo>
                <a:pt x="513444" y="0"/>
              </a:moveTo>
              <a:lnTo>
                <a:pt x="513444" y="89110"/>
              </a:lnTo>
              <a:lnTo>
                <a:pt x="0" y="89110"/>
              </a:lnTo>
              <a:lnTo>
                <a:pt x="0" y="1782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73F36-E135-4F20-B210-488BEF3FCA1A}">
      <dsp:nvSpPr>
        <dsp:cNvPr id="0" name=""/>
        <dsp:cNvSpPr/>
      </dsp:nvSpPr>
      <dsp:spPr>
        <a:xfrm>
          <a:off x="1549197" y="1170484"/>
          <a:ext cx="127300" cy="992942"/>
        </a:xfrm>
        <a:custGeom>
          <a:avLst/>
          <a:gdLst/>
          <a:ahLst/>
          <a:cxnLst/>
          <a:rect l="0" t="0" r="0" b="0"/>
          <a:pathLst>
            <a:path>
              <a:moveTo>
                <a:pt x="0" y="0"/>
              </a:moveTo>
              <a:lnTo>
                <a:pt x="0" y="992942"/>
              </a:lnTo>
              <a:lnTo>
                <a:pt x="127300" y="992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D7A1A-6E5C-4C9A-A1D2-897AE0775C92}">
      <dsp:nvSpPr>
        <dsp:cNvPr id="0" name=""/>
        <dsp:cNvSpPr/>
      </dsp:nvSpPr>
      <dsp:spPr>
        <a:xfrm>
          <a:off x="1549197" y="1170484"/>
          <a:ext cx="127300" cy="390387"/>
        </a:xfrm>
        <a:custGeom>
          <a:avLst/>
          <a:gdLst/>
          <a:ahLst/>
          <a:cxnLst/>
          <a:rect l="0" t="0" r="0" b="0"/>
          <a:pathLst>
            <a:path>
              <a:moveTo>
                <a:pt x="0" y="0"/>
              </a:moveTo>
              <a:lnTo>
                <a:pt x="0" y="390387"/>
              </a:lnTo>
              <a:lnTo>
                <a:pt x="127300" y="3903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CB9EF-505E-4612-89D8-B7B6BEC93C11}">
      <dsp:nvSpPr>
        <dsp:cNvPr id="0" name=""/>
        <dsp:cNvSpPr/>
      </dsp:nvSpPr>
      <dsp:spPr>
        <a:xfrm>
          <a:off x="1888665" y="567929"/>
          <a:ext cx="1540334" cy="178220"/>
        </a:xfrm>
        <a:custGeom>
          <a:avLst/>
          <a:gdLst/>
          <a:ahLst/>
          <a:cxnLst/>
          <a:rect l="0" t="0" r="0" b="0"/>
          <a:pathLst>
            <a:path>
              <a:moveTo>
                <a:pt x="1540334" y="0"/>
              </a:moveTo>
              <a:lnTo>
                <a:pt x="1540334" y="89110"/>
              </a:lnTo>
              <a:lnTo>
                <a:pt x="0" y="89110"/>
              </a:lnTo>
              <a:lnTo>
                <a:pt x="0" y="1782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62CA9-1C3F-456A-916B-AE7100F0A364}">
      <dsp:nvSpPr>
        <dsp:cNvPr id="0" name=""/>
        <dsp:cNvSpPr/>
      </dsp:nvSpPr>
      <dsp:spPr>
        <a:xfrm>
          <a:off x="522308" y="1170484"/>
          <a:ext cx="127300" cy="6415938"/>
        </a:xfrm>
        <a:custGeom>
          <a:avLst/>
          <a:gdLst/>
          <a:ahLst/>
          <a:cxnLst/>
          <a:rect l="0" t="0" r="0" b="0"/>
          <a:pathLst>
            <a:path>
              <a:moveTo>
                <a:pt x="0" y="0"/>
              </a:moveTo>
              <a:lnTo>
                <a:pt x="0" y="6415938"/>
              </a:lnTo>
              <a:lnTo>
                <a:pt x="127300" y="6415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41973A-1E2F-4AAC-AC16-283BD6CF75E3}">
      <dsp:nvSpPr>
        <dsp:cNvPr id="0" name=""/>
        <dsp:cNvSpPr/>
      </dsp:nvSpPr>
      <dsp:spPr>
        <a:xfrm>
          <a:off x="522308" y="1170484"/>
          <a:ext cx="127300" cy="5813383"/>
        </a:xfrm>
        <a:custGeom>
          <a:avLst/>
          <a:gdLst/>
          <a:ahLst/>
          <a:cxnLst/>
          <a:rect l="0" t="0" r="0" b="0"/>
          <a:pathLst>
            <a:path>
              <a:moveTo>
                <a:pt x="0" y="0"/>
              </a:moveTo>
              <a:lnTo>
                <a:pt x="0" y="5813383"/>
              </a:lnTo>
              <a:lnTo>
                <a:pt x="127300" y="5813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7CA5-73C5-4CDB-9A20-1828D9590E86}">
      <dsp:nvSpPr>
        <dsp:cNvPr id="0" name=""/>
        <dsp:cNvSpPr/>
      </dsp:nvSpPr>
      <dsp:spPr>
        <a:xfrm>
          <a:off x="522308" y="1170484"/>
          <a:ext cx="127300" cy="5210828"/>
        </a:xfrm>
        <a:custGeom>
          <a:avLst/>
          <a:gdLst/>
          <a:ahLst/>
          <a:cxnLst/>
          <a:rect l="0" t="0" r="0" b="0"/>
          <a:pathLst>
            <a:path>
              <a:moveTo>
                <a:pt x="0" y="0"/>
              </a:moveTo>
              <a:lnTo>
                <a:pt x="0" y="5210828"/>
              </a:lnTo>
              <a:lnTo>
                <a:pt x="127300" y="52108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FC20BC-C545-4AE5-8986-ACA2BDFF6D41}">
      <dsp:nvSpPr>
        <dsp:cNvPr id="0" name=""/>
        <dsp:cNvSpPr/>
      </dsp:nvSpPr>
      <dsp:spPr>
        <a:xfrm>
          <a:off x="522308" y="1170484"/>
          <a:ext cx="127300" cy="4608273"/>
        </a:xfrm>
        <a:custGeom>
          <a:avLst/>
          <a:gdLst/>
          <a:ahLst/>
          <a:cxnLst/>
          <a:rect l="0" t="0" r="0" b="0"/>
          <a:pathLst>
            <a:path>
              <a:moveTo>
                <a:pt x="0" y="0"/>
              </a:moveTo>
              <a:lnTo>
                <a:pt x="0" y="4608273"/>
              </a:lnTo>
              <a:lnTo>
                <a:pt x="127300" y="4608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B1C71-6D57-4861-A0CB-D1E7609A6263}">
      <dsp:nvSpPr>
        <dsp:cNvPr id="0" name=""/>
        <dsp:cNvSpPr/>
      </dsp:nvSpPr>
      <dsp:spPr>
        <a:xfrm>
          <a:off x="522308" y="1170484"/>
          <a:ext cx="127300" cy="4005718"/>
        </a:xfrm>
        <a:custGeom>
          <a:avLst/>
          <a:gdLst/>
          <a:ahLst/>
          <a:cxnLst/>
          <a:rect l="0" t="0" r="0" b="0"/>
          <a:pathLst>
            <a:path>
              <a:moveTo>
                <a:pt x="0" y="0"/>
              </a:moveTo>
              <a:lnTo>
                <a:pt x="0" y="4005718"/>
              </a:lnTo>
              <a:lnTo>
                <a:pt x="127300" y="4005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D5FE6-8E77-46DF-A844-02D2742EF4A6}">
      <dsp:nvSpPr>
        <dsp:cNvPr id="0" name=""/>
        <dsp:cNvSpPr/>
      </dsp:nvSpPr>
      <dsp:spPr>
        <a:xfrm>
          <a:off x="522308" y="1170484"/>
          <a:ext cx="127300" cy="3403163"/>
        </a:xfrm>
        <a:custGeom>
          <a:avLst/>
          <a:gdLst/>
          <a:ahLst/>
          <a:cxnLst/>
          <a:rect l="0" t="0" r="0" b="0"/>
          <a:pathLst>
            <a:path>
              <a:moveTo>
                <a:pt x="0" y="0"/>
              </a:moveTo>
              <a:lnTo>
                <a:pt x="0" y="3403163"/>
              </a:lnTo>
              <a:lnTo>
                <a:pt x="127300" y="34031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7C780F-EDA8-4123-A6B3-D8FE7D7C4ABA}">
      <dsp:nvSpPr>
        <dsp:cNvPr id="0" name=""/>
        <dsp:cNvSpPr/>
      </dsp:nvSpPr>
      <dsp:spPr>
        <a:xfrm>
          <a:off x="522308" y="1170484"/>
          <a:ext cx="127300" cy="2800608"/>
        </a:xfrm>
        <a:custGeom>
          <a:avLst/>
          <a:gdLst/>
          <a:ahLst/>
          <a:cxnLst/>
          <a:rect l="0" t="0" r="0" b="0"/>
          <a:pathLst>
            <a:path>
              <a:moveTo>
                <a:pt x="0" y="0"/>
              </a:moveTo>
              <a:lnTo>
                <a:pt x="0" y="2800608"/>
              </a:lnTo>
              <a:lnTo>
                <a:pt x="127300" y="2800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01CE3-23A3-415D-954A-1939E6668DC0}">
      <dsp:nvSpPr>
        <dsp:cNvPr id="0" name=""/>
        <dsp:cNvSpPr/>
      </dsp:nvSpPr>
      <dsp:spPr>
        <a:xfrm>
          <a:off x="522308" y="1170484"/>
          <a:ext cx="127300" cy="2198053"/>
        </a:xfrm>
        <a:custGeom>
          <a:avLst/>
          <a:gdLst/>
          <a:ahLst/>
          <a:cxnLst/>
          <a:rect l="0" t="0" r="0" b="0"/>
          <a:pathLst>
            <a:path>
              <a:moveTo>
                <a:pt x="0" y="0"/>
              </a:moveTo>
              <a:lnTo>
                <a:pt x="0" y="2198053"/>
              </a:lnTo>
              <a:lnTo>
                <a:pt x="127300" y="2198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423AAB-C2DD-44DA-BF35-1D289C4FF1B7}">
      <dsp:nvSpPr>
        <dsp:cNvPr id="0" name=""/>
        <dsp:cNvSpPr/>
      </dsp:nvSpPr>
      <dsp:spPr>
        <a:xfrm>
          <a:off x="522308" y="1170484"/>
          <a:ext cx="127300" cy="1595497"/>
        </a:xfrm>
        <a:custGeom>
          <a:avLst/>
          <a:gdLst/>
          <a:ahLst/>
          <a:cxnLst/>
          <a:rect l="0" t="0" r="0" b="0"/>
          <a:pathLst>
            <a:path>
              <a:moveTo>
                <a:pt x="0" y="0"/>
              </a:moveTo>
              <a:lnTo>
                <a:pt x="0" y="1595497"/>
              </a:lnTo>
              <a:lnTo>
                <a:pt x="127300" y="1595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FD99B-B774-4BBA-AC3E-B5A4564936FD}">
      <dsp:nvSpPr>
        <dsp:cNvPr id="0" name=""/>
        <dsp:cNvSpPr/>
      </dsp:nvSpPr>
      <dsp:spPr>
        <a:xfrm>
          <a:off x="522308" y="1170484"/>
          <a:ext cx="127300" cy="992942"/>
        </a:xfrm>
        <a:custGeom>
          <a:avLst/>
          <a:gdLst/>
          <a:ahLst/>
          <a:cxnLst/>
          <a:rect l="0" t="0" r="0" b="0"/>
          <a:pathLst>
            <a:path>
              <a:moveTo>
                <a:pt x="0" y="0"/>
              </a:moveTo>
              <a:lnTo>
                <a:pt x="0" y="992942"/>
              </a:lnTo>
              <a:lnTo>
                <a:pt x="127300" y="992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D60EC-8354-4371-9DEB-5AADE425E5A4}">
      <dsp:nvSpPr>
        <dsp:cNvPr id="0" name=""/>
        <dsp:cNvSpPr/>
      </dsp:nvSpPr>
      <dsp:spPr>
        <a:xfrm>
          <a:off x="522308" y="1170484"/>
          <a:ext cx="127300" cy="390387"/>
        </a:xfrm>
        <a:custGeom>
          <a:avLst/>
          <a:gdLst/>
          <a:ahLst/>
          <a:cxnLst/>
          <a:rect l="0" t="0" r="0" b="0"/>
          <a:pathLst>
            <a:path>
              <a:moveTo>
                <a:pt x="0" y="0"/>
              </a:moveTo>
              <a:lnTo>
                <a:pt x="0" y="390387"/>
              </a:lnTo>
              <a:lnTo>
                <a:pt x="127300" y="3903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E1FFD-4BC0-4806-9984-81EAD7075336}">
      <dsp:nvSpPr>
        <dsp:cNvPr id="0" name=""/>
        <dsp:cNvSpPr/>
      </dsp:nvSpPr>
      <dsp:spPr>
        <a:xfrm>
          <a:off x="861775" y="567929"/>
          <a:ext cx="2567224" cy="178220"/>
        </a:xfrm>
        <a:custGeom>
          <a:avLst/>
          <a:gdLst/>
          <a:ahLst/>
          <a:cxnLst/>
          <a:rect l="0" t="0" r="0" b="0"/>
          <a:pathLst>
            <a:path>
              <a:moveTo>
                <a:pt x="2567224" y="0"/>
              </a:moveTo>
              <a:lnTo>
                <a:pt x="2567224" y="89110"/>
              </a:lnTo>
              <a:lnTo>
                <a:pt x="0" y="89110"/>
              </a:lnTo>
              <a:lnTo>
                <a:pt x="0" y="1782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20BB7-0264-49E0-9DFD-ADB5F1DE3B15}">
      <dsp:nvSpPr>
        <dsp:cNvPr id="0" name=""/>
        <dsp:cNvSpPr/>
      </dsp:nvSpPr>
      <dsp:spPr>
        <a:xfrm>
          <a:off x="2847122" y="2384"/>
          <a:ext cx="1163754" cy="56554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Proyecto: Desarrollo herramienta de medición de consumo.</a:t>
          </a:r>
        </a:p>
      </dsp:txBody>
      <dsp:txXfrm>
        <a:off x="2847122" y="2384"/>
        <a:ext cx="1163754" cy="565544"/>
      </dsp:txXfrm>
    </dsp:sp>
    <dsp:sp modelId="{2060EBF0-8E7E-42A8-BE8B-6E03ECFFF4A7}">
      <dsp:nvSpPr>
        <dsp:cNvPr id="0" name=""/>
        <dsp:cNvSpPr/>
      </dsp:nvSpPr>
      <dsp:spPr>
        <a:xfrm>
          <a:off x="437441" y="746149"/>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Documentos</a:t>
          </a:r>
        </a:p>
        <a:p>
          <a:pPr lvl="0" algn="ctr" defTabSz="355600">
            <a:lnSpc>
              <a:spcPct val="90000"/>
            </a:lnSpc>
            <a:spcBef>
              <a:spcPct val="0"/>
            </a:spcBef>
            <a:spcAft>
              <a:spcPct val="35000"/>
            </a:spcAft>
          </a:pPr>
          <a:r>
            <a:rPr lang="es-AR" sz="800" kern="1200"/>
            <a:t> iniciales</a:t>
          </a:r>
        </a:p>
      </dsp:txBody>
      <dsp:txXfrm>
        <a:off x="437441" y="746149"/>
        <a:ext cx="848669" cy="424334"/>
      </dsp:txXfrm>
    </dsp:sp>
    <dsp:sp modelId="{4D7945C3-F7C9-40D2-B0DD-AE8D6CB3943B}">
      <dsp:nvSpPr>
        <dsp:cNvPr id="0" name=""/>
        <dsp:cNvSpPr/>
      </dsp:nvSpPr>
      <dsp:spPr>
        <a:xfrm>
          <a:off x="649608" y="1348704"/>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Business Case</a:t>
          </a:r>
        </a:p>
      </dsp:txBody>
      <dsp:txXfrm>
        <a:off x="649608" y="1348704"/>
        <a:ext cx="848669" cy="424334"/>
      </dsp:txXfrm>
    </dsp:sp>
    <dsp:sp modelId="{BFEA067A-DAE9-42F6-BD81-E8039B8CB15A}">
      <dsp:nvSpPr>
        <dsp:cNvPr id="0" name=""/>
        <dsp:cNvSpPr/>
      </dsp:nvSpPr>
      <dsp:spPr>
        <a:xfrm>
          <a:off x="649608" y="195126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Project Charter</a:t>
          </a:r>
        </a:p>
      </dsp:txBody>
      <dsp:txXfrm>
        <a:off x="649608" y="1951260"/>
        <a:ext cx="848669" cy="424334"/>
      </dsp:txXfrm>
    </dsp:sp>
    <dsp:sp modelId="{F80A870A-4334-440B-83D7-7782496B1DFB}">
      <dsp:nvSpPr>
        <dsp:cNvPr id="0" name=""/>
        <dsp:cNvSpPr/>
      </dsp:nvSpPr>
      <dsp:spPr>
        <a:xfrm>
          <a:off x="649608" y="255381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Project Scope</a:t>
          </a:r>
        </a:p>
      </dsp:txBody>
      <dsp:txXfrm>
        <a:off x="649608" y="2553815"/>
        <a:ext cx="848669" cy="424334"/>
      </dsp:txXfrm>
    </dsp:sp>
    <dsp:sp modelId="{76A47314-BFFD-4B20-851C-7DEBF9F5B3E2}">
      <dsp:nvSpPr>
        <dsp:cNvPr id="0" name=""/>
        <dsp:cNvSpPr/>
      </dsp:nvSpPr>
      <dsp:spPr>
        <a:xfrm>
          <a:off x="649608" y="315637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Documento de def. de ciclo de vida</a:t>
          </a:r>
        </a:p>
      </dsp:txBody>
      <dsp:txXfrm>
        <a:off x="649608" y="3156370"/>
        <a:ext cx="848669" cy="424334"/>
      </dsp:txXfrm>
    </dsp:sp>
    <dsp:sp modelId="{B4A5800C-55CD-499D-8881-77BE34153288}">
      <dsp:nvSpPr>
        <dsp:cNvPr id="0" name=""/>
        <dsp:cNvSpPr/>
      </dsp:nvSpPr>
      <dsp:spPr>
        <a:xfrm>
          <a:off x="649608" y="375892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WBS</a:t>
          </a:r>
        </a:p>
      </dsp:txBody>
      <dsp:txXfrm>
        <a:off x="649608" y="3758925"/>
        <a:ext cx="848669" cy="424334"/>
      </dsp:txXfrm>
    </dsp:sp>
    <dsp:sp modelId="{63F75AF2-1382-4C5E-8059-FA995472A670}">
      <dsp:nvSpPr>
        <dsp:cNvPr id="0" name=""/>
        <dsp:cNvSpPr/>
      </dsp:nvSpPr>
      <dsp:spPr>
        <a:xfrm>
          <a:off x="649608" y="436148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Calendario de actividades</a:t>
          </a:r>
        </a:p>
      </dsp:txBody>
      <dsp:txXfrm>
        <a:off x="649608" y="4361480"/>
        <a:ext cx="848669" cy="424334"/>
      </dsp:txXfrm>
    </dsp:sp>
    <dsp:sp modelId="{DFEB2FCA-3A3E-4E2E-A67E-613766FCE59D}">
      <dsp:nvSpPr>
        <dsp:cNvPr id="0" name=""/>
        <dsp:cNvSpPr/>
      </dsp:nvSpPr>
      <dsp:spPr>
        <a:xfrm>
          <a:off x="649608" y="496403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Plan RRHH</a:t>
          </a:r>
        </a:p>
      </dsp:txBody>
      <dsp:txXfrm>
        <a:off x="649608" y="4964035"/>
        <a:ext cx="848669" cy="424334"/>
      </dsp:txXfrm>
    </dsp:sp>
    <dsp:sp modelId="{405D25D4-834F-447F-A529-4D2C95D95FF6}">
      <dsp:nvSpPr>
        <dsp:cNvPr id="0" name=""/>
        <dsp:cNvSpPr/>
      </dsp:nvSpPr>
      <dsp:spPr>
        <a:xfrm>
          <a:off x="649608" y="556659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Plan de gestión de Costos</a:t>
          </a:r>
        </a:p>
      </dsp:txBody>
      <dsp:txXfrm>
        <a:off x="649608" y="5566590"/>
        <a:ext cx="848669" cy="424334"/>
      </dsp:txXfrm>
    </dsp:sp>
    <dsp:sp modelId="{950A3D21-BB4C-4159-8BA7-EF79890948F8}">
      <dsp:nvSpPr>
        <dsp:cNvPr id="0" name=""/>
        <dsp:cNvSpPr/>
      </dsp:nvSpPr>
      <dsp:spPr>
        <a:xfrm>
          <a:off x="649608" y="616914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Plan de Riesgo</a:t>
          </a:r>
        </a:p>
      </dsp:txBody>
      <dsp:txXfrm>
        <a:off x="649608" y="6169145"/>
        <a:ext cx="848669" cy="424334"/>
      </dsp:txXfrm>
    </dsp:sp>
    <dsp:sp modelId="{53077646-CB1B-4671-B246-B030E5929C37}">
      <dsp:nvSpPr>
        <dsp:cNvPr id="0" name=""/>
        <dsp:cNvSpPr/>
      </dsp:nvSpPr>
      <dsp:spPr>
        <a:xfrm>
          <a:off x="649608" y="677170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Plan de Gestión de Comunicaciones </a:t>
          </a:r>
        </a:p>
      </dsp:txBody>
      <dsp:txXfrm>
        <a:off x="649608" y="6771700"/>
        <a:ext cx="848669" cy="424334"/>
      </dsp:txXfrm>
    </dsp:sp>
    <dsp:sp modelId="{B501D504-AE0F-40E3-B3FF-BA44B76DDBEA}">
      <dsp:nvSpPr>
        <dsp:cNvPr id="0" name=""/>
        <dsp:cNvSpPr/>
      </dsp:nvSpPr>
      <dsp:spPr>
        <a:xfrm>
          <a:off x="649608" y="737425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Plan de monitoreo y control</a:t>
          </a:r>
        </a:p>
      </dsp:txBody>
      <dsp:txXfrm>
        <a:off x="649608" y="7374255"/>
        <a:ext cx="848669" cy="424334"/>
      </dsp:txXfrm>
    </dsp:sp>
    <dsp:sp modelId="{71294D26-7F90-4008-823C-B0B876383AB2}">
      <dsp:nvSpPr>
        <dsp:cNvPr id="0" name=""/>
        <dsp:cNvSpPr/>
      </dsp:nvSpPr>
      <dsp:spPr>
        <a:xfrm>
          <a:off x="1464330" y="746149"/>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Análisis</a:t>
          </a:r>
        </a:p>
      </dsp:txBody>
      <dsp:txXfrm>
        <a:off x="1464330" y="746149"/>
        <a:ext cx="848669" cy="424334"/>
      </dsp:txXfrm>
    </dsp:sp>
    <dsp:sp modelId="{71C2C687-468D-4FCB-AFDB-A10B61E0735C}">
      <dsp:nvSpPr>
        <dsp:cNvPr id="0" name=""/>
        <dsp:cNvSpPr/>
      </dsp:nvSpPr>
      <dsp:spPr>
        <a:xfrm>
          <a:off x="1676498" y="1348704"/>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Investigación herramientas de traza de AS</a:t>
          </a:r>
        </a:p>
      </dsp:txBody>
      <dsp:txXfrm>
        <a:off x="1676498" y="1348704"/>
        <a:ext cx="848669" cy="424334"/>
      </dsp:txXfrm>
    </dsp:sp>
    <dsp:sp modelId="{0C2A1432-E6A4-49BA-B043-E780F78674B3}">
      <dsp:nvSpPr>
        <dsp:cNvPr id="0" name=""/>
        <dsp:cNvSpPr/>
      </dsp:nvSpPr>
      <dsp:spPr>
        <a:xfrm>
          <a:off x="1676498" y="195126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Investigación de soluciones de Data Mining</a:t>
          </a:r>
        </a:p>
      </dsp:txBody>
      <dsp:txXfrm>
        <a:off x="1676498" y="1951260"/>
        <a:ext cx="848669" cy="424334"/>
      </dsp:txXfrm>
    </dsp:sp>
    <dsp:sp modelId="{35212A05-BADF-496F-905A-E79B40E65366}">
      <dsp:nvSpPr>
        <dsp:cNvPr id="0" name=""/>
        <dsp:cNvSpPr/>
      </dsp:nvSpPr>
      <dsp:spPr>
        <a:xfrm>
          <a:off x="2491220" y="746149"/>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Desarrollo</a:t>
          </a:r>
        </a:p>
      </dsp:txBody>
      <dsp:txXfrm>
        <a:off x="2491220" y="746149"/>
        <a:ext cx="848669" cy="424334"/>
      </dsp:txXfrm>
    </dsp:sp>
    <dsp:sp modelId="{09A6D5ED-8AB2-4B3D-99BE-2F8F874DD4D5}">
      <dsp:nvSpPr>
        <dsp:cNvPr id="0" name=""/>
        <dsp:cNvSpPr/>
      </dsp:nvSpPr>
      <dsp:spPr>
        <a:xfrm>
          <a:off x="2703387" y="1348704"/>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Data Warehouse</a:t>
          </a:r>
        </a:p>
      </dsp:txBody>
      <dsp:txXfrm>
        <a:off x="2703387" y="1348704"/>
        <a:ext cx="848669" cy="424334"/>
      </dsp:txXfrm>
    </dsp:sp>
    <dsp:sp modelId="{18739F6B-C5DB-407C-9BDE-448E0B26DB4A}">
      <dsp:nvSpPr>
        <dsp:cNvPr id="0" name=""/>
        <dsp:cNvSpPr/>
      </dsp:nvSpPr>
      <dsp:spPr>
        <a:xfrm>
          <a:off x="2703387" y="195126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Paquetes ETL</a:t>
          </a:r>
        </a:p>
      </dsp:txBody>
      <dsp:txXfrm>
        <a:off x="2703387" y="1951260"/>
        <a:ext cx="848669" cy="424334"/>
      </dsp:txXfrm>
    </dsp:sp>
    <dsp:sp modelId="{03701786-F154-4ADE-BD49-32C490B65F46}">
      <dsp:nvSpPr>
        <dsp:cNvPr id="0" name=""/>
        <dsp:cNvSpPr/>
      </dsp:nvSpPr>
      <dsp:spPr>
        <a:xfrm>
          <a:off x="2703387" y="255381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Cubos OLAP</a:t>
          </a:r>
        </a:p>
      </dsp:txBody>
      <dsp:txXfrm>
        <a:off x="2703387" y="2553815"/>
        <a:ext cx="848669" cy="424334"/>
      </dsp:txXfrm>
    </dsp:sp>
    <dsp:sp modelId="{2CFED4B3-B057-477F-9A79-501A369C4810}">
      <dsp:nvSpPr>
        <dsp:cNvPr id="0" name=""/>
        <dsp:cNvSpPr/>
      </dsp:nvSpPr>
      <dsp:spPr>
        <a:xfrm>
          <a:off x="2703387" y="315637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Dashboards</a:t>
          </a:r>
        </a:p>
      </dsp:txBody>
      <dsp:txXfrm>
        <a:off x="2703387" y="3156370"/>
        <a:ext cx="848669" cy="424334"/>
      </dsp:txXfrm>
    </dsp:sp>
    <dsp:sp modelId="{C7ABCCD9-E0EC-4475-A727-FA1D5FC7BC88}">
      <dsp:nvSpPr>
        <dsp:cNvPr id="0" name=""/>
        <dsp:cNvSpPr/>
      </dsp:nvSpPr>
      <dsp:spPr>
        <a:xfrm>
          <a:off x="2703387" y="375892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Data Mining</a:t>
          </a:r>
        </a:p>
      </dsp:txBody>
      <dsp:txXfrm>
        <a:off x="2703387" y="3758925"/>
        <a:ext cx="848669" cy="424334"/>
      </dsp:txXfrm>
    </dsp:sp>
    <dsp:sp modelId="{7B0E2970-CF7B-422E-B974-18A2E3880CE3}">
      <dsp:nvSpPr>
        <dsp:cNvPr id="0" name=""/>
        <dsp:cNvSpPr/>
      </dsp:nvSpPr>
      <dsp:spPr>
        <a:xfrm>
          <a:off x="3518110" y="746149"/>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Ejecución</a:t>
          </a:r>
        </a:p>
      </dsp:txBody>
      <dsp:txXfrm>
        <a:off x="3518110" y="746149"/>
        <a:ext cx="848669" cy="424334"/>
      </dsp:txXfrm>
    </dsp:sp>
    <dsp:sp modelId="{4F41BBBB-CBDD-4D2C-A24F-79AD147DD4AE}">
      <dsp:nvSpPr>
        <dsp:cNvPr id="0" name=""/>
        <dsp:cNvSpPr/>
      </dsp:nvSpPr>
      <dsp:spPr>
        <a:xfrm>
          <a:off x="3730277" y="1348704"/>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Pruebas de ejecución</a:t>
          </a:r>
        </a:p>
      </dsp:txBody>
      <dsp:txXfrm>
        <a:off x="3730277" y="1348704"/>
        <a:ext cx="848669" cy="424334"/>
      </dsp:txXfrm>
    </dsp:sp>
    <dsp:sp modelId="{63B7357E-2E8B-4B33-B64D-312DEA25EF09}">
      <dsp:nvSpPr>
        <dsp:cNvPr id="0" name=""/>
        <dsp:cNvSpPr/>
      </dsp:nvSpPr>
      <dsp:spPr>
        <a:xfrm>
          <a:off x="4544999" y="746149"/>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Documentación Final</a:t>
          </a:r>
        </a:p>
      </dsp:txBody>
      <dsp:txXfrm>
        <a:off x="4544999" y="746149"/>
        <a:ext cx="848669" cy="424334"/>
      </dsp:txXfrm>
    </dsp:sp>
    <dsp:sp modelId="{B8DB8C5A-6E1B-4AC0-9740-8C0AF176A906}">
      <dsp:nvSpPr>
        <dsp:cNvPr id="0" name=""/>
        <dsp:cNvSpPr/>
      </dsp:nvSpPr>
      <dsp:spPr>
        <a:xfrm>
          <a:off x="4757167" y="1348704"/>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Reporte Final</a:t>
          </a:r>
        </a:p>
      </dsp:txBody>
      <dsp:txXfrm>
        <a:off x="4757167" y="1348704"/>
        <a:ext cx="848669" cy="424334"/>
      </dsp:txXfrm>
    </dsp:sp>
    <dsp:sp modelId="{AA0CA566-0AD1-4488-A10D-24ACACC6BF94}">
      <dsp:nvSpPr>
        <dsp:cNvPr id="0" name=""/>
        <dsp:cNvSpPr/>
      </dsp:nvSpPr>
      <dsp:spPr>
        <a:xfrm>
          <a:off x="4757167" y="1951260"/>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Manual de usuario</a:t>
          </a:r>
        </a:p>
      </dsp:txBody>
      <dsp:txXfrm>
        <a:off x="4757167" y="1951260"/>
        <a:ext cx="848669" cy="424334"/>
      </dsp:txXfrm>
    </dsp:sp>
    <dsp:sp modelId="{7F7C8970-18E8-40D4-AA59-B15E5235E8B5}">
      <dsp:nvSpPr>
        <dsp:cNvPr id="0" name=""/>
        <dsp:cNvSpPr/>
      </dsp:nvSpPr>
      <dsp:spPr>
        <a:xfrm>
          <a:off x="4757167" y="2553815"/>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Especificacion de arquitectura</a:t>
          </a:r>
        </a:p>
      </dsp:txBody>
      <dsp:txXfrm>
        <a:off x="4757167" y="2553815"/>
        <a:ext cx="848669" cy="424334"/>
      </dsp:txXfrm>
    </dsp:sp>
    <dsp:sp modelId="{1B353799-B264-43B4-A899-4C85BC2F432C}">
      <dsp:nvSpPr>
        <dsp:cNvPr id="0" name=""/>
        <dsp:cNvSpPr/>
      </dsp:nvSpPr>
      <dsp:spPr>
        <a:xfrm>
          <a:off x="5571889" y="746149"/>
          <a:ext cx="848669" cy="42433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Acta de cierre del proyecto</a:t>
          </a:r>
        </a:p>
      </dsp:txBody>
      <dsp:txXfrm>
        <a:off x="5571889" y="746149"/>
        <a:ext cx="848669" cy="4243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AB6EA-3060-443F-9DD6-48837459A76B}">
      <dsp:nvSpPr>
        <dsp:cNvPr id="0" name=""/>
        <dsp:cNvSpPr/>
      </dsp:nvSpPr>
      <dsp:spPr>
        <a:xfrm>
          <a:off x="2306590" y="574546"/>
          <a:ext cx="742402" cy="331074"/>
        </a:xfrm>
        <a:custGeom>
          <a:avLst/>
          <a:gdLst/>
          <a:ahLst/>
          <a:cxnLst/>
          <a:rect l="0" t="0" r="0" b="0"/>
          <a:pathLst>
            <a:path>
              <a:moveTo>
                <a:pt x="0" y="0"/>
              </a:moveTo>
              <a:lnTo>
                <a:pt x="0" y="197371"/>
              </a:lnTo>
              <a:lnTo>
                <a:pt x="742402" y="197371"/>
              </a:lnTo>
              <a:lnTo>
                <a:pt x="742402" y="331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2D73E-D88B-4F9E-BF9A-8D08D3C93FE1}">
      <dsp:nvSpPr>
        <dsp:cNvPr id="0" name=""/>
        <dsp:cNvSpPr/>
      </dsp:nvSpPr>
      <dsp:spPr>
        <a:xfrm>
          <a:off x="1564187" y="1478635"/>
          <a:ext cx="742402" cy="331074"/>
        </a:xfrm>
        <a:custGeom>
          <a:avLst/>
          <a:gdLst/>
          <a:ahLst/>
          <a:cxnLst/>
          <a:rect l="0" t="0" r="0" b="0"/>
          <a:pathLst>
            <a:path>
              <a:moveTo>
                <a:pt x="0" y="0"/>
              </a:moveTo>
              <a:lnTo>
                <a:pt x="0" y="197371"/>
              </a:lnTo>
              <a:lnTo>
                <a:pt x="742402" y="197371"/>
              </a:lnTo>
              <a:lnTo>
                <a:pt x="742402" y="331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5BB47-9AEC-49CD-9BD8-4440BA9E5E44}">
      <dsp:nvSpPr>
        <dsp:cNvPr id="0" name=""/>
        <dsp:cNvSpPr/>
      </dsp:nvSpPr>
      <dsp:spPr>
        <a:xfrm>
          <a:off x="821784" y="1478635"/>
          <a:ext cx="742402" cy="331074"/>
        </a:xfrm>
        <a:custGeom>
          <a:avLst/>
          <a:gdLst/>
          <a:ahLst/>
          <a:cxnLst/>
          <a:rect l="0" t="0" r="0" b="0"/>
          <a:pathLst>
            <a:path>
              <a:moveTo>
                <a:pt x="742402" y="0"/>
              </a:moveTo>
              <a:lnTo>
                <a:pt x="742402" y="197371"/>
              </a:lnTo>
              <a:lnTo>
                <a:pt x="0" y="197371"/>
              </a:lnTo>
              <a:lnTo>
                <a:pt x="0" y="3310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8878F-C21C-424E-941A-06C5EAA18E69}">
      <dsp:nvSpPr>
        <dsp:cNvPr id="0" name=""/>
        <dsp:cNvSpPr/>
      </dsp:nvSpPr>
      <dsp:spPr>
        <a:xfrm>
          <a:off x="1564187" y="574546"/>
          <a:ext cx="742402" cy="331074"/>
        </a:xfrm>
        <a:custGeom>
          <a:avLst/>
          <a:gdLst/>
          <a:ahLst/>
          <a:cxnLst/>
          <a:rect l="0" t="0" r="0" b="0"/>
          <a:pathLst>
            <a:path>
              <a:moveTo>
                <a:pt x="742402" y="0"/>
              </a:moveTo>
              <a:lnTo>
                <a:pt x="742402" y="197371"/>
              </a:lnTo>
              <a:lnTo>
                <a:pt x="0" y="197371"/>
              </a:lnTo>
              <a:lnTo>
                <a:pt x="0" y="331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FB79D8-FB41-4BDF-97EB-5518B29FB884}">
      <dsp:nvSpPr>
        <dsp:cNvPr id="0" name=""/>
        <dsp:cNvSpPr/>
      </dsp:nvSpPr>
      <dsp:spPr>
        <a:xfrm>
          <a:off x="1753226" y="1532"/>
          <a:ext cx="1106726" cy="5730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859" numCol="1" spcCol="1270" anchor="ctr" anchorCtr="0">
          <a:noAutofit/>
        </a:bodyPr>
        <a:lstStyle/>
        <a:p>
          <a:pPr lvl="0" algn="ctr" defTabSz="622300">
            <a:lnSpc>
              <a:spcPct val="90000"/>
            </a:lnSpc>
            <a:spcBef>
              <a:spcPct val="0"/>
            </a:spcBef>
            <a:spcAft>
              <a:spcPct val="35000"/>
            </a:spcAft>
          </a:pPr>
          <a:r>
            <a:rPr lang="es-AR" sz="1400" kern="1200"/>
            <a:t>Patrocinador</a:t>
          </a:r>
        </a:p>
      </dsp:txBody>
      <dsp:txXfrm>
        <a:off x="1753226" y="1532"/>
        <a:ext cx="1106726" cy="573013"/>
      </dsp:txXfrm>
    </dsp:sp>
    <dsp:sp modelId="{0A73EC71-4346-4102-9E20-6CAC8BC70E39}">
      <dsp:nvSpPr>
        <dsp:cNvPr id="0" name=""/>
        <dsp:cNvSpPr/>
      </dsp:nvSpPr>
      <dsp:spPr>
        <a:xfrm>
          <a:off x="1974572" y="447210"/>
          <a:ext cx="996053" cy="1910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AR" sz="1200" kern="1200"/>
            <a:t>UCSE</a:t>
          </a:r>
        </a:p>
      </dsp:txBody>
      <dsp:txXfrm>
        <a:off x="1974572" y="447210"/>
        <a:ext cx="996053" cy="191004"/>
      </dsp:txXfrm>
    </dsp:sp>
    <dsp:sp modelId="{C63BBCC5-9A66-48AB-9F43-A3C5C0CA8F93}">
      <dsp:nvSpPr>
        <dsp:cNvPr id="0" name=""/>
        <dsp:cNvSpPr/>
      </dsp:nvSpPr>
      <dsp:spPr>
        <a:xfrm>
          <a:off x="1010824" y="905621"/>
          <a:ext cx="1106726" cy="5730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859" numCol="1" spcCol="1270" anchor="ctr" anchorCtr="0">
          <a:noAutofit/>
        </a:bodyPr>
        <a:lstStyle/>
        <a:p>
          <a:pPr lvl="0" algn="ctr" defTabSz="622300">
            <a:lnSpc>
              <a:spcPct val="90000"/>
            </a:lnSpc>
            <a:spcBef>
              <a:spcPct val="0"/>
            </a:spcBef>
            <a:spcAft>
              <a:spcPct val="35000"/>
            </a:spcAft>
          </a:pPr>
          <a:r>
            <a:rPr lang="es-AR" sz="1400" kern="1200"/>
            <a:t>Administrador del Proyecto</a:t>
          </a:r>
        </a:p>
      </dsp:txBody>
      <dsp:txXfrm>
        <a:off x="1010824" y="905621"/>
        <a:ext cx="1106726" cy="573013"/>
      </dsp:txXfrm>
    </dsp:sp>
    <dsp:sp modelId="{B852AC9A-0277-4E84-A51B-86679D301FAF}">
      <dsp:nvSpPr>
        <dsp:cNvPr id="0" name=""/>
        <dsp:cNvSpPr/>
      </dsp:nvSpPr>
      <dsp:spPr>
        <a:xfrm>
          <a:off x="1232169" y="1351298"/>
          <a:ext cx="996053" cy="1910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AR" sz="1200" kern="1200"/>
            <a:t>Gastón Volken</a:t>
          </a:r>
        </a:p>
      </dsp:txBody>
      <dsp:txXfrm>
        <a:off x="1232169" y="1351298"/>
        <a:ext cx="996053" cy="191004"/>
      </dsp:txXfrm>
    </dsp:sp>
    <dsp:sp modelId="{EDD000A4-331C-4A2D-850C-F5E92A31D260}">
      <dsp:nvSpPr>
        <dsp:cNvPr id="0" name=""/>
        <dsp:cNvSpPr/>
      </dsp:nvSpPr>
      <dsp:spPr>
        <a:xfrm>
          <a:off x="268421" y="1809710"/>
          <a:ext cx="1106726" cy="5730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859" numCol="1" spcCol="1270" anchor="ctr" anchorCtr="0">
          <a:noAutofit/>
        </a:bodyPr>
        <a:lstStyle/>
        <a:p>
          <a:pPr lvl="0" algn="ctr" defTabSz="622300">
            <a:lnSpc>
              <a:spcPct val="90000"/>
            </a:lnSpc>
            <a:spcBef>
              <a:spcPct val="0"/>
            </a:spcBef>
            <a:spcAft>
              <a:spcPct val="35000"/>
            </a:spcAft>
          </a:pPr>
          <a:r>
            <a:rPr lang="es-AR" sz="1400" kern="1200"/>
            <a:t>Analista Funcional</a:t>
          </a:r>
        </a:p>
      </dsp:txBody>
      <dsp:txXfrm>
        <a:off x="268421" y="1809710"/>
        <a:ext cx="1106726" cy="573013"/>
      </dsp:txXfrm>
    </dsp:sp>
    <dsp:sp modelId="{35B17803-14E9-47A0-B687-9D34B76AF73C}">
      <dsp:nvSpPr>
        <dsp:cNvPr id="0" name=""/>
        <dsp:cNvSpPr/>
      </dsp:nvSpPr>
      <dsp:spPr>
        <a:xfrm>
          <a:off x="489766" y="2255387"/>
          <a:ext cx="996053" cy="1910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AR" sz="1200" kern="1200"/>
            <a:t>Gastón Volken</a:t>
          </a:r>
        </a:p>
      </dsp:txBody>
      <dsp:txXfrm>
        <a:off x="489766" y="2255387"/>
        <a:ext cx="996053" cy="191004"/>
      </dsp:txXfrm>
    </dsp:sp>
    <dsp:sp modelId="{189A2147-E688-4CBB-BF8E-A9F6F14CF929}">
      <dsp:nvSpPr>
        <dsp:cNvPr id="0" name=""/>
        <dsp:cNvSpPr/>
      </dsp:nvSpPr>
      <dsp:spPr>
        <a:xfrm>
          <a:off x="1753226" y="1809710"/>
          <a:ext cx="1106726" cy="5730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859" numCol="1" spcCol="1270" anchor="ctr" anchorCtr="0">
          <a:noAutofit/>
        </a:bodyPr>
        <a:lstStyle/>
        <a:p>
          <a:pPr lvl="0" algn="ctr" defTabSz="622300">
            <a:lnSpc>
              <a:spcPct val="90000"/>
            </a:lnSpc>
            <a:spcBef>
              <a:spcPct val="0"/>
            </a:spcBef>
            <a:spcAft>
              <a:spcPct val="35000"/>
            </a:spcAft>
          </a:pPr>
          <a:r>
            <a:rPr lang="es-AR" sz="1400" kern="1200"/>
            <a:t>Desarrollador</a:t>
          </a:r>
        </a:p>
      </dsp:txBody>
      <dsp:txXfrm>
        <a:off x="1753226" y="1809710"/>
        <a:ext cx="1106726" cy="573013"/>
      </dsp:txXfrm>
    </dsp:sp>
    <dsp:sp modelId="{56EA765A-19C7-42C8-9AD2-3F57D560931F}">
      <dsp:nvSpPr>
        <dsp:cNvPr id="0" name=""/>
        <dsp:cNvSpPr/>
      </dsp:nvSpPr>
      <dsp:spPr>
        <a:xfrm>
          <a:off x="1974572" y="2255387"/>
          <a:ext cx="996053" cy="1910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AR" sz="1200" kern="1200"/>
            <a:t>Gastón Volken</a:t>
          </a:r>
        </a:p>
      </dsp:txBody>
      <dsp:txXfrm>
        <a:off x="1974572" y="2255387"/>
        <a:ext cx="996053" cy="191004"/>
      </dsp:txXfrm>
    </dsp:sp>
    <dsp:sp modelId="{A64D9BD1-1153-484C-8816-CDA33B548207}">
      <dsp:nvSpPr>
        <dsp:cNvPr id="0" name=""/>
        <dsp:cNvSpPr/>
      </dsp:nvSpPr>
      <dsp:spPr>
        <a:xfrm>
          <a:off x="2495629" y="905621"/>
          <a:ext cx="1106726" cy="5730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859" numCol="1" spcCol="1270" anchor="ctr" anchorCtr="0">
          <a:noAutofit/>
        </a:bodyPr>
        <a:lstStyle/>
        <a:p>
          <a:pPr lvl="0" algn="ctr" defTabSz="622300">
            <a:lnSpc>
              <a:spcPct val="90000"/>
            </a:lnSpc>
            <a:spcBef>
              <a:spcPct val="0"/>
            </a:spcBef>
            <a:spcAft>
              <a:spcPct val="35000"/>
            </a:spcAft>
          </a:pPr>
          <a:r>
            <a:rPr lang="es-AR" sz="1400" kern="1200"/>
            <a:t>Cliente</a:t>
          </a:r>
        </a:p>
      </dsp:txBody>
      <dsp:txXfrm>
        <a:off x="2495629" y="905621"/>
        <a:ext cx="1106726" cy="573013"/>
      </dsp:txXfrm>
    </dsp:sp>
    <dsp:sp modelId="{F3F96A92-D077-46B0-9E9F-0DAA8CD4BD76}">
      <dsp:nvSpPr>
        <dsp:cNvPr id="0" name=""/>
        <dsp:cNvSpPr/>
      </dsp:nvSpPr>
      <dsp:spPr>
        <a:xfrm>
          <a:off x="2716974" y="1351298"/>
          <a:ext cx="996053" cy="1910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s-AR" sz="1200" kern="1200"/>
            <a:t>Marcela Vera</a:t>
          </a:r>
        </a:p>
      </dsp:txBody>
      <dsp:txXfrm>
        <a:off x="2716974" y="1351298"/>
        <a:ext cx="996053" cy="1910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ABF0F-10AB-4B06-B907-4E1140DC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37</Pages>
  <Words>8788</Words>
  <Characters>48337</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ANÁLISIS Y DESARROLLO DE UNA HERRAMIENTA DE MEDICIÓN DE CONSUMO DE INFORMACIÓN, DESTINADA A EVALUAR LA CALIDAD DEL SERVICIO INTERNO.</dc:subject>
  <dc:creator>Alumno: Gastón Volken</dc:creator>
  <cp:keywords/>
  <dc:description/>
  <cp:lastModifiedBy>Juan Carlos R</cp:lastModifiedBy>
  <cp:revision>30</cp:revision>
  <dcterms:created xsi:type="dcterms:W3CDTF">2017-04-25T11:15:00Z</dcterms:created>
  <dcterms:modified xsi:type="dcterms:W3CDTF">2017-05-04T13:22:00Z</dcterms:modified>
</cp:coreProperties>
</file>